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4"/>
          <w:u w:val="single"/>
          <w:lang w:val="en-US" w:eastAsia="zh-CN"/>
        </w:rPr>
        <w:t xml:space="preserve">TP393           </w:t>
      </w:r>
      <w:r>
        <w:rPr>
          <w:rFonts w:hint="eastAsia"/>
          <w:sz w:val="24"/>
        </w:rPr>
        <w:t xml:space="preserve">                            单位代码：</w:t>
      </w:r>
      <w:r>
        <w:rPr>
          <w:rFonts w:hint="eastAsia"/>
          <w:sz w:val="24"/>
          <w:u w:val="single"/>
        </w:rPr>
        <w:t xml:space="preserve"> 10636 </w:t>
      </w:r>
      <w:r>
        <w:rPr>
          <w:rFonts w:hint="eastAsia"/>
          <w:sz w:val="24"/>
          <w:u w:val="single"/>
          <w:lang w:val="en-US" w:eastAsia="zh-CN"/>
        </w:rPr>
        <w:t xml:space="preserve">    </w:t>
      </w:r>
      <w:r>
        <w:rPr>
          <w:rFonts w:hint="eastAsia"/>
          <w:sz w:val="24"/>
          <w:u w:val="single"/>
        </w:rPr>
        <w:t xml:space="preserve">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color w:val="000000"/>
          <w:sz w:val="21"/>
          <w:u w:val="single"/>
          <w:lang w:val="en-US" w:eastAsia="zh-CN"/>
        </w:rPr>
        <w:t xml:space="preserve"> </w:t>
      </w:r>
      <w:r>
        <w:rPr>
          <w:rFonts w:hint="eastAsia" w:eastAsia="宋体"/>
          <w:color w:val="000000"/>
          <w:sz w:val="21"/>
          <w:u w:val="single"/>
        </w:rPr>
        <w:t xml:space="preserve"> </w:t>
      </w:r>
      <w:r>
        <w:rPr>
          <w:rFonts w:hint="eastAsia"/>
          <w:color w:val="000000"/>
          <w:sz w:val="21"/>
          <w:u w:val="single"/>
          <w:lang w:val="en-US" w:eastAsia="zh-CN"/>
        </w:rPr>
        <w:t xml:space="preserve">公开            </w:t>
      </w:r>
      <w:r>
        <w:rPr>
          <w:rFonts w:hint="eastAsia" w:eastAsia="宋体"/>
          <w:color w:val="000000"/>
          <w:sz w:val="21"/>
          <w:u w:val="single"/>
        </w:rPr>
        <w:t xml:space="preserve">   </w:t>
      </w:r>
      <w:r>
        <w:rPr>
          <w:rFonts w:hint="default"/>
          <w:color w:val="000000"/>
          <w:sz w:val="24"/>
        </w:rPr>
        <w:t xml:space="preserve">      </w:t>
      </w:r>
      <w:r>
        <w:rPr>
          <w:rFonts w:hint="eastAsia"/>
          <w:color w:val="000000"/>
          <w:sz w:val="24"/>
          <w:lang w:val="en-US" w:eastAsia="zh-CN"/>
        </w:rPr>
        <w:t xml:space="preserve">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asciiTheme="minorEastAsia" w:hAnsiTheme="minorEastAsia" w:eastAsiaTheme="minorEastAsia" w:cstheme="minorEastAsia"/>
          <w:color w:val="000000"/>
          <w:sz w:val="24"/>
          <w:u w:val="single"/>
          <w:lang w:val="en-US" w:eastAsia="zh-CN"/>
        </w:rPr>
        <w:t>2</w:t>
      </w:r>
      <w:r>
        <w:rPr>
          <w:rFonts w:hint="eastAsia" w:asciiTheme="minorEastAsia" w:hAnsiTheme="minorEastAsia" w:eastAsiaTheme="minorEastAsia" w:cstheme="minorEastAsia"/>
          <w:color w:val="auto"/>
          <w:sz w:val="24"/>
          <w:u w:val="single"/>
          <w:lang w:val="en-US" w:eastAsia="zh-CN"/>
        </w:rPr>
        <w:t>0151304001</w:t>
      </w:r>
      <w:r>
        <w:rPr>
          <w:rFonts w:hint="eastAsia" w:asciiTheme="minorEastAsia" w:hAnsiTheme="minorEastAsia" w:eastAsiaTheme="minorEastAsia" w:cstheme="minorEastAsia"/>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w:t>
      </w:r>
      <w:r>
        <w:rPr>
          <w:rFonts w:hint="eastAsia"/>
          <w:b/>
          <w:bCs/>
          <w:color w:val="000000"/>
          <w:sz w:val="32"/>
          <w:szCs w:val="32"/>
          <w:u w:val="single"/>
          <w:lang w:val="en-US" w:eastAsia="zh-CN"/>
        </w:rPr>
        <w:t>of</w:t>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the </w:t>
      </w:r>
      <w:r>
        <w:rPr>
          <w:rFonts w:hint="eastAsia"/>
          <w:b/>
          <w:bCs/>
          <w:color w:val="000000"/>
          <w:sz w:val="32"/>
          <w:szCs w:val="32"/>
          <w:u w:val="single"/>
          <w:lang w:val="en-US" w:eastAsia="zh-CN"/>
        </w:rPr>
        <w:tab/>
      </w:r>
      <w:r>
        <w:rPr>
          <w:rFonts w:hint="eastAsia"/>
          <w:b/>
          <w:bCs/>
          <w:color w:val="000000"/>
          <w:sz w:val="32"/>
          <w:szCs w:val="32"/>
          <w:u w:val="singl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 xml:space="preserve"> </w:t>
      </w:r>
      <w:r>
        <w:rPr>
          <w:rFonts w:hint="eastAsia" w:eastAsia="宋体"/>
          <w:b/>
          <w:bCs/>
          <w:color w:val="000000"/>
          <w:sz w:val="32"/>
          <w:szCs w:val="32"/>
          <w:u w:val="single"/>
        </w:rPr>
        <w:t>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sz w:val="30"/>
          <w:u w:val="single"/>
          <w:lang w:val="en-US" w:eastAsia="zh-CN"/>
        </w:rPr>
        <w:t>2018</w:t>
      </w:r>
      <w:r>
        <w:rPr>
          <w:rFonts w:hint="eastAsia" w:ascii="仿宋_GB2312" w:hAnsi="Times New Roman" w:eastAsia="仿宋_GB2312"/>
          <w:sz w:val="28"/>
          <w:u w:val="single"/>
        </w:rPr>
        <w:t>年</w:t>
      </w:r>
      <w:r>
        <w:rPr>
          <w:rFonts w:hint="eastAsia" w:ascii="仿宋_GB2312" w:eastAsia="仿宋_GB2312"/>
          <w:sz w:val="28"/>
          <w:u w:val="single"/>
          <w:lang w:val="en-US" w:eastAsia="zh-CN"/>
        </w:rPr>
        <w:t>03</w:t>
      </w:r>
      <w:r>
        <w:rPr>
          <w:rFonts w:hint="eastAsia" w:ascii="仿宋_GB2312" w:hAnsi="Times New Roman" w:eastAsia="仿宋_GB2312"/>
          <w:sz w:val="28"/>
          <w:u w:val="single"/>
        </w:rPr>
        <w:t xml:space="preserve"> 月</w:t>
      </w:r>
      <w:r>
        <w:rPr>
          <w:rFonts w:hint="eastAsia" w:ascii="仿宋_GB2312" w:eastAsia="仿宋_GB2312"/>
          <w:sz w:val="28"/>
          <w:u w:val="single"/>
          <w:lang w:val="en-US" w:eastAsia="zh-CN"/>
        </w:rPr>
        <w:t>30</w:t>
      </w:r>
      <w:r>
        <w:rPr>
          <w:rFonts w:hint="eastAsia" w:ascii="仿宋_GB2312" w:hAnsi="Times New Roman" w:eastAsia="仿宋_GB2312"/>
          <w:sz w:val="28"/>
          <w:u w:val="single"/>
        </w:rPr>
        <w:t xml:space="preserve">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ind w:left="0" w:leftChars="0" w:firstLine="0" w:firstLineChars="0"/>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880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ins w:id="0" w:author="Janusio" w:date="2018-05-22T00:10:50Z"/>
          <w:rFonts w:hint="eastAsia"/>
          <w:sz w:val="21"/>
          <w:szCs w:val="21"/>
          <w:lang w:val="en-US" w:eastAsia="zh-CN"/>
        </w:rPr>
      </w:pPr>
      <w:r>
        <w:rPr>
          <w:rFonts w:hint="eastAsia"/>
          <w:sz w:val="24"/>
          <w:lang w:val="en-US" w:eastAsia="zh-CN"/>
        </w:rPr>
        <w:t>然后，</w:t>
      </w:r>
      <w:ins w:id="1" w:author="Janusio" w:date="2018-05-22T00:05:37Z">
        <w:r>
          <w:rPr>
            <w:rFonts w:hint="eastAsia"/>
            <w:sz w:val="24"/>
            <w:lang w:val="en-US" w:eastAsia="zh-CN"/>
          </w:rPr>
          <w:t>为了</w:t>
        </w:r>
      </w:ins>
      <w:ins w:id="2" w:author="Janusio" w:date="2018-05-22T00:05:40Z">
        <w:r>
          <w:rPr>
            <w:rFonts w:hint="eastAsia"/>
            <w:sz w:val="24"/>
            <w:lang w:val="en-US" w:eastAsia="zh-CN"/>
          </w:rPr>
          <w:t>在</w:t>
        </w:r>
      </w:ins>
      <w:ins w:id="3" w:author="Janusio" w:date="2018-05-22T00:05:42Z">
        <w:r>
          <w:rPr>
            <w:rFonts w:hint="eastAsia"/>
            <w:sz w:val="24"/>
            <w:lang w:val="en-US" w:eastAsia="zh-CN"/>
          </w:rPr>
          <w:t>理论</w:t>
        </w:r>
      </w:ins>
      <w:ins w:id="4" w:author="Janusio" w:date="2018-05-22T00:05:43Z">
        <w:r>
          <w:rPr>
            <w:rFonts w:hint="eastAsia"/>
            <w:sz w:val="24"/>
            <w:lang w:val="en-US" w:eastAsia="zh-CN"/>
          </w:rPr>
          <w:t>上</w:t>
        </w:r>
      </w:ins>
      <w:ins w:id="5" w:author="Janusio" w:date="2018-05-22T00:05:46Z">
        <w:r>
          <w:rPr>
            <w:rFonts w:hint="eastAsia"/>
            <w:sz w:val="24"/>
            <w:lang w:val="en-US" w:eastAsia="zh-CN"/>
          </w:rPr>
          <w:t>证明</w:t>
        </w:r>
      </w:ins>
      <w:ins w:id="6" w:author="Janusio" w:date="2018-05-22T00:05:57Z">
        <w:r>
          <w:rPr>
            <w:rFonts w:hint="eastAsia"/>
            <w:sz w:val="24"/>
            <w:lang w:val="en-US" w:eastAsia="zh-CN"/>
          </w:rPr>
          <w:t>本文</w:t>
        </w:r>
      </w:ins>
      <w:ins w:id="7" w:author="Janusio" w:date="2018-05-22T00:05:58Z">
        <w:r>
          <w:rPr>
            <w:rFonts w:hint="eastAsia"/>
            <w:sz w:val="24"/>
            <w:lang w:val="en-US" w:eastAsia="zh-CN"/>
          </w:rPr>
          <w:t>提出</w:t>
        </w:r>
      </w:ins>
      <w:ins w:id="8" w:author="Janusio" w:date="2018-05-22T00:05:59Z">
        <w:r>
          <w:rPr>
            <w:rFonts w:hint="eastAsia"/>
            <w:sz w:val="24"/>
            <w:lang w:val="en-US" w:eastAsia="zh-CN"/>
          </w:rPr>
          <w:t>的</w:t>
        </w:r>
      </w:ins>
      <w:ins w:id="9" w:author="Janusio" w:date="2018-05-22T00:06:03Z">
        <w:r>
          <w:rPr>
            <w:rFonts w:hint="eastAsia"/>
            <w:sz w:val="24"/>
            <w:lang w:val="en-US" w:eastAsia="zh-CN"/>
          </w:rPr>
          <w:t>信任链</w:t>
        </w:r>
      </w:ins>
      <w:ins w:id="10" w:author="Janusio" w:date="2018-05-22T00:06:04Z">
        <w:r>
          <w:rPr>
            <w:rFonts w:hint="eastAsia"/>
            <w:sz w:val="24"/>
            <w:lang w:val="en-US" w:eastAsia="zh-CN"/>
          </w:rPr>
          <w:t>模型</w:t>
        </w:r>
      </w:ins>
      <w:ins w:id="11" w:author="Janusio" w:date="2018-05-22T00:06:05Z">
        <w:r>
          <w:rPr>
            <w:rFonts w:hint="eastAsia"/>
            <w:sz w:val="24"/>
            <w:lang w:val="en-US" w:eastAsia="zh-CN"/>
          </w:rPr>
          <w:t>的</w:t>
        </w:r>
      </w:ins>
      <w:ins w:id="12" w:author="Janusio" w:date="2018-05-22T00:06:06Z">
        <w:r>
          <w:rPr>
            <w:rFonts w:hint="eastAsia"/>
            <w:sz w:val="24"/>
            <w:lang w:val="en-US" w:eastAsia="zh-CN"/>
          </w:rPr>
          <w:t>可信性</w:t>
        </w:r>
      </w:ins>
      <w:ins w:id="13" w:author="Janusio" w:date="2018-05-22T00:06:07Z">
        <w:r>
          <w:rPr>
            <w:rFonts w:hint="eastAsia"/>
            <w:sz w:val="24"/>
            <w:lang w:val="en-US" w:eastAsia="zh-CN"/>
          </w:rPr>
          <w:t>，</w:t>
        </w:r>
      </w:ins>
      <w:ins w:id="14" w:author="Janusio" w:date="2018-05-22T00:06:52Z">
        <w:r>
          <w:rPr>
            <w:rFonts w:hint="eastAsia"/>
            <w:sz w:val="24"/>
            <w:lang w:val="en-US" w:eastAsia="zh-CN"/>
          </w:rPr>
          <w:t>本文</w:t>
        </w:r>
      </w:ins>
      <w:ins w:id="15" w:author="Janusio" w:date="2018-05-22T00:06:53Z">
        <w:r>
          <w:rPr>
            <w:rFonts w:hint="eastAsia"/>
            <w:sz w:val="24"/>
            <w:lang w:val="en-US" w:eastAsia="zh-CN"/>
          </w:rPr>
          <w:t>采用了</w:t>
        </w:r>
      </w:ins>
      <w:ins w:id="16" w:author="Janusio" w:date="2018-05-22T00:07:20Z">
        <w:r>
          <w:rPr>
            <w:rFonts w:hint="eastAsia"/>
            <w:sz w:val="24"/>
            <w:lang w:val="en-US" w:eastAsia="zh-CN"/>
          </w:rPr>
          <w:t>适合</w:t>
        </w:r>
      </w:ins>
      <w:ins w:id="17" w:author="Janusio" w:date="2018-05-22T00:07:24Z">
        <w:r>
          <w:rPr>
            <w:rFonts w:hint="eastAsia"/>
            <w:sz w:val="24"/>
            <w:lang w:val="en-US" w:eastAsia="zh-CN"/>
          </w:rPr>
          <w:t>可信</w:t>
        </w:r>
      </w:ins>
      <w:ins w:id="18" w:author="Janusio" w:date="2018-05-22T00:07:25Z">
        <w:r>
          <w:rPr>
            <w:rFonts w:hint="eastAsia"/>
            <w:sz w:val="24"/>
            <w:lang w:val="en-US" w:eastAsia="zh-CN"/>
          </w:rPr>
          <w:t>计算</w:t>
        </w:r>
      </w:ins>
      <w:ins w:id="19" w:author="Janusio" w:date="2018-05-22T00:07:26Z">
        <w:r>
          <w:rPr>
            <w:rFonts w:hint="eastAsia"/>
            <w:sz w:val="24"/>
            <w:lang w:val="en-US" w:eastAsia="zh-CN"/>
          </w:rPr>
          <w:t>系统的</w:t>
        </w:r>
      </w:ins>
      <w:ins w:id="20" w:author="Janusio" w:date="2018-05-22T00:06:59Z">
        <w:r>
          <w:rPr>
            <w:rFonts w:hint="eastAsia"/>
            <w:sz w:val="24"/>
            <w:lang w:val="en-US" w:eastAsia="zh-CN"/>
          </w:rPr>
          <w:t>安全逻辑的</w:t>
        </w:r>
      </w:ins>
      <w:ins w:id="21" w:author="Janusio" w:date="2018-05-22T00:07:01Z">
        <w:r>
          <w:rPr>
            <w:rFonts w:hint="eastAsia"/>
            <w:sz w:val="24"/>
            <w:lang w:val="en-US" w:eastAsia="zh-CN"/>
          </w:rPr>
          <w:t>形式化</w:t>
        </w:r>
      </w:ins>
      <w:ins w:id="22" w:author="Janusio" w:date="2018-05-22T00:07:02Z">
        <w:r>
          <w:rPr>
            <w:rFonts w:hint="eastAsia"/>
            <w:sz w:val="24"/>
            <w:lang w:val="en-US" w:eastAsia="zh-CN"/>
          </w:rPr>
          <w:t>分析方法</w:t>
        </w:r>
      </w:ins>
      <w:del w:id="23" w:author="Janusio" w:date="2018-05-22T00:07:38Z">
        <w:r>
          <w:rPr>
            <w:rFonts w:hint="eastAsia"/>
            <w:sz w:val="24"/>
            <w:lang w:val="en-US" w:eastAsia="zh-CN"/>
          </w:rPr>
          <w:delText>本文</w:delText>
        </w:r>
      </w:del>
      <w:del w:id="24" w:author="Janusio" w:date="2018-05-22T00:07:38Z">
        <w:r>
          <w:rPr>
            <w:rFonts w:hint="eastAsia"/>
            <w:sz w:val="24"/>
            <w:lang w:eastAsia="zh-CN"/>
          </w:rPr>
          <w:delText>基于安全系统逻辑的形式化分析也证明了该信任链模型的安全性</w:delText>
        </w:r>
      </w:del>
      <w:r>
        <w:rPr>
          <w:rFonts w:hint="eastAsia"/>
          <w:sz w:val="24"/>
          <w:lang w:eastAsia="zh-CN"/>
        </w:rPr>
        <w:t>，</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w:t>
      </w:r>
    </w:p>
    <w:p>
      <w:pPr>
        <w:spacing w:line="400" w:lineRule="exact"/>
        <w:ind w:firstLine="435"/>
        <w:rPr>
          <w:rFonts w:hint="eastAsia"/>
          <w:sz w:val="24"/>
          <w:szCs w:val="24"/>
          <w:lang w:val="en-US" w:eastAsia="zh-CN"/>
          <w:rPrChange w:id="25" w:author="Janusio" w:date="2018-05-22T00:10:47Z">
            <w:rPr>
              <w:rFonts w:hint="eastAsia"/>
              <w:sz w:val="21"/>
              <w:szCs w:val="21"/>
              <w:lang w:val="en-US" w:eastAsia="zh-CN"/>
            </w:rPr>
          </w:rPrChange>
        </w:rPr>
      </w:pPr>
      <w:r>
        <w:rPr>
          <w:rFonts w:hint="eastAsia"/>
          <w:sz w:val="24"/>
          <w:szCs w:val="24"/>
          <w:lang w:val="en-US" w:eastAsia="zh-CN"/>
          <w:rPrChange w:id="26" w:author="Janusio" w:date="2018-05-22T00:10:47Z">
            <w:rPr>
              <w:rFonts w:hint="eastAsia"/>
              <w:sz w:val="21"/>
              <w:szCs w:val="21"/>
              <w:lang w:val="en-US" w:eastAsia="zh-CN"/>
            </w:rPr>
          </w:rPrChange>
        </w:rPr>
        <w:t>最后，</w:t>
      </w:r>
      <w:ins w:id="27" w:author="Janusio" w:date="2018-05-22T00:13:29Z">
        <w:r>
          <w:rPr>
            <w:rFonts w:hint="eastAsia"/>
            <w:sz w:val="24"/>
            <w:szCs w:val="24"/>
            <w:lang w:val="en-US" w:eastAsia="zh-CN"/>
          </w:rPr>
          <w:t>为</w:t>
        </w:r>
      </w:ins>
      <w:ins w:id="28" w:author="Janusio" w:date="2018-05-22T00:13:34Z">
        <w:r>
          <w:rPr>
            <w:rFonts w:hint="eastAsia"/>
            <w:sz w:val="24"/>
            <w:szCs w:val="24"/>
            <w:lang w:val="en-US" w:eastAsia="zh-CN"/>
          </w:rPr>
          <w:t>更准确的</w:t>
        </w:r>
      </w:ins>
      <w:ins w:id="29" w:author="Janusio" w:date="2018-05-22T00:13:53Z">
        <w:r>
          <w:rPr>
            <w:rFonts w:hint="eastAsia"/>
            <w:sz w:val="24"/>
            <w:szCs w:val="24"/>
            <w:lang w:val="en-US" w:eastAsia="zh-CN"/>
          </w:rPr>
          <w:t>针</w:t>
        </w:r>
      </w:ins>
      <w:ins w:id="30" w:author="Janusio" w:date="2018-05-22T00:13:35Z">
        <w:r>
          <w:rPr>
            <w:rFonts w:hint="eastAsia"/>
            <w:sz w:val="24"/>
            <w:szCs w:val="24"/>
            <w:lang w:val="en-US" w:eastAsia="zh-CN"/>
          </w:rPr>
          <w:t>对</w:t>
        </w:r>
      </w:ins>
      <w:ins w:id="31" w:author="Janusio" w:date="2018-05-22T00:13:39Z">
        <w:r>
          <w:rPr>
            <w:rFonts w:hint="eastAsia"/>
            <w:sz w:val="24"/>
            <w:szCs w:val="24"/>
            <w:lang w:val="en-US" w:eastAsia="zh-CN"/>
          </w:rPr>
          <w:t>云计算环境</w:t>
        </w:r>
      </w:ins>
      <w:ins w:id="32" w:author="Janusio" w:date="2018-05-22T00:13:40Z">
        <w:r>
          <w:rPr>
            <w:rFonts w:hint="eastAsia"/>
            <w:sz w:val="24"/>
            <w:szCs w:val="24"/>
            <w:lang w:val="en-US" w:eastAsia="zh-CN"/>
          </w:rPr>
          <w:t>下</w:t>
        </w:r>
      </w:ins>
      <w:ins w:id="33" w:author="Janusio" w:date="2018-05-22T00:12:43Z">
        <w:r>
          <w:rPr>
            <w:rFonts w:hint="eastAsia"/>
            <w:sz w:val="24"/>
            <w:szCs w:val="24"/>
            <w:lang w:val="en-US" w:eastAsia="zh-CN"/>
          </w:rPr>
          <w:t>信任链</w:t>
        </w:r>
      </w:ins>
      <w:ins w:id="34" w:author="Janusio" w:date="2018-05-22T00:12:44Z">
        <w:r>
          <w:rPr>
            <w:rFonts w:hint="eastAsia"/>
            <w:sz w:val="24"/>
            <w:szCs w:val="24"/>
            <w:lang w:val="en-US" w:eastAsia="zh-CN"/>
          </w:rPr>
          <w:t>模型</w:t>
        </w:r>
      </w:ins>
      <w:ins w:id="35" w:author="Janusio" w:date="2018-05-22T00:14:01Z">
        <w:r>
          <w:rPr>
            <w:rFonts w:hint="eastAsia"/>
            <w:sz w:val="24"/>
            <w:szCs w:val="24"/>
            <w:lang w:val="en-US" w:eastAsia="zh-CN"/>
          </w:rPr>
          <w:t>进行</w:t>
        </w:r>
      </w:ins>
      <w:ins w:id="36" w:author="Janusio" w:date="2018-05-22T00:14:03Z">
        <w:r>
          <w:rPr>
            <w:rFonts w:hint="eastAsia"/>
            <w:sz w:val="24"/>
            <w:szCs w:val="24"/>
            <w:lang w:val="en-US" w:eastAsia="zh-CN"/>
          </w:rPr>
          <w:t>形式化</w:t>
        </w:r>
      </w:ins>
      <w:ins w:id="37" w:author="Janusio" w:date="2018-05-22T00:12:46Z">
        <w:r>
          <w:rPr>
            <w:rFonts w:hint="eastAsia"/>
            <w:sz w:val="24"/>
            <w:szCs w:val="24"/>
            <w:lang w:val="en-US" w:eastAsia="zh-CN"/>
          </w:rPr>
          <w:t>分析</w:t>
        </w:r>
      </w:ins>
      <w:ins w:id="38" w:author="Janusio" w:date="2018-05-22T00:12:47Z">
        <w:r>
          <w:rPr>
            <w:rFonts w:hint="eastAsia"/>
            <w:sz w:val="24"/>
            <w:szCs w:val="24"/>
            <w:lang w:val="en-US" w:eastAsia="zh-CN"/>
          </w:rPr>
          <w:t>方法</w:t>
        </w:r>
      </w:ins>
      <w:ins w:id="39" w:author="Janusio" w:date="2018-05-22T00:12:52Z">
        <w:r>
          <w:rPr>
            <w:rFonts w:hint="eastAsia"/>
            <w:sz w:val="24"/>
            <w:szCs w:val="24"/>
            <w:lang w:val="en-US" w:eastAsia="zh-CN"/>
          </w:rPr>
          <w:t>，</w:t>
        </w:r>
      </w:ins>
      <w:r>
        <w:rPr>
          <w:rFonts w:hint="eastAsia"/>
          <w:sz w:val="24"/>
          <w:szCs w:val="24"/>
          <w:lang w:val="en-US" w:eastAsia="zh-CN"/>
          <w:rPrChange w:id="40" w:author="Janusio" w:date="2018-05-22T00:10:47Z">
            <w:rPr>
              <w:rFonts w:hint="eastAsia"/>
              <w:sz w:val="21"/>
              <w:szCs w:val="21"/>
              <w:lang w:val="en-US" w:eastAsia="zh-CN"/>
            </w:rPr>
          </w:rPrChange>
        </w:rPr>
        <w:t>本文提出了一种扩展无干扰的信任链</w:t>
      </w:r>
      <w:r>
        <w:rPr>
          <w:rFonts w:hint="eastAsia"/>
          <w:sz w:val="24"/>
          <w:szCs w:val="24"/>
          <w:lang w:val="en-US" w:eastAsia="zh-CN"/>
        </w:rPr>
        <w:t>形式化方法</w:t>
      </w:r>
      <w:ins w:id="41" w:author="Janusio" w:date="2018-05-22T00:13:10Z">
        <w:r>
          <w:rPr>
            <w:rFonts w:hint="eastAsia"/>
            <w:sz w:val="24"/>
            <w:szCs w:val="24"/>
            <w:lang w:val="en-US" w:eastAsia="zh-CN"/>
          </w:rPr>
          <w:t>。</w:t>
        </w:r>
      </w:ins>
      <w:ins w:id="42" w:author="Janusio" w:date="2018-05-22T00:13:17Z">
        <w:r>
          <w:rPr>
            <w:rFonts w:hint="eastAsia"/>
            <w:sz w:val="24"/>
            <w:szCs w:val="24"/>
            <w:lang w:val="en-US" w:eastAsia="zh-CN"/>
          </w:rPr>
          <w:t>该</w:t>
        </w:r>
      </w:ins>
      <w:ins w:id="43" w:author="Janusio" w:date="2018-05-22T00:13:18Z">
        <w:r>
          <w:rPr>
            <w:rFonts w:hint="eastAsia"/>
            <w:sz w:val="24"/>
            <w:szCs w:val="24"/>
            <w:lang w:val="en-US" w:eastAsia="zh-CN"/>
          </w:rPr>
          <w:t>方法</w:t>
        </w:r>
      </w:ins>
      <w:del w:id="44" w:author="Janusio" w:date="2018-05-22T00:13:10Z">
        <w:r>
          <w:rPr>
            <w:rFonts w:hint="eastAsia"/>
            <w:sz w:val="24"/>
            <w:szCs w:val="24"/>
            <w:lang w:val="en-US" w:eastAsia="zh-CN"/>
          </w:rPr>
          <w:delText>，</w:delText>
        </w:r>
      </w:del>
      <w:r>
        <w:rPr>
          <w:rFonts w:hint="eastAsia"/>
          <w:sz w:val="24"/>
          <w:szCs w:val="24"/>
          <w:lang w:val="en-US" w:eastAsia="zh-CN"/>
        </w:rPr>
        <w:t>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ind w:left="0" w:leftChars="0" w:firstLine="0" w:firstLineChars="0"/>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of</w:t>
      </w:r>
      <w:r>
        <w:rPr>
          <w:rFonts w:hint="eastAsia" w:ascii="Times New Roman" w:hAnsi="Times New Roman"/>
          <w:sz w:val="36"/>
        </w:rPr>
        <w:t xml:space="preserve">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w:t>
      </w:r>
      <w:ins w:id="45" w:author="Janusio" w:date="2018-05-22T00:14:33Z">
        <w:r>
          <w:rPr>
            <w:rFonts w:hint="eastAsia" w:eastAsia="黑体"/>
            <w:sz w:val="24"/>
            <w:lang w:val="en-US" w:eastAsia="zh-CN"/>
          </w:rPr>
          <w:t xml:space="preserve"> </w:t>
        </w:r>
      </w:ins>
      <w:del w:id="46" w:author="Janusio" w:date="2018-05-22T00:14:30Z">
        <w:r>
          <w:rPr>
            <w:rFonts w:hint="eastAsia" w:eastAsia="黑体"/>
            <w:sz w:val="24"/>
            <w:lang w:val="en-US" w:eastAsia="zh-CN"/>
          </w:rPr>
          <w:delText>*</w:delText>
        </w:r>
      </w:del>
      <w:ins w:id="47" w:author="Janusio" w:date="2018-05-22T00:14:24Z">
        <w:r>
          <w:rPr>
            <w:rFonts w:hint="eastAsia" w:eastAsia="黑体"/>
            <w:sz w:val="24"/>
            <w:lang w:val="en-US" w:eastAsia="zh-CN"/>
          </w:rPr>
          <w:t>Qi</w:t>
        </w:r>
      </w:ins>
      <w:ins w:id="48" w:author="Janusio" w:date="2018-05-22T00:14:25Z">
        <w:r>
          <w:rPr>
            <w:rFonts w:hint="eastAsia" w:eastAsia="黑体"/>
            <w:sz w:val="24"/>
            <w:lang w:val="en-US" w:eastAsia="zh-CN"/>
          </w:rPr>
          <w:t xml:space="preserve"> N</w:t>
        </w:r>
      </w:ins>
      <w:ins w:id="49" w:author="Janusio" w:date="2018-05-22T00:14:26Z">
        <w:r>
          <w:rPr>
            <w:rFonts w:hint="eastAsia" w:eastAsia="黑体"/>
            <w:sz w:val="24"/>
            <w:lang w:val="en-US" w:eastAsia="zh-CN"/>
          </w:rPr>
          <w:t>eng</w:t>
        </w:r>
      </w:ins>
      <w:del w:id="50" w:author="Janusio" w:date="2018-05-22T00:14:27Z">
        <w:r>
          <w:rPr>
            <w:rFonts w:hint="eastAsia" w:eastAsia="黑体"/>
            <w:sz w:val="24"/>
            <w:lang w:val="en-US" w:eastAsia="zh-CN"/>
          </w:rPr>
          <w:delText>*</w:delText>
        </w:r>
      </w:del>
      <w:r>
        <w:rPr>
          <w:rFonts w:hint="eastAsia" w:eastAsia="黑体"/>
          <w:sz w:val="24"/>
          <w:lang w:val="en-US" w:eastAsia="zh-CN"/>
        </w:rPr>
        <w:t xml:space="preserve"> </w:t>
      </w:r>
      <w:r>
        <w:rPr>
          <w:rFonts w:hint="eastAsia" w:eastAsia="黑体"/>
          <w:b/>
          <w:bCs/>
          <w:sz w:val="24"/>
          <w:lang w:val="en-US" w:eastAsia="zh-CN"/>
        </w:rPr>
        <w:t>Tutor</w:t>
      </w:r>
      <w:r>
        <w:rPr>
          <w:rFonts w:hint="eastAsia" w:eastAsia="黑体"/>
          <w:sz w:val="24"/>
          <w:lang w:val="en-US" w:eastAsia="zh-CN"/>
        </w:rPr>
        <w:t xml:space="preserve">: </w:t>
      </w:r>
      <w:del w:id="51" w:author="Janusio" w:date="2018-05-22T00:14:44Z">
        <w:r>
          <w:rPr>
            <w:rFonts w:hint="eastAsia" w:eastAsia="黑体"/>
            <w:sz w:val="24"/>
            <w:lang w:val="en-US" w:eastAsia="zh-CN"/>
          </w:rPr>
          <w:delText>*</w:delText>
        </w:r>
      </w:del>
      <w:ins w:id="52" w:author="Janusio" w:date="2018-05-22T00:14:37Z">
        <w:r>
          <w:rPr>
            <w:rFonts w:hint="eastAsia" w:eastAsia="黑体"/>
            <w:sz w:val="24"/>
            <w:lang w:val="en-US" w:eastAsia="zh-CN"/>
          </w:rPr>
          <w:t>T</w:t>
        </w:r>
      </w:ins>
      <w:ins w:id="53" w:author="Janusio" w:date="2018-05-22T00:14:38Z">
        <w:r>
          <w:rPr>
            <w:rFonts w:hint="eastAsia" w:eastAsia="黑体"/>
            <w:sz w:val="24"/>
            <w:lang w:val="en-US" w:eastAsia="zh-CN"/>
          </w:rPr>
          <w:t>an</w:t>
        </w:r>
      </w:ins>
      <w:ins w:id="54" w:author="Janusio" w:date="2018-05-22T00:14:39Z">
        <w:r>
          <w:rPr>
            <w:rFonts w:hint="eastAsia" w:eastAsia="黑体"/>
            <w:sz w:val="24"/>
            <w:lang w:val="en-US" w:eastAsia="zh-CN"/>
          </w:rPr>
          <w:t xml:space="preserve"> Lia</w:t>
        </w:r>
      </w:ins>
      <w:ins w:id="55" w:author="Janusio" w:date="2018-05-22T00:14:40Z">
        <w:r>
          <w:rPr>
            <w:rFonts w:hint="eastAsia" w:eastAsia="黑体"/>
            <w:sz w:val="24"/>
            <w:lang w:val="en-US" w:eastAsia="zh-CN"/>
          </w:rPr>
          <w:t>ng</w:t>
        </w:r>
      </w:ins>
      <w:del w:id="56" w:author="Janusio" w:date="2018-05-22T00:14:41Z">
        <w:r>
          <w:rPr>
            <w:rFonts w:hint="eastAsia" w:eastAsia="黑体"/>
            <w:sz w:val="24"/>
            <w:lang w:val="en-US" w:eastAsia="zh-CN"/>
          </w:rPr>
          <w:delText>*</w:delText>
        </w:r>
      </w:del>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5610"/>
      <w:bookmarkStart w:id="3" w:name="_Toc12559"/>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Finally this paper proposes a trust chain formalism method, based on the extension of no interference theory. 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26188"/>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176" w:name="_GoBack"/>
      <w:bookmarkEnd w:id="176"/>
      <w:bookmarkStart w:id="8" w:name="_Toc24940"/>
      <w:bookmarkStart w:id="9" w:name="_Toc19806"/>
      <w:r>
        <w:rPr>
          <w:rFonts w:hint="eastAsia"/>
          <w:lang w:val="en-US" w:eastAsia="zh-CN"/>
        </w:rPr>
        <w:t>绪论</w:t>
      </w:r>
      <w:bookmarkEnd w:id="8"/>
      <w:bookmarkEnd w:id="9"/>
    </w:p>
    <w:p>
      <w:pPr>
        <w:pStyle w:val="3"/>
        <w:ind w:firstLine="0" w:firstLineChars="0"/>
        <w:rPr>
          <w:rFonts w:hint="eastAsia"/>
        </w:rPr>
      </w:pPr>
      <w:bookmarkStart w:id="10" w:name="_Toc2578"/>
      <w:bookmarkStart w:id="11" w:name="_Toc12122"/>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 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w:t>
      </w:r>
      <w:del w:id="57" w:author="Janusio" w:date="2018-05-22T00:22:06Z">
        <w:r>
          <w:rPr>
            <w:rFonts w:hint="eastAsia" w:ascii="Times New Roman" w:hAnsi="Times New Roman"/>
            <w:sz w:val="24"/>
            <w:szCs w:val="24"/>
            <w:lang w:val="en-US" w:eastAsia="zh-CN"/>
          </w:rPr>
          <w:delText>必须</w:delText>
        </w:r>
      </w:del>
      <w:ins w:id="58" w:author="Janusio" w:date="2018-05-22T00:22:10Z">
        <w:r>
          <w:rPr>
            <w:rFonts w:hint="eastAsia" w:ascii="Times New Roman" w:hAnsi="Times New Roman"/>
            <w:sz w:val="24"/>
            <w:szCs w:val="24"/>
            <w:lang w:val="en-US" w:eastAsia="zh-CN"/>
          </w:rPr>
          <w:t>应该</w:t>
        </w:r>
      </w:ins>
      <w:r>
        <w:rPr>
          <w:rFonts w:hint="eastAsia" w:ascii="Times New Roman" w:hAnsi="Times New Roman"/>
          <w:sz w:val="24"/>
          <w:szCs w:val="24"/>
          <w:lang w:val="en-US" w:eastAsia="zh-CN"/>
        </w:rPr>
        <w:t>重视的</w:t>
      </w:r>
      <w:ins w:id="59" w:author="Janusio" w:date="2018-05-22T00:22:33Z">
        <w:r>
          <w:rPr>
            <w:rFonts w:hint="eastAsia" w:ascii="Times New Roman" w:hAnsi="Times New Roman"/>
            <w:sz w:val="24"/>
            <w:szCs w:val="24"/>
            <w:lang w:val="en-US" w:eastAsia="zh-CN"/>
          </w:rPr>
          <w:t>方向</w:t>
        </w:r>
      </w:ins>
      <w:del w:id="60" w:author="Janusio" w:date="2018-05-22T00:22:17Z">
        <w:r>
          <w:rPr>
            <w:rFonts w:hint="eastAsia" w:ascii="Times New Roman" w:hAnsi="Times New Roman"/>
            <w:sz w:val="24"/>
            <w:szCs w:val="24"/>
            <w:lang w:val="en-US" w:eastAsia="zh-CN"/>
          </w:rPr>
          <w:delText>地方</w:delText>
        </w:r>
      </w:del>
      <w:r>
        <w:rPr>
          <w:rFonts w:hint="eastAsia" w:ascii="Times New Roman" w:hAnsi="Times New Roman"/>
          <w:sz w:val="24"/>
          <w:szCs w:val="24"/>
          <w:lang w:val="en-US" w:eastAsia="zh-CN"/>
        </w:rPr>
        <w:t>。</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w:t>
      </w:r>
      <w:ins w:id="61" w:author="Janusio" w:date="2018-05-22T00:23:17Z">
        <w:r>
          <w:rPr>
            <w:rFonts w:hint="eastAsia"/>
            <w:lang w:val="en-US" w:eastAsia="zh-CN"/>
          </w:rPr>
          <w:t>并且</w:t>
        </w:r>
      </w:ins>
      <w:r>
        <w:rPr>
          <w:rFonts w:hint="eastAsia"/>
          <w:lang w:val="en-US" w:eastAsia="zh-CN"/>
        </w:rPr>
        <w:t>针对可信计算</w:t>
      </w:r>
      <w:del w:id="62" w:author="Janusio" w:date="2018-05-22T00:23:25Z">
        <w:r>
          <w:rPr>
            <w:rFonts w:hint="eastAsia"/>
            <w:lang w:val="en-US" w:eastAsia="zh-CN"/>
          </w:rPr>
          <w:delText>技术</w:delText>
        </w:r>
      </w:del>
      <w:r>
        <w:rPr>
          <w:rFonts w:hint="eastAsia"/>
          <w:lang w:val="en-US" w:eastAsia="zh-CN"/>
        </w:rPr>
        <w:t>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vertAlign w:val="superscript"/>
          <w:lang w:val="en-US" w:eastAsia="zh-CN"/>
        </w:rPr>
        <w:t>[25]</w:t>
      </w:r>
      <w:r>
        <w:rPr>
          <w:rFonts w:hint="eastAsia"/>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24524"/>
      <w:bookmarkStart w:id="15" w:name="_Toc6072"/>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无干扰理论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16" w:name="_Toc26971"/>
      <w:bookmarkStart w:id="17" w:name="_Toc12749"/>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根据文献[16]的vRT等概念，HP、IBM等研究机构分别提出并构建了相应的TVP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w:t>
      </w:r>
      <w:ins w:id="63" w:author="Janusio" w:date="2018-05-22T00:26:39Z">
        <w:r>
          <w:rPr>
            <w:rFonts w:hint="eastAsia" w:ascii="Times New Roman" w:hAnsi="Times New Roman"/>
            <w:sz w:val="24"/>
            <w:szCs w:val="24"/>
            <w:lang w:val="en-US" w:eastAsia="zh-CN"/>
          </w:rPr>
          <w:t>因为管理域包含OS及大量的应用程序，不能采用链式度量所有的应用程序并存储其PCR值</w:t>
        </w:r>
      </w:ins>
      <w:ins w:id="64" w:author="Janusio" w:date="2018-05-22T00:26:49Z">
        <w:r>
          <w:rPr>
            <w:rFonts w:hint="eastAsia" w:ascii="Times New Roman" w:hAnsi="Times New Roman"/>
            <w:sz w:val="24"/>
            <w:szCs w:val="24"/>
            <w:lang w:val="en-US" w:eastAsia="zh-CN"/>
          </w:rPr>
          <w:t>，</w:t>
        </w:r>
      </w:ins>
      <w:ins w:id="65" w:author="Janusio" w:date="2018-05-22T00:26:52Z">
        <w:r>
          <w:rPr>
            <w:rFonts w:hint="eastAsia" w:ascii="Times New Roman" w:hAnsi="Times New Roman"/>
            <w:sz w:val="24"/>
            <w:szCs w:val="24"/>
            <w:lang w:val="en-US" w:eastAsia="zh-CN"/>
          </w:rPr>
          <w:t>所以</w:t>
        </w:r>
      </w:ins>
      <w:ins w:id="66" w:author="Janusio" w:date="2018-05-22T00:26:53Z">
        <w:r>
          <w:rPr>
            <w:rFonts w:hint="eastAsia" w:ascii="Times New Roman" w:hAnsi="Times New Roman"/>
            <w:sz w:val="24"/>
            <w:szCs w:val="24"/>
            <w:lang w:val="en-US" w:eastAsia="zh-CN"/>
          </w:rPr>
          <w:t>传统</w:t>
        </w:r>
      </w:ins>
      <w:ins w:id="67" w:author="Janusio" w:date="2018-05-22T00:26:54Z">
        <w:r>
          <w:rPr>
            <w:rFonts w:hint="eastAsia" w:ascii="Times New Roman" w:hAnsi="Times New Roman"/>
            <w:sz w:val="24"/>
            <w:szCs w:val="24"/>
            <w:lang w:val="en-US" w:eastAsia="zh-CN"/>
          </w:rPr>
          <w:t>的</w:t>
        </w:r>
      </w:ins>
      <w:ins w:id="68" w:author="Janusio" w:date="2018-05-22T00:26:55Z">
        <w:r>
          <w:rPr>
            <w:rFonts w:hint="eastAsia" w:ascii="Times New Roman" w:hAnsi="Times New Roman"/>
            <w:sz w:val="24"/>
            <w:szCs w:val="24"/>
            <w:lang w:val="en-US" w:eastAsia="zh-CN"/>
          </w:rPr>
          <w:t>TVP</w:t>
        </w:r>
      </w:ins>
      <w:ins w:id="69" w:author="Janusio" w:date="2018-05-22T00:26:56Z">
        <w:r>
          <w:rPr>
            <w:rFonts w:hint="eastAsia" w:ascii="Times New Roman" w:hAnsi="Times New Roman"/>
            <w:sz w:val="24"/>
            <w:szCs w:val="24"/>
            <w:lang w:val="en-US" w:eastAsia="zh-CN"/>
          </w:rPr>
          <w:t>架构</w:t>
        </w:r>
      </w:ins>
      <w:ins w:id="70" w:author="Janusio" w:date="2018-05-22T00:24:57Z">
        <w:r>
          <w:rPr>
            <w:rFonts w:hint="eastAsia" w:ascii="Times New Roman" w:hAnsi="Times New Roman"/>
            <w:sz w:val="24"/>
            <w:szCs w:val="24"/>
            <w:lang w:val="en-US" w:eastAsia="zh-CN"/>
          </w:rPr>
          <w:t>是</w:t>
        </w:r>
      </w:ins>
      <w:ins w:id="71" w:author="Janusio" w:date="2018-05-22T00:24:58Z">
        <w:r>
          <w:rPr>
            <w:rFonts w:hint="eastAsia" w:ascii="Times New Roman" w:hAnsi="Times New Roman"/>
            <w:sz w:val="24"/>
            <w:szCs w:val="24"/>
            <w:lang w:val="en-US" w:eastAsia="zh-CN"/>
          </w:rPr>
          <w:t>一种</w:t>
        </w:r>
      </w:ins>
      <w:ins w:id="72" w:author="Janusio" w:date="2018-05-22T00:25:00Z">
        <w:r>
          <w:rPr>
            <w:rFonts w:hint="eastAsia" w:ascii="Times New Roman" w:hAnsi="Times New Roman"/>
            <w:sz w:val="24"/>
            <w:szCs w:val="24"/>
            <w:lang w:val="en-US" w:eastAsia="zh-CN"/>
          </w:rPr>
          <w:t>较为</w:t>
        </w:r>
      </w:ins>
      <w:ins w:id="73" w:author="Janusio" w:date="2018-05-22T00:25:27Z">
        <w:r>
          <w:rPr>
            <w:rFonts w:hint="eastAsia" w:ascii="Times New Roman" w:hAnsi="Times New Roman"/>
            <w:sz w:val="24"/>
            <w:szCs w:val="24"/>
            <w:lang w:val="en-US" w:eastAsia="zh-CN"/>
          </w:rPr>
          <w:t>偏向</w:t>
        </w:r>
      </w:ins>
      <w:ins w:id="74" w:author="Janusio" w:date="2018-05-22T00:25:29Z">
        <w:r>
          <w:rPr>
            <w:rFonts w:hint="eastAsia" w:ascii="Times New Roman" w:hAnsi="Times New Roman"/>
            <w:sz w:val="24"/>
            <w:szCs w:val="24"/>
            <w:lang w:val="en-US" w:eastAsia="zh-CN"/>
          </w:rPr>
          <w:t>粗粒度的</w:t>
        </w:r>
      </w:ins>
      <w:ins w:id="75" w:author="Janusio" w:date="2018-05-22T00:25:30Z">
        <w:r>
          <w:rPr>
            <w:rFonts w:hint="eastAsia" w:ascii="Times New Roman" w:hAnsi="Times New Roman"/>
            <w:sz w:val="24"/>
            <w:szCs w:val="24"/>
            <w:lang w:val="en-US" w:eastAsia="zh-CN"/>
          </w:rPr>
          <w:t>设计</w:t>
        </w:r>
      </w:ins>
      <w:ins w:id="76" w:author="Janusio" w:date="2018-05-22T00:25:31Z">
        <w:r>
          <w:rPr>
            <w:rFonts w:hint="eastAsia" w:ascii="Times New Roman" w:hAnsi="Times New Roman"/>
            <w:sz w:val="24"/>
            <w:szCs w:val="24"/>
            <w:lang w:val="en-US" w:eastAsia="zh-CN"/>
          </w:rPr>
          <w:t>，</w:t>
        </w:r>
      </w:ins>
      <w:ins w:id="77" w:author="Janusio" w:date="2018-05-22T00:27:10Z">
        <w:r>
          <w:rPr>
            <w:rFonts w:hint="eastAsia" w:ascii="Times New Roman" w:hAnsi="Times New Roman"/>
            <w:sz w:val="24"/>
            <w:szCs w:val="24"/>
            <w:lang w:val="en-US" w:eastAsia="zh-CN"/>
          </w:rPr>
          <w:t>并且在</w:t>
        </w:r>
      </w:ins>
      <w:ins w:id="78" w:author="Janusio" w:date="2018-05-22T00:27:12Z">
        <w:r>
          <w:rPr>
            <w:rFonts w:hint="eastAsia" w:ascii="Times New Roman" w:hAnsi="Times New Roman"/>
            <w:sz w:val="24"/>
            <w:szCs w:val="24"/>
            <w:lang w:val="en-US" w:eastAsia="zh-CN"/>
          </w:rPr>
          <w:t>逻辑上</w:t>
        </w:r>
      </w:ins>
      <w:ins w:id="79" w:author="Janusio" w:date="2018-05-22T00:27:14Z">
        <w:r>
          <w:rPr>
            <w:rFonts w:hint="eastAsia" w:ascii="Times New Roman" w:hAnsi="Times New Roman"/>
            <w:sz w:val="24"/>
            <w:szCs w:val="24"/>
            <w:lang w:val="en-US" w:eastAsia="zh-CN"/>
          </w:rPr>
          <w:t>不太合理</w:t>
        </w:r>
      </w:ins>
      <w:del w:id="80" w:author="Janusio" w:date="2018-05-22T00:26:36Z">
        <w:r>
          <w:rPr>
            <w:rFonts w:hint="eastAsia" w:ascii="Times New Roman" w:hAnsi="Times New Roman"/>
            <w:sz w:val="24"/>
            <w:szCs w:val="24"/>
            <w:lang w:val="en-US" w:eastAsia="zh-CN"/>
          </w:rPr>
          <w:delText>这样的设计粒度明显过粗且逻辑上不完全合理的，因为管理域包含OS及大量的应用程序，不能采用链式度量所有的应用程序并存储其PCR值</w:delText>
        </w:r>
      </w:del>
      <w:r>
        <w:rPr>
          <w:rFonts w:hint="eastAsia" w:ascii="Times New Roman" w:hAnsi="Times New Roman"/>
          <w:sz w:val="24"/>
          <w:szCs w:val="24"/>
          <w:lang w:val="en-US" w:eastAsia="zh-CN"/>
        </w:rPr>
        <w:t>。</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26" w:name="_Toc15277"/>
      <w:bookmarkStart w:id="27" w:name="_Toc29487"/>
      <w:r>
        <w:rPr>
          <w:rFonts w:hint="eastAsia" w:ascii="Times New Roman" w:hAnsi="Times New Roman" w:eastAsia="黑体"/>
          <w:b/>
          <w:sz w:val="24"/>
          <w:szCs w:val="24"/>
          <w:lang w:val="en-US" w:eastAsia="zh-CN"/>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color w:val="0000FF"/>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w:t>
      </w:r>
      <w:r>
        <w:rPr>
          <w:rFonts w:hint="eastAsia" w:ascii="Times New Roman" w:hAnsi="Times New Roman"/>
          <w:color w:val="0000FF"/>
          <w:sz w:val="24"/>
          <w:szCs w:val="24"/>
          <w:lang w:val="en-US" w:eastAsia="zh-CN"/>
        </w:rPr>
        <w:t>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81" w:author="Janusio" w:date="2018-05-22T00:28:18Z">
        <w:r>
          <w:rPr>
            <w:rFonts w:hint="eastAsia" w:ascii="Times New Roman" w:hAnsi="Times New Roman"/>
            <w:sz w:val="24"/>
            <w:szCs w:val="24"/>
            <w:lang w:val="en-US" w:eastAsia="zh-CN"/>
          </w:rPr>
          <w:t>需要</w:t>
        </w:r>
      </w:ins>
      <w:ins w:id="82" w:author="Janusio" w:date="2018-05-22T00:27:58Z">
        <w:r>
          <w:rPr>
            <w:rFonts w:hint="eastAsia" w:ascii="Times New Roman" w:hAnsi="Times New Roman"/>
            <w:sz w:val="24"/>
            <w:szCs w:val="24"/>
            <w:lang w:val="en-US" w:eastAsia="zh-CN"/>
          </w:rPr>
          <w:t>从</w:t>
        </w:r>
      </w:ins>
      <w:del w:id="83" w:author="Janusio" w:date="2018-05-22T00:27:59Z">
        <w:r>
          <w:rPr>
            <w:rFonts w:hint="eastAsia" w:ascii="Times New Roman" w:hAnsi="Times New Roman"/>
            <w:sz w:val="24"/>
            <w:szCs w:val="24"/>
            <w:lang w:val="en-US" w:eastAsia="zh-CN"/>
          </w:rPr>
          <w:delText>即这两条</w:delText>
        </w:r>
      </w:del>
      <w:ins w:id="84" w:author="Janusio" w:date="2018-05-22T00:28:06Z">
        <w:r>
          <w:rPr>
            <w:rFonts w:hint="eastAsia" w:ascii="Times New Roman" w:hAnsi="Times New Roman"/>
            <w:sz w:val="24"/>
            <w:szCs w:val="24"/>
            <w:lang w:val="en-US" w:eastAsia="zh-CN"/>
          </w:rPr>
          <w:t>两</w:t>
        </w:r>
      </w:ins>
      <w:ins w:id="85" w:author="Janusio" w:date="2018-05-22T00:28:26Z">
        <w:r>
          <w:rPr>
            <w:rFonts w:hint="eastAsia" w:ascii="Times New Roman" w:hAnsi="Times New Roman"/>
            <w:sz w:val="24"/>
            <w:szCs w:val="24"/>
            <w:lang w:val="en-US" w:eastAsia="zh-CN"/>
          </w:rPr>
          <w:t>条</w:t>
        </w:r>
      </w:ins>
      <w:r>
        <w:rPr>
          <w:rFonts w:hint="eastAsia" w:ascii="Times New Roman" w:hAnsi="Times New Roman"/>
          <w:sz w:val="24"/>
          <w:szCs w:val="24"/>
          <w:lang w:val="en-US" w:eastAsia="zh-CN"/>
        </w:rPr>
        <w:t>信任链</w:t>
      </w:r>
      <w:ins w:id="86" w:author="Janusio" w:date="2018-05-22T00:28:13Z">
        <w:r>
          <w:rPr>
            <w:rFonts w:hint="eastAsia" w:ascii="Times New Roman" w:hAnsi="Times New Roman"/>
            <w:sz w:val="24"/>
            <w:szCs w:val="24"/>
            <w:lang w:val="en-US" w:eastAsia="zh-CN"/>
          </w:rPr>
          <w:t>进行</w:t>
        </w:r>
      </w:ins>
      <w:del w:id="87" w:author="Janusio" w:date="2018-05-22T00:28:12Z">
        <w:r>
          <w:rPr>
            <w:rFonts w:hint="eastAsia" w:ascii="Times New Roman" w:hAnsi="Times New Roman"/>
            <w:sz w:val="24"/>
            <w:szCs w:val="24"/>
            <w:lang w:val="en-US" w:eastAsia="zh-CN"/>
          </w:rPr>
          <w:delText>存在</w:delText>
        </w:r>
      </w:del>
      <w:del w:id="88" w:author="Janusio" w:date="2018-05-22T00:28:11Z">
        <w:r>
          <w:rPr>
            <w:rFonts w:hint="eastAsia" w:ascii="Times New Roman" w:hAnsi="Times New Roman"/>
            <w:sz w:val="24"/>
            <w:szCs w:val="24"/>
            <w:lang w:val="en-US" w:eastAsia="zh-CN"/>
          </w:rPr>
          <w:delText>如何</w:delText>
        </w:r>
      </w:del>
      <w:r>
        <w:rPr>
          <w:rFonts w:hint="eastAsia" w:ascii="Times New Roman" w:hAnsi="Times New Roman"/>
          <w:sz w:val="24"/>
          <w:szCs w:val="24"/>
          <w:lang w:val="en-US" w:eastAsia="zh-CN"/>
        </w:rPr>
        <w:t>衔接的</w:t>
      </w:r>
      <w:ins w:id="89" w:author="Janusio" w:date="2018-05-22T00:28:30Z">
        <w:r>
          <w:rPr>
            <w:rFonts w:hint="eastAsia" w:ascii="Times New Roman" w:hAnsi="Times New Roman"/>
            <w:sz w:val="24"/>
            <w:szCs w:val="24"/>
            <w:lang w:val="en-US" w:eastAsia="zh-CN"/>
          </w:rPr>
          <w:t>角度</w:t>
        </w:r>
      </w:ins>
      <w:ins w:id="90" w:author="Janusio" w:date="2018-05-22T00:28:37Z">
        <w:r>
          <w:rPr>
            <w:rFonts w:hint="eastAsia" w:ascii="Times New Roman" w:hAnsi="Times New Roman"/>
            <w:sz w:val="24"/>
            <w:szCs w:val="24"/>
            <w:lang w:val="en-US" w:eastAsia="zh-CN"/>
          </w:rPr>
          <w:t>思考</w:t>
        </w:r>
      </w:ins>
      <w:ins w:id="91" w:author="Janusio" w:date="2018-05-22T00:28:39Z">
        <w:r>
          <w:rPr>
            <w:rFonts w:hint="eastAsia" w:ascii="Times New Roman" w:hAnsi="Times New Roman"/>
            <w:sz w:val="24"/>
            <w:szCs w:val="24"/>
            <w:lang w:val="en-US" w:eastAsia="zh-CN"/>
          </w:rPr>
          <w:t>解决</w:t>
        </w:r>
      </w:ins>
      <w:ins w:id="92" w:author="Janusio" w:date="2018-05-22T00:28:41Z">
        <w:r>
          <w:rPr>
            <w:rFonts w:hint="eastAsia" w:ascii="Times New Roman" w:hAnsi="Times New Roman"/>
            <w:sz w:val="24"/>
            <w:szCs w:val="24"/>
            <w:lang w:val="en-US" w:eastAsia="zh-CN"/>
          </w:rPr>
          <w:t>方案</w:t>
        </w:r>
      </w:ins>
      <w:del w:id="93" w:author="Janusio" w:date="2018-05-22T00:28:29Z">
        <w:r>
          <w:rPr>
            <w:rFonts w:hint="eastAsia" w:ascii="Times New Roman" w:hAnsi="Times New Roman"/>
            <w:sz w:val="24"/>
            <w:szCs w:val="24"/>
            <w:lang w:val="en-US" w:eastAsia="zh-CN"/>
          </w:rPr>
          <w:delText>问题</w:delText>
        </w:r>
      </w:del>
      <w:r>
        <w:rPr>
          <w:rFonts w:hint="eastAsia" w:ascii="Times New Roman" w:hAnsi="Times New Roman"/>
          <w:sz w:val="24"/>
          <w:szCs w:val="24"/>
          <w:lang w:val="en-US" w:eastAsia="zh-CN"/>
        </w:rPr>
        <w:t>。</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9209"/>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6048"/>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80" w:firstLineChars="200"/>
        <w:rPr>
          <w:ins w:id="94" w:author="Janusio" w:date="2018-05-22T10:30:14Z"/>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w:t>
      </w:r>
    </w:p>
    <w:p>
      <w:pPr>
        <w:pStyle w:val="32"/>
        <w:spacing w:line="400" w:lineRule="exact"/>
        <w:ind w:left="0" w:leftChars="0" w:firstLine="480" w:firstLineChars="200"/>
        <w:rPr>
          <w:ins w:id="96" w:author="Janusio" w:date="2018-05-22T10:29:05Z"/>
          <w:rFonts w:hint="eastAsia" w:ascii="Times New Roman" w:hAnsi="Times New Roman"/>
          <w:sz w:val="24"/>
          <w:szCs w:val="24"/>
          <w:lang w:val="en-US" w:eastAsia="zh-CN"/>
        </w:rPr>
        <w:pPrChange w:id="95" w:author="Janusio" w:date="2018-05-22T10:30:16Z">
          <w:pPr>
            <w:pStyle w:val="32"/>
            <w:spacing w:line="400" w:lineRule="exact"/>
            <w:ind w:left="0" w:leftChars="0" w:firstLine="480" w:firstLineChars="200"/>
          </w:pPr>
        </w:pPrChange>
      </w:pPr>
      <w:ins w:id="97" w:author="Janusio" w:date="2018-05-22T10:30:12Z">
        <w:r>
          <w:rPr>
            <w:rFonts w:hint="eastAsia" w:ascii="Times New Roman" w:hAnsi="Times New Roman"/>
            <w:sz w:val="24"/>
            <w:szCs w:val="24"/>
            <w:lang w:val="en-US" w:eastAsia="zh-CN"/>
          </w:rPr>
          <w: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t>
        </w:r>
      </w:ins>
    </w:p>
    <w:p>
      <w:pPr>
        <w:pStyle w:val="32"/>
        <w:numPr>
          <w:ilvl w:val="0"/>
          <w:numId w:val="5"/>
          <w:ins w:id="99" w:author="Janusio" w:date="2018-05-22T10:30:02Z"/>
        </w:numPr>
        <w:spacing w:line="400" w:lineRule="exact"/>
        <w:ind w:left="0" w:leftChars="0" w:firstLine="420" w:firstLineChars="0"/>
        <w:rPr>
          <w:ins w:id="100" w:author="Janusio" w:date="2018-05-22T10:30:02Z"/>
          <w:rFonts w:hint="eastAsia" w:ascii="Times New Roman" w:hAnsi="Times New Roman"/>
          <w:sz w:val="24"/>
          <w:szCs w:val="24"/>
          <w:lang w:val="en-US" w:eastAsia="zh-CN"/>
        </w:rPr>
        <w:pPrChange w:id="98" w:author="Janusio" w:date="2018-05-22T10:30:02Z">
          <w:pPr>
            <w:pStyle w:val="32"/>
            <w:spacing w:line="400" w:lineRule="exact"/>
            <w:ind w:left="0" w:leftChars="0" w:firstLine="480" w:firstLineChars="200"/>
          </w:pPr>
        </w:pPrChange>
      </w:pPr>
      <w:ins w:id="101" w:author="Janusio" w:date="2018-05-22T10:29:19Z">
        <w:r>
          <w:rPr>
            <w:rFonts w:hint="eastAsia" w:ascii="Times New Roman" w:hAnsi="Times New Roman"/>
            <w:sz w:val="24"/>
            <w:szCs w:val="24"/>
            <w:lang w:val="en-US" w:eastAsia="zh-CN"/>
          </w:rPr>
          <w:t>基于</w:t>
        </w:r>
      </w:ins>
      <w:ins w:id="102" w:author="Janusio" w:date="2018-05-22T10:29:21Z">
        <w:r>
          <w:rPr>
            <w:rFonts w:hint="eastAsia" w:ascii="Times New Roman" w:hAnsi="Times New Roman"/>
            <w:sz w:val="24"/>
            <w:szCs w:val="24"/>
            <w:lang w:val="en-US" w:eastAsia="zh-CN"/>
          </w:rPr>
          <w:t>安全</w:t>
        </w:r>
      </w:ins>
      <w:ins w:id="103" w:author="Janusio" w:date="2018-05-22T10:29:22Z">
        <w:r>
          <w:rPr>
            <w:rFonts w:hint="eastAsia" w:ascii="Times New Roman" w:hAnsi="Times New Roman"/>
            <w:sz w:val="24"/>
            <w:szCs w:val="24"/>
            <w:lang w:val="en-US" w:eastAsia="zh-CN"/>
          </w:rPr>
          <w:t>系统</w:t>
        </w:r>
      </w:ins>
      <w:ins w:id="104" w:author="Janusio" w:date="2018-05-22T10:29:23Z">
        <w:r>
          <w:rPr>
            <w:rFonts w:hint="eastAsia" w:ascii="Times New Roman" w:hAnsi="Times New Roman"/>
            <w:sz w:val="24"/>
            <w:szCs w:val="24"/>
            <w:lang w:val="en-US" w:eastAsia="zh-CN"/>
          </w:rPr>
          <w:t>逻辑</w:t>
        </w:r>
      </w:ins>
      <w:ins w:id="105" w:author="Janusio" w:date="2018-05-22T10:29:47Z">
        <w:r>
          <w:rPr>
            <w:rFonts w:hint="eastAsia" w:ascii="Times New Roman" w:hAnsi="Times New Roman"/>
            <w:sz w:val="24"/>
            <w:szCs w:val="24"/>
            <w:lang w:val="en-US" w:eastAsia="zh-CN"/>
          </w:rPr>
          <w:t>的</w:t>
        </w:r>
      </w:ins>
      <w:ins w:id="106" w:author="Janusio" w:date="2018-05-22T10:29:59Z">
        <w:r>
          <w:rPr>
            <w:rFonts w:hint="eastAsia" w:ascii="Times New Roman" w:hAnsi="Times New Roman"/>
            <w:sz w:val="24"/>
            <w:szCs w:val="24"/>
            <w:lang w:val="en-US" w:eastAsia="zh-CN"/>
          </w:rPr>
          <w:t>信任链</w:t>
        </w:r>
      </w:ins>
      <w:ins w:id="107" w:author="Janusio" w:date="2018-05-22T10:30:00Z">
        <w:r>
          <w:rPr>
            <w:rFonts w:hint="eastAsia" w:ascii="Times New Roman" w:hAnsi="Times New Roman"/>
            <w:sz w:val="24"/>
            <w:szCs w:val="24"/>
            <w:lang w:val="en-US" w:eastAsia="zh-CN"/>
          </w:rPr>
          <w:t>分析</w:t>
        </w:r>
      </w:ins>
    </w:p>
    <w:p>
      <w:pPr>
        <w:pStyle w:val="32"/>
        <w:numPr>
          <w:ilvl w:val="-1"/>
          <w:numId w:val="0"/>
        </w:numPr>
        <w:spacing w:line="400" w:lineRule="exact"/>
        <w:ind w:left="0" w:leftChars="0" w:firstLine="420" w:firstLineChars="0"/>
        <w:rPr>
          <w:rFonts w:hint="eastAsia" w:ascii="Times New Roman" w:hAnsi="Times New Roman"/>
          <w:sz w:val="24"/>
          <w:szCs w:val="24"/>
          <w:lang w:val="en-US" w:eastAsia="zh-CN"/>
        </w:rPr>
        <w:pPrChange w:id="108" w:author="Janusio" w:date="2018-05-22T10:30:05Z">
          <w:pPr>
            <w:pStyle w:val="32"/>
            <w:spacing w:line="400" w:lineRule="exact"/>
            <w:ind w:left="0" w:leftChars="0" w:firstLine="480" w:firstLineChars="200"/>
          </w:pPr>
        </w:pPrChange>
      </w:pPr>
      <w:ins w:id="109" w:author="Janusio" w:date="2018-05-22T10:30:24Z">
        <w:r>
          <w:rPr>
            <w:rFonts w:hint="eastAsia" w:ascii="Times New Roman" w:hAnsi="Times New Roman"/>
            <w:sz w:val="24"/>
            <w:szCs w:val="24"/>
            <w:lang w:val="en-US" w:eastAsia="zh-CN"/>
          </w:rPr>
          <w:t>本文</w:t>
        </w:r>
      </w:ins>
      <w:ins w:id="110" w:author="Janusio" w:date="2018-05-22T10:30:27Z">
        <w:r>
          <w:rPr>
            <w:rFonts w:hint="eastAsia" w:ascii="Times New Roman" w:hAnsi="Times New Roman"/>
            <w:sz w:val="24"/>
            <w:szCs w:val="24"/>
            <w:lang w:val="en-US" w:eastAsia="zh-CN"/>
          </w:rPr>
          <w:t>为在</w:t>
        </w:r>
      </w:ins>
      <w:ins w:id="111" w:author="Janusio" w:date="2018-05-22T10:30:29Z">
        <w:r>
          <w:rPr>
            <w:rFonts w:hint="eastAsia" w:ascii="Times New Roman" w:hAnsi="Times New Roman"/>
            <w:sz w:val="24"/>
            <w:szCs w:val="24"/>
            <w:lang w:val="en-US" w:eastAsia="zh-CN"/>
          </w:rPr>
          <w:t>理论</w:t>
        </w:r>
      </w:ins>
      <w:ins w:id="112" w:author="Janusio" w:date="2018-05-22T10:30:30Z">
        <w:r>
          <w:rPr>
            <w:rFonts w:hint="eastAsia" w:ascii="Times New Roman" w:hAnsi="Times New Roman"/>
            <w:sz w:val="24"/>
            <w:szCs w:val="24"/>
            <w:lang w:val="en-US" w:eastAsia="zh-CN"/>
          </w:rPr>
          <w:t>上</w:t>
        </w:r>
      </w:ins>
      <w:ins w:id="113" w:author="Janusio" w:date="2018-05-22T10:30:32Z">
        <w:r>
          <w:rPr>
            <w:rFonts w:hint="eastAsia" w:ascii="Times New Roman" w:hAnsi="Times New Roman"/>
            <w:sz w:val="24"/>
            <w:szCs w:val="24"/>
            <w:lang w:val="en-US" w:eastAsia="zh-CN"/>
          </w:rPr>
          <w:t>保证</w:t>
        </w:r>
      </w:ins>
      <w:ins w:id="114" w:author="Janusio" w:date="2018-05-22T10:30:34Z">
        <w:r>
          <w:rPr>
            <w:rFonts w:hint="eastAsia" w:ascii="Times New Roman" w:hAnsi="Times New Roman"/>
            <w:sz w:val="24"/>
            <w:szCs w:val="24"/>
            <w:lang w:val="en-US" w:eastAsia="zh-CN"/>
          </w:rPr>
          <w:t>本文</w:t>
        </w:r>
      </w:ins>
      <w:ins w:id="115" w:author="Janusio" w:date="2018-05-22T10:30:35Z">
        <w:r>
          <w:rPr>
            <w:rFonts w:hint="eastAsia" w:ascii="Times New Roman" w:hAnsi="Times New Roman"/>
            <w:sz w:val="24"/>
            <w:szCs w:val="24"/>
            <w:lang w:val="en-US" w:eastAsia="zh-CN"/>
          </w:rPr>
          <w:t>提出的</w:t>
        </w:r>
      </w:ins>
      <w:ins w:id="116" w:author="Janusio" w:date="2018-05-22T10:30:36Z">
        <w:r>
          <w:rPr>
            <w:rFonts w:hint="eastAsia" w:ascii="Times New Roman" w:hAnsi="Times New Roman"/>
            <w:sz w:val="24"/>
            <w:szCs w:val="24"/>
            <w:lang w:val="en-US" w:eastAsia="zh-CN"/>
          </w:rPr>
          <w:t>可信</w:t>
        </w:r>
      </w:ins>
      <w:ins w:id="117" w:author="Janusio" w:date="2018-05-22T10:30:37Z">
        <w:r>
          <w:rPr>
            <w:rFonts w:hint="eastAsia" w:ascii="Times New Roman" w:hAnsi="Times New Roman"/>
            <w:sz w:val="24"/>
            <w:szCs w:val="24"/>
            <w:lang w:val="en-US" w:eastAsia="zh-CN"/>
          </w:rPr>
          <w:t>虚拟</w:t>
        </w:r>
      </w:ins>
      <w:ins w:id="118" w:author="Janusio" w:date="2018-05-22T10:30:38Z">
        <w:r>
          <w:rPr>
            <w:rFonts w:hint="eastAsia" w:ascii="Times New Roman" w:hAnsi="Times New Roman"/>
            <w:sz w:val="24"/>
            <w:szCs w:val="24"/>
            <w:lang w:val="en-US" w:eastAsia="zh-CN"/>
          </w:rPr>
          <w:t>平台</w:t>
        </w:r>
      </w:ins>
      <w:ins w:id="119" w:author="Janusio" w:date="2018-05-22T10:30:39Z">
        <w:r>
          <w:rPr>
            <w:rFonts w:hint="eastAsia" w:ascii="Times New Roman" w:hAnsi="Times New Roman"/>
            <w:sz w:val="24"/>
            <w:szCs w:val="24"/>
            <w:lang w:val="en-US" w:eastAsia="zh-CN"/>
          </w:rPr>
          <w:t>信任链</w:t>
        </w:r>
      </w:ins>
      <w:ins w:id="120" w:author="Janusio" w:date="2018-05-22T10:30:40Z">
        <w:r>
          <w:rPr>
            <w:rFonts w:hint="eastAsia" w:ascii="Times New Roman" w:hAnsi="Times New Roman"/>
            <w:sz w:val="24"/>
            <w:szCs w:val="24"/>
            <w:lang w:val="en-US" w:eastAsia="zh-CN"/>
          </w:rPr>
          <w:t>模型的</w:t>
        </w:r>
      </w:ins>
      <w:ins w:id="121" w:author="Janusio" w:date="2018-05-22T10:30:42Z">
        <w:r>
          <w:rPr>
            <w:rFonts w:hint="eastAsia" w:ascii="Times New Roman" w:hAnsi="Times New Roman"/>
            <w:sz w:val="24"/>
            <w:szCs w:val="24"/>
            <w:lang w:val="en-US" w:eastAsia="zh-CN"/>
          </w:rPr>
          <w:t>可信</w:t>
        </w:r>
      </w:ins>
      <w:ins w:id="122" w:author="Janusio" w:date="2018-05-22T10:30:43Z">
        <w:r>
          <w:rPr>
            <w:rFonts w:hint="eastAsia" w:ascii="Times New Roman" w:hAnsi="Times New Roman"/>
            <w:sz w:val="24"/>
            <w:szCs w:val="24"/>
            <w:lang w:val="en-US" w:eastAsia="zh-CN"/>
          </w:rPr>
          <w:t>性，</w:t>
        </w:r>
      </w:ins>
      <w:ins w:id="123" w:author="Janusio" w:date="2018-05-22T10:30:45Z">
        <w:r>
          <w:rPr>
            <w:rFonts w:hint="eastAsia" w:ascii="Times New Roman" w:hAnsi="Times New Roman"/>
            <w:sz w:val="24"/>
            <w:szCs w:val="24"/>
            <w:lang w:val="en-US" w:eastAsia="zh-CN"/>
          </w:rPr>
          <w:t>采取了</w:t>
        </w:r>
      </w:ins>
      <w:ins w:id="124" w:author="Janusio" w:date="2018-05-22T10:30:49Z">
        <w:r>
          <w:rPr>
            <w:rFonts w:hint="eastAsia" w:ascii="Times New Roman" w:hAnsi="Times New Roman"/>
            <w:sz w:val="24"/>
            <w:szCs w:val="24"/>
            <w:lang w:val="en-US" w:eastAsia="zh-CN"/>
          </w:rPr>
          <w:t>可以</w:t>
        </w:r>
      </w:ins>
      <w:ins w:id="125" w:author="Janusio" w:date="2018-05-22T10:30:50Z">
        <w:r>
          <w:rPr>
            <w:rFonts w:hint="eastAsia" w:ascii="Times New Roman" w:hAnsi="Times New Roman"/>
            <w:sz w:val="24"/>
            <w:szCs w:val="24"/>
            <w:lang w:val="en-US" w:eastAsia="zh-CN"/>
          </w:rPr>
          <w:t>有效</w:t>
        </w:r>
      </w:ins>
      <w:ins w:id="126" w:author="Janusio" w:date="2018-05-22T10:30:51Z">
        <w:r>
          <w:rPr>
            <w:rFonts w:hint="eastAsia" w:ascii="Times New Roman" w:hAnsi="Times New Roman"/>
            <w:sz w:val="24"/>
            <w:szCs w:val="24"/>
            <w:lang w:val="en-US" w:eastAsia="zh-CN"/>
          </w:rPr>
          <w:t>针对</w:t>
        </w:r>
      </w:ins>
      <w:ins w:id="127" w:author="Janusio" w:date="2018-05-22T10:30:57Z">
        <w:r>
          <w:rPr>
            <w:rFonts w:hint="eastAsia" w:ascii="Times New Roman" w:hAnsi="Times New Roman"/>
            <w:sz w:val="24"/>
            <w:szCs w:val="24"/>
            <w:lang w:val="en-US" w:eastAsia="zh-CN"/>
          </w:rPr>
          <w:t>安全系统</w:t>
        </w:r>
      </w:ins>
      <w:ins w:id="128" w:author="Janusio" w:date="2018-05-22T10:30:58Z">
        <w:r>
          <w:rPr>
            <w:rFonts w:hint="eastAsia" w:ascii="Times New Roman" w:hAnsi="Times New Roman"/>
            <w:sz w:val="24"/>
            <w:szCs w:val="24"/>
            <w:lang w:val="en-US" w:eastAsia="zh-CN"/>
          </w:rPr>
          <w:t>进行</w:t>
        </w:r>
      </w:ins>
      <w:ins w:id="129" w:author="Janusio" w:date="2018-05-22T10:31:00Z">
        <w:r>
          <w:rPr>
            <w:rFonts w:hint="eastAsia" w:ascii="Times New Roman" w:hAnsi="Times New Roman"/>
            <w:sz w:val="24"/>
            <w:szCs w:val="24"/>
            <w:lang w:val="en-US" w:eastAsia="zh-CN"/>
          </w:rPr>
          <w:t>形式化分析</w:t>
        </w:r>
      </w:ins>
      <w:ins w:id="130" w:author="Janusio" w:date="2018-05-22T10:31:01Z">
        <w:r>
          <w:rPr>
            <w:rFonts w:hint="eastAsia" w:ascii="Times New Roman" w:hAnsi="Times New Roman"/>
            <w:sz w:val="24"/>
            <w:szCs w:val="24"/>
            <w:lang w:val="en-US" w:eastAsia="zh-CN"/>
          </w:rPr>
          <w:t>的</w:t>
        </w:r>
      </w:ins>
      <w:ins w:id="131" w:author="Janusio" w:date="2018-05-22T10:31:06Z">
        <w:r>
          <w:rPr>
            <w:rFonts w:hint="eastAsia" w:ascii="Times New Roman" w:hAnsi="Times New Roman"/>
            <w:sz w:val="24"/>
            <w:szCs w:val="24"/>
            <w:lang w:val="en-US" w:eastAsia="zh-CN"/>
          </w:rPr>
          <w:t>安全</w:t>
        </w:r>
      </w:ins>
      <w:ins w:id="132" w:author="Janusio" w:date="2018-05-22T10:31:10Z">
        <w:r>
          <w:rPr>
            <w:rFonts w:hint="eastAsia" w:ascii="Times New Roman" w:hAnsi="Times New Roman"/>
            <w:sz w:val="24"/>
            <w:szCs w:val="24"/>
            <w:lang w:val="en-US" w:eastAsia="zh-CN"/>
          </w:rPr>
          <w:t>系统</w:t>
        </w:r>
      </w:ins>
      <w:ins w:id="133" w:author="Janusio" w:date="2018-05-22T10:31:11Z">
        <w:r>
          <w:rPr>
            <w:rFonts w:hint="eastAsia" w:ascii="Times New Roman" w:hAnsi="Times New Roman"/>
            <w:sz w:val="24"/>
            <w:szCs w:val="24"/>
            <w:lang w:val="en-US" w:eastAsia="zh-CN"/>
          </w:rPr>
          <w:t>逻辑</w:t>
        </w:r>
      </w:ins>
      <w:ins w:id="134" w:author="Janusio" w:date="2018-05-22T10:31:16Z">
        <w:r>
          <w:rPr>
            <w:rFonts w:hint="eastAsia" w:ascii="Times New Roman" w:hAnsi="Times New Roman"/>
            <w:sz w:val="24"/>
            <w:szCs w:val="24"/>
            <w:lang w:val="en-US" w:eastAsia="zh-CN"/>
          </w:rPr>
          <w:t>形式化</w:t>
        </w:r>
      </w:ins>
      <w:ins w:id="135" w:author="Janusio" w:date="2018-05-22T10:31:17Z">
        <w:r>
          <w:rPr>
            <w:rFonts w:hint="eastAsia" w:ascii="Times New Roman" w:hAnsi="Times New Roman"/>
            <w:sz w:val="24"/>
            <w:szCs w:val="24"/>
            <w:lang w:val="en-US" w:eastAsia="zh-CN"/>
          </w:rPr>
          <w:t>分析方法</w:t>
        </w:r>
      </w:ins>
      <w:del w:id="136" w:author="Janusio" w:date="2018-05-22T10:31:44Z">
        <w:r>
          <w:rPr>
            <w:rFonts w:hint="eastAsia" w:ascii="Times New Roman" w:hAnsi="Times New Roman"/>
            <w:sz w:val="24"/>
            <w:szCs w:val="24"/>
            <w:lang w:val="en-US" w:eastAsia="zh-CN"/>
          </w:rPr>
          <w:delText>并且，</w:delText>
        </w:r>
      </w:del>
      <w:ins w:id="137" w:author="Janusio" w:date="2018-05-22T10:31:44Z">
        <w:r>
          <w:rPr>
            <w:rFonts w:hint="eastAsia" w:ascii="Times New Roman" w:hAnsi="Times New Roman"/>
            <w:sz w:val="24"/>
            <w:szCs w:val="24"/>
            <w:lang w:val="en-US" w:eastAsia="zh-CN"/>
          </w:rPr>
          <w:t>。</w:t>
        </w:r>
      </w:ins>
      <w:ins w:id="138" w:author="Janusio" w:date="2018-05-22T10:31:49Z">
        <w:r>
          <w:rPr>
            <w:rFonts w:hint="eastAsia" w:ascii="Times New Roman" w:hAnsi="Times New Roman"/>
            <w:sz w:val="24"/>
            <w:szCs w:val="24"/>
            <w:lang w:val="en-US" w:eastAsia="zh-CN"/>
          </w:rPr>
          <w:t>主要从</w:t>
        </w:r>
      </w:ins>
      <w:ins w:id="139" w:author="Janusio" w:date="2018-05-22T10:32:44Z">
        <w:r>
          <w:rPr>
            <w:rFonts w:hint="eastAsia" w:ascii="Times New Roman" w:hAnsi="Times New Roman"/>
            <w:sz w:val="24"/>
            <w:szCs w:val="24"/>
            <w:lang w:val="en-US" w:eastAsia="zh-CN"/>
          </w:rPr>
          <w:t>对</w:t>
        </w:r>
      </w:ins>
      <w:ins w:id="140" w:author="Janusio" w:date="2018-05-22T10:32:46Z">
        <w:r>
          <w:rPr>
            <w:rFonts w:hint="eastAsia" w:ascii="Times New Roman" w:hAnsi="Times New Roman"/>
            <w:sz w:val="24"/>
            <w:szCs w:val="24"/>
            <w:lang w:val="en-US" w:eastAsia="zh-CN"/>
          </w:rPr>
          <w:t>主机</w:t>
        </w:r>
      </w:ins>
      <w:ins w:id="141" w:author="Janusio" w:date="2018-05-22T10:32:47Z">
        <w:r>
          <w:rPr>
            <w:rFonts w:hint="eastAsia" w:ascii="Times New Roman" w:hAnsi="Times New Roman"/>
            <w:sz w:val="24"/>
            <w:szCs w:val="24"/>
            <w:lang w:val="en-US" w:eastAsia="zh-CN"/>
          </w:rPr>
          <w:t>信任链的</w:t>
        </w:r>
      </w:ins>
      <w:ins w:id="142" w:author="Janusio" w:date="2018-05-22T10:32:48Z">
        <w:r>
          <w:rPr>
            <w:rFonts w:hint="eastAsia" w:ascii="Times New Roman" w:hAnsi="Times New Roman"/>
            <w:sz w:val="24"/>
            <w:szCs w:val="24"/>
            <w:lang w:val="en-US" w:eastAsia="zh-CN"/>
          </w:rPr>
          <w:t>本地</w:t>
        </w:r>
      </w:ins>
      <w:ins w:id="143" w:author="Janusio" w:date="2018-05-22T10:32:49Z">
        <w:r>
          <w:rPr>
            <w:rFonts w:hint="eastAsia" w:ascii="Times New Roman" w:hAnsi="Times New Roman"/>
            <w:sz w:val="24"/>
            <w:szCs w:val="24"/>
            <w:lang w:val="en-US" w:eastAsia="zh-CN"/>
          </w:rPr>
          <w:t>验证</w:t>
        </w:r>
      </w:ins>
      <w:ins w:id="144" w:author="Janusio" w:date="2018-05-22T10:32:50Z">
        <w:r>
          <w:rPr>
            <w:rFonts w:hint="eastAsia" w:ascii="Times New Roman" w:hAnsi="Times New Roman"/>
            <w:sz w:val="24"/>
            <w:szCs w:val="24"/>
            <w:lang w:val="en-US" w:eastAsia="zh-CN"/>
          </w:rPr>
          <w:t>和</w:t>
        </w:r>
      </w:ins>
      <w:ins w:id="145" w:author="Janusio" w:date="2018-05-22T10:32:51Z">
        <w:r>
          <w:rPr>
            <w:rFonts w:hint="eastAsia" w:ascii="Times New Roman" w:hAnsi="Times New Roman"/>
            <w:sz w:val="24"/>
            <w:szCs w:val="24"/>
            <w:lang w:val="en-US" w:eastAsia="zh-CN"/>
          </w:rPr>
          <w:t>远程</w:t>
        </w:r>
      </w:ins>
      <w:ins w:id="146" w:author="Janusio" w:date="2018-05-22T10:32:55Z">
        <w:r>
          <w:rPr>
            <w:rFonts w:hint="eastAsia" w:ascii="Times New Roman" w:hAnsi="Times New Roman"/>
            <w:sz w:val="24"/>
            <w:szCs w:val="24"/>
            <w:lang w:val="en-US" w:eastAsia="zh-CN"/>
          </w:rPr>
          <w:t>证明</w:t>
        </w:r>
      </w:ins>
      <w:ins w:id="147" w:author="Janusio" w:date="2018-05-22T10:32:56Z">
        <w:r>
          <w:rPr>
            <w:rFonts w:hint="eastAsia" w:ascii="Times New Roman" w:hAnsi="Times New Roman"/>
            <w:sz w:val="24"/>
            <w:szCs w:val="24"/>
            <w:lang w:val="en-US" w:eastAsia="zh-CN"/>
          </w:rPr>
          <w:t>、</w:t>
        </w:r>
      </w:ins>
      <w:ins w:id="148" w:author="Janusio" w:date="2018-05-22T10:32:59Z">
        <w:r>
          <w:rPr>
            <w:rFonts w:hint="eastAsia" w:ascii="Times New Roman" w:hAnsi="Times New Roman"/>
            <w:sz w:val="24"/>
            <w:szCs w:val="24"/>
            <w:lang w:val="en-US" w:eastAsia="zh-CN"/>
          </w:rPr>
          <w:t>可信</w:t>
        </w:r>
      </w:ins>
      <w:ins w:id="149" w:author="Janusio" w:date="2018-05-22T10:33:00Z">
        <w:r>
          <w:rPr>
            <w:rFonts w:hint="eastAsia" w:ascii="Times New Roman" w:hAnsi="Times New Roman"/>
            <w:sz w:val="24"/>
            <w:szCs w:val="24"/>
            <w:lang w:val="en-US" w:eastAsia="zh-CN"/>
          </w:rPr>
          <w:t>衔接点</w:t>
        </w:r>
      </w:ins>
      <w:ins w:id="150" w:author="Janusio" w:date="2018-05-22T10:33:01Z">
        <w:r>
          <w:rPr>
            <w:rFonts w:hint="eastAsia" w:ascii="Times New Roman" w:hAnsi="Times New Roman"/>
            <w:sz w:val="24"/>
            <w:szCs w:val="24"/>
            <w:lang w:val="en-US" w:eastAsia="zh-CN"/>
          </w:rPr>
          <w:t>的</w:t>
        </w:r>
      </w:ins>
      <w:ins w:id="151" w:author="Janusio" w:date="2018-05-22T10:33:02Z">
        <w:r>
          <w:rPr>
            <w:rFonts w:hint="eastAsia" w:ascii="Times New Roman" w:hAnsi="Times New Roman"/>
            <w:sz w:val="24"/>
            <w:szCs w:val="24"/>
            <w:lang w:val="en-US" w:eastAsia="zh-CN"/>
          </w:rPr>
          <w:t>本地</w:t>
        </w:r>
      </w:ins>
      <w:ins w:id="152" w:author="Janusio" w:date="2018-05-22T10:33:03Z">
        <w:r>
          <w:rPr>
            <w:rFonts w:hint="eastAsia" w:ascii="Times New Roman" w:hAnsi="Times New Roman"/>
            <w:sz w:val="24"/>
            <w:szCs w:val="24"/>
            <w:lang w:val="en-US" w:eastAsia="zh-CN"/>
          </w:rPr>
          <w:t>验证</w:t>
        </w:r>
      </w:ins>
      <w:ins w:id="153" w:author="Janusio" w:date="2018-05-22T10:33:04Z">
        <w:r>
          <w:rPr>
            <w:rFonts w:hint="eastAsia" w:ascii="Times New Roman" w:hAnsi="Times New Roman"/>
            <w:sz w:val="24"/>
            <w:szCs w:val="24"/>
            <w:lang w:val="en-US" w:eastAsia="zh-CN"/>
          </w:rPr>
          <w:t>和</w:t>
        </w:r>
      </w:ins>
      <w:ins w:id="154" w:author="Janusio" w:date="2018-05-22T10:33:05Z">
        <w:r>
          <w:rPr>
            <w:rFonts w:hint="eastAsia" w:ascii="Times New Roman" w:hAnsi="Times New Roman"/>
            <w:sz w:val="24"/>
            <w:szCs w:val="24"/>
            <w:lang w:val="en-US" w:eastAsia="zh-CN"/>
          </w:rPr>
          <w:t>远程</w:t>
        </w:r>
      </w:ins>
      <w:ins w:id="155" w:author="Janusio" w:date="2018-05-22T10:33:09Z">
        <w:r>
          <w:rPr>
            <w:rFonts w:hint="eastAsia" w:ascii="Times New Roman" w:hAnsi="Times New Roman"/>
            <w:sz w:val="24"/>
            <w:szCs w:val="24"/>
            <w:lang w:val="en-US" w:eastAsia="zh-CN"/>
          </w:rPr>
          <w:t>证明</w:t>
        </w:r>
      </w:ins>
      <w:ins w:id="156" w:author="Janusio" w:date="2018-05-22T10:33:11Z">
        <w:r>
          <w:rPr>
            <w:rFonts w:hint="eastAsia" w:ascii="Times New Roman" w:hAnsi="Times New Roman"/>
            <w:sz w:val="24"/>
            <w:szCs w:val="24"/>
            <w:lang w:val="en-US" w:eastAsia="zh-CN"/>
          </w:rPr>
          <w:t>等</w:t>
        </w:r>
      </w:ins>
      <w:ins w:id="157" w:author="Janusio" w:date="2018-05-22T10:33:12Z">
        <w:r>
          <w:rPr>
            <w:rFonts w:hint="eastAsia" w:ascii="Times New Roman" w:hAnsi="Times New Roman"/>
            <w:sz w:val="24"/>
            <w:szCs w:val="24"/>
            <w:lang w:val="en-US" w:eastAsia="zh-CN"/>
          </w:rPr>
          <w:t>方面</w:t>
        </w:r>
      </w:ins>
      <w:ins w:id="158" w:author="Janusio" w:date="2018-05-22T10:33:13Z">
        <w:r>
          <w:rPr>
            <w:rFonts w:hint="eastAsia" w:ascii="Times New Roman" w:hAnsi="Times New Roman"/>
            <w:sz w:val="24"/>
            <w:szCs w:val="24"/>
            <w:lang w:val="en-US" w:eastAsia="zh-CN"/>
          </w:rPr>
          <w:t>对</w:t>
        </w:r>
      </w:ins>
      <w:ins w:id="159" w:author="Janusio" w:date="2018-05-22T10:33:22Z">
        <w:r>
          <w:rPr>
            <w:rFonts w:hint="eastAsia" w:ascii="Times New Roman" w:hAnsi="Times New Roman"/>
            <w:sz w:val="24"/>
            <w:szCs w:val="24"/>
            <w:lang w:val="en-US" w:eastAsia="zh-CN"/>
          </w:rPr>
          <w:t>本文的</w:t>
        </w:r>
      </w:ins>
      <w:ins w:id="160" w:author="Janusio" w:date="2018-05-22T10:33:25Z">
        <w:r>
          <w:rPr>
            <w:rFonts w:hint="eastAsia" w:ascii="Times New Roman" w:hAnsi="Times New Roman"/>
            <w:sz w:val="24"/>
            <w:szCs w:val="24"/>
            <w:lang w:val="en-US" w:eastAsia="zh-CN"/>
          </w:rPr>
          <w:t>可信</w:t>
        </w:r>
      </w:ins>
      <w:ins w:id="161" w:author="Janusio" w:date="2018-05-22T10:33:26Z">
        <w:r>
          <w:rPr>
            <w:rFonts w:hint="eastAsia" w:ascii="Times New Roman" w:hAnsi="Times New Roman"/>
            <w:sz w:val="24"/>
            <w:szCs w:val="24"/>
            <w:lang w:val="en-US" w:eastAsia="zh-CN"/>
          </w:rPr>
          <w:t>虚拟</w:t>
        </w:r>
      </w:ins>
      <w:ins w:id="162" w:author="Janusio" w:date="2018-05-22T10:33:27Z">
        <w:r>
          <w:rPr>
            <w:rFonts w:hint="eastAsia" w:ascii="Times New Roman" w:hAnsi="Times New Roman"/>
            <w:sz w:val="24"/>
            <w:szCs w:val="24"/>
            <w:lang w:val="en-US" w:eastAsia="zh-CN"/>
          </w:rPr>
          <w:t>平台</w:t>
        </w:r>
      </w:ins>
      <w:ins w:id="163" w:author="Janusio" w:date="2018-05-22T10:33:30Z">
        <w:r>
          <w:rPr>
            <w:rFonts w:hint="eastAsia" w:ascii="Times New Roman" w:hAnsi="Times New Roman"/>
            <w:sz w:val="24"/>
            <w:szCs w:val="24"/>
            <w:lang w:val="en-US" w:eastAsia="zh-CN"/>
          </w:rPr>
          <w:t>信任链</w:t>
        </w:r>
      </w:ins>
      <w:ins w:id="164" w:author="Janusio" w:date="2018-05-22T10:33:31Z">
        <w:r>
          <w:rPr>
            <w:rFonts w:hint="eastAsia" w:ascii="Times New Roman" w:hAnsi="Times New Roman"/>
            <w:sz w:val="24"/>
            <w:szCs w:val="24"/>
            <w:lang w:val="en-US" w:eastAsia="zh-CN"/>
          </w:rPr>
          <w:t>进行</w:t>
        </w:r>
      </w:ins>
      <w:ins w:id="165" w:author="Janusio" w:date="2018-05-22T10:33:33Z">
        <w:r>
          <w:rPr>
            <w:rFonts w:hint="eastAsia" w:ascii="Times New Roman" w:hAnsi="Times New Roman"/>
            <w:sz w:val="24"/>
            <w:szCs w:val="24"/>
            <w:lang w:val="en-US" w:eastAsia="zh-CN"/>
          </w:rPr>
          <w:t>形式化</w:t>
        </w:r>
      </w:ins>
      <w:ins w:id="166" w:author="Janusio" w:date="2018-05-22T10:33:34Z">
        <w:r>
          <w:rPr>
            <w:rFonts w:hint="eastAsia" w:ascii="Times New Roman" w:hAnsi="Times New Roman"/>
            <w:sz w:val="24"/>
            <w:szCs w:val="24"/>
            <w:lang w:val="en-US" w:eastAsia="zh-CN"/>
          </w:rPr>
          <w:t>分析，</w:t>
        </w:r>
      </w:ins>
      <w:ins w:id="167" w:author="Janusio" w:date="2018-05-22T10:33:37Z">
        <w:r>
          <w:rPr>
            <w:rFonts w:hint="eastAsia" w:ascii="Times New Roman" w:hAnsi="Times New Roman"/>
            <w:sz w:val="24"/>
            <w:szCs w:val="24"/>
            <w:lang w:val="en-US" w:eastAsia="zh-CN"/>
          </w:rPr>
          <w:t>结果</w:t>
        </w:r>
      </w:ins>
      <w:ins w:id="168" w:author="Janusio" w:date="2018-05-22T10:33:39Z">
        <w:r>
          <w:rPr>
            <w:rFonts w:hint="eastAsia" w:ascii="Times New Roman" w:hAnsi="Times New Roman"/>
            <w:sz w:val="24"/>
            <w:szCs w:val="24"/>
            <w:lang w:val="en-US" w:eastAsia="zh-CN"/>
          </w:rPr>
          <w:t>表明，</w:t>
        </w:r>
      </w:ins>
      <w:ins w:id="169" w:author="Janusio" w:date="2018-05-22T10:33:41Z">
        <w:r>
          <w:rPr>
            <w:rFonts w:hint="eastAsia" w:ascii="Times New Roman" w:hAnsi="Times New Roman"/>
            <w:sz w:val="24"/>
            <w:szCs w:val="24"/>
            <w:lang w:val="en-US" w:eastAsia="zh-CN"/>
          </w:rPr>
          <w:t>本文的</w:t>
        </w:r>
      </w:ins>
      <w:ins w:id="170" w:author="Janusio" w:date="2018-05-22T10:36:13Z">
        <w:r>
          <w:rPr>
            <w:rFonts w:hint="eastAsia" w:ascii="Times New Roman" w:hAnsi="Times New Roman"/>
            <w:sz w:val="24"/>
            <w:szCs w:val="24"/>
            <w:lang w:val="en-US" w:eastAsia="zh-CN"/>
          </w:rPr>
          <w:t>可信</w:t>
        </w:r>
      </w:ins>
      <w:ins w:id="171" w:author="Janusio" w:date="2018-05-22T10:36:14Z">
        <w:r>
          <w:rPr>
            <w:rFonts w:hint="eastAsia" w:ascii="Times New Roman" w:hAnsi="Times New Roman"/>
            <w:sz w:val="24"/>
            <w:szCs w:val="24"/>
            <w:lang w:val="en-US" w:eastAsia="zh-CN"/>
          </w:rPr>
          <w:t>平台</w:t>
        </w:r>
      </w:ins>
      <w:ins w:id="172" w:author="Janusio" w:date="2018-05-22T10:36:15Z">
        <w:r>
          <w:rPr>
            <w:rFonts w:hint="eastAsia" w:ascii="Times New Roman" w:hAnsi="Times New Roman"/>
            <w:sz w:val="24"/>
            <w:szCs w:val="24"/>
            <w:lang w:val="en-US" w:eastAsia="zh-CN"/>
          </w:rPr>
          <w:t>信任链</w:t>
        </w:r>
      </w:ins>
      <w:ins w:id="173" w:author="Janusio" w:date="2018-05-22T10:36:16Z">
        <w:r>
          <w:rPr>
            <w:rFonts w:hint="eastAsia" w:ascii="Times New Roman" w:hAnsi="Times New Roman"/>
            <w:sz w:val="24"/>
            <w:szCs w:val="24"/>
            <w:lang w:val="en-US" w:eastAsia="zh-CN"/>
          </w:rPr>
          <w:t>模型</w:t>
        </w:r>
      </w:ins>
      <w:ins w:id="174" w:author="Janusio" w:date="2018-05-22T10:36:29Z">
        <w:r>
          <w:rPr>
            <w:rFonts w:hint="eastAsia" w:ascii="Times New Roman" w:hAnsi="Times New Roman"/>
            <w:sz w:val="24"/>
            <w:szCs w:val="24"/>
            <w:lang w:val="en-US" w:eastAsia="zh-CN"/>
          </w:rPr>
          <w:t>可以</w:t>
        </w:r>
      </w:ins>
      <w:ins w:id="175" w:author="Janusio" w:date="2018-05-22T10:36:31Z">
        <w:r>
          <w:rPr>
            <w:rFonts w:hint="eastAsia" w:ascii="Times New Roman" w:hAnsi="Times New Roman"/>
            <w:sz w:val="24"/>
            <w:szCs w:val="24"/>
            <w:lang w:val="en-US" w:eastAsia="zh-CN"/>
          </w:rPr>
          <w:t>有效的</w:t>
        </w:r>
      </w:ins>
      <w:ins w:id="176" w:author="Janusio" w:date="2018-05-22T10:36:32Z">
        <w:r>
          <w:rPr>
            <w:rFonts w:hint="eastAsia" w:ascii="Times New Roman" w:hAnsi="Times New Roman"/>
            <w:sz w:val="24"/>
            <w:szCs w:val="24"/>
            <w:lang w:val="en-US" w:eastAsia="zh-CN"/>
          </w:rPr>
          <w:t>进行</w:t>
        </w:r>
      </w:ins>
      <w:ins w:id="177" w:author="Janusio" w:date="2018-05-22T10:33:43Z">
        <w:r>
          <w:rPr>
            <w:rFonts w:hint="eastAsia" w:ascii="Times New Roman" w:hAnsi="Times New Roman"/>
            <w:sz w:val="24"/>
            <w:szCs w:val="24"/>
            <w:lang w:val="en-US" w:eastAsia="zh-CN"/>
          </w:rPr>
          <w:t>形式化分析</w:t>
        </w:r>
      </w:ins>
      <w:ins w:id="178" w:author="Janusio" w:date="2018-05-22T10:36:35Z">
        <w:r>
          <w:rPr>
            <w:rFonts w:hint="eastAsia" w:ascii="Times New Roman" w:hAnsi="Times New Roman"/>
            <w:sz w:val="24"/>
            <w:szCs w:val="24"/>
            <w:lang w:val="en-US" w:eastAsia="zh-CN"/>
          </w:rPr>
          <w:t>，</w:t>
        </w:r>
      </w:ins>
      <w:ins w:id="179" w:author="Janusio" w:date="2018-05-22T10:36:36Z">
        <w:r>
          <w:rPr>
            <w:rFonts w:hint="eastAsia" w:ascii="Times New Roman" w:hAnsi="Times New Roman"/>
            <w:sz w:val="24"/>
            <w:szCs w:val="24"/>
            <w:lang w:val="en-US" w:eastAsia="zh-CN"/>
          </w:rPr>
          <w:t>并</w:t>
        </w:r>
      </w:ins>
      <w:ins w:id="180" w:author="Janusio" w:date="2018-05-22T10:36:41Z">
        <w:r>
          <w:rPr>
            <w:rFonts w:hint="eastAsia" w:ascii="Times New Roman" w:hAnsi="Times New Roman"/>
            <w:sz w:val="24"/>
            <w:szCs w:val="24"/>
            <w:lang w:val="en-US" w:eastAsia="zh-CN"/>
          </w:rPr>
          <w:t>具有</w:t>
        </w:r>
      </w:ins>
      <w:ins w:id="181" w:author="Janusio" w:date="2018-05-22T10:36:42Z">
        <w:r>
          <w:rPr>
            <w:rFonts w:hint="eastAsia" w:ascii="Times New Roman" w:hAnsi="Times New Roman"/>
            <w:sz w:val="24"/>
            <w:szCs w:val="24"/>
            <w:lang w:val="en-US" w:eastAsia="zh-CN"/>
          </w:rPr>
          <w:t>安全</w:t>
        </w:r>
      </w:ins>
      <w:ins w:id="182" w:author="Janusio" w:date="2018-05-22T10:36:43Z">
        <w:r>
          <w:rPr>
            <w:rFonts w:hint="eastAsia" w:ascii="Times New Roman" w:hAnsi="Times New Roman"/>
            <w:sz w:val="24"/>
            <w:szCs w:val="24"/>
            <w:lang w:val="en-US" w:eastAsia="zh-CN"/>
          </w:rPr>
          <w:t>可信</w:t>
        </w:r>
      </w:ins>
      <w:ins w:id="183" w:author="Janusio" w:date="2018-05-22T10:36:44Z">
        <w:r>
          <w:rPr>
            <w:rFonts w:hint="eastAsia" w:ascii="Times New Roman" w:hAnsi="Times New Roman"/>
            <w:sz w:val="24"/>
            <w:szCs w:val="24"/>
            <w:lang w:val="en-US" w:eastAsia="zh-CN"/>
          </w:rPr>
          <w:t>性</w:t>
        </w:r>
      </w:ins>
      <w:ins w:id="184" w:author="Janusio" w:date="2018-05-22T10:36:45Z">
        <w:r>
          <w:rPr>
            <w:rFonts w:hint="eastAsia" w:ascii="Times New Roman" w:hAnsi="Times New Roman"/>
            <w:sz w:val="24"/>
            <w:szCs w:val="24"/>
            <w:lang w:val="en-US" w:eastAsia="zh-CN"/>
          </w:rPr>
          <w:t>。</w:t>
        </w:r>
      </w:ins>
      <w:del w:id="185" w:author="Janusio" w:date="2018-05-22T10:36:47Z">
        <w:r>
          <w:rPr>
            <w:rFonts w:hint="eastAsia" w:ascii="Times New Roman" w:hAnsi="Times New Roman"/>
            <w:sz w:val="24"/>
            <w:szCs w:val="24"/>
            <w:lang w:val="en-US" w:eastAsia="zh-CN"/>
          </w:rPr>
          <w:delText>本文基于安全系统逻辑的形式化分析方法对底层物理平台、可信衔接点等进行了形式化分析。</w:delText>
        </w:r>
      </w:del>
    </w:p>
    <w:p>
      <w:pPr>
        <w:pStyle w:val="32"/>
        <w:spacing w:line="400" w:lineRule="exact"/>
        <w:ind w:left="0" w:leftChars="0" w:firstLine="480" w:firstLineChars="200"/>
        <w:rPr>
          <w:del w:id="186" w:author="Janusio" w:date="2018-05-22T10:30:12Z"/>
          <w:rFonts w:hint="eastAsia" w:ascii="Times New Roman" w:hAnsi="Times New Roman"/>
          <w:sz w:val="24"/>
          <w:szCs w:val="24"/>
          <w:lang w:val="en-US" w:eastAsia="zh-CN"/>
        </w:rPr>
      </w:pPr>
      <w:del w:id="187" w:author="Janusio" w:date="2018-05-22T10:30:12Z">
        <w:r>
          <w:rPr>
            <w:rFonts w:hint="eastAsia" w:ascii="Times New Roman" w:hAnsi="Times New Roman"/>
            <w:sz w:val="24"/>
            <w:szCs w:val="24"/>
            <w:lang w:val="en-US" w:eastAsia="zh-CN"/>
          </w:rPr>
          <w:delTex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delText>
        </w:r>
      </w:del>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ins w:id="188" w:author="Janusio" w:date="2018-05-22T10:37:10Z">
        <w:r>
          <w:rPr>
            <w:rFonts w:hint="eastAsia" w:ascii="Times New Roman" w:hAnsi="Times New Roman"/>
            <w:sz w:val="24"/>
            <w:szCs w:val="24"/>
            <w:lang w:val="en-US" w:eastAsia="zh-CN"/>
          </w:rPr>
          <w:t>本文对</w:t>
        </w:r>
      </w:ins>
      <w:ins w:id="189" w:author="Janusio" w:date="2018-05-22T10:37:13Z">
        <w:r>
          <w:rPr>
            <w:rFonts w:hint="eastAsia" w:ascii="Times New Roman" w:hAnsi="Times New Roman"/>
            <w:sz w:val="24"/>
            <w:szCs w:val="24"/>
            <w:lang w:val="en-US" w:eastAsia="zh-CN"/>
          </w:rPr>
          <w:t>适合</w:t>
        </w:r>
      </w:ins>
      <w:ins w:id="190" w:author="Janusio" w:date="2018-05-22T10:37:26Z">
        <w:r>
          <w:rPr>
            <w:rFonts w:hint="eastAsia" w:ascii="Times New Roman" w:hAnsi="Times New Roman"/>
            <w:sz w:val="24"/>
            <w:szCs w:val="24"/>
            <w:lang w:val="en-US" w:eastAsia="zh-CN"/>
          </w:rPr>
          <w:t>云计算</w:t>
        </w:r>
      </w:ins>
      <w:ins w:id="191" w:author="Janusio" w:date="2018-05-22T10:37:27Z">
        <w:r>
          <w:rPr>
            <w:rFonts w:hint="eastAsia" w:ascii="Times New Roman" w:hAnsi="Times New Roman"/>
            <w:sz w:val="24"/>
            <w:szCs w:val="24"/>
            <w:lang w:val="en-US" w:eastAsia="zh-CN"/>
          </w:rPr>
          <w:t>环境下</w:t>
        </w:r>
      </w:ins>
      <w:ins w:id="192" w:author="Janusio" w:date="2018-05-22T10:37:28Z">
        <w:r>
          <w:rPr>
            <w:rFonts w:hint="eastAsia" w:ascii="Times New Roman" w:hAnsi="Times New Roman"/>
            <w:sz w:val="24"/>
            <w:szCs w:val="24"/>
            <w:lang w:val="en-US" w:eastAsia="zh-CN"/>
          </w:rPr>
          <w:t>的</w:t>
        </w:r>
      </w:ins>
      <w:ins w:id="193" w:author="Janusio" w:date="2018-05-22T10:37:32Z">
        <w:r>
          <w:rPr>
            <w:rFonts w:hint="eastAsia" w:ascii="Times New Roman" w:hAnsi="Times New Roman"/>
            <w:sz w:val="24"/>
            <w:szCs w:val="24"/>
            <w:lang w:val="en-US" w:eastAsia="zh-CN"/>
          </w:rPr>
          <w:t>信任链</w:t>
        </w:r>
      </w:ins>
      <w:ins w:id="194" w:author="Janusio" w:date="2018-05-22T10:37:33Z">
        <w:r>
          <w:rPr>
            <w:rFonts w:hint="eastAsia" w:ascii="Times New Roman" w:hAnsi="Times New Roman"/>
            <w:sz w:val="24"/>
            <w:szCs w:val="24"/>
            <w:lang w:val="en-US" w:eastAsia="zh-CN"/>
          </w:rPr>
          <w:t>模型</w:t>
        </w:r>
      </w:ins>
      <w:ins w:id="195" w:author="Janusio" w:date="2018-05-22T10:37:38Z">
        <w:r>
          <w:rPr>
            <w:rFonts w:hint="eastAsia" w:ascii="Times New Roman" w:hAnsi="Times New Roman"/>
            <w:sz w:val="24"/>
            <w:szCs w:val="24"/>
            <w:lang w:val="en-US" w:eastAsia="zh-CN"/>
          </w:rPr>
          <w:t>形式化</w:t>
        </w:r>
      </w:ins>
      <w:ins w:id="196" w:author="Janusio" w:date="2018-05-22T10:37:39Z">
        <w:r>
          <w:rPr>
            <w:rFonts w:hint="eastAsia" w:ascii="Times New Roman" w:hAnsi="Times New Roman"/>
            <w:sz w:val="24"/>
            <w:szCs w:val="24"/>
            <w:lang w:val="en-US" w:eastAsia="zh-CN"/>
          </w:rPr>
          <w:t>分析方法</w:t>
        </w:r>
      </w:ins>
      <w:ins w:id="197" w:author="Janusio" w:date="2018-05-22T10:37:44Z">
        <w:r>
          <w:rPr>
            <w:rFonts w:hint="eastAsia" w:ascii="Times New Roman" w:hAnsi="Times New Roman"/>
            <w:sz w:val="24"/>
            <w:szCs w:val="24"/>
            <w:lang w:val="en-US" w:eastAsia="zh-CN"/>
          </w:rPr>
          <w:t>进行</w:t>
        </w:r>
      </w:ins>
      <w:ins w:id="198" w:author="Janusio" w:date="2018-05-22T10:37:45Z">
        <w:r>
          <w:rPr>
            <w:rFonts w:hint="eastAsia" w:ascii="Times New Roman" w:hAnsi="Times New Roman"/>
            <w:sz w:val="24"/>
            <w:szCs w:val="24"/>
            <w:lang w:val="en-US" w:eastAsia="zh-CN"/>
          </w:rPr>
          <w:t>研究，</w:t>
        </w:r>
      </w:ins>
      <w:ins w:id="199" w:author="Janusio" w:date="2018-05-22T10:38:06Z">
        <w:r>
          <w:rPr>
            <w:rFonts w:hint="eastAsia" w:ascii="Times New Roman" w:hAnsi="Times New Roman"/>
            <w:sz w:val="24"/>
            <w:szCs w:val="24"/>
            <w:lang w:val="en-US" w:eastAsia="zh-CN"/>
          </w:rPr>
          <w:t>充分</w:t>
        </w:r>
      </w:ins>
      <w:ins w:id="200" w:author="Janusio" w:date="2018-05-22T10:38:11Z">
        <w:r>
          <w:rPr>
            <w:rFonts w:hint="eastAsia" w:ascii="Times New Roman" w:hAnsi="Times New Roman"/>
            <w:sz w:val="24"/>
            <w:szCs w:val="24"/>
            <w:lang w:val="en-US" w:eastAsia="zh-CN"/>
          </w:rPr>
          <w:t>研究了</w:t>
        </w:r>
      </w:ins>
      <w:ins w:id="201" w:author="Janusio" w:date="2018-05-22T10:38:22Z">
        <w:r>
          <w:rPr>
            <w:rFonts w:hint="eastAsia" w:ascii="Times New Roman" w:hAnsi="Times New Roman"/>
            <w:sz w:val="24"/>
            <w:szCs w:val="24"/>
            <w:lang w:val="en-US" w:eastAsia="zh-CN"/>
          </w:rPr>
          <w:t>基于</w:t>
        </w:r>
      </w:ins>
      <w:ins w:id="202" w:author="Janusio" w:date="2018-05-22T10:38:26Z">
        <w:r>
          <w:rPr>
            <w:rFonts w:hint="eastAsia" w:ascii="Times New Roman" w:hAnsi="Times New Roman"/>
            <w:sz w:val="24"/>
            <w:szCs w:val="24"/>
            <w:lang w:val="en-US" w:eastAsia="zh-CN"/>
          </w:rPr>
          <w:t>状态机的</w:t>
        </w:r>
      </w:ins>
      <w:ins w:id="203" w:author="Janusio" w:date="2018-05-22T10:38:31Z">
        <w:r>
          <w:rPr>
            <w:rFonts w:hint="eastAsia" w:ascii="Times New Roman" w:hAnsi="Times New Roman"/>
            <w:sz w:val="24"/>
            <w:szCs w:val="24"/>
            <w:lang w:val="en-US" w:eastAsia="zh-CN"/>
          </w:rPr>
          <w:t>无干扰</w:t>
        </w:r>
      </w:ins>
      <w:ins w:id="204" w:author="Janusio" w:date="2018-05-22T10:38:33Z">
        <w:r>
          <w:rPr>
            <w:rFonts w:hint="eastAsia" w:ascii="Times New Roman" w:hAnsi="Times New Roman"/>
            <w:sz w:val="24"/>
            <w:szCs w:val="24"/>
            <w:lang w:val="en-US" w:eastAsia="zh-CN"/>
          </w:rPr>
          <w:t>理论，</w:t>
        </w:r>
      </w:ins>
      <w:ins w:id="205" w:author="Janusio" w:date="2018-05-22T10:38:44Z">
        <w:r>
          <w:rPr>
            <w:rFonts w:hint="eastAsia" w:ascii="Times New Roman" w:hAnsi="Times New Roman"/>
            <w:sz w:val="24"/>
            <w:szCs w:val="24"/>
            <w:lang w:val="en-US" w:eastAsia="zh-CN"/>
          </w:rPr>
          <w:t>针对</w:t>
        </w:r>
      </w:ins>
      <w:ins w:id="206" w:author="Janusio" w:date="2018-05-22T10:38:47Z">
        <w:r>
          <w:rPr>
            <w:rFonts w:hint="eastAsia" w:ascii="Times New Roman" w:hAnsi="Times New Roman"/>
            <w:sz w:val="24"/>
            <w:szCs w:val="24"/>
            <w:lang w:val="en-US" w:eastAsia="zh-CN"/>
          </w:rPr>
          <w:t>目前</w:t>
        </w:r>
      </w:ins>
      <w:del w:id="207" w:author="Janusio" w:date="2018-05-22T10:38:48Z">
        <w:r>
          <w:rPr>
            <w:rFonts w:hint="eastAsia" w:ascii="Times New Roman" w:hAnsi="Times New Roman"/>
            <w:sz w:val="24"/>
            <w:szCs w:val="24"/>
            <w:lang w:val="en-US" w:eastAsia="zh-CN"/>
          </w:rPr>
          <w:delText>本</w:delText>
        </w:r>
      </w:del>
      <w:del w:id="208" w:author="Janusio" w:date="2018-05-22T10:38:49Z">
        <w:r>
          <w:rPr>
            <w:rFonts w:hint="eastAsia" w:ascii="Times New Roman" w:hAnsi="Times New Roman"/>
            <w:sz w:val="24"/>
            <w:szCs w:val="24"/>
            <w:lang w:val="en-US" w:eastAsia="zh-CN"/>
          </w:rPr>
          <w:delText>文针对</w:delText>
        </w:r>
      </w:del>
      <w:del w:id="209" w:author="Janusio" w:date="2018-05-22T10:38:50Z">
        <w:r>
          <w:rPr>
            <w:rFonts w:hint="eastAsia" w:ascii="Times New Roman" w:hAnsi="Times New Roman"/>
            <w:sz w:val="24"/>
            <w:szCs w:val="24"/>
            <w:lang w:val="en-US" w:eastAsia="zh-CN"/>
          </w:rPr>
          <w:delText>目前</w:delText>
        </w:r>
      </w:del>
      <w:r>
        <w:rPr>
          <w:rFonts w:hint="eastAsia" w:ascii="Times New Roman" w:hAnsi="Times New Roman"/>
          <w:sz w:val="24"/>
          <w:szCs w:val="24"/>
          <w:lang w:val="en-US" w:eastAsia="zh-CN"/>
        </w:rPr>
        <w:t>的无干扰进行扩展，</w:t>
      </w:r>
      <w:ins w:id="210" w:author="Janusio" w:date="2018-05-22T10:39:02Z">
        <w:r>
          <w:rPr>
            <w:rFonts w:hint="eastAsia" w:ascii="Times New Roman" w:hAnsi="Times New Roman"/>
            <w:sz w:val="24"/>
            <w:szCs w:val="24"/>
            <w:lang w:val="en-US" w:eastAsia="zh-CN"/>
          </w:rPr>
          <w:t>本文的</w:t>
        </w:r>
      </w:ins>
      <w:del w:id="211" w:author="Janusio" w:date="2018-05-22T10:39:00Z">
        <w:r>
          <w:rPr>
            <w:rFonts w:hint="eastAsia" w:ascii="Times New Roman" w:hAnsi="Times New Roman"/>
            <w:sz w:val="24"/>
            <w:szCs w:val="24"/>
            <w:lang w:val="en-US" w:eastAsia="zh-CN"/>
          </w:rPr>
          <w:delText>该</w:delText>
        </w:r>
      </w:del>
      <w:r>
        <w:rPr>
          <w:rFonts w:hint="eastAsia" w:ascii="Times New Roman" w:hAnsi="Times New Roman"/>
          <w:sz w:val="24"/>
          <w:szCs w:val="24"/>
          <w:lang w:val="en-US" w:eastAsia="zh-CN"/>
        </w:rPr>
        <w:t>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5834"/>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482"/>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997"/>
      <w:bookmarkStart w:id="37" w:name="_Toc21310"/>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lang w:val="en-US" w:eastAsia="zh-CN"/>
        </w:rPr>
      </w:pPr>
      <w:bookmarkStart w:id="38" w:name="_Toc30076"/>
      <w:bookmarkStart w:id="39" w:name="_Toc31341"/>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（1）不同实现层次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rPr>
      </w:pPr>
      <w:bookmarkStart w:id="40" w:name="_Toc9365"/>
      <w:bookmarkStart w:id="41" w:name="_Toc3965"/>
      <w:r>
        <w:rPr>
          <w:rFonts w:hint="eastAsia"/>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955"/>
      <w:bookmarkStart w:id="43" w:name="_Toc7704"/>
      <w:bookmarkStart w:id="44" w:name="_Toc28977"/>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rPr>
      </w:pPr>
      <w:bookmarkStart w:id="45" w:name="_Toc9954"/>
      <w:bookmarkStart w:id="46" w:name="_Toc11249"/>
      <w:r>
        <w:rPr>
          <w:rFonts w:hint="eastAsia"/>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
      <w:bookmarkStart w:id="48" w:name="_Toc5524"/>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rPr>
      </w:pPr>
      <w:bookmarkStart w:id="49" w:name="_Toc22246"/>
      <w:bookmarkStart w:id="50" w:name="_Toc2609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pPr>
      <w:r>
        <w:object>
          <v:shape id="_x0000_i1027"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31183"/>
      <w:bookmarkStart w:id="54" w:name="_Toc721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9791"/>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7381"/>
      <w:bookmarkStart w:id="60" w:name="_Toc2453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32577"/>
      <w:bookmarkStart w:id="62" w:name="_Toc23395"/>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rPr>
      </w:pPr>
      <w:bookmarkStart w:id="64" w:name="_Toc26189"/>
      <w:r>
        <w:rPr>
          <w:rFonts w:hint="eastAsia"/>
          <w:lang w:val="en-US" w:eastAsia="zh-CN"/>
        </w:rPr>
        <w:t>具有瀑布特征的TVP架构及信任链模型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rPr>
          <w:rFonts w:hint="eastAsia" w:ascii="黑体" w:hAnsi="黑体" w:eastAsia="黑体" w:cs="黑体"/>
          <w:b/>
          <w:sz w:val="28"/>
          <w:szCs w:val="28"/>
          <w:lang w:val="en-US" w:eastAsia="zh-CN"/>
        </w:rPr>
      </w:pPr>
      <w:bookmarkStart w:id="66" w:name="_Toc32766"/>
      <w:bookmarkStart w:id="67" w:name="_Toc5932"/>
      <w:r>
        <w:rPr>
          <w:rFonts w:hint="eastAsia" w:ascii="黑体" w:hAnsi="黑体" w:eastAsia="黑体" w:cs="黑体"/>
          <w:b/>
          <w:sz w:val="28"/>
          <w:szCs w:val="28"/>
          <w:lang w:val="en-US" w:eastAsia="zh-CN"/>
        </w:rPr>
        <w:t>TVP-QT系</w:t>
      </w:r>
      <w:r>
        <w:rPr>
          <w:rStyle w:val="35"/>
          <w:rFonts w:hint="eastAsia" w:ascii="黑体" w:hAnsi="黑体" w:eastAsia="黑体" w:cs="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sz w:val="24"/>
          <w:szCs w:val="24"/>
        </w:rPr>
      </w:pPr>
      <w:r>
        <w:rPr>
          <w:rFonts w:ascii="Times New Roman" w:hAnsi="Times New Roman"/>
          <w:color w:val="auto"/>
          <w:sz w:val="18"/>
          <w:szCs w:val="18"/>
        </w:rPr>
        <w:object>
          <v:shape id="_x0000_i1028" o:spt="75"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1994"/>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szCs w:val="24"/>
          <w:lang w:val="en-US" w:eastAsia="zh-CN"/>
        </w:rPr>
      </w:pPr>
      <w:bookmarkStart w:id="71" w:name="_Toc27918"/>
      <w:bookmarkStart w:id="72" w:name="_Toc26611"/>
      <w:bookmarkStart w:id="73" w:name="_Toc30580"/>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（1）TVP-QT</w:t>
      </w:r>
      <w:ins w:id="212" w:author="Janusio" w:date="2018-05-22T00:30:19Z">
        <w:r>
          <w:rPr>
            <w:rFonts w:hint="eastAsia" w:ascii="Times New Roman" w:hAnsi="Times New Roman"/>
            <w:sz w:val="24"/>
            <w:szCs w:val="24"/>
            <w:lang w:val="en-US" w:eastAsia="zh-CN"/>
          </w:rPr>
          <w:t>设计</w:t>
        </w:r>
      </w:ins>
      <w:ins w:id="213" w:author="Janusio" w:date="2018-05-22T00:30:20Z">
        <w:r>
          <w:rPr>
            <w:rFonts w:hint="eastAsia" w:ascii="Times New Roman" w:hAnsi="Times New Roman"/>
            <w:sz w:val="24"/>
            <w:szCs w:val="24"/>
            <w:lang w:val="en-US" w:eastAsia="zh-CN"/>
          </w:rPr>
          <w:t>粒度</w:t>
        </w:r>
      </w:ins>
      <w:ins w:id="214" w:author="Janusio" w:date="2018-05-22T00:30:21Z">
        <w:r>
          <w:rPr>
            <w:rFonts w:hint="eastAsia" w:ascii="Times New Roman" w:hAnsi="Times New Roman"/>
            <w:sz w:val="24"/>
            <w:szCs w:val="24"/>
            <w:lang w:val="en-US" w:eastAsia="zh-CN"/>
          </w:rPr>
          <w:t>较为</w:t>
        </w:r>
      </w:ins>
      <w:del w:id="215" w:author="Janusio" w:date="2018-05-22T00:30:15Z">
        <w:r>
          <w:rPr>
            <w:rFonts w:hint="eastAsia" w:ascii="Times New Roman" w:hAnsi="Times New Roman"/>
            <w:sz w:val="24"/>
            <w:szCs w:val="24"/>
          </w:rPr>
          <w:delText>更加</w:delText>
        </w:r>
      </w:del>
      <w:r>
        <w:rPr>
          <w:rFonts w:hint="eastAsia" w:ascii="Times New Roman" w:hAnsi="Times New Roman"/>
          <w:sz w:val="24"/>
          <w:szCs w:val="24"/>
        </w:rPr>
        <w:t xml:space="preserve">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w:t>
      </w:r>
      <w:ins w:id="216" w:author="Janusio" w:date="2018-05-22T00:30:27Z">
        <w:r>
          <w:rPr>
            <w:rFonts w:hint="eastAsia" w:ascii="Times New Roman" w:hAnsi="Times New Roman"/>
            <w:sz w:val="24"/>
            <w:szCs w:val="24"/>
            <w:lang w:val="en-US" w:eastAsia="zh-CN"/>
          </w:rPr>
          <w:t>较为</w:t>
        </w:r>
      </w:ins>
      <w:del w:id="217" w:author="Janusio" w:date="2018-05-22T00:30:25Z">
        <w:r>
          <w:rPr>
            <w:rFonts w:hint="eastAsia" w:ascii="Times New Roman" w:hAnsi="Times New Roman"/>
            <w:sz w:val="24"/>
            <w:szCs w:val="24"/>
          </w:rPr>
          <w:delText>更</w:delText>
        </w:r>
      </w:del>
      <w:r>
        <w:rPr>
          <w:rFonts w:hint="eastAsia" w:ascii="Times New Roman" w:hAnsi="Times New Roman"/>
          <w:sz w:val="24"/>
          <w:szCs w:val="24"/>
        </w:rPr>
        <w:t>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w:t>
      </w:r>
      <w:del w:id="218" w:author="Janusio" w:date="2018-05-22T00:30:49Z">
        <w:r>
          <w:rPr>
            <w:rFonts w:hint="eastAsia" w:ascii="Times New Roman" w:hAnsi="Times New Roman"/>
            <w:sz w:val="24"/>
            <w:szCs w:val="24"/>
          </w:rPr>
          <w:delText>更</w:delText>
        </w:r>
      </w:del>
      <w:r>
        <w:rPr>
          <w:rFonts w:hint="eastAsia" w:ascii="Times New Roman" w:hAnsi="Times New Roman"/>
          <w:sz w:val="24"/>
          <w:szCs w:val="24"/>
        </w:rPr>
        <w:t>符合TCG的链式度量标准。另一方面，TVP-QT增加了TJP，从逻辑上比已有的TVP更加合理。</w:t>
      </w:r>
    </w:p>
    <w:p>
      <w:pPr>
        <w:pStyle w:val="3"/>
        <w:rPr>
          <w:rFonts w:hint="eastAsia"/>
          <w:lang w:val="en-US" w:eastAsia="zh-CN"/>
        </w:rPr>
      </w:pPr>
      <w:bookmarkStart w:id="74" w:name="_Toc24507"/>
      <w:bookmarkStart w:id="75" w:name="_Toc3258"/>
      <w:r>
        <w:rPr>
          <w:rFonts w:hint="eastAsia"/>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auto"/>
          <w:szCs w:val="21"/>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25"/>
      <w:bookmarkStart w:id="78" w:name="_Toc26470"/>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hint="eastAsia"/>
          <w:strike w:val="0"/>
          <w:color w:val="auto"/>
          <w:szCs w:val="21"/>
          <w:lang w:val="en-US" w:eastAsia="zh-CN"/>
        </w:rPr>
        <w:t>)</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color w:val="auto"/>
          <w:szCs w:val="21"/>
          <w:lang w:val="en-US" w:eastAsia="zh-CN"/>
        </w:rPr>
        <w:t>(</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hint="eastAsia"/>
          <w:color w:val="auto"/>
          <w:szCs w:val="21"/>
          <w:lang w:val="en-US" w:eastAsia="zh-CN"/>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color w:val="auto"/>
          <w:lang w:val="en-US" w:eastAsia="zh-CN"/>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w:t>
      </w:r>
      <w:ins w:id="219" w:author="Janusio" w:date="2018-05-22T00:31:49Z">
        <w:r>
          <w:rPr>
            <w:rFonts w:hint="eastAsia"/>
            <w:color w:val="auto"/>
            <w:szCs w:val="21"/>
            <w:lang w:val="en-US" w:eastAsia="zh-CN"/>
          </w:rPr>
          <w:t>并没有</w:t>
        </w:r>
      </w:ins>
      <w:ins w:id="220" w:author="Janusio" w:date="2018-05-22T00:31:51Z">
        <w:r>
          <w:rPr>
            <w:rFonts w:hint="eastAsia"/>
            <w:color w:val="auto"/>
            <w:szCs w:val="21"/>
            <w:lang w:val="en-US" w:eastAsia="zh-CN"/>
          </w:rPr>
          <w:t>对</w:t>
        </w:r>
      </w:ins>
      <w:ins w:id="221" w:author="Janusio" w:date="2018-05-22T00:31:56Z">
        <w:r>
          <w:rPr>
            <w:rFonts w:hint="eastAsia"/>
            <w:color w:val="auto"/>
            <w:szCs w:val="21"/>
            <w:lang w:val="en-US" w:eastAsia="zh-CN"/>
          </w:rPr>
          <w:t>此问题</w:t>
        </w:r>
      </w:ins>
      <w:ins w:id="222" w:author="Janusio" w:date="2018-05-22T00:31:57Z">
        <w:r>
          <w:rPr>
            <w:rFonts w:hint="eastAsia"/>
            <w:color w:val="auto"/>
            <w:szCs w:val="21"/>
            <w:lang w:val="en-US" w:eastAsia="zh-CN"/>
          </w:rPr>
          <w:t>进行</w:t>
        </w:r>
      </w:ins>
      <w:ins w:id="223" w:author="Janusio" w:date="2018-05-22T00:31:58Z">
        <w:r>
          <w:rPr>
            <w:rFonts w:hint="eastAsia"/>
            <w:color w:val="auto"/>
            <w:szCs w:val="21"/>
            <w:lang w:val="en-US" w:eastAsia="zh-CN"/>
          </w:rPr>
          <w:t>详细的</w:t>
        </w:r>
      </w:ins>
      <w:ins w:id="224" w:author="Janusio" w:date="2018-05-22T00:32:00Z">
        <w:r>
          <w:rPr>
            <w:rFonts w:hint="eastAsia"/>
            <w:color w:val="auto"/>
            <w:szCs w:val="21"/>
            <w:lang w:val="en-US" w:eastAsia="zh-CN"/>
          </w:rPr>
          <w:t>说明</w:t>
        </w:r>
      </w:ins>
      <w:ins w:id="225" w:author="Janusio" w:date="2018-05-22T00:32:06Z">
        <w:r>
          <w:rPr>
            <w:rFonts w:hint="eastAsia"/>
            <w:color w:val="auto"/>
            <w:szCs w:val="21"/>
            <w:lang w:val="en-US" w:eastAsia="zh-CN"/>
          </w:rPr>
          <w:t>，</w:t>
        </w:r>
      </w:ins>
      <w:ins w:id="226" w:author="Janusio" w:date="2018-05-22T00:32:07Z">
        <w:r>
          <w:rPr>
            <w:rFonts w:hint="eastAsia"/>
            <w:color w:val="auto"/>
            <w:szCs w:val="21"/>
            <w:lang w:val="en-US" w:eastAsia="zh-CN"/>
          </w:rPr>
          <w:t>都是</w:t>
        </w:r>
      </w:ins>
      <w:ins w:id="227" w:author="Janusio" w:date="2018-05-22T00:32:08Z">
        <w:r>
          <w:rPr>
            <w:rFonts w:hint="eastAsia"/>
            <w:color w:val="auto"/>
            <w:szCs w:val="21"/>
            <w:lang w:val="en-US" w:eastAsia="zh-CN"/>
          </w:rPr>
          <w:t>一种</w:t>
        </w:r>
      </w:ins>
      <w:del w:id="228" w:author="Janusio" w:date="2018-05-22T00:32:09Z">
        <w:r>
          <w:rPr>
            <w:rFonts w:hint="eastAsia" w:ascii="Times New Roman" w:hAnsi="Times New Roman"/>
            <w:color w:val="auto"/>
            <w:szCs w:val="21"/>
          </w:rPr>
          <w:delText>对这个问题没有具体回答，</w:delText>
        </w:r>
      </w:del>
      <w:r>
        <w:rPr>
          <w:rFonts w:hint="eastAsia" w:ascii="Times New Roman" w:hAnsi="Times New Roman"/>
          <w:color w:val="auto"/>
          <w:szCs w:val="21"/>
        </w:rPr>
        <w:t>比较笼统</w:t>
      </w:r>
      <w:ins w:id="229" w:author="Janusio" w:date="2018-05-22T00:32:17Z">
        <w:r>
          <w:rPr>
            <w:rFonts w:hint="eastAsia"/>
            <w:color w:val="auto"/>
            <w:szCs w:val="21"/>
            <w:lang w:val="en-US" w:eastAsia="zh-CN"/>
          </w:rPr>
          <w:t>的</w:t>
        </w:r>
      </w:ins>
      <w:ins w:id="230" w:author="Janusio" w:date="2018-05-22T00:32:18Z">
        <w:r>
          <w:rPr>
            <w:rFonts w:hint="eastAsia"/>
            <w:color w:val="auto"/>
            <w:szCs w:val="21"/>
            <w:lang w:val="en-US" w:eastAsia="zh-CN"/>
          </w:rPr>
          <w:t>说法</w:t>
        </w:r>
      </w:ins>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w:t>
      </w:r>
      <w:ins w:id="231" w:author="Janusio" w:date="2018-05-22T00:32:28Z">
        <w:r>
          <w:rPr>
            <w:rFonts w:hint="eastAsia"/>
            <w:color w:val="auto"/>
            <w:szCs w:val="21"/>
            <w:lang w:val="en-US" w:eastAsia="zh-CN"/>
          </w:rPr>
          <w:t>对</w:t>
        </w:r>
      </w:ins>
      <w:ins w:id="232" w:author="Janusio" w:date="2018-05-22T00:32:36Z">
        <w:r>
          <w:rPr>
            <w:rFonts w:hint="eastAsia"/>
            <w:color w:val="auto"/>
            <w:szCs w:val="21"/>
            <w:lang w:val="en-US" w:eastAsia="zh-CN"/>
          </w:rPr>
          <w:t>信任链</w:t>
        </w:r>
      </w:ins>
      <w:ins w:id="233" w:author="Janusio" w:date="2018-05-22T00:32:37Z">
        <w:r>
          <w:rPr>
            <w:rFonts w:hint="eastAsia"/>
            <w:color w:val="auto"/>
            <w:szCs w:val="21"/>
            <w:lang w:val="en-US" w:eastAsia="zh-CN"/>
          </w:rPr>
          <w:t>衔接的</w:t>
        </w:r>
      </w:ins>
      <w:ins w:id="234" w:author="Janusio" w:date="2018-05-22T00:32:38Z">
        <w:r>
          <w:rPr>
            <w:rFonts w:hint="eastAsia"/>
            <w:color w:val="auto"/>
            <w:szCs w:val="21"/>
            <w:lang w:val="en-US" w:eastAsia="zh-CN"/>
          </w:rPr>
          <w:t>问题</w:t>
        </w:r>
      </w:ins>
      <w:ins w:id="235" w:author="Janusio" w:date="2018-05-22T00:32:39Z">
        <w:r>
          <w:rPr>
            <w:rFonts w:hint="eastAsia"/>
            <w:color w:val="auto"/>
            <w:szCs w:val="21"/>
            <w:lang w:val="en-US" w:eastAsia="zh-CN"/>
          </w:rPr>
          <w:t>进行</w:t>
        </w:r>
      </w:ins>
      <w:ins w:id="236" w:author="Janusio" w:date="2018-05-22T00:32:40Z">
        <w:r>
          <w:rPr>
            <w:rFonts w:hint="eastAsia"/>
            <w:color w:val="auto"/>
            <w:szCs w:val="21"/>
            <w:lang w:val="en-US" w:eastAsia="zh-CN"/>
          </w:rPr>
          <w:t>了</w:t>
        </w:r>
      </w:ins>
      <w:ins w:id="237" w:author="Janusio" w:date="2018-05-22T00:32:41Z">
        <w:r>
          <w:rPr>
            <w:rFonts w:hint="eastAsia"/>
            <w:color w:val="auto"/>
            <w:szCs w:val="21"/>
            <w:lang w:val="en-US" w:eastAsia="zh-CN"/>
          </w:rPr>
          <w:t>详细的</w:t>
        </w:r>
      </w:ins>
      <w:ins w:id="238" w:author="Janusio" w:date="2018-05-22T00:32:43Z">
        <w:r>
          <w:rPr>
            <w:rFonts w:hint="eastAsia"/>
            <w:color w:val="auto"/>
            <w:szCs w:val="21"/>
            <w:lang w:val="en-US" w:eastAsia="zh-CN"/>
          </w:rPr>
          <w:t>说明和</w:t>
        </w:r>
      </w:ins>
      <w:ins w:id="239" w:author="Janusio" w:date="2018-05-22T00:32:48Z">
        <w:r>
          <w:rPr>
            <w:rFonts w:hint="eastAsia"/>
            <w:color w:val="auto"/>
            <w:szCs w:val="21"/>
            <w:lang w:val="en-US" w:eastAsia="zh-CN"/>
          </w:rPr>
          <w:t>定义</w:t>
        </w:r>
      </w:ins>
      <w:ins w:id="240" w:author="Janusio" w:date="2018-05-22T00:32:52Z">
        <w:r>
          <w:rPr>
            <w:rFonts w:hint="eastAsia"/>
            <w:color w:val="auto"/>
            <w:szCs w:val="21"/>
            <w:lang w:val="en-US" w:eastAsia="zh-CN"/>
          </w:rPr>
          <w:t>，</w:t>
        </w:r>
      </w:ins>
      <w:ins w:id="241" w:author="Janusio" w:date="2018-05-22T00:32:54Z">
        <w:r>
          <w:rPr>
            <w:rFonts w:hint="eastAsia"/>
            <w:color w:val="auto"/>
            <w:szCs w:val="21"/>
            <w:lang w:val="en-US" w:eastAsia="zh-CN"/>
          </w:rPr>
          <w:t>并且</w:t>
        </w:r>
      </w:ins>
      <w:ins w:id="242" w:author="Janusio" w:date="2018-05-22T00:33:00Z">
        <w:r>
          <w:rPr>
            <w:rFonts w:hint="eastAsia"/>
            <w:color w:val="auto"/>
            <w:szCs w:val="21"/>
            <w:lang w:val="en-US" w:eastAsia="zh-CN"/>
          </w:rPr>
          <w:t>提出</w:t>
        </w:r>
      </w:ins>
      <w:ins w:id="243" w:author="Janusio" w:date="2018-05-22T00:33:03Z">
        <w:r>
          <w:rPr>
            <w:rFonts w:hint="eastAsia"/>
            <w:color w:val="auto"/>
            <w:szCs w:val="21"/>
            <w:lang w:val="en-US" w:eastAsia="zh-CN"/>
          </w:rPr>
          <w:t>了</w:t>
        </w:r>
      </w:ins>
      <w:ins w:id="244" w:author="Janusio" w:date="2018-05-22T00:33:04Z">
        <w:r>
          <w:rPr>
            <w:rFonts w:hint="eastAsia"/>
            <w:color w:val="auto"/>
            <w:szCs w:val="21"/>
            <w:lang w:val="en-US" w:eastAsia="zh-CN"/>
          </w:rPr>
          <w:t>具体的</w:t>
        </w:r>
      </w:ins>
      <w:ins w:id="245" w:author="Janusio" w:date="2018-05-22T00:33:05Z">
        <w:r>
          <w:rPr>
            <w:rFonts w:hint="eastAsia"/>
            <w:color w:val="auto"/>
            <w:szCs w:val="21"/>
            <w:lang w:val="en-US" w:eastAsia="zh-CN"/>
          </w:rPr>
          <w:t>可信</w:t>
        </w:r>
      </w:ins>
      <w:ins w:id="246" w:author="Janusio" w:date="2018-05-22T00:33:06Z">
        <w:r>
          <w:rPr>
            <w:rFonts w:hint="eastAsia"/>
            <w:color w:val="auto"/>
            <w:szCs w:val="21"/>
            <w:lang w:val="en-US" w:eastAsia="zh-CN"/>
          </w:rPr>
          <w:t>衔接点</w:t>
        </w:r>
      </w:ins>
      <w:del w:id="247" w:author="Janusio" w:date="2018-05-22T00:32:27Z">
        <w:r>
          <w:rPr>
            <w:rFonts w:hint="eastAsia" w:ascii="Times New Roman" w:hAnsi="Times New Roman"/>
            <w:color w:val="auto"/>
            <w:szCs w:val="21"/>
          </w:rPr>
          <w:delText>回</w:delText>
        </w:r>
      </w:del>
      <w:del w:id="248" w:author="Janusio" w:date="2018-05-22T00:32:26Z">
        <w:r>
          <w:rPr>
            <w:rFonts w:hint="eastAsia" w:ascii="Times New Roman" w:hAnsi="Times New Roman"/>
            <w:color w:val="auto"/>
            <w:szCs w:val="21"/>
          </w:rPr>
          <w:delText>答得比较具</w:delText>
        </w:r>
      </w:del>
      <w:del w:id="249" w:author="Janusio" w:date="2018-05-22T00:32:25Z">
        <w:r>
          <w:rPr>
            <w:rFonts w:hint="eastAsia" w:ascii="Times New Roman" w:hAnsi="Times New Roman"/>
            <w:color w:val="auto"/>
            <w:szCs w:val="21"/>
          </w:rPr>
          <w:delText>体和清楚</w:delText>
        </w:r>
      </w:del>
      <w:r>
        <w:rPr>
          <w:rFonts w:hint="eastAsia" w:ascii="Times New Roman" w:hAnsi="Times New Roman"/>
          <w:color w:val="auto"/>
          <w:szCs w:val="21"/>
        </w:rPr>
        <w:t>。</w:t>
      </w:r>
    </w:p>
    <w:p>
      <w:pPr>
        <w:pStyle w:val="3"/>
        <w:rPr>
          <w:rFonts w:hint="eastAsia"/>
        </w:rPr>
      </w:pPr>
      <w:bookmarkStart w:id="79" w:name="_Toc32192"/>
      <w:bookmarkStart w:id="80" w:name="_Toc3323"/>
      <w:r>
        <w:rPr>
          <w:rFonts w:hint="eastAsia"/>
          <w:lang w:val="en-US" w:eastAsia="zh-CN"/>
        </w:rPr>
        <w:t>基于Xen的</w:t>
      </w:r>
      <w:r>
        <w:rPr>
          <w:rFonts w:hint="eastAsia"/>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15187"/>
      <w:bookmarkStart w:id="82" w:name="_Toc6756"/>
      <w:bookmarkStart w:id="83" w:name="_Toc32295"/>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lang w:eastAsia="zh-CN"/>
        </w:rPr>
        <w:t>（</w:t>
      </w:r>
      <w:r>
        <w:rPr>
          <w:rFonts w:hint="eastAsia"/>
        </w:rPr>
        <w:t>.cfg</w:t>
      </w:r>
      <w:r>
        <w:rPr>
          <w:rFonts w:hint="eastAsia"/>
          <w:lang w:eastAsia="zh-CN"/>
        </w:rPr>
        <w:t>）</w:t>
      </w:r>
      <w:r>
        <w:rPr>
          <w:rFonts w:hint="eastAsia"/>
        </w:rPr>
        <w:t>以及启动文件</w:t>
      </w:r>
      <w:r>
        <w:rPr>
          <w:rFonts w:hint="eastAsia"/>
          <w:lang w:eastAsia="zh-CN"/>
        </w:rPr>
        <w:t>（</w:t>
      </w:r>
      <w:r>
        <w:rPr>
          <w:rFonts w:hint="eastAsia"/>
        </w:rPr>
        <w:t>.img</w:t>
      </w:r>
      <w:r>
        <w:rPr>
          <w:rFonts w:hint="eastAsia"/>
          <w:lang w:eastAsia="zh-CN"/>
        </w:rPr>
        <w:t>）</w:t>
      </w:r>
      <w:r>
        <w:rPr>
          <w:rFonts w:hint="eastAsia"/>
        </w:rPr>
        <w:t>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6400"/>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3823"/>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91" w:name="_Toc27548"/>
      <w:bookmarkStart w:id="92" w:name="_Toc9539"/>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szCs w:val="22"/>
        </w:rPr>
      </w:pPr>
      <w:bookmarkStart w:id="94" w:name="_Toc153"/>
      <w:bookmarkStart w:id="95" w:name="_Toc1647"/>
      <w:bookmarkStart w:id="96" w:name="_Toc20805"/>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8444"/>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hint="eastAsia"/>
          <w:strike w:val="0"/>
          <w:color w:val="auto"/>
          <w:lang w:val="en-US" w:eastAsia="zh-CN"/>
        </w:rPr>
        <w:t xml:space="preserve"> </w:t>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rPr>
      </w:pPr>
      <w:bookmarkStart w:id="102" w:name="_Toc11275"/>
      <w:bookmarkStart w:id="103" w:name="_Toc6206"/>
      <w:bookmarkStart w:id="104" w:name="_Toc2840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auto"/>
        </w:rPr>
      </w:pPr>
      <w:r>
        <w:drawing>
          <wp:inline distT="0" distB="0" distL="114300" distR="114300">
            <wp:extent cx="3372485" cy="2244090"/>
            <wp:effectExtent l="0" t="0" r="1841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372485" cy="2244090"/>
                    </a:xfrm>
                    <a:prstGeom prst="rect">
                      <a:avLst/>
                    </a:prstGeom>
                    <a:noFill/>
                    <a:ln w="9525">
                      <a:noFill/>
                    </a:ln>
                  </pic:spPr>
                </pic:pic>
              </a:graphicData>
            </a:graphic>
          </wp:inline>
        </w:drawing>
      </w:r>
    </w:p>
    <w:p>
      <w:pPr>
        <w:pStyle w:val="45"/>
        <w:rPr>
          <w:rFonts w:hint="eastAsia"/>
        </w:rPr>
      </w:pPr>
      <w:bookmarkStart w:id="105" w:name="_Toc5914"/>
      <w:bookmarkStart w:id="106" w:name="_Toc2643"/>
      <w:bookmarkStart w:id="107" w:name="_Toc19585"/>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pPr>
      <w:r>
        <w:drawing>
          <wp:inline distT="0" distB="0" distL="114300" distR="114300">
            <wp:extent cx="34861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486150" cy="2345690"/>
                    </a:xfrm>
                    <a:prstGeom prst="rect">
                      <a:avLst/>
                    </a:prstGeom>
                    <a:noFill/>
                    <a:ln w="9525">
                      <a:noFill/>
                    </a:ln>
                  </pic:spPr>
                </pic:pic>
              </a:graphicData>
            </a:graphic>
          </wp:inline>
        </w:drawing>
      </w:r>
    </w:p>
    <w:p>
      <w:pPr>
        <w:pStyle w:val="45"/>
        <w:rPr>
          <w:rFonts w:hint="eastAsia"/>
          <w:lang w:val="en-US" w:eastAsia="zh-CN"/>
        </w:rPr>
      </w:pPr>
      <w:bookmarkStart w:id="108" w:name="_Toc12906"/>
      <w:bookmarkStart w:id="109" w:name="_Toc7208"/>
      <w:bookmarkStart w:id="110" w:name="_Toc14273"/>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252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FF"/>
          <w:lang w:val="en-US" w:eastAsia="zh-CN"/>
        </w:rPr>
      </w:pPr>
      <w:r>
        <w:rPr>
          <w:rFonts w:hint="eastAsia"/>
          <w:color w:val="0000FF"/>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color w:val="0000FF"/>
          <w:lang w:val="en-US" w:eastAsia="zh-CN"/>
        </w:rPr>
        <w:t>[</w:t>
      </w:r>
      <w:r>
        <w:rPr>
          <w:rStyle w:val="22"/>
          <w:rFonts w:hint="eastAsia"/>
          <w:color w:val="0000FF"/>
          <w:lang w:val="en-US" w:eastAsia="zh-CN"/>
        </w:rPr>
        <w:endnoteReference w:id="56"/>
      </w:r>
      <w:r>
        <w:rPr>
          <w:rStyle w:val="22"/>
          <w:rFonts w:hint="eastAsia"/>
          <w:color w:val="0000FF"/>
          <w:lang w:val="en-US" w:eastAsia="zh-CN"/>
        </w:rPr>
        <w:t>]</w:t>
      </w:r>
      <w:r>
        <w:rPr>
          <w:rFonts w:hint="eastAsia"/>
          <w:color w:val="0000FF"/>
          <w:lang w:val="en-US" w:eastAsia="zh-CN"/>
        </w:rPr>
        <w:t>、Wine</w:t>
      </w:r>
      <w:r>
        <w:rPr>
          <w:rStyle w:val="22"/>
          <w:rFonts w:hint="eastAsia"/>
          <w:color w:val="0000FF"/>
          <w:lang w:val="en-US" w:eastAsia="zh-CN"/>
        </w:rPr>
        <w:t>[</w:t>
      </w:r>
      <w:r>
        <w:rPr>
          <w:rStyle w:val="22"/>
          <w:rFonts w:hint="eastAsia"/>
          <w:color w:val="0000FF"/>
          <w:lang w:val="en-US" w:eastAsia="zh-CN"/>
        </w:rPr>
        <w:endnoteReference w:id="57"/>
      </w:r>
      <w:r>
        <w:rPr>
          <w:rStyle w:val="22"/>
          <w:rFonts w:hint="eastAsia"/>
          <w:color w:val="0000FF"/>
          <w:lang w:val="en-US" w:eastAsia="zh-CN"/>
        </w:rPr>
        <w:t>]</w:t>
      </w:r>
      <w:r>
        <w:rPr>
          <w:rFonts w:hint="eastAsia"/>
          <w:color w:val="0000FF"/>
          <w:lang w:val="en-US" w:eastAsia="zh-CN"/>
        </w:rPr>
        <w:t>、</w:t>
      </w:r>
      <w:r>
        <w:rPr>
          <w:rFonts w:hint="eastAsia"/>
          <w:color w:val="0000FF"/>
          <w:lang w:val="en-US" w:eastAsia="zh-CN"/>
        </w:rPr>
        <w:fldChar w:fldCharType="begin"/>
      </w:r>
      <w:r>
        <w:rPr>
          <w:rFonts w:hint="eastAsia"/>
          <w:color w:val="0000FF"/>
          <w:lang w:val="en-US" w:eastAsia="zh-CN"/>
        </w:rPr>
        <w:instrText xml:space="preserve"> HYPERLINK "http://linux.wps.cn/" \t "https://linux.cn/_blank" </w:instrText>
      </w:r>
      <w:r>
        <w:rPr>
          <w:rFonts w:hint="eastAsia"/>
          <w:color w:val="0000FF"/>
          <w:lang w:val="en-US" w:eastAsia="zh-CN"/>
        </w:rPr>
        <w:fldChar w:fldCharType="separate"/>
      </w:r>
      <w:r>
        <w:rPr>
          <w:rFonts w:hint="eastAsia"/>
          <w:color w:val="0000FF"/>
          <w:lang w:val="en-US" w:eastAsia="zh-CN"/>
        </w:rPr>
        <w:t>WPS for Linux</w:t>
      </w:r>
      <w:r>
        <w:rPr>
          <w:rFonts w:hint="eastAsia"/>
          <w:color w:val="0000FF"/>
          <w:lang w:val="en-US" w:eastAsia="zh-CN"/>
        </w:rPr>
        <w:fldChar w:fldCharType="end"/>
      </w:r>
      <w:r>
        <w:rPr>
          <w:rStyle w:val="22"/>
          <w:rFonts w:hint="eastAsia"/>
          <w:color w:val="0000FF"/>
          <w:lang w:val="en-US" w:eastAsia="zh-CN"/>
        </w:rPr>
        <w:t>[</w:t>
      </w:r>
      <w:r>
        <w:rPr>
          <w:rStyle w:val="22"/>
          <w:rFonts w:hint="eastAsia"/>
          <w:color w:val="0000FF"/>
          <w:lang w:val="en-US" w:eastAsia="zh-CN"/>
        </w:rPr>
        <w:endnoteReference w:id="58"/>
      </w:r>
      <w:r>
        <w:rPr>
          <w:rStyle w:val="22"/>
          <w:rFonts w:hint="eastAsia"/>
          <w:color w:val="0000FF"/>
          <w:lang w:val="en-US" w:eastAsia="zh-CN"/>
        </w:rPr>
        <w:t>]</w:t>
      </w:r>
      <w:r>
        <w:rPr>
          <w:rFonts w:hint="eastAsia"/>
          <w:color w:val="0000FF"/>
          <w:lang w:val="en-US" w:eastAsia="zh-CN"/>
        </w:rPr>
        <w:t>、Eclipse</w:t>
      </w:r>
      <w:r>
        <w:rPr>
          <w:rStyle w:val="22"/>
          <w:rFonts w:hint="eastAsia"/>
          <w:color w:val="0000FF"/>
          <w:lang w:val="en-US" w:eastAsia="zh-CN"/>
        </w:rPr>
        <w:t>[</w:t>
      </w:r>
      <w:r>
        <w:rPr>
          <w:rStyle w:val="22"/>
          <w:rFonts w:hint="eastAsia"/>
          <w:color w:val="0000FF"/>
          <w:lang w:val="en-US" w:eastAsia="zh-CN"/>
        </w:rPr>
        <w:endnoteReference w:id="59"/>
      </w:r>
      <w:r>
        <w:rPr>
          <w:rStyle w:val="22"/>
          <w:rFonts w:hint="eastAsia"/>
          <w:color w:val="0000FF"/>
          <w:lang w:val="en-US" w:eastAsia="zh-CN"/>
        </w:rPr>
        <w:t>]</w:t>
      </w:r>
      <w:r>
        <w:rPr>
          <w:rFonts w:hint="eastAsia"/>
          <w:color w:val="0000FF"/>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FF"/>
        </w:rPr>
      </w:pPr>
      <w:r>
        <w:rPr>
          <w:rFonts w:hint="eastAsia"/>
          <w:color w:val="0000FF"/>
          <w:lang w:eastAsia="zh-CN"/>
        </w:rPr>
        <w:t>本文</w:t>
      </w:r>
      <w:r>
        <w:rPr>
          <w:rFonts w:hint="eastAsia"/>
          <w:color w:val="0000FF"/>
        </w:rPr>
        <w:t>对以上两条信任链进行</w:t>
      </w:r>
      <w:r>
        <w:rPr>
          <w:rFonts w:hint="eastAsia"/>
          <w:color w:val="0000FF"/>
          <w:lang w:val="en-US" w:eastAsia="zh-CN"/>
        </w:rPr>
        <w:t>5</w:t>
      </w:r>
      <w:r>
        <w:rPr>
          <w:rFonts w:hint="eastAsia"/>
          <w:color w:val="0000FF"/>
        </w:rPr>
        <w:t>0次实验，并记录每次的完成时间。如图</w:t>
      </w:r>
      <w:r>
        <w:rPr>
          <w:rFonts w:hint="eastAsia"/>
          <w:color w:val="0000FF"/>
          <w:lang w:val="en-US" w:eastAsia="zh-CN"/>
        </w:rPr>
        <w:t>3.9</w:t>
      </w:r>
      <w:r>
        <w:rPr>
          <w:rFonts w:hint="eastAsia"/>
          <w:color w:val="0000FF"/>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color w:val="0000FF"/>
        </w:rPr>
      </w:pPr>
      <w:bookmarkStart w:id="113" w:name="_Toc5638"/>
      <w:bookmarkStart w:id="114" w:name="_Toc21503"/>
      <w:bookmarkStart w:id="115" w:name="_Toc4180"/>
      <w:r>
        <w:rPr>
          <w:rFonts w:hint="eastAsia"/>
          <w:color w:val="0000FF"/>
        </w:rPr>
        <w:t>图</w:t>
      </w:r>
      <w:r>
        <w:rPr>
          <w:rFonts w:hint="eastAsia"/>
          <w:color w:val="0000FF"/>
          <w:lang w:val="en-US" w:eastAsia="zh-CN"/>
        </w:rPr>
        <w:t xml:space="preserve">3.9 </w:t>
      </w:r>
      <w:r>
        <w:rPr>
          <w:rFonts w:hint="eastAsia"/>
          <w:color w:val="0000FF"/>
        </w:rPr>
        <w:t>m</w:t>
      </w:r>
      <w:r>
        <w:rPr>
          <w:color w:val="0000FF"/>
        </w:rPr>
        <w:t>信任链</w:t>
      </w:r>
      <w:r>
        <w:rPr>
          <w:rFonts w:hint="eastAsia"/>
          <w:color w:val="0000FF"/>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（2）</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FF"/>
        </w:rPr>
      </w:pPr>
      <w:r>
        <w:rPr>
          <w:rFonts w:hint="eastAsia"/>
          <w:color w:val="0000FF"/>
          <w:lang w:eastAsia="zh-CN"/>
        </w:rPr>
        <w:t>本文</w:t>
      </w:r>
      <w:r>
        <w:rPr>
          <w:rFonts w:hint="eastAsia"/>
          <w:color w:val="0000FF"/>
        </w:rPr>
        <w:t>对以上两条信任链进行</w:t>
      </w:r>
      <w:r>
        <w:rPr>
          <w:rFonts w:hint="eastAsia"/>
          <w:color w:val="0000FF"/>
          <w:lang w:val="en-US" w:eastAsia="zh-CN"/>
        </w:rPr>
        <w:t>5</w:t>
      </w:r>
      <w:r>
        <w:rPr>
          <w:rFonts w:hint="eastAsia"/>
          <w:color w:val="0000FF"/>
        </w:rPr>
        <w:t>0次，并记录每次的完成时间。如图</w:t>
      </w:r>
      <w:r>
        <w:rPr>
          <w:rFonts w:hint="eastAsia"/>
          <w:color w:val="0000FF"/>
          <w:lang w:val="en-US" w:eastAsia="zh-CN"/>
        </w:rPr>
        <w:t>3.10</w:t>
      </w:r>
      <w:r>
        <w:rPr>
          <w:rFonts w:hint="eastAsia"/>
          <w:color w:val="0000FF"/>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19048"/>
      <w:bookmarkStart w:id="117" w:name="_Toc14400"/>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32723"/>
      <w:bookmarkStart w:id="120" w:name="_Toc23413"/>
      <w:r>
        <w:rPr>
          <w:rFonts w:hint="eastAsia" w:ascii="Times New Roman" w:hAnsi="Times New Roman" w:eastAsia="黑体"/>
          <w:b/>
          <w:szCs w:val="28"/>
          <w:lang w:val="en-US" w:eastAsia="zh-CN"/>
        </w:rPr>
        <w:t>本章小结</w:t>
      </w:r>
      <w:bookmarkEnd w:id="119"/>
      <w:bookmarkEnd w:id="120"/>
    </w:p>
    <w:p>
      <w:pPr>
        <w:spacing w:line="400" w:lineRule="exact"/>
        <w:jc w:val="both"/>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250" w:author="Janusio" w:date="2018-05-22T10:48:14Z">
          <w:pPr>
            <w:spacing w:line="400" w:lineRule="exact"/>
          </w:pPr>
        </w:pPrChange>
      </w:pPr>
      <w:r>
        <w:rPr>
          <w:rFonts w:hint="eastAsia"/>
          <w:lang w:val="en-US" w:eastAsia="zh-CN"/>
        </w:rPr>
        <w:t>本章为了解决已有TVP模型</w:t>
      </w:r>
      <w:ins w:id="251" w:author="Janusio" w:date="2018-05-22T10:47:43Z">
        <w:r>
          <w:rPr>
            <w:rFonts w:hint="eastAsia"/>
            <w:lang w:val="en-US" w:eastAsia="zh-CN"/>
          </w:rPr>
          <w:t>设计</w:t>
        </w:r>
      </w:ins>
      <w:ins w:id="252" w:author="Janusio" w:date="2018-05-22T10:47:46Z">
        <w:r>
          <w:rPr>
            <w:rFonts w:hint="eastAsia"/>
            <w:lang w:val="en-US" w:eastAsia="zh-CN"/>
          </w:rPr>
          <w:t>粒度</w:t>
        </w:r>
      </w:ins>
      <w:ins w:id="253" w:author="Janusio" w:date="2018-05-22T10:47:47Z">
        <w:r>
          <w:rPr>
            <w:rFonts w:hint="eastAsia"/>
            <w:lang w:val="en-US" w:eastAsia="zh-CN"/>
          </w:rPr>
          <w:t>较粗</w:t>
        </w:r>
      </w:ins>
      <w:del w:id="254" w:author="Janusio" w:date="2018-05-22T10:47:48Z">
        <w:r>
          <w:rPr>
            <w:rFonts w:hint="eastAsia"/>
            <w:lang w:val="en-US" w:eastAsia="zh-CN"/>
          </w:rPr>
          <w:delText>过粗</w:delText>
        </w:r>
      </w:del>
      <w:ins w:id="255" w:author="Janusio" w:date="2018-05-22T10:47:51Z">
        <w:r>
          <w:rPr>
            <w:rFonts w:hint="eastAsia"/>
            <w:lang w:val="en-US" w:eastAsia="zh-CN"/>
          </w:rPr>
          <w:t>并且</w:t>
        </w:r>
      </w:ins>
      <w:r>
        <w:rPr>
          <w:rFonts w:hint="eastAsia"/>
          <w:lang w:val="en-US" w:eastAsia="zh-CN"/>
        </w:rPr>
        <w:t>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8982"/>
      <w:bookmarkStart w:id="122" w:name="_Toc11076"/>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56" w:author="Janusio" w:date="2018-05-22T10:40:43Z">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w:t>
      </w:r>
      <w:ins w:id="257" w:author="Janusio" w:date="2018-05-22T10:40:24Z">
        <w:r>
          <w:rPr>
            <w:rFonts w:hint="eastAsia"/>
            <w:lang w:val="en-US" w:eastAsia="zh-CN"/>
          </w:rPr>
          <w:t>本文</w:t>
        </w:r>
      </w:ins>
      <w:ins w:id="258" w:author="Janusio" w:date="2018-05-22T10:40:26Z">
        <w:r>
          <w:rPr>
            <w:rFonts w:hint="eastAsia"/>
            <w:lang w:val="en-US" w:eastAsia="zh-CN"/>
          </w:rPr>
          <w:t>第三章</w:t>
        </w:r>
      </w:ins>
      <w:ins w:id="259" w:author="Janusio" w:date="2018-05-22T10:40:27Z">
        <w:r>
          <w:rPr>
            <w:rFonts w:hint="eastAsia"/>
            <w:lang w:val="en-US" w:eastAsia="zh-CN"/>
          </w:rPr>
          <w:t>提出的</w:t>
        </w:r>
      </w:ins>
      <w:r>
        <w:rPr>
          <w:rFonts w:hint="eastAsia"/>
        </w:rPr>
        <w:t>TVP-QT信任链模型进行形式化分析</w:t>
      </w:r>
      <w:ins w:id="260" w:author="Janusio" w:date="2018-05-22T10:40:38Z">
        <w:r>
          <w:rPr>
            <w:rFonts w:hint="eastAsia"/>
            <w:lang w:eastAsia="zh-CN"/>
          </w:rPr>
          <w:t>，</w:t>
        </w:r>
      </w:ins>
      <w:ins w:id="261" w:author="Janusio" w:date="2018-05-22T10:40:45Z">
        <w:r>
          <w:rPr>
            <w:rFonts w:hint="eastAsia"/>
            <w:lang w:val="en-US" w:eastAsia="zh-CN"/>
          </w:rPr>
          <w:t>集合</w:t>
        </w:r>
      </w:ins>
      <w:ins w:id="262" w:author="Janusio" w:date="2018-05-22T10:40:47Z">
        <w:r>
          <w:rPr>
            <w:rFonts w:hint="eastAsia"/>
            <w:lang w:val="en-US" w:eastAsia="zh-CN"/>
          </w:rPr>
          <w:t>第三章的</w:t>
        </w:r>
      </w:ins>
      <w:ins w:id="263" w:author="Janusio" w:date="2018-05-22T10:40:48Z">
        <w:r>
          <w:rPr>
            <w:rFonts w:hint="eastAsia"/>
            <w:lang w:val="en-US" w:eastAsia="zh-CN"/>
          </w:rPr>
          <w:t>定义，</w:t>
        </w:r>
      </w:ins>
      <w:ins w:id="264" w:author="Janusio" w:date="2018-05-22T10:40:50Z">
        <w:r>
          <w:rPr>
            <w:rFonts w:hint="eastAsia"/>
            <w:lang w:val="en-US" w:eastAsia="zh-CN"/>
          </w:rPr>
          <w:t>主要从</w:t>
        </w:r>
      </w:ins>
      <w:ins w:id="265" w:author="Janusio" w:date="2018-05-22T10:40:52Z">
        <w:r>
          <w:rPr>
            <w:rFonts w:hint="eastAsia"/>
            <w:lang w:val="en-US" w:eastAsia="zh-CN"/>
          </w:rPr>
          <w:t>主机</w:t>
        </w:r>
      </w:ins>
      <w:ins w:id="266" w:author="Janusio" w:date="2018-05-22T10:40:53Z">
        <w:r>
          <w:rPr>
            <w:rFonts w:hint="eastAsia"/>
            <w:lang w:val="en-US" w:eastAsia="zh-CN"/>
          </w:rPr>
          <w:t>m</w:t>
        </w:r>
      </w:ins>
      <w:ins w:id="267" w:author="Janusio" w:date="2018-05-22T10:40:56Z">
        <w:r>
          <w:rPr>
            <w:rFonts w:hint="eastAsia"/>
            <w:lang w:val="en-US" w:eastAsia="zh-CN"/>
          </w:rPr>
          <w:t>信任链的本地</w:t>
        </w:r>
      </w:ins>
      <w:ins w:id="268" w:author="Janusio" w:date="2018-05-22T10:40:58Z">
        <w:r>
          <w:rPr>
            <w:rFonts w:hint="eastAsia"/>
            <w:lang w:val="en-US" w:eastAsia="zh-CN"/>
          </w:rPr>
          <w:t>验证</w:t>
        </w:r>
      </w:ins>
      <w:ins w:id="269" w:author="Janusio" w:date="2018-05-22T10:40:59Z">
        <w:r>
          <w:rPr>
            <w:rFonts w:hint="eastAsia"/>
            <w:lang w:val="en-US" w:eastAsia="zh-CN"/>
          </w:rPr>
          <w:t>及</w:t>
        </w:r>
      </w:ins>
      <w:ins w:id="270" w:author="Janusio" w:date="2018-05-22T10:41:00Z">
        <w:r>
          <w:rPr>
            <w:rFonts w:hint="eastAsia"/>
            <w:lang w:val="en-US" w:eastAsia="zh-CN"/>
          </w:rPr>
          <w:t>远程</w:t>
        </w:r>
      </w:ins>
      <w:ins w:id="271" w:author="Janusio" w:date="2018-05-22T10:41:03Z">
        <w:r>
          <w:rPr>
            <w:rFonts w:hint="eastAsia"/>
            <w:lang w:val="en-US" w:eastAsia="zh-CN"/>
          </w:rPr>
          <w:t>证明</w:t>
        </w:r>
      </w:ins>
      <w:ins w:id="272" w:author="Janusio" w:date="2018-05-22T10:41:06Z">
        <w:r>
          <w:rPr>
            <w:rFonts w:hint="eastAsia"/>
            <w:lang w:val="en-US" w:eastAsia="zh-CN"/>
          </w:rPr>
          <w:t>、</w:t>
        </w:r>
      </w:ins>
      <w:ins w:id="273" w:author="Janusio" w:date="2018-05-22T10:41:08Z">
        <w:r>
          <w:rPr>
            <w:rFonts w:hint="eastAsia"/>
            <w:lang w:val="en-US" w:eastAsia="zh-CN"/>
          </w:rPr>
          <w:t>可信</w:t>
        </w:r>
      </w:ins>
      <w:ins w:id="274" w:author="Janusio" w:date="2018-05-22T10:41:10Z">
        <w:r>
          <w:rPr>
            <w:rFonts w:hint="eastAsia"/>
            <w:lang w:val="en-US" w:eastAsia="zh-CN"/>
          </w:rPr>
          <w:t>衔接点</w:t>
        </w:r>
      </w:ins>
      <w:ins w:id="275" w:author="Janusio" w:date="2018-05-22T10:41:13Z">
        <w:r>
          <w:rPr>
            <w:rFonts w:hint="eastAsia"/>
            <w:lang w:val="en-US" w:eastAsia="zh-CN"/>
          </w:rPr>
          <w:t>TJP</w:t>
        </w:r>
      </w:ins>
      <w:ins w:id="276" w:author="Janusio" w:date="2018-05-22T10:41:14Z">
        <w:r>
          <w:rPr>
            <w:rFonts w:hint="eastAsia"/>
            <w:lang w:val="en-US" w:eastAsia="zh-CN"/>
          </w:rPr>
          <w:t>的</w:t>
        </w:r>
      </w:ins>
      <w:ins w:id="277" w:author="Janusio" w:date="2018-05-22T10:41:15Z">
        <w:r>
          <w:rPr>
            <w:rFonts w:hint="eastAsia"/>
            <w:lang w:val="en-US" w:eastAsia="zh-CN"/>
          </w:rPr>
          <w:t>本地</w:t>
        </w:r>
      </w:ins>
      <w:ins w:id="278" w:author="Janusio" w:date="2018-05-22T10:41:16Z">
        <w:r>
          <w:rPr>
            <w:rFonts w:hint="eastAsia"/>
            <w:lang w:val="en-US" w:eastAsia="zh-CN"/>
          </w:rPr>
          <w:t>验证</w:t>
        </w:r>
      </w:ins>
      <w:ins w:id="279" w:author="Janusio" w:date="2018-05-22T10:41:17Z">
        <w:r>
          <w:rPr>
            <w:rFonts w:hint="eastAsia"/>
            <w:lang w:val="en-US" w:eastAsia="zh-CN"/>
          </w:rPr>
          <w:t>和远程</w:t>
        </w:r>
      </w:ins>
      <w:ins w:id="280" w:author="Janusio" w:date="2018-05-22T10:41:21Z">
        <w:r>
          <w:rPr>
            <w:rFonts w:hint="eastAsia"/>
            <w:lang w:val="en-US" w:eastAsia="zh-CN"/>
          </w:rPr>
          <w:t>证明</w:t>
        </w:r>
      </w:ins>
      <w:ins w:id="281" w:author="Janusio" w:date="2018-05-22T10:41:22Z">
        <w:r>
          <w:rPr>
            <w:rFonts w:hint="eastAsia"/>
            <w:lang w:val="en-US" w:eastAsia="zh-CN"/>
          </w:rPr>
          <w:t>等</w:t>
        </w:r>
      </w:ins>
      <w:ins w:id="282" w:author="Janusio" w:date="2018-05-22T10:41:23Z">
        <w:r>
          <w:rPr>
            <w:rFonts w:hint="eastAsia"/>
            <w:lang w:val="en-US" w:eastAsia="zh-CN"/>
          </w:rPr>
          <w:t>方面</w:t>
        </w:r>
      </w:ins>
      <w:ins w:id="283" w:author="Janusio" w:date="2018-05-22T10:41:24Z">
        <w:r>
          <w:rPr>
            <w:rFonts w:hint="eastAsia"/>
            <w:lang w:val="en-US" w:eastAsia="zh-CN"/>
          </w:rPr>
          <w:t>对</w:t>
        </w:r>
      </w:ins>
      <w:ins w:id="284" w:author="Janusio" w:date="2018-05-22T10:41:27Z">
        <w:r>
          <w:rPr>
            <w:rFonts w:hint="eastAsia"/>
            <w:lang w:val="en-US" w:eastAsia="zh-CN"/>
          </w:rPr>
          <w:t>TVP-</w:t>
        </w:r>
      </w:ins>
      <w:ins w:id="285" w:author="Janusio" w:date="2018-05-22T10:41:29Z">
        <w:r>
          <w:rPr>
            <w:rFonts w:hint="eastAsia"/>
            <w:lang w:val="en-US" w:eastAsia="zh-CN"/>
          </w:rPr>
          <w:t>QT</w:t>
        </w:r>
      </w:ins>
      <w:ins w:id="286" w:author="Janusio" w:date="2018-05-22T10:41:30Z">
        <w:r>
          <w:rPr>
            <w:rFonts w:hint="eastAsia"/>
            <w:lang w:val="en-US" w:eastAsia="zh-CN"/>
          </w:rPr>
          <w:t>信任链</w:t>
        </w:r>
      </w:ins>
      <w:ins w:id="287" w:author="Janusio" w:date="2018-05-22T10:41:31Z">
        <w:r>
          <w:rPr>
            <w:rFonts w:hint="eastAsia"/>
            <w:lang w:val="en-US" w:eastAsia="zh-CN"/>
          </w:rPr>
          <w:t>进行</w:t>
        </w:r>
      </w:ins>
      <w:ins w:id="288" w:author="Janusio" w:date="2018-05-22T10:41:33Z">
        <w:r>
          <w:rPr>
            <w:rFonts w:hint="eastAsia"/>
            <w:lang w:val="en-US" w:eastAsia="zh-CN"/>
          </w:rPr>
          <w:t>形式化分析</w:t>
        </w:r>
      </w:ins>
      <w:r>
        <w:rPr>
          <w:rFonts w:hint="eastAsia"/>
        </w:rPr>
        <w:t>。</w:t>
      </w:r>
    </w:p>
    <w:p>
      <w:pPr>
        <w:pStyle w:val="3"/>
        <w:rPr>
          <w:rFonts w:hint="eastAsia"/>
        </w:rPr>
      </w:pPr>
      <w:bookmarkStart w:id="123" w:name="_Toc9486"/>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0835"/>
      <w:bookmarkStart w:id="126" w:name="_Toc16838"/>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19884"/>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val="en-US" w:eastAsia="zh-CN"/>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 xml:space="preserve">vTPM-VM </w:t>
      </w:r>
      <w:r>
        <w:rPr>
          <w:rFonts w:hint="eastAsia"/>
          <w:i/>
          <w:color w:val="auto"/>
          <w:sz w:val="18"/>
          <w:szCs w:val="18"/>
          <w:lang w:val="en-US" w:eastAsia="zh-CN"/>
        </w:rPr>
        <w:tab/>
      </w:r>
      <w:r>
        <w:rPr>
          <w:rFonts w:hint="eastAsia" w:ascii="Times New Roman" w:hAnsi="Times New Roman"/>
          <w:i/>
          <w:color w:val="auto"/>
          <w:sz w:val="18"/>
          <w:szCs w:val="18"/>
        </w:rPr>
        <w:t>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135" w:name="_Toc22637"/>
      <w:bookmarkStart w:id="136" w:name="_Toc23035"/>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dstrike w:val="0"/>
          <w:color w:val="auto"/>
          <w:lang w:val="en-US" w:eastAsia="zh-CN"/>
        </w:rPr>
        <w:t>并且</w:t>
      </w:r>
      <w:r>
        <w:rPr>
          <w:rFonts w:ascii="Times New Roman" w:hAnsi="Times New Roman"/>
          <w:i/>
          <w:strike w:val="0"/>
          <w:dstrike w:val="0"/>
          <w:color w:val="auto"/>
        </w:rPr>
        <w:t>e</w:t>
      </w:r>
      <w:r>
        <w:rPr>
          <w:rFonts w:ascii="Times New Roman" w:hAnsi="Times New Roman"/>
          <w:strike w:val="0"/>
          <w:dstrike w:val="0"/>
          <w:color w:val="auto"/>
        </w:rPr>
        <w:t>'</w:t>
      </w:r>
      <w:r>
        <w:rPr>
          <w:rFonts w:hint="eastAsia"/>
          <w:strike w:val="0"/>
          <w:dstrike w:val="0"/>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auto"/>
        </w:rPr>
      </w:pPr>
      <w:r>
        <w:rPr>
          <w:rFonts w:hint="eastAsia"/>
          <w:strike w:val="0"/>
          <w:dstrike w:val="0"/>
          <w:color w:val="auto"/>
          <w:lang w:val="en-US" w:eastAsia="zh-CN"/>
        </w:rPr>
        <w:t>本文将</w:t>
      </w:r>
      <w:r>
        <w:rPr>
          <w:rFonts w:ascii="Times New Roman" w:hAnsi="Times New Roman"/>
          <w:strike w:val="0"/>
          <w:dstrike w:val="0"/>
          <w:color w:val="auto"/>
        </w:rPr>
        <w:t>利用推理规则SEQ和公理Act1证明上述不变量成立。利用诚实规则并进行简化后可得</w:t>
      </w:r>
      <w:r>
        <w:rPr>
          <w:rFonts w:hint="eastAsia"/>
          <w:strike w:val="0"/>
          <w:dstrike w:val="0"/>
          <w:color w:val="auto"/>
          <w:vertAlign w:val="superscript"/>
          <w:lang w:val="en-US" w:eastAsia="zh-CN"/>
        </w:rPr>
        <w:t>[26]</w:t>
      </w:r>
      <w:r>
        <w:rPr>
          <w:rFonts w:hint="eastAsia" w:ascii="Times New Roman" w:hAnsi="Times New Roman"/>
          <w:strike w:val="0"/>
          <w:d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w:t>
      </w:r>
      <w:r>
        <w:rPr>
          <w:rFonts w:hint="eastAsia"/>
          <w:color w:val="auto"/>
          <w:lang w:val="en-US" w:eastAsia="zh-CN"/>
        </w:rPr>
        <w:t>6</w:t>
      </w:r>
      <w:r>
        <w:rPr>
          <w:rFonts w:hint="eastAsia" w:ascii="Times New Roman" w:hAnsi="Times New Roman"/>
          <w:color w:val="auto"/>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w:t>
      </w:r>
      <w:r>
        <w:rPr>
          <w:rFonts w:hint="eastAsia"/>
          <w:color w:val="auto"/>
          <w:lang w:val="en-US" w:eastAsia="zh-CN"/>
        </w:rPr>
        <w:t>6</w:t>
      </w:r>
      <w:r>
        <w:rPr>
          <w:rFonts w:hint="eastAsia" w:ascii="Times New Roman" w:hAnsi="Times New Roman"/>
          <w:color w:val="auto"/>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3364"/>
      <w:bookmarkStart w:id="138" w:name="_Toc20538"/>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1296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i/>
          <w:iCs/>
          <w:color w:val="auto"/>
          <w:sz w:val="18"/>
          <w:szCs w:val="18"/>
        </w:rPr>
        <w:t>Latelaunch</w:t>
      </w:r>
      <w:r>
        <w:rPr>
          <w:rFonts w:hint="eastAsia" w:ascii="Times New Roman" w:hAnsi="Times New Roman"/>
          <w:i/>
          <w:iCs/>
          <w:color w:val="auto"/>
          <w:sz w:val="18"/>
          <w:szCs w:val="18"/>
          <w:vertAlign w:val="subscript"/>
        </w:rPr>
        <w:t>DTRM</w:t>
      </w:r>
      <w:r>
        <w:rPr>
          <w:rFonts w:hint="eastAsia" w:ascii="Times New Roman" w:hAnsi="Times New Roman"/>
          <w:iCs/>
          <w:color w:val="auto"/>
          <w:sz w:val="18"/>
          <w:szCs w:val="18"/>
        </w:rPr>
        <w:t>(</w:t>
      </w: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ascii="Times New Roman" w:hAnsi="Times New Roman"/>
          <w:color w:val="auto"/>
          <w:sz w:val="18"/>
          <w:szCs w:val="18"/>
        </w:rPr>
        <w:t>≡</w:t>
      </w:r>
      <w:r>
        <w:rPr>
          <w:rFonts w:hint="eastAsia" w:ascii="Times New Roman" w:hAnsi="Times New Roman"/>
          <w:i/>
          <w:color w:val="auto"/>
          <w:sz w:val="18"/>
          <w:szCs w:val="18"/>
        </w:rPr>
        <w:t>vtb</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m.vTPM-Builder_loc</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i/>
          <w:iCs/>
          <w:color w:val="auto"/>
          <w:sz w:val="18"/>
          <w:szCs w:val="18"/>
        </w:rPr>
        <w:t xml:space="preserve">                           </w:t>
      </w:r>
      <w:r>
        <w:rPr>
          <w:rFonts w:hint="eastAsia" w:ascii="Times New Roman" w:hAnsi="Times New Roman"/>
          <w:color w:val="auto"/>
          <w:sz w:val="18"/>
          <w:szCs w:val="18"/>
        </w:rPr>
        <w:t>Extend</w:t>
      </w:r>
      <w:r>
        <w:rPr>
          <w:rFonts w:hint="eastAsia" w:ascii="Times New Roman" w:hAnsi="Times New Roman"/>
          <w:i/>
          <w:iCs/>
          <w:color w:val="auto"/>
          <w:sz w:val="18"/>
          <w:szCs w:val="18"/>
        </w:rPr>
        <w:t xml:space="preserve"> m.dpcr.d</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Jump </w:t>
      </w:r>
      <w:r>
        <w:rPr>
          <w:rFonts w:hint="eastAsia" w:ascii="Times New Roman" w:hAnsi="Times New Roman"/>
          <w:i/>
          <w:color w:val="auto"/>
          <w:sz w:val="18"/>
          <w:szCs w:val="18"/>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m.vTPM-VM-Binding_loc</w:t>
      </w:r>
      <w:r>
        <w:rPr>
          <w:rFonts w:hint="eastAsia"/>
          <w:i/>
          <w:iCs/>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vvb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vvmb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vtpm</w:t>
      </w:r>
      <w:r>
        <w:rPr>
          <w:rFonts w:hint="eastAsia" w:ascii="Times New Roman" w:hAnsi="Times New Roman"/>
          <w:i/>
          <w:color w:val="auto"/>
          <w:sz w:val="18"/>
          <w:szCs w:val="18"/>
        </w:rPr>
        <w:t>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vtpmB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vtpm</w:t>
      </w:r>
      <w:r>
        <w:rPr>
          <w:rFonts w:hint="eastAsia" w:ascii="Times New Roman" w:hAnsi="Times New Roman"/>
          <w:i/>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auto"/>
          <w:sz w:val="18"/>
          <w:szCs w:val="18"/>
        </w:rPr>
      </w:pPr>
      <w:r>
        <w:rPr>
          <w:rFonts w:hint="eastAsia" w:ascii="Times New Roman" w:hAnsi="Times New Roman"/>
          <w:i/>
          <w:iCs/>
          <w:color w:val="auto"/>
          <w:sz w:val="18"/>
          <w:szCs w:val="18"/>
        </w:rPr>
        <w:t>vTPM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r>
        <w:rPr>
          <w:rFonts w:hint="eastAsia"/>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2096"/>
      <w:bookmarkStart w:id="144" w:name="_Toc19802"/>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4708"/>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DRTM</w:t>
      </w:r>
      <w:r>
        <w:rPr>
          <w:rFonts w:hint="eastAsia" w:ascii="Times New Roman" w:hAnsi="Times New Roman"/>
          <w:color w:val="auto"/>
          <w:sz w:val="18"/>
          <w:szCs w:val="18"/>
        </w:rPr>
        <w:t>(</w:t>
      </w:r>
      <w:r>
        <w:rPr>
          <w:rFonts w:hint="eastAsia" w:ascii="Times New Roman" w:hAnsi="Times New Roman"/>
          <w:i/>
          <w:iCs/>
          <w:color w:val="auto"/>
          <w:sz w:val="18"/>
          <w:szCs w:val="18"/>
        </w:rPr>
        <w:t>TJP</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color w:val="auto"/>
          <w:sz w:val="22"/>
          <w:szCs w:val="22"/>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rPr>
      </w:pPr>
      <w:bookmarkStart w:id="147" w:name="_Toc29898"/>
      <w:bookmarkStart w:id="148" w:name="_Toc11489"/>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hint="eastAsia"/>
          <w:color w:val="auto"/>
          <w:lang w:val="en-US" w:eastAsia="zh-CN"/>
        </w:rPr>
        <w:t xml:space="preserve"> </w:t>
      </w:r>
      <w:r>
        <w:rPr>
          <w:rFonts w:ascii="Times New Roman" w:hAnsi="Times New Roman"/>
          <w:i/>
          <w:iCs/>
          <w:color w:val="auto"/>
          <w:position w:val="-6"/>
        </w:rPr>
        <w:object>
          <v:shape id="_x0000_i1162"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hint="eastAsia" w:ascii="Times New Roman" w:hAnsi="Times New Roman"/>
          <w:i/>
          <w:iCs/>
          <w:color w:val="auto"/>
          <w:position w:val="-4"/>
        </w:rPr>
        <w:object>
          <v:shape id="_x0000_i1163"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3" DrawAspect="Content" ObjectID="_1468075863" r:id="rId217">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rPr>
        <w:t>4</w:t>
      </w:r>
      <w:r>
        <w:rPr>
          <w:rFonts w:hint="eastAsia"/>
          <w:b/>
          <w:bCs/>
          <w:strike w:val="0"/>
          <w:color w:val="auto"/>
          <w:lang w:val="en-US" w:eastAsia="zh-CN"/>
        </w:rPr>
        <w:t xml:space="preserve"> </w:t>
      </w:r>
      <w:r>
        <w:rPr>
          <w:rFonts w:hint="eastAsia"/>
          <w:b w:val="0"/>
          <w:bCs w:val="0"/>
          <w:strike w:val="0"/>
          <w:color w:val="auto"/>
          <w:lang w:val="en-US" w:eastAsia="zh-CN"/>
        </w:rPr>
        <w:t>如果PCR中存储TJP度量值得序列是</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 xml:space="preserve">vTPM </w:t>
      </w:r>
      <w:r>
        <w:rPr>
          <w:rFonts w:hint="eastAsia" w:ascii="Times New Roman" w:hAnsi="Times New Roman"/>
          <w:i/>
          <w:iCs/>
          <w:color w:val="auto"/>
        </w:rPr>
        <w:t>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4" DrawAspect="Content" ObjectID="_1468075864" r:id="rId218">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5"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5" DrawAspect="Content" ObjectID="_1468075865" r:id="rId219">
            <o:LockedField>false</o:LockedField>
          </o:OLEObject>
        </w:object>
      </w:r>
      <w:r>
        <w:rPr>
          <w:rFonts w:hint="eastAsia" w:ascii="Times New Roman" w:hAnsi="Times New Roman"/>
          <w:i/>
          <w:iCs/>
          <w:color w:val="auto"/>
          <w:position w:val="-4"/>
        </w:rPr>
        <w:object>
          <v:shape id="_x0000_i116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7"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8"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8" DrawAspect="Content" ObjectID="_1468075868" r:id="rId223">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9"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69" DrawAspect="Content" ObjectID="_1468075869" r:id="rId224">
            <o:LockedField>false</o:LockedField>
          </o:OLEObject>
        </w:object>
      </w:r>
      <w:r>
        <w:rPr>
          <w:rFonts w:hint="eastAsia" w:ascii="Times New Roman" w:hAnsi="Times New Roman"/>
          <w:i/>
          <w:iCs/>
          <w:color w:val="auto"/>
          <w:position w:val="-4"/>
        </w:rPr>
        <w:object>
          <v:shape id="_x0000_i117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1"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6802"/>
      <w:bookmarkStart w:id="150" w:name="_Toc13886"/>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6673"/>
      <w:bookmarkStart w:id="152" w:name="_Toc14965"/>
    </w:p>
    <w:p>
      <w:pPr>
        <w:pStyle w:val="2"/>
        <w:rPr>
          <w:rFonts w:hint="eastAsia"/>
          <w:lang w:val="en-US" w:eastAsia="zh-CN"/>
        </w:rPr>
      </w:pPr>
      <w:r>
        <w:rPr>
          <w:rFonts w:hint="eastAsia"/>
          <w:lang w:val="en-US" w:eastAsia="zh-CN"/>
        </w:rPr>
        <w:t>基于扩展无干扰理论的信任链分析方法</w:t>
      </w:r>
      <w:bookmarkEnd w:id="151"/>
      <w:bookmarkEnd w:id="152"/>
    </w:p>
    <w:p>
      <w:pPr>
        <w:spacing w:line="400" w:lineRule="exact"/>
        <w:rPr>
          <w:rFonts w:hint="eastAsia"/>
          <w:lang w:val="en-US" w:eastAsia="zh-CN"/>
        </w:rPr>
      </w:pPr>
      <w:ins w:id="289" w:author="Janusio" w:date="2018-05-22T10:42:01Z">
        <w:r>
          <w:rPr>
            <w:rFonts w:hint="eastAsia"/>
            <w:lang w:val="en-US" w:eastAsia="zh-CN"/>
          </w:rPr>
          <w:t>本文</w:t>
        </w:r>
      </w:ins>
      <w:ins w:id="290" w:author="Janusio" w:date="2018-05-22T10:42:39Z">
        <w:r>
          <w:rPr>
            <w:rFonts w:hint="eastAsia"/>
            <w:lang w:val="en-US" w:eastAsia="zh-CN"/>
          </w:rPr>
          <w:t>为</w:t>
        </w:r>
      </w:ins>
      <w:ins w:id="291" w:author="Janusio" w:date="2018-05-22T10:42:47Z">
        <w:r>
          <w:rPr>
            <w:rFonts w:hint="eastAsia"/>
            <w:lang w:val="en-US" w:eastAsia="zh-CN"/>
          </w:rPr>
          <w:t>研究</w:t>
        </w:r>
      </w:ins>
      <w:ins w:id="292" w:author="Janusio" w:date="2018-05-22T10:42:48Z">
        <w:r>
          <w:rPr>
            <w:rFonts w:hint="eastAsia"/>
            <w:lang w:val="en-US" w:eastAsia="zh-CN"/>
          </w:rPr>
          <w:t>适合</w:t>
        </w:r>
      </w:ins>
      <w:ins w:id="293" w:author="Janusio" w:date="2018-05-22T10:42:50Z">
        <w:r>
          <w:rPr>
            <w:rFonts w:hint="eastAsia"/>
            <w:lang w:val="en-US" w:eastAsia="zh-CN"/>
          </w:rPr>
          <w:t>云计算</w:t>
        </w:r>
      </w:ins>
      <w:ins w:id="294" w:author="Janusio" w:date="2018-05-22T10:42:51Z">
        <w:r>
          <w:rPr>
            <w:rFonts w:hint="eastAsia"/>
            <w:lang w:val="en-US" w:eastAsia="zh-CN"/>
          </w:rPr>
          <w:t>环境下</w:t>
        </w:r>
      </w:ins>
      <w:ins w:id="295" w:author="Janusio" w:date="2018-05-22T10:42:52Z">
        <w:r>
          <w:rPr>
            <w:rFonts w:hint="eastAsia"/>
            <w:lang w:val="en-US" w:eastAsia="zh-CN"/>
          </w:rPr>
          <w:t>的</w:t>
        </w:r>
      </w:ins>
      <w:ins w:id="296" w:author="Janusio" w:date="2018-05-22T10:43:03Z">
        <w:r>
          <w:rPr>
            <w:rFonts w:hint="eastAsia"/>
            <w:lang w:val="en-US" w:eastAsia="zh-CN"/>
          </w:rPr>
          <w:t>信任链模型</w:t>
        </w:r>
      </w:ins>
      <w:ins w:id="297" w:author="Janusio" w:date="2018-05-22T10:43:05Z">
        <w:r>
          <w:rPr>
            <w:rFonts w:hint="eastAsia"/>
            <w:lang w:val="en-US" w:eastAsia="zh-CN"/>
          </w:rPr>
          <w:t>形式化</w:t>
        </w:r>
      </w:ins>
      <w:ins w:id="298" w:author="Janusio" w:date="2018-05-22T10:43:06Z">
        <w:r>
          <w:rPr>
            <w:rFonts w:hint="eastAsia"/>
            <w:lang w:val="en-US" w:eastAsia="zh-CN"/>
          </w:rPr>
          <w:t>分析</w:t>
        </w:r>
      </w:ins>
      <w:ins w:id="299" w:author="Janusio" w:date="2018-05-22T10:43:07Z">
        <w:r>
          <w:rPr>
            <w:rFonts w:hint="eastAsia"/>
            <w:lang w:val="en-US" w:eastAsia="zh-CN"/>
          </w:rPr>
          <w:t>方法，</w:t>
        </w:r>
      </w:ins>
      <w:ins w:id="300" w:author="Janusio" w:date="2018-05-22T10:42:03Z">
        <w:r>
          <w:rPr>
            <w:rFonts w:hint="eastAsia"/>
            <w:lang w:val="en-US" w:eastAsia="zh-CN"/>
          </w:rPr>
          <w:t>充分</w:t>
        </w:r>
      </w:ins>
      <w:ins w:id="301" w:author="Janusio" w:date="2018-05-22T10:42:04Z">
        <w:r>
          <w:rPr>
            <w:rFonts w:hint="eastAsia"/>
            <w:lang w:val="en-US" w:eastAsia="zh-CN"/>
          </w:rPr>
          <w:t>的</w:t>
        </w:r>
      </w:ins>
      <w:ins w:id="302" w:author="Janusio" w:date="2018-05-22T10:42:06Z">
        <w:r>
          <w:rPr>
            <w:rFonts w:hint="eastAsia"/>
            <w:lang w:val="en-US" w:eastAsia="zh-CN"/>
          </w:rPr>
          <w:t>研究了</w:t>
        </w:r>
      </w:ins>
      <w:ins w:id="303" w:author="Janusio" w:date="2018-05-22T10:42:08Z">
        <w:r>
          <w:rPr>
            <w:rFonts w:hint="eastAsia"/>
            <w:lang w:val="en-US" w:eastAsia="zh-CN"/>
          </w:rPr>
          <w:t>目前的</w:t>
        </w:r>
      </w:ins>
      <w:ins w:id="304" w:author="Janusio" w:date="2018-05-22T10:42:09Z">
        <w:r>
          <w:rPr>
            <w:rFonts w:hint="eastAsia"/>
            <w:lang w:val="en-US" w:eastAsia="zh-CN"/>
          </w:rPr>
          <w:t>无干扰</w:t>
        </w:r>
      </w:ins>
      <w:ins w:id="305" w:author="Janusio" w:date="2018-05-22T10:42:11Z">
        <w:r>
          <w:rPr>
            <w:rFonts w:hint="eastAsia"/>
            <w:lang w:val="en-US" w:eastAsia="zh-CN"/>
          </w:rPr>
          <w:t>理论，</w:t>
        </w:r>
      </w:ins>
      <w:ins w:id="306" w:author="Janusio" w:date="2018-05-22T10:42:12Z">
        <w:r>
          <w:rPr>
            <w:rFonts w:hint="eastAsia"/>
            <w:lang w:val="en-US" w:eastAsia="zh-CN"/>
          </w:rPr>
          <w:t>并</w:t>
        </w:r>
      </w:ins>
      <w:ins w:id="307" w:author="Janusio" w:date="2018-05-22T10:42:15Z">
        <w:r>
          <w:rPr>
            <w:rFonts w:hint="eastAsia"/>
            <w:lang w:val="en-US" w:eastAsia="zh-CN"/>
          </w:rPr>
          <w:t>在</w:t>
        </w:r>
      </w:ins>
      <w:ins w:id="308" w:author="Janusio" w:date="2018-05-22T10:42:17Z">
        <w:r>
          <w:rPr>
            <w:rFonts w:hint="eastAsia"/>
            <w:lang w:val="en-US" w:eastAsia="zh-CN"/>
          </w:rPr>
          <w:t>第</w:t>
        </w:r>
      </w:ins>
      <w:ins w:id="309" w:author="Janusio" w:date="2018-05-22T10:42:18Z">
        <w:r>
          <w:rPr>
            <w:rFonts w:hint="eastAsia"/>
            <w:lang w:val="en-US" w:eastAsia="zh-CN"/>
          </w:rPr>
          <w:t>1</w:t>
        </w:r>
      </w:ins>
      <w:ins w:id="310" w:author="Janusio" w:date="2018-05-22T10:42:21Z">
        <w:r>
          <w:rPr>
            <w:rFonts w:hint="eastAsia"/>
            <w:lang w:val="en-US" w:eastAsia="zh-CN"/>
          </w:rPr>
          <w:t>章</w:t>
        </w:r>
      </w:ins>
      <w:ins w:id="311" w:author="Janusio" w:date="2018-05-22T10:42:23Z">
        <w:r>
          <w:rPr>
            <w:rFonts w:hint="eastAsia"/>
            <w:lang w:val="en-US" w:eastAsia="zh-CN"/>
          </w:rPr>
          <w:t>指出了</w:t>
        </w:r>
      </w:ins>
      <w:del w:id="312" w:author="Janusio" w:date="2018-05-22T10:42:26Z">
        <w:r>
          <w:rPr>
            <w:rFonts w:hint="eastAsia"/>
            <w:lang w:val="en-US" w:eastAsia="zh-CN"/>
          </w:rPr>
          <w:delText>本文针对</w:delText>
        </w:r>
      </w:del>
      <w:del w:id="313" w:author="Janusio" w:date="2018-05-22T10:42:27Z">
        <w:r>
          <w:rPr>
            <w:rFonts w:hint="eastAsia"/>
            <w:lang w:val="en-US" w:eastAsia="zh-CN"/>
          </w:rPr>
          <w:delText>第1章中提</w:delText>
        </w:r>
      </w:del>
      <w:del w:id="314" w:author="Janusio" w:date="2018-05-22T10:42:30Z">
        <w:r>
          <w:rPr>
            <w:rFonts w:hint="eastAsia"/>
            <w:lang w:val="en-US" w:eastAsia="zh-CN"/>
          </w:rPr>
          <w:delText>到</w:delText>
        </w:r>
      </w:del>
      <w:del w:id="315" w:author="Janusio" w:date="2018-05-22T10:42:31Z">
        <w:r>
          <w:rPr>
            <w:rFonts w:hint="eastAsia"/>
            <w:lang w:val="en-US" w:eastAsia="zh-CN"/>
          </w:rPr>
          <w:delText>的</w:delText>
        </w:r>
      </w:del>
      <w:r>
        <w:rPr>
          <w:rFonts w:hint="eastAsia"/>
          <w:lang w:val="en-US" w:eastAsia="zh-CN"/>
        </w:rPr>
        <w:t>目前无干扰理论中没有考虑到云计算运行中时的安全域、动作所属主体以及动作对安全域和系统状态的影响进行详细的说明的问题，对目前无干扰理论中的基本定义进行扩展并定义非传递无干扰安全判定定理。</w:t>
      </w:r>
      <w:ins w:id="316" w:author="Janusio" w:date="2018-05-22T10:43:22Z">
        <w:r>
          <w:rPr>
            <w:rFonts w:hint="eastAsia"/>
            <w:lang w:val="en-US" w:eastAsia="zh-CN"/>
          </w:rPr>
          <w:t>主要</w:t>
        </w:r>
      </w:ins>
      <w:ins w:id="317" w:author="Janusio" w:date="2018-05-22T10:43:23Z">
        <w:r>
          <w:rPr>
            <w:rFonts w:hint="eastAsia"/>
            <w:lang w:val="en-US" w:eastAsia="zh-CN"/>
          </w:rPr>
          <w:t>从</w:t>
        </w:r>
      </w:ins>
      <w:ins w:id="318" w:author="Janusio" w:date="2018-05-22T10:43:29Z">
        <w:r>
          <w:rPr>
            <w:rFonts w:hint="eastAsia"/>
            <w:lang w:val="en-US" w:eastAsia="zh-CN"/>
          </w:rPr>
          <w:t>系统</w:t>
        </w:r>
      </w:ins>
      <w:ins w:id="319" w:author="Janusio" w:date="2018-05-22T10:43:43Z">
        <w:r>
          <w:rPr>
            <w:rFonts w:hint="eastAsia"/>
            <w:lang w:val="en-US" w:eastAsia="zh-CN"/>
          </w:rPr>
          <w:t>执行</w:t>
        </w:r>
      </w:ins>
      <w:ins w:id="320" w:author="Janusio" w:date="2018-05-22T10:43:44Z">
        <w:r>
          <w:rPr>
            <w:rFonts w:hint="eastAsia"/>
            <w:lang w:val="en-US" w:eastAsia="zh-CN"/>
          </w:rPr>
          <w:t>动作的</w:t>
        </w:r>
      </w:ins>
      <w:ins w:id="321" w:author="Janusio" w:date="2018-05-22T10:43:47Z">
        <w:r>
          <w:rPr>
            <w:rFonts w:hint="eastAsia"/>
            <w:lang w:val="en-US" w:eastAsia="zh-CN"/>
          </w:rPr>
          <w:t>主体、</w:t>
        </w:r>
      </w:ins>
      <w:ins w:id="322" w:author="Janusio" w:date="2018-05-22T10:44:55Z">
        <w:r>
          <w:rPr>
            <w:rFonts w:hint="eastAsia"/>
            <w:lang w:val="en-US" w:eastAsia="zh-CN"/>
          </w:rPr>
          <w:t>动作</w:t>
        </w:r>
      </w:ins>
      <w:ins w:id="323" w:author="Janusio" w:date="2018-05-22T10:44:56Z">
        <w:r>
          <w:rPr>
            <w:rFonts w:hint="eastAsia"/>
            <w:lang w:val="en-US" w:eastAsia="zh-CN"/>
          </w:rPr>
          <w:t>及其</w:t>
        </w:r>
      </w:ins>
      <w:ins w:id="324" w:author="Janusio" w:date="2018-05-22T10:44:58Z">
        <w:r>
          <w:rPr>
            <w:rFonts w:hint="eastAsia"/>
            <w:lang w:val="en-US" w:eastAsia="zh-CN"/>
          </w:rPr>
          <w:t>主体</w:t>
        </w:r>
      </w:ins>
      <w:ins w:id="325" w:author="Janusio" w:date="2018-05-22T10:45:00Z">
        <w:r>
          <w:rPr>
            <w:rFonts w:hint="eastAsia"/>
            <w:lang w:val="en-US" w:eastAsia="zh-CN"/>
          </w:rPr>
          <w:t>所属的</w:t>
        </w:r>
      </w:ins>
      <w:ins w:id="326" w:author="Janusio" w:date="2018-05-22T10:45:02Z">
        <w:r>
          <w:rPr>
            <w:rFonts w:hint="eastAsia"/>
            <w:lang w:val="en-US" w:eastAsia="zh-CN"/>
          </w:rPr>
          <w:t>安全域</w:t>
        </w:r>
      </w:ins>
      <w:ins w:id="327" w:author="Janusio" w:date="2018-05-22T10:45:03Z">
        <w:r>
          <w:rPr>
            <w:rFonts w:hint="eastAsia"/>
            <w:lang w:val="en-US" w:eastAsia="zh-CN"/>
          </w:rPr>
          <w:t>等</w:t>
        </w:r>
      </w:ins>
      <w:ins w:id="328" w:author="Janusio" w:date="2018-05-22T10:45:04Z">
        <w:r>
          <w:rPr>
            <w:rFonts w:hint="eastAsia"/>
            <w:lang w:val="en-US" w:eastAsia="zh-CN"/>
          </w:rPr>
          <w:t>方面进行</w:t>
        </w:r>
      </w:ins>
      <w:ins w:id="329" w:author="Janusio" w:date="2018-05-22T10:45:05Z">
        <w:r>
          <w:rPr>
            <w:rFonts w:hint="eastAsia"/>
            <w:lang w:val="en-US" w:eastAsia="zh-CN"/>
          </w:rPr>
          <w:t>扩展</w:t>
        </w:r>
      </w:ins>
      <w:ins w:id="330" w:author="Janusio" w:date="2018-05-22T10:45:12Z">
        <w:r>
          <w:rPr>
            <w:rFonts w:hint="eastAsia"/>
            <w:lang w:val="en-US" w:eastAsia="zh-CN"/>
          </w:rPr>
          <w:t>定义</w:t>
        </w:r>
      </w:ins>
      <w:ins w:id="331" w:author="Janusio" w:date="2018-05-22T10:45:06Z">
        <w:r>
          <w:rPr>
            <w:rFonts w:hint="eastAsia"/>
            <w:lang w:val="en-US" w:eastAsia="zh-CN"/>
          </w:rPr>
          <w:t>，</w:t>
        </w:r>
      </w:ins>
      <w:ins w:id="332" w:author="Janusio" w:date="2018-05-22T10:45:14Z">
        <w:r>
          <w:rPr>
            <w:rFonts w:hint="eastAsia"/>
            <w:lang w:val="en-US" w:eastAsia="zh-CN"/>
          </w:rPr>
          <w:t>然后</w:t>
        </w:r>
      </w:ins>
      <w:ins w:id="333" w:author="Janusio" w:date="2018-05-22T10:45:16Z">
        <w:r>
          <w:rPr>
            <w:rFonts w:hint="eastAsia"/>
            <w:lang w:val="en-US" w:eastAsia="zh-CN"/>
          </w:rPr>
          <w:t>针对</w:t>
        </w:r>
      </w:ins>
      <w:ins w:id="334" w:author="Janusio" w:date="2018-05-22T10:45:17Z">
        <w:r>
          <w:rPr>
            <w:rFonts w:hint="eastAsia"/>
            <w:lang w:val="en-US" w:eastAsia="zh-CN"/>
          </w:rPr>
          <w:t>这些</w:t>
        </w:r>
      </w:ins>
      <w:ins w:id="335" w:author="Janusio" w:date="2018-05-22T10:45:18Z">
        <w:r>
          <w:rPr>
            <w:rFonts w:hint="eastAsia"/>
            <w:lang w:val="en-US" w:eastAsia="zh-CN"/>
          </w:rPr>
          <w:t>扩展</w:t>
        </w:r>
      </w:ins>
      <w:ins w:id="336" w:author="Janusio" w:date="2018-05-22T10:45:19Z">
        <w:r>
          <w:rPr>
            <w:rFonts w:hint="eastAsia"/>
            <w:lang w:val="en-US" w:eastAsia="zh-CN"/>
          </w:rPr>
          <w:t>定义</w:t>
        </w:r>
      </w:ins>
      <w:ins w:id="337" w:author="Janusio" w:date="2018-05-22T10:45:20Z">
        <w:r>
          <w:rPr>
            <w:rFonts w:hint="eastAsia"/>
            <w:lang w:val="en-US" w:eastAsia="zh-CN"/>
          </w:rPr>
          <w:t>提出了</w:t>
        </w:r>
      </w:ins>
      <w:ins w:id="338" w:author="Janusio" w:date="2018-05-22T10:45:30Z">
        <w:r>
          <w:rPr>
            <w:rFonts w:hint="eastAsia"/>
            <w:lang w:val="en-US" w:eastAsia="zh-CN"/>
          </w:rPr>
          <w:t>信任链</w:t>
        </w:r>
      </w:ins>
      <w:ins w:id="339" w:author="Janusio" w:date="2018-05-22T10:45:31Z">
        <w:r>
          <w:rPr>
            <w:rFonts w:hint="eastAsia"/>
            <w:lang w:val="en-US" w:eastAsia="zh-CN"/>
          </w:rPr>
          <w:t>传递的</w:t>
        </w:r>
      </w:ins>
      <w:ins w:id="340" w:author="Janusio" w:date="2018-05-22T10:45:33Z">
        <w:r>
          <w:rPr>
            <w:rFonts w:hint="eastAsia"/>
            <w:lang w:val="en-US" w:eastAsia="zh-CN"/>
          </w:rPr>
          <w:t>判断</w:t>
        </w:r>
      </w:ins>
      <w:ins w:id="341" w:author="Janusio" w:date="2018-05-22T10:45:35Z">
        <w:r>
          <w:rPr>
            <w:rFonts w:hint="eastAsia"/>
            <w:lang w:val="en-US" w:eastAsia="zh-CN"/>
          </w:rPr>
          <w:t>定理。</w:t>
        </w:r>
      </w:ins>
    </w:p>
    <w:p>
      <w:pPr>
        <w:pStyle w:val="3"/>
        <w:rPr>
          <w:rFonts w:hint="eastAsia"/>
        </w:rPr>
      </w:pPr>
      <w:bookmarkStart w:id="153" w:name="_Toc16905"/>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1"/>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3"/>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6"/>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8"/>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9"/>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3"/>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6"/>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7"/>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9"/>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0"/>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1"/>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6"/>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7"/>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9"/>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0"/>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1"/>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2"/>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3"/>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6"/>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7"/>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8"/>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9"/>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0"/>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rPr>
          <w:del w:id="343" w:author="Janusio" w:date="2018-05-22T10:45:58Z"/>
          <w:rFonts w:hint="eastAsia" w:ascii="Times New Roman" w:hAnsi="Times New Roman"/>
          <w:color w:val="auto"/>
          <w:sz w:val="24"/>
          <w:szCs w:val="24"/>
          <w:lang w:val="en-US" w:eastAsia="zh-CN"/>
        </w:rPr>
        <w:pPrChange w:id="342" w:author="Janusio" w:date="2018-05-22T10:45:57Z">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pPr>
        </w:pPrChange>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1"/>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2"/>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3"/>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4"/>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7"/>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8"/>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9"/>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0"/>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1"/>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2"/>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1"/>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4"/>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5"/>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6"/>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7"/>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8"/>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9"/>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0"/>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1"/>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2"/>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3"/>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4"/>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5"/>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6"/>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8"/>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9"/>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7"/>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0"/>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1"/>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2"/>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3"/>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4"/>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5"/>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6"/>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7"/>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8"/>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9"/>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0"/>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1"/>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2"/>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1756"/>
      <w:bookmarkStart w:id="156" w:name="_Toc18774"/>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3"/>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5"/>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6"/>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7"/>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8"/>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1"/>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2"/>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3"/>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4"/>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5"/>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8"/>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9"/>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0"/>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5571"/>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系统的域满足输出一致性。即一个内部操作动作造成的输出影响只依赖于发出动作域的系统视图。且满足</w:t>
      </w:r>
      <w:r>
        <w:rPr>
          <w:rFonts w:hint="eastAsia"/>
          <w:strike w:val="0"/>
          <w:sz w:val="24"/>
          <w:szCs w:val="24"/>
          <w:lang w:val="en-US" w:eastAsia="zh-CN"/>
        </w:rPr>
        <w:t>以下</w:t>
      </w:r>
      <w:r>
        <w:rPr>
          <w:rFonts w:hint="eastAsia" w:ascii="Times New Roman" w:hAnsi="Times New Roman"/>
          <w:strike w:val="0"/>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1"/>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2"/>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3"/>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sz w:val="24"/>
          <w:szCs w:val="24"/>
          <w:lang w:val="en-US" w:eastAsia="zh-CN"/>
        </w:rPr>
      </w:pPr>
      <w:r>
        <w:rPr>
          <w:rFonts w:hint="eastAsia" w:ascii="宋体" w:hAnsi="宋体"/>
          <w:strike w:val="0"/>
          <w:sz w:val="24"/>
          <w:szCs w:val="24"/>
        </w:rPr>
        <w:t>系统中发生的一个动作造成的对系统状态影响只与发出该动作的域的上一状态系统视图相关联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4"/>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相对于（3），</w:t>
      </w:r>
      <w:r>
        <w:rPr>
          <w:rFonts w:hint="eastAsia" w:ascii="宋体" w:hAnsi="宋体"/>
          <w:strike w:val="0"/>
          <w:sz w:val="24"/>
          <w:szCs w:val="24"/>
        </w:rPr>
        <w:t>系统中发生的一个动作造成的对</w:t>
      </w:r>
      <w:r>
        <w:rPr>
          <w:rFonts w:hint="eastAsia" w:ascii="宋体" w:hAnsi="宋体"/>
          <w:strike w:val="0"/>
          <w:sz w:val="24"/>
          <w:szCs w:val="24"/>
          <w:lang w:eastAsia="zh-CN"/>
        </w:rPr>
        <w:t>安全域</w:t>
      </w:r>
      <w:r>
        <w:rPr>
          <w:rFonts w:hint="eastAsia" w:ascii="宋体" w:hAnsi="宋体"/>
          <w:strike w:val="0"/>
          <w:sz w:val="24"/>
          <w:szCs w:val="24"/>
        </w:rPr>
        <w:t>状态影响只与发出该动作的</w:t>
      </w:r>
      <w:r>
        <w:rPr>
          <w:rFonts w:hint="eastAsia" w:ascii="宋体" w:hAnsi="宋体"/>
          <w:strike w:val="0"/>
          <w:sz w:val="24"/>
          <w:szCs w:val="24"/>
          <w:lang w:eastAsia="zh-CN"/>
        </w:rPr>
        <w:t>动作主体</w:t>
      </w:r>
      <w:r>
        <w:rPr>
          <w:rFonts w:hint="eastAsia" w:ascii="宋体" w:hAnsi="宋体"/>
          <w:strike w:val="0"/>
          <w:sz w:val="24"/>
          <w:szCs w:val="24"/>
        </w:rPr>
        <w:t>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5"/>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position w:val="-28"/>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4"/>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6"/>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7"/>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8"/>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2"/>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3"/>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4"/>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5"/>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6"/>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8"/>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8"/>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0"/>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1"/>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8"/>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2"/>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3"/>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4"/>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由定理</w:t>
      </w:r>
      <w:r>
        <w:rPr>
          <w:rFonts w:hint="default" w:ascii="Times New Roman" w:hAnsi="Times New Roman" w:cs="Times New Roman"/>
          <w:b w:val="0"/>
          <w:bCs w:val="0"/>
          <w:sz w:val="24"/>
          <w:szCs w:val="24"/>
          <w:lang w:val="en-US" w:eastAsia="zh-CN"/>
        </w:rPr>
        <w:t>5.2</w:t>
      </w:r>
      <w:r>
        <w:rPr>
          <w:rFonts w:hint="default" w:ascii="Times New Roman" w:hAnsi="Times New Roman" w:eastAsia="宋体" w:cs="Times New Roman"/>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5"/>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由定理</w:t>
      </w:r>
      <w:r>
        <w:rPr>
          <w:rFonts w:hint="default" w:ascii="Times New Roman" w:hAnsi="Times New Roman" w:cs="Times New Roman"/>
          <w:b w:val="0"/>
          <w:bCs w:val="0"/>
          <w:sz w:val="24"/>
          <w:szCs w:val="24"/>
          <w:lang w:val="en-US" w:eastAsia="zh-CN"/>
        </w:rPr>
        <w:t>5.2</w:t>
      </w:r>
      <w:r>
        <w:rPr>
          <w:rFonts w:hint="default" w:ascii="Times New Roman" w:hAnsi="Times New Roman" w:eastAsia="宋体" w:cs="Times New Roman"/>
          <w:b w:val="0"/>
          <w:bCs w:val="0"/>
          <w:sz w:val="24"/>
          <w:szCs w:val="24"/>
          <w:lang w:val="en-US" w:eastAsia="zh-CN"/>
        </w:rPr>
        <w:t>，可得</w:t>
      </w:r>
      <w:r>
        <w:rPr>
          <w:rFonts w:hint="default" w:ascii="Times New Roman" w:hAnsi="Times New Roman" w:eastAsia="宋体" w:cs="Times New Roman"/>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6"/>
                    <a:stretch>
                      <a:fillRect/>
                    </a:stretch>
                  </pic:blipFill>
                  <pic:spPr>
                    <a:xfrm>
                      <a:off x="0" y="0"/>
                      <a:ext cx="762000" cy="190500"/>
                    </a:xfrm>
                    <a:prstGeom prst="rect">
                      <a:avLst/>
                    </a:prstGeom>
                    <a:noFill/>
                    <a:ln w="9525">
                      <a:noFill/>
                    </a:ln>
                  </pic:spPr>
                </pic:pic>
              </a:graphicData>
            </a:graphic>
          </wp:inline>
        </w:drawing>
      </w:r>
      <w:r>
        <w:rPr>
          <w:rFonts w:hint="default" w:ascii="Times New Roman" w:hAnsi="Times New Roman" w:eastAsia="宋体" w:cs="Times New Roman"/>
          <w:b w:val="0"/>
          <w:bCs w:val="0"/>
          <w:sz w:val="24"/>
          <w:szCs w:val="24"/>
          <w:lang w:val="en-US" w:eastAsia="zh-CN"/>
        </w:rPr>
        <w:t>成立。</w:t>
      </w:r>
    </w:p>
    <w:p>
      <w:pPr>
        <w:pStyle w:val="3"/>
        <w:rPr>
          <w:rFonts w:hint="eastAsia"/>
        </w:rPr>
      </w:pPr>
      <w:bookmarkStart w:id="159" w:name="_Toc4057"/>
      <w:bookmarkStart w:id="160" w:name="_Toc15702"/>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8996"/>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1693"/>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347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trike w:val="0"/>
          <w:dstrike w:val="0"/>
          <w:sz w:val="24"/>
          <w:szCs w:val="24"/>
          <w:lang w:val="en-US" w:eastAsia="zh-CN"/>
        </w:rPr>
        <w:t>本文对具有瀑布特征的可信虚拟平台及其信任链模型、信任链形式化分析方法进行研究。针</w:t>
      </w:r>
      <w:r>
        <w:rPr>
          <w:rFonts w:hint="eastAsia"/>
          <w:sz w:val="24"/>
          <w:szCs w:val="24"/>
          <w:lang w:val="en-US" w:eastAsia="zh-CN"/>
        </w:rPr>
        <w:t>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val="0"/>
          <w:dstrike w:val="0"/>
          <w:sz w:val="24"/>
          <w:lang w:val="en-US" w:eastAsia="zh-CN"/>
        </w:rPr>
        <w:t>此外基于扩展的无干扰理论形式化方法进行信任链形式化分析，针对目前的非传递无干扰理论均没</w:t>
      </w:r>
      <w:r>
        <w:rPr>
          <w:rFonts w:hint="eastAsia"/>
          <w:sz w:val="24"/>
          <w:lang w:val="en-US" w:eastAsia="zh-CN"/>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val="0"/>
          <w:dstrike w:val="0"/>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val="0"/>
          <w:dstrike w:val="0"/>
          <w:sz w:val="24"/>
          <w:szCs w:val="24"/>
          <w:lang w:val="en-US" w:eastAsia="zh-CN"/>
        </w:rPr>
        <w:t>此外，在基于扩展无干扰的形式分析过程中，本文</w:t>
      </w:r>
      <w:r>
        <w:rPr>
          <w:rFonts w:hint="eastAsia" w:ascii="Times New Roman" w:hAnsi="Times New Roman"/>
          <w:sz w:val="24"/>
          <w:szCs w:val="24"/>
          <w:lang w:val="en-US" w:eastAsia="zh-CN"/>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jc w:val="center"/>
        <w:rPr>
          <w:rFonts w:hint="eastAsia"/>
          <w:lang w:val="en-US" w:eastAsia="zh-CN"/>
        </w:rPr>
      </w:pPr>
      <w:bookmarkStart w:id="169" w:name="_Toc28035"/>
      <w:bookmarkStart w:id="170" w:name="_Toc32483"/>
      <w:r>
        <w:rPr>
          <w:rFonts w:hint="eastAsia"/>
          <w:lang w:val="en-US" w:eastAsia="zh-CN"/>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Arial Unicode MS"/>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altName w:val="Arial Unicode MS"/>
    <w:panose1 w:val="02010609060101010101"/>
    <w:charset w:val="86"/>
    <w:family w:val="auto"/>
    <w:pitch w:val="default"/>
    <w:sig w:usb0="00000000" w:usb1="00000000" w:usb2="00000016" w:usb3="00000000" w:csb0="00040001" w:csb1="00000000"/>
  </w:font>
  <w:font w:name="仿宋_GB2312">
    <w:altName w:val="Arial Unicode MS"/>
    <w:panose1 w:val="02010609030101010101"/>
    <w:charset w:val="86"/>
    <w:family w:val="modern"/>
    <w:pitch w:val="default"/>
    <w:sig w:usb0="00000000" w:usb1="00000000" w:usb2="00000010" w:usb3="00000000" w:csb0="00040000" w:csb1="00000000"/>
  </w:font>
  <w:font w:name="楷体">
    <w:altName w:val="宋体"/>
    <w:panose1 w:val="02010609060101010101"/>
    <w:charset w:val="86"/>
    <w:family w:val="auto"/>
    <w:pitch w:val="default"/>
    <w:sig w:usb0="00000000" w:usb1="00000000"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474359"/>
    <w:rsid w:val="0A524447"/>
    <w:rsid w:val="0A786313"/>
    <w:rsid w:val="0A8714F6"/>
    <w:rsid w:val="0A970D4A"/>
    <w:rsid w:val="0AC458E4"/>
    <w:rsid w:val="0ADD23F7"/>
    <w:rsid w:val="0B1B6711"/>
    <w:rsid w:val="0B511169"/>
    <w:rsid w:val="0B5E33D2"/>
    <w:rsid w:val="0B7A1E83"/>
    <w:rsid w:val="0B9F57C6"/>
    <w:rsid w:val="0BA11285"/>
    <w:rsid w:val="0C4511D2"/>
    <w:rsid w:val="0C5303EF"/>
    <w:rsid w:val="0C7C274B"/>
    <w:rsid w:val="0CBC32EF"/>
    <w:rsid w:val="0D1533F8"/>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6F3945"/>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193821"/>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401E45"/>
    <w:rsid w:val="316D70E5"/>
    <w:rsid w:val="31DD5ECF"/>
    <w:rsid w:val="32144032"/>
    <w:rsid w:val="321B7ABB"/>
    <w:rsid w:val="322755F0"/>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4A2682"/>
    <w:rsid w:val="398A5F5B"/>
    <w:rsid w:val="39B179F3"/>
    <w:rsid w:val="39B5386D"/>
    <w:rsid w:val="39F028FE"/>
    <w:rsid w:val="39FA2779"/>
    <w:rsid w:val="3A0D57BC"/>
    <w:rsid w:val="3A32706D"/>
    <w:rsid w:val="3A591929"/>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2A2972"/>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0B72EB"/>
    <w:rsid w:val="4D5A0D09"/>
    <w:rsid w:val="4D6E1529"/>
    <w:rsid w:val="4DA93059"/>
    <w:rsid w:val="4DAB7D28"/>
    <w:rsid w:val="4DEB62C9"/>
    <w:rsid w:val="4E4F7EA3"/>
    <w:rsid w:val="4E8B6611"/>
    <w:rsid w:val="4F017803"/>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390D82"/>
    <w:rsid w:val="536952B7"/>
    <w:rsid w:val="539907F9"/>
    <w:rsid w:val="53AF3FCA"/>
    <w:rsid w:val="53B01CF8"/>
    <w:rsid w:val="53BF5134"/>
    <w:rsid w:val="540F7481"/>
    <w:rsid w:val="54627CC0"/>
    <w:rsid w:val="546B3342"/>
    <w:rsid w:val="54D12552"/>
    <w:rsid w:val="550413AB"/>
    <w:rsid w:val="5512000E"/>
    <w:rsid w:val="5553770F"/>
    <w:rsid w:val="5591028C"/>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844134"/>
    <w:rsid w:val="59A06EA0"/>
    <w:rsid w:val="5A8322AD"/>
    <w:rsid w:val="5AA9770C"/>
    <w:rsid w:val="5B7D0066"/>
    <w:rsid w:val="5C085AFB"/>
    <w:rsid w:val="5CB771B7"/>
    <w:rsid w:val="5D411BD1"/>
    <w:rsid w:val="5D8B0FAE"/>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260C05"/>
    <w:rsid w:val="61526171"/>
    <w:rsid w:val="615E5ED6"/>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BE6A6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912DB8"/>
    <w:rsid w:val="6EFF2B8C"/>
    <w:rsid w:val="6F8639ED"/>
    <w:rsid w:val="6FA31C32"/>
    <w:rsid w:val="6FCB6373"/>
    <w:rsid w:val="70091CB4"/>
    <w:rsid w:val="703C6107"/>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6666E"/>
    <w:rsid w:val="787D5349"/>
    <w:rsid w:val="78B43007"/>
    <w:rsid w:val="78BE1CA7"/>
    <w:rsid w:val="78DF6BCF"/>
    <w:rsid w:val="79386A20"/>
    <w:rsid w:val="796E51F6"/>
    <w:rsid w:val="79B35BAC"/>
    <w:rsid w:val="79D77BD7"/>
    <w:rsid w:val="7A646DBE"/>
    <w:rsid w:val="7A944C59"/>
    <w:rsid w:val="7A976593"/>
    <w:rsid w:val="7ABB5EE8"/>
    <w:rsid w:val="7AF07775"/>
    <w:rsid w:val="7B040E1C"/>
    <w:rsid w:val="7B565242"/>
    <w:rsid w:val="7BB314B8"/>
    <w:rsid w:val="7C065F7B"/>
    <w:rsid w:val="7C813FB9"/>
    <w:rsid w:val="7CBC4EC0"/>
    <w:rsid w:val="7D0C5C59"/>
    <w:rsid w:val="7D172F60"/>
    <w:rsid w:val="7D3A3BDE"/>
    <w:rsid w:val="7D6F6FCB"/>
    <w:rsid w:val="7DC21F04"/>
    <w:rsid w:val="7ECE1495"/>
    <w:rsid w:val="7F145583"/>
    <w:rsid w:val="7F177FBE"/>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2" Type="http://schemas.microsoft.com/office/2011/relationships/people" Target="people.xml"/><Relationship Id="rId371" Type="http://schemas.openxmlformats.org/officeDocument/2006/relationships/fontTable" Target="fontTable.xml"/><Relationship Id="rId370" Type="http://schemas.openxmlformats.org/officeDocument/2006/relationships/numbering" Target="numbering.xml"/><Relationship Id="rId37" Type="http://schemas.openxmlformats.org/officeDocument/2006/relationships/image" Target="media/image6.emf"/><Relationship Id="rId369" Type="http://schemas.openxmlformats.org/officeDocument/2006/relationships/customXml" Target="../customXml/item1.xml"/><Relationship Id="rId368" Type="http://schemas.openxmlformats.org/officeDocument/2006/relationships/image" Target="media/image192.wmf"/><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38559</Words>
  <Characters>58574</Characters>
  <Lines>0</Lines>
  <Paragraphs>0</Paragraphs>
  <ScaleCrop>false</ScaleCrop>
  <LinksUpToDate>false</LinksUpToDate>
  <CharactersWithSpaces>62967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2018-05-22T02:49:36Z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