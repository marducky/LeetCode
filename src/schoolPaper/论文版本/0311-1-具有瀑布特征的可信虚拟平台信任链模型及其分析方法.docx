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w:r>
      <w:r>
        <w:rPr>
          <w:rFonts w:hint="eastAsia" w:ascii="仿宋" w:hAnsi="仿宋" w:eastAsia="仿宋" w:cs="仿宋"/>
          <w:b/>
          <w:bCs/>
          <w:color w:val="000000"/>
          <w:sz w:val="36"/>
          <w:szCs w:val="36"/>
          <w:u w:val="none"/>
          <w:lang w:val="en-US" w:eastAsia="zh-CN"/>
        </w:rPr>
        <w:tab/>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w:r>
      <w:r>
        <w:rPr>
          <w:rFonts w:hint="eastAsia"/>
          <w:b/>
          <w:bCs/>
          <w:color w:val="000000"/>
          <w:sz w:val="32"/>
          <w:szCs w:val="32"/>
          <w:u w:val="none"/>
          <w:lang w:val="en-US" w:eastAsia="zh-CN"/>
        </w:rPr>
        <w:tab/>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paperSrc/>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Change w:id="0" w:author="Janusio" w:date="2018-03-10T15:14:47Z">
            <w:rPr>
              <w:rFonts w:hint="eastAsia" w:eastAsia="黑体"/>
              <w:sz w:val="24"/>
              <w:lang w:val="en-US" w:eastAsia="zh-CN"/>
            </w:rPr>
          </w:rPrChange>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22745"/>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然后</w:t>
      </w:r>
      <w:r>
        <w:rPr>
          <w:rFonts w:hint="eastAsia"/>
          <w:sz w:val="24"/>
          <w:lang w:eastAsia="zh-CN"/>
        </w:rPr>
        <w:t>基于安全系统逻辑的形式化分析也证明了该信任链模型的安全性</w:t>
      </w:r>
      <w:r>
        <w:rPr>
          <w:rFonts w:hint="eastAsia" w:ascii="Times New Roman" w:hAnsi="Times New Roman"/>
          <w:sz w:val="24"/>
        </w:rPr>
        <w:t>。</w:t>
      </w:r>
    </w:p>
    <w:p>
      <w:pPr>
        <w:spacing w:line="400" w:lineRule="exact"/>
        <w:ind w:firstLine="435"/>
        <w:rPr>
          <w:rFonts w:hint="eastAsia" w:ascii="Times New Roman" w:hAnsi="Times New Roman"/>
          <w:sz w:val="24"/>
        </w:rPr>
      </w:pPr>
      <w:r>
        <w:rPr>
          <w:rFonts w:hint="eastAsia"/>
          <w:sz w:val="24"/>
          <w:lang w:val="en-US" w:eastAsia="zh-CN"/>
        </w:rPr>
        <w:t>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335"/>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20573"/>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pPr>
      <w:r>
        <w:rPr>
          <w:rFonts w:hint="eastAsia"/>
        </w:rPr>
        <w:fldChar w:fldCharType="begin"/>
      </w:r>
      <w:r>
        <w:rPr>
          <w:rFonts w:hint="eastAsia"/>
        </w:rPr>
        <w:instrText xml:space="preserve">TOC \o "5-6" \t "图表,1" \h</w:instrText>
      </w:r>
      <w:r>
        <w:rPr>
          <w:rFonts w:hint="eastAsia"/>
        </w:rPr>
        <w:fldChar w:fldCharType="separate"/>
      </w:r>
      <w:r>
        <w:rPr>
          <w:rFonts w:hint="eastAsia"/>
        </w:rPr>
        <w:fldChar w:fldCharType="begin"/>
      </w:r>
      <w:r>
        <w:rPr>
          <w:rFonts w:hint="eastAsia"/>
        </w:rPr>
        <w:instrText xml:space="preserve"> HYPERLINK \l _Toc16348 </w:instrText>
      </w:r>
      <w:r>
        <w:rPr>
          <w:rFonts w:hint="eastAsia"/>
        </w:rPr>
        <w:fldChar w:fldCharType="separate"/>
      </w:r>
      <w:r>
        <w:rPr>
          <w:rFonts w:hint="eastAsia"/>
          <w:lang w:val="en-US" w:eastAsia="zh-CN"/>
        </w:rPr>
        <w:t>图1.1 TVP基本运行架构</w:t>
      </w:r>
      <w:r>
        <w:tab/>
      </w:r>
      <w:r>
        <w:fldChar w:fldCharType="begin"/>
      </w:r>
      <w:r>
        <w:instrText xml:space="preserve"> PAGEREF _Toc16348 </w:instrText>
      </w:r>
      <w:r>
        <w:fldChar w:fldCharType="separate"/>
      </w:r>
      <w:r>
        <w:t>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_Toc7704 </w:instrText>
      </w:r>
      <w:r>
        <w:rPr>
          <w:rFonts w:hint="eastAsia"/>
        </w:rPr>
        <w:fldChar w:fldCharType="separate"/>
      </w:r>
      <w:r>
        <w:rPr>
          <w:rFonts w:hint="eastAsia"/>
          <w:lang w:val="en-US" w:eastAsia="zh-CN"/>
        </w:rPr>
        <w:t>图2.1 虚拟机与VMM基本结构</w:t>
      </w:r>
      <w:r>
        <w:tab/>
      </w:r>
      <w:r>
        <w:fldChar w:fldCharType="begin"/>
      </w:r>
      <w:r>
        <w:instrText xml:space="preserve"> PAGEREF _Toc7704 </w:instrText>
      </w:r>
      <w:r>
        <w:fldChar w:fldCharType="separate"/>
      </w:r>
      <w:r>
        <w:t>12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_Toc1994 </w:instrText>
      </w:r>
      <w:r>
        <w:rPr>
          <w:rFonts w:hint="eastAsia"/>
        </w:rPr>
        <w:fldChar w:fldCharType="separate"/>
      </w:r>
      <w:r>
        <w:rPr>
          <w:rFonts w:hint="eastAsia"/>
          <w:lang w:val="en-US" w:eastAsia="zh-CN"/>
        </w:rPr>
        <w:t xml:space="preserve">图3.1 </w:t>
      </w:r>
      <w:r>
        <w:rPr>
          <w:rFonts w:hint="eastAsia"/>
        </w:rPr>
        <w:t>TVP-QT运行架构</w:t>
      </w:r>
      <w:r>
        <w:tab/>
      </w:r>
      <w:r>
        <w:fldChar w:fldCharType="begin"/>
      </w:r>
      <w:r>
        <w:instrText xml:space="preserve"> PAGEREF _Toc1994 </w:instrText>
      </w:r>
      <w:r>
        <w:fldChar w:fldCharType="separate"/>
      </w:r>
      <w:r>
        <w:t>19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_Toc30580 </w:instrText>
      </w:r>
      <w:r>
        <w:rPr>
          <w:rFonts w:hint="eastAsia"/>
        </w:rPr>
        <w:fldChar w:fldCharType="separate"/>
      </w:r>
      <w:r>
        <w:rPr>
          <w:rFonts w:hint="eastAsia"/>
          <w:lang w:val="en-US" w:eastAsia="zh-CN"/>
        </w:rPr>
        <w:t>表3.1 TJP功能组件来源</w:t>
      </w:r>
      <w:r>
        <w:tab/>
      </w:r>
      <w:r>
        <w:fldChar w:fldCharType="begin"/>
      </w:r>
      <w:r>
        <w:instrText xml:space="preserve"> PAGEREF _Toc30580 </w:instrText>
      </w:r>
      <w:r>
        <w:fldChar w:fldCharType="separate"/>
      </w:r>
      <w:r>
        <w:t>21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_Toc13418 </w:instrText>
      </w:r>
      <w:r>
        <w:rPr>
          <w:rFonts w:hint="eastAsia"/>
        </w:rPr>
        <w:fldChar w:fldCharType="separate"/>
      </w:r>
      <w:r>
        <w:rPr>
          <w:rFonts w:hint="eastAsia"/>
          <w:lang w:val="en-US" w:eastAsia="zh-CN"/>
        </w:rPr>
        <w:t xml:space="preserve">图3.2 </w:t>
      </w:r>
      <w:r>
        <w:rPr>
          <w:rFonts w:hint="default"/>
        </w:rPr>
        <w:t>虚拟化平台可信环境信任链构建与验证</w:t>
      </w:r>
      <w:r>
        <w:tab/>
      </w:r>
      <w:r>
        <w:fldChar w:fldCharType="begin"/>
      </w:r>
      <w:r>
        <w:instrText xml:space="preserve"> PAGEREF _Toc13418 </w:instrText>
      </w:r>
      <w:r>
        <w:fldChar w:fldCharType="separate"/>
      </w:r>
      <w:r>
        <w:t>22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_Toc25372 </w:instrText>
      </w:r>
      <w:r>
        <w:rPr>
          <w:rFonts w:hint="eastAsia"/>
        </w:rPr>
        <w:fldChar w:fldCharType="separate"/>
      </w:r>
      <w:r>
        <w:rPr>
          <w:rFonts w:hint="eastAsia"/>
        </w:rPr>
        <w:t>图</w:t>
      </w:r>
      <w:r>
        <w:rPr>
          <w:rFonts w:hint="eastAsia"/>
          <w:lang w:val="en-US" w:eastAsia="zh-CN"/>
        </w:rPr>
        <w:t xml:space="preserve">3.3 </w:t>
      </w:r>
      <w:r>
        <w:rPr>
          <w:rFonts w:hint="eastAsia"/>
        </w:rPr>
        <w:t>TVP-QT中 m 信任链传递</w:t>
      </w:r>
      <w:r>
        <w:tab/>
      </w:r>
      <w:r>
        <w:fldChar w:fldCharType="begin"/>
      </w:r>
      <w:r>
        <w:instrText xml:space="preserve"> PAGEREF _Toc25372 </w:instrText>
      </w:r>
      <w:r>
        <w:fldChar w:fldCharType="separate"/>
      </w:r>
      <w:r>
        <w:t>26</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_Toc18933 </w:instrText>
      </w:r>
      <w:r>
        <w:rPr>
          <w:rFonts w:hint="eastAsia"/>
        </w:rPr>
        <w:fldChar w:fldCharType="separate"/>
      </w:r>
      <w:r>
        <w:rPr>
          <w:rFonts w:hint="eastAsia"/>
        </w:rPr>
        <w:t>图</w:t>
      </w:r>
      <w:r>
        <w:rPr>
          <w:rFonts w:hint="eastAsia"/>
          <w:lang w:val="en-US" w:eastAsia="zh-CN"/>
        </w:rPr>
        <w:t xml:space="preserve">3.4 </w:t>
      </w:r>
      <w:r>
        <w:rPr>
          <w:rFonts w:hint="eastAsia"/>
        </w:rPr>
        <w:t>TVP-QT中m信任传递的远程验证程序</w:t>
      </w:r>
      <w:r>
        <w:tab/>
      </w:r>
      <w:r>
        <w:fldChar w:fldCharType="begin"/>
      </w:r>
      <w:r>
        <w:instrText xml:space="preserve"> PAGEREF _Toc18933 </w:instrText>
      </w:r>
      <w:r>
        <w:fldChar w:fldCharType="separate"/>
      </w:r>
      <w:r>
        <w:t>30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_Toc4490 </w:instrText>
      </w:r>
      <w:r>
        <w:rPr>
          <w:rFonts w:hint="eastAsia"/>
        </w:rPr>
        <w:fldChar w:fldCharType="separate"/>
      </w:r>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r>
        <w:tab/>
      </w:r>
      <w:r>
        <w:fldChar w:fldCharType="begin"/>
      </w:r>
      <w:r>
        <w:instrText xml:space="preserve"> PAGEREF _Toc4490 </w:instrText>
      </w:r>
      <w:r>
        <w:fldChar w:fldCharType="separate"/>
      </w:r>
      <w:r>
        <w:t>32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_Toc1951 </w:instrText>
      </w:r>
      <w:r>
        <w:rPr>
          <w:rFonts w:hint="eastAsia"/>
        </w:rPr>
        <w:fldChar w:fldCharType="separate"/>
      </w:r>
      <w:r>
        <w:rPr>
          <w:rFonts w:hint="eastAsia"/>
        </w:rPr>
        <w:t>图</w:t>
      </w:r>
      <w:r>
        <w:rPr>
          <w:rFonts w:hint="eastAsia"/>
          <w:lang w:val="en-US" w:eastAsia="zh-CN"/>
        </w:rPr>
        <w:t xml:space="preserve">3.6 </w:t>
      </w:r>
      <w:r>
        <w:rPr>
          <w:rFonts w:hint="eastAsia"/>
        </w:rPr>
        <w:t>TVP-QT中m信任传递的远程验证程序</w:t>
      </w:r>
      <w:r>
        <w:tab/>
      </w:r>
      <w:r>
        <w:fldChar w:fldCharType="begin"/>
      </w:r>
      <w:r>
        <w:instrText xml:space="preserve"> PAGEREF _Toc1951 </w:instrText>
      </w:r>
      <w:r>
        <w:fldChar w:fldCharType="separate"/>
      </w:r>
      <w:r>
        <w:t>34</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_Toc15187 </w:instrText>
      </w:r>
      <w:r>
        <w:rPr>
          <w:rFonts w:hint="eastAsia"/>
        </w:rPr>
        <w:fldChar w:fldCharType="separate"/>
      </w:r>
      <w:r>
        <w:rPr>
          <w:rFonts w:hint="eastAsia"/>
          <w:lang w:val="en-US" w:eastAsia="zh-CN"/>
        </w:rPr>
        <w:t xml:space="preserve">图3.7 </w:t>
      </w:r>
      <w:r>
        <w:rPr>
          <w:rFonts w:hint="eastAsia"/>
        </w:rPr>
        <w:t>基于Xen的TVP-QT系统</w:t>
      </w:r>
      <w:r>
        <w:tab/>
      </w:r>
      <w:r>
        <w:fldChar w:fldCharType="begin"/>
      </w:r>
      <w:r>
        <w:instrText xml:space="preserve"> PAGEREF _Toc15187 </w:instrText>
      </w:r>
      <w:r>
        <w:fldChar w:fldCharType="separate"/>
      </w:r>
      <w:r>
        <w:t>35</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_Toc10511 </w:instrText>
      </w:r>
      <w:r>
        <w:rPr>
          <w:rFonts w:hint="eastAsia"/>
        </w:rPr>
        <w:fldChar w:fldCharType="separate"/>
      </w:r>
      <w:r>
        <w:rPr>
          <w:rFonts w:hint="eastAsia"/>
          <w:lang w:val="en-US" w:eastAsia="zh-CN"/>
        </w:rPr>
        <w:t xml:space="preserve">表3.2 </w:t>
      </w:r>
      <w:r>
        <w:rPr>
          <w:rFonts w:hint="default"/>
        </w:rPr>
        <w:t>物理平台(Dom0)和用户虚拟机(DomU-Ubuntu)配置</w:t>
      </w:r>
      <w:r>
        <w:tab/>
      </w:r>
      <w:r>
        <w:fldChar w:fldCharType="begin"/>
      </w:r>
      <w:r>
        <w:instrText xml:space="preserve"> PAGEREF _Toc10511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_Toc9539 </w:instrText>
      </w:r>
      <w:r>
        <w:rPr>
          <w:rFonts w:hint="eastAsia"/>
        </w:rPr>
        <w:fldChar w:fldCharType="separate"/>
      </w:r>
      <w:r>
        <w:rPr>
          <w:rFonts w:hint="eastAsia"/>
        </w:rPr>
        <w:t>图</w:t>
      </w:r>
      <w:r>
        <w:rPr>
          <w:rFonts w:hint="eastAsia"/>
          <w:lang w:val="en-US" w:eastAsia="zh-CN"/>
        </w:rPr>
        <w:t xml:space="preserve">3.8 </w:t>
      </w:r>
      <w:r>
        <w:rPr>
          <w:rFonts w:hint="eastAsia"/>
        </w:rPr>
        <w:t>DomU-Ubuntu配置部分参数</w:t>
      </w:r>
      <w:r>
        <w:tab/>
      </w:r>
      <w:r>
        <w:fldChar w:fldCharType="begin"/>
      </w:r>
      <w:r>
        <w:instrText xml:space="preserve"> PAGEREF _Toc9539 </w:instrText>
      </w:r>
      <w:r>
        <w:fldChar w:fldCharType="separate"/>
      </w:r>
      <w:r>
        <w:t>38</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_Toc153 </w:instrText>
      </w:r>
      <w:r>
        <w:rPr>
          <w:rFonts w:hint="eastAsia"/>
        </w:rPr>
        <w:fldChar w:fldCharType="separate"/>
      </w:r>
      <w:r>
        <w:rPr>
          <w:rFonts w:hint="eastAsia"/>
        </w:rPr>
        <w:t>图</w:t>
      </w:r>
      <w:r>
        <w:rPr>
          <w:rFonts w:hint="eastAsia"/>
          <w:lang w:val="en-US" w:eastAsia="zh-CN"/>
        </w:rPr>
        <w:t xml:space="preserve">3.9 </w:t>
      </w:r>
      <w:r>
        <w:rPr>
          <w:rFonts w:hint="eastAsia"/>
        </w:rPr>
        <w:t>Ubuntu vTPM实例配置部分参数</w:t>
      </w:r>
      <w:r>
        <w:tab/>
      </w:r>
      <w:r>
        <w:fldChar w:fldCharType="begin"/>
      </w:r>
      <w:r>
        <w:instrText xml:space="preserve"> PAGEREF _Toc153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_Toc24116 </w:instrText>
      </w:r>
      <w:r>
        <w:rPr>
          <w:rFonts w:hint="eastAsia"/>
        </w:rPr>
        <w:fldChar w:fldCharType="separate"/>
      </w:r>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r>
        <w:tab/>
      </w:r>
      <w:r>
        <w:fldChar w:fldCharType="begin"/>
      </w:r>
      <w:r>
        <w:instrText xml:space="preserve"> PAGEREF _Toc24116 </w:instrText>
      </w:r>
      <w:r>
        <w:fldChar w:fldCharType="separate"/>
      </w:r>
      <w:r>
        <w:t>39</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_Toc6206 </w:instrText>
      </w:r>
      <w:r>
        <w:rPr>
          <w:rFonts w:hint="eastAsia"/>
        </w:rPr>
        <w:fldChar w:fldCharType="separate"/>
      </w:r>
      <w:r>
        <w:rPr>
          <w:rFonts w:hint="eastAsia"/>
        </w:rPr>
        <w:t>表</w:t>
      </w:r>
      <w:r>
        <w:rPr>
          <w:rFonts w:hint="eastAsia"/>
          <w:lang w:val="en-US" w:eastAsia="zh-CN"/>
        </w:rPr>
        <w:t xml:space="preserve">3.3 </w:t>
      </w:r>
      <w:r>
        <w:rPr>
          <w:rFonts w:hint="default"/>
        </w:rPr>
        <w:t>仿真实验PCR存储简述</w:t>
      </w:r>
      <w:r>
        <w:tab/>
      </w:r>
      <w:r>
        <w:fldChar w:fldCharType="begin"/>
      </w:r>
      <w:r>
        <w:instrText xml:space="preserve"> PAGEREF _Toc6206 </w:instrText>
      </w:r>
      <w:r>
        <w:fldChar w:fldCharType="separate"/>
      </w:r>
      <w:r>
        <w:t>40</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_Toc19585 </w:instrText>
      </w:r>
      <w:r>
        <w:rPr>
          <w:rFonts w:hint="eastAsia"/>
        </w:rPr>
        <w:fldChar w:fldCharType="separate"/>
      </w:r>
      <w:r>
        <w:rPr>
          <w:rFonts w:hint="eastAsia"/>
          <w:lang w:val="en-US" w:eastAsia="zh-CN"/>
        </w:rPr>
        <w:t xml:space="preserve">图3.11 </w:t>
      </w:r>
      <w:r>
        <w:rPr>
          <w:rFonts w:hint="eastAsia"/>
        </w:rPr>
        <w:t>信任链PCR信息</w:t>
      </w:r>
      <w:r>
        <w:tab/>
      </w:r>
      <w:r>
        <w:fldChar w:fldCharType="begin"/>
      </w:r>
      <w:r>
        <w:instrText xml:space="preserve"> PAGEREF _Toc19585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_Toc14273 </w:instrText>
      </w:r>
      <w:r>
        <w:rPr>
          <w:rFonts w:hint="eastAsia"/>
        </w:rPr>
        <w:fldChar w:fldCharType="separate"/>
      </w:r>
      <w:r>
        <w:rPr>
          <w:rFonts w:hint="eastAsia"/>
          <w:lang w:val="en-US" w:eastAsia="zh-CN"/>
        </w:rPr>
        <w:t>图3.12 修改VM配置文件后的</w:t>
      </w:r>
      <w:r>
        <w:rPr>
          <w:rFonts w:hint="eastAsia"/>
        </w:rPr>
        <w:t>PCR信息</w:t>
      </w:r>
      <w:r>
        <w:tab/>
      </w:r>
      <w:r>
        <w:fldChar w:fldCharType="begin"/>
      </w:r>
      <w:r>
        <w:instrText xml:space="preserve"> PAGEREF _Toc14273 </w:instrText>
      </w:r>
      <w:r>
        <w:fldChar w:fldCharType="separate"/>
      </w:r>
      <w:r>
        <w:t>41</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_Toc4180 </w:instrText>
      </w:r>
      <w:r>
        <w:rPr>
          <w:rFonts w:hint="eastAsia"/>
        </w:rPr>
        <w:fldChar w:fldCharType="separate"/>
      </w:r>
      <w:r>
        <w:rPr>
          <w:rFonts w:hint="eastAsia"/>
        </w:rPr>
        <w:t>图</w:t>
      </w:r>
      <w:r>
        <w:rPr>
          <w:rFonts w:hint="eastAsia"/>
          <w:lang w:val="en-US" w:eastAsia="zh-CN"/>
        </w:rPr>
        <w:t xml:space="preserve">3.13 </w:t>
      </w:r>
      <w:r>
        <w:rPr>
          <w:rFonts w:hint="eastAsia"/>
        </w:rPr>
        <w:t>m</w:t>
      </w:r>
      <w:r>
        <w:t>信任链</w:t>
      </w:r>
      <w:r>
        <w:rPr>
          <w:rFonts w:hint="eastAsia"/>
        </w:rPr>
        <w:t>构建时间</w:t>
      </w:r>
      <w:r>
        <w:tab/>
      </w:r>
      <w:r>
        <w:fldChar w:fldCharType="begin"/>
      </w:r>
      <w:r>
        <w:instrText xml:space="preserve"> PAGEREF _Toc4180 </w:instrText>
      </w:r>
      <w:r>
        <w:fldChar w:fldCharType="separate"/>
      </w:r>
      <w:r>
        <w:t>42</w:t>
      </w:r>
      <w:r>
        <w:fldChar w:fldCharType="end"/>
      </w:r>
      <w:r>
        <w:rPr>
          <w:rFonts w:hint="eastAsia"/>
        </w:rPr>
        <w:fldChar w:fldCharType="end"/>
      </w:r>
    </w:p>
    <w:p>
      <w:pPr>
        <w:pStyle w:val="16"/>
        <w:tabs>
          <w:tab w:val="right" w:leader="dot" w:pos="8505"/>
        </w:tabs>
      </w:pPr>
      <w:r>
        <w:rPr>
          <w:rFonts w:hint="eastAsia"/>
        </w:rPr>
        <w:fldChar w:fldCharType="begin"/>
      </w:r>
      <w:r>
        <w:rPr>
          <w:rFonts w:hint="eastAsia"/>
        </w:rPr>
        <w:instrText xml:space="preserve"> HYPERLINK \l _Toc24659 </w:instrText>
      </w:r>
      <w:r>
        <w:rPr>
          <w:rFonts w:hint="eastAsia"/>
        </w:rPr>
        <w:fldChar w:fldCharType="separate"/>
      </w:r>
      <w:r>
        <w:rPr>
          <w:rFonts w:hint="eastAsia"/>
        </w:rPr>
        <w:t>图</w:t>
      </w:r>
      <w:r>
        <w:rPr>
          <w:rFonts w:hint="eastAsia"/>
          <w:lang w:val="en-US" w:eastAsia="zh-CN"/>
        </w:rPr>
        <w:t>3.14 v</w:t>
      </w:r>
      <w:r>
        <w:rPr>
          <w:rFonts w:hint="eastAsia"/>
        </w:rPr>
        <w:t>m</w:t>
      </w:r>
      <w:r>
        <w:t>信任链</w:t>
      </w:r>
      <w:r>
        <w:rPr>
          <w:rFonts w:hint="eastAsia"/>
        </w:rPr>
        <w:t>构建时间</w:t>
      </w:r>
      <w:r>
        <w:tab/>
      </w:r>
      <w:r>
        <w:fldChar w:fldCharType="begin"/>
      </w:r>
      <w:r>
        <w:instrText xml:space="preserve"> PAGEREF _Toc24659 </w:instrText>
      </w:r>
      <w:r>
        <w:fldChar w:fldCharType="separate"/>
      </w:r>
      <w:r>
        <w:t>43</w:t>
      </w:r>
      <w:r>
        <w:fldChar w:fldCharType="end"/>
      </w:r>
      <w:r>
        <w:rPr>
          <w:rFonts w:hint="eastAsia"/>
        </w:rPr>
        <w:fldChar w:fldCharType="end"/>
      </w:r>
    </w:p>
    <w:p>
      <w:pPr>
        <w:rPr>
          <w:rFonts w:hint="eastAsia"/>
        </w:rPr>
      </w:pPr>
      <w:r>
        <w:rPr>
          <w:rFonts w:hint="eastAsia"/>
        </w:rPr>
        <w:fldChar w:fldCharType="end"/>
      </w:r>
    </w:p>
    <w:p>
      <w:pPr>
        <w:rPr>
          <w:rFonts w:hint="eastAsia"/>
        </w:rPr>
      </w:pPr>
      <w:r>
        <w:rPr>
          <w:rFonts w:hint="eastAsia"/>
        </w:rPr>
        <w:br w:type="page"/>
      </w:r>
    </w:p>
    <w:p>
      <w:pPr>
        <w:pStyle w:val="38"/>
        <w:numPr>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24372"/>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_Toc22745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摘要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_Toc22745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_Toc12335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ABSTRACT</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_Toc12335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III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_Toc20573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bCs/>
          <w:sz w:val="24"/>
          <w:szCs w:val="24"/>
        </w:rPr>
        <w:t>插图和附表清单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_Toc24372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_Toc24372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VI</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 </w:t>
      </w:r>
      <w:r>
        <w:rPr>
          <w:rFonts w:hint="eastAsia" w:asciiTheme="minorEastAsia" w:hAnsiTheme="minorEastAsia" w:eastAsiaTheme="minorEastAsia" w:cstheme="minorEastAsia"/>
          <w:sz w:val="24"/>
          <w:szCs w:val="24"/>
          <w:lang w:val="en-US" w:eastAsia="zh-CN"/>
        </w:rPr>
        <w:t>绪论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_Toc11626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1.1 </w:t>
      </w:r>
      <w:r>
        <w:rPr>
          <w:rFonts w:hint="eastAsia" w:asciiTheme="minorEastAsia" w:hAnsiTheme="minorEastAsia" w:eastAsiaTheme="minorEastAsia" w:cstheme="minorEastAsia"/>
          <w:sz w:val="24"/>
          <w:szCs w:val="24"/>
          <w:lang w:val="en-US" w:eastAsia="zh-CN"/>
        </w:rPr>
        <w:t>研究背景及意义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_Toc11626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_Toc25915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 国内外研究现状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_Toc25915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_Toc28457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1.2.1 可信虚拟平台架构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_Toc28457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1.2.2 可信虚拟平台信任链模型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1.2.3 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1.3 </w:t>
      </w:r>
      <w:r>
        <w:rPr>
          <w:rFonts w:hint="eastAsia" w:asciiTheme="minorEastAsia" w:hAnsiTheme="minorEastAsia" w:eastAsiaTheme="minorEastAsia" w:cstheme="minorEastAsia"/>
          <w:sz w:val="24"/>
          <w:szCs w:val="24"/>
        </w:rPr>
        <w:t>本文主要工作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_Toc15413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1.4 论文组织结构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_Toc15413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_Toc20744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 </w:t>
      </w:r>
      <w:r>
        <w:rPr>
          <w:rFonts w:hint="eastAsia" w:asciiTheme="minorEastAsia" w:hAnsiTheme="minorEastAsia" w:eastAsiaTheme="minorEastAsia" w:cstheme="minorEastAsia"/>
          <w:sz w:val="24"/>
          <w:szCs w:val="24"/>
          <w:lang w:val="en-US" w:eastAsia="zh-CN"/>
        </w:rPr>
        <w:t>相关技术与理论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_Toc20744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_Toc6940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 虚拟化技术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_Toc6940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_Toc3301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2.1.1 虚拟化技术分类</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_Toc3301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_Toc19055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2.1.2 </w:t>
      </w:r>
      <w:r>
        <w:rPr>
          <w:rFonts w:hint="eastAsia" w:asciiTheme="minorEastAsia" w:hAnsiTheme="minorEastAsia" w:eastAsiaTheme="minorEastAsia" w:cstheme="minorEastAsia"/>
          <w:sz w:val="24"/>
          <w:szCs w:val="24"/>
          <w:lang w:val="en-US" w:eastAsia="zh-CN"/>
        </w:rPr>
        <w:t>虚拟机与虚拟机监视器</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_Toc19055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_Toc4179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2.1.3 </w:t>
      </w:r>
      <w:r>
        <w:rPr>
          <w:rFonts w:hint="eastAsia" w:asciiTheme="minorEastAsia" w:hAnsiTheme="minorEastAsia" w:eastAsiaTheme="minorEastAsia" w:cstheme="minorEastAsia"/>
          <w:sz w:val="24"/>
          <w:szCs w:val="24"/>
          <w:lang w:val="en-US" w:eastAsia="zh-CN"/>
        </w:rPr>
        <w:t>Xen与KVM</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_Toc4179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_Toc23948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2.2 可信计算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_Toc2531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2.2.1 </w:t>
      </w:r>
      <w:r>
        <w:rPr>
          <w:rFonts w:hint="eastAsia" w:asciiTheme="minorEastAsia" w:hAnsiTheme="minorEastAsia" w:eastAsiaTheme="minorEastAsia" w:cstheme="minorEastAsia"/>
          <w:sz w:val="24"/>
          <w:szCs w:val="24"/>
          <w:lang w:val="en-US" w:eastAsia="zh-CN"/>
        </w:rPr>
        <w:t>可信平台模块</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_Toc2531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_Toc14022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2.2.2 </w:t>
      </w:r>
      <w:r>
        <w:rPr>
          <w:rFonts w:hint="eastAsia" w:asciiTheme="minorEastAsia" w:hAnsiTheme="minorEastAsia" w:eastAsiaTheme="minorEastAsia" w:cstheme="minorEastAsia"/>
          <w:sz w:val="24"/>
          <w:szCs w:val="24"/>
          <w:lang w:val="en-US" w:eastAsia="zh-CN"/>
        </w:rPr>
        <w:t>信任链技术</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_Toc14022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_Toc4245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2.2.3 </w:t>
      </w:r>
      <w:r>
        <w:rPr>
          <w:rFonts w:hint="eastAsia" w:asciiTheme="minorEastAsia" w:hAnsiTheme="minorEastAsia" w:eastAsiaTheme="minorEastAsia" w:cstheme="minorEastAsia"/>
          <w:sz w:val="24"/>
          <w:szCs w:val="24"/>
          <w:lang w:val="en-US" w:eastAsia="zh-CN"/>
        </w:rPr>
        <w:t>可信计算模块虚拟化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_Toc4245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_Toc16174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 </w:t>
      </w:r>
      <w:r>
        <w:rPr>
          <w:rFonts w:hint="eastAsia" w:asciiTheme="minorEastAsia" w:hAnsiTheme="minorEastAsia" w:eastAsiaTheme="minorEastAsia" w:cstheme="minorEastAsia"/>
          <w:sz w:val="24"/>
          <w:szCs w:val="24"/>
          <w:lang w:val="en-US" w:eastAsia="zh-CN"/>
        </w:rPr>
        <w:t>形式化分析方法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_Toc16174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_Toc9985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2.3.1 </w:t>
      </w:r>
      <w:r>
        <w:rPr>
          <w:rFonts w:hint="eastAsia" w:asciiTheme="minorEastAsia" w:hAnsiTheme="minorEastAsia" w:eastAsiaTheme="minorEastAsia" w:cstheme="minorEastAsia"/>
          <w:sz w:val="24"/>
          <w:szCs w:val="24"/>
          <w:lang w:val="en-US" w:eastAsia="zh-CN"/>
        </w:rPr>
        <w:t>无干扰理论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_Toc9985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_Toc23969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2.3.2 </w:t>
      </w:r>
      <w:r>
        <w:rPr>
          <w:rFonts w:hint="eastAsia" w:asciiTheme="minorEastAsia" w:hAnsiTheme="minorEastAsia" w:eastAsiaTheme="minorEastAsia" w:cstheme="minorEastAsia"/>
          <w:sz w:val="24"/>
          <w:szCs w:val="24"/>
          <w:lang w:val="en-US" w:eastAsia="zh-CN"/>
        </w:rPr>
        <w:t>安全系统逻辑理论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_Toc23969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_Toc21675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i w:val="0"/>
          <w:iCs w:val="0"/>
          <w:sz w:val="24"/>
          <w:szCs w:val="24"/>
          <w:lang w:val="en-US" w:eastAsia="zh-CN"/>
        </w:rPr>
        <w:t>2.4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_Toc21675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_Toc12095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 </w:t>
      </w:r>
      <w:r>
        <w:rPr>
          <w:rFonts w:hint="eastAsia" w:asciiTheme="minorEastAsia" w:hAnsiTheme="minorEastAsia" w:eastAsiaTheme="minorEastAsia" w:cstheme="minorEastAsia"/>
          <w:sz w:val="24"/>
          <w:szCs w:val="24"/>
          <w:lang w:val="en-US" w:eastAsia="zh-CN"/>
        </w:rPr>
        <w:t>具有瀑布特征的TVP架构及信任链模型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_Toc12095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_Toc28439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3.1 TVP-QT系统结构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_Toc28439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_Toc21698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3.2 </w:t>
      </w:r>
      <w:r>
        <w:rPr>
          <w:rFonts w:hint="eastAsia" w:asciiTheme="minorEastAsia" w:hAnsiTheme="minorEastAsia" w:eastAsiaTheme="minorEastAsia" w:cstheme="minorEastAsia"/>
          <w:sz w:val="24"/>
          <w:szCs w:val="24"/>
        </w:rPr>
        <w:t>TVP-QT信任链及属性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_Toc21698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_Toc14424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 xml:space="preserve">3.3 </w:t>
      </w:r>
      <w:r>
        <w:rPr>
          <w:rFonts w:hint="eastAsia" w:asciiTheme="minorEastAsia" w:hAnsiTheme="minorEastAsia" w:eastAsiaTheme="minorEastAsia" w:cstheme="minorEastAsia"/>
          <w:sz w:val="24"/>
          <w:szCs w:val="24"/>
        </w:rPr>
        <w:t>基于LS</w:t>
      </w:r>
      <w:r>
        <w:rPr>
          <w:rFonts w:hint="eastAsia" w:asciiTheme="minorEastAsia" w:hAnsiTheme="minorEastAsia" w:eastAsiaTheme="minorEastAsia" w:cstheme="minorEastAsia"/>
          <w:sz w:val="24"/>
          <w:szCs w:val="24"/>
          <w:vertAlign w:val="superscript"/>
        </w:rPr>
        <w:t>2</w:t>
      </w:r>
      <w:r>
        <w:rPr>
          <w:rFonts w:hint="eastAsia" w:asciiTheme="minorEastAsia" w:hAnsiTheme="minorEastAsia" w:eastAsiaTheme="minorEastAsia" w:cstheme="minorEastAsia"/>
          <w:sz w:val="24"/>
          <w:szCs w:val="24"/>
        </w:rPr>
        <w:t>的TVP-QT信任链分析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_Toc835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3.3.1 基本假定</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_Toc835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_Toc26410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3.3.2 m信任链的本地验证及远程证明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_Toc26410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_Toc15472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3.3.3 可信衔接点TJP的本地验证及远程证明</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_Toc15472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_Toc3293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基于Xen的</w:t>
      </w:r>
      <w:r>
        <w:rPr>
          <w:rFonts w:hint="eastAsia" w:asciiTheme="minorEastAsia" w:hAnsiTheme="minorEastAsia" w:eastAsiaTheme="minorEastAsia" w:cstheme="minorEastAsia"/>
          <w:sz w:val="24"/>
          <w:szCs w:val="24"/>
        </w:rPr>
        <w:t>实例系统分析与讨论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_Toc29001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 实验及结果分析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_Toc29001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_Toc12187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3.5.1 实验环境</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_Toc12187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_Toc11221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3.5.2 </w:t>
      </w:r>
      <w:r>
        <w:rPr>
          <w:rFonts w:hint="eastAsia" w:asciiTheme="minorEastAsia" w:hAnsiTheme="minorEastAsia" w:eastAsiaTheme="minorEastAsia" w:cstheme="minorEastAsia"/>
          <w:sz w:val="24"/>
          <w:szCs w:val="24"/>
          <w:lang w:val="en-US" w:eastAsia="zh-CN"/>
        </w:rPr>
        <w:t>TVP-QT信任链构建</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_Toc11221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2"/>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_Toc25546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3.5.3 TVP-QT性能测试及分析</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_Toc25546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_Toc32624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3.6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_Toc32624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_Toc17821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 基于扩展无干扰理论的信任链分析方法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_Toc17821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_Toc15525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4.1 </w:t>
      </w:r>
      <w:r>
        <w:rPr>
          <w:rFonts w:hint="eastAsia" w:asciiTheme="minorEastAsia" w:hAnsiTheme="minorEastAsia" w:eastAsiaTheme="minorEastAsia" w:cstheme="minorEastAsia"/>
          <w:sz w:val="24"/>
          <w:szCs w:val="24"/>
          <w:lang w:val="en-US" w:eastAsia="zh-CN"/>
        </w:rPr>
        <w:t>扩展无干扰理论基本假定及定义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_Toc15525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_Toc31763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4.2 </w:t>
      </w:r>
      <w:r>
        <w:rPr>
          <w:rFonts w:hint="eastAsia" w:asciiTheme="minorEastAsia" w:hAnsiTheme="minorEastAsia" w:eastAsiaTheme="minorEastAsia" w:cstheme="minorEastAsia"/>
          <w:sz w:val="24"/>
          <w:szCs w:val="24"/>
          <w:lang w:val="en-US" w:eastAsia="zh-CN"/>
        </w:rPr>
        <w:t>TVP-QT信任链传递形式化描述</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_Toc31763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_Toc3242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4.3 </w:t>
      </w:r>
      <w:r>
        <w:rPr>
          <w:rFonts w:hint="eastAsia" w:asciiTheme="minorEastAsia" w:hAnsiTheme="minorEastAsia" w:eastAsiaTheme="minorEastAsia" w:cstheme="minorEastAsia"/>
          <w:sz w:val="24"/>
          <w:szCs w:val="24"/>
          <w:lang w:val="en-US" w:eastAsia="zh-CN"/>
        </w:rPr>
        <w:t>扩展无干扰信任传递判定定理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_Toc3242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_Toc30956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基于扩展无干扰的TVP-QT验证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_Toc31232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4.5 本章小结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_Toc31232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_Toc1382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rPr>
        <w:t xml:space="preserve">5 </w:t>
      </w:r>
      <w:r>
        <w:rPr>
          <w:rFonts w:hint="eastAsia" w:asciiTheme="minorEastAsia" w:hAnsiTheme="minorEastAsia" w:eastAsiaTheme="minorEastAsia" w:cstheme="minorEastAsia"/>
          <w:sz w:val="24"/>
          <w:szCs w:val="24"/>
          <w:lang w:val="en-US" w:eastAsia="zh-CN"/>
        </w:rPr>
        <w:t>总结与展望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_Toc1382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_Toc22208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5.1 工作总结</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_Toc22208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8"/>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_Toc27069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5.2 研究展望</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_Toc27069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 HYPERLINK \l _Toc13978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 w:val="24"/>
          <w:szCs w:val="24"/>
          <w:lang w:val="en-US" w:eastAsia="zh-CN"/>
        </w:rPr>
        <w:t>参考文献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_Toc13978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3</w:t>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4</w:t>
      </w:r>
    </w:p>
    <w:p>
      <w:pPr>
        <w:spacing w:line="400" w:lineRule="exact"/>
        <w:ind w:left="0" w:leftChars="0" w:firstLine="0" w:firstLineChars="0"/>
        <w:jc w:val="both"/>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2"/>
        <w:ind w:firstLine="0" w:firstLineChars="0"/>
        <w:rPr>
          <w:rFonts w:hint="eastAsia"/>
        </w:rPr>
      </w:pPr>
      <w:bookmarkStart w:id="4" w:name="_Toc32444"/>
      <w:r>
        <w:rPr>
          <w:rFonts w:hint="eastAsia"/>
          <w:lang w:val="en-US" w:eastAsia="zh-CN"/>
        </w:rPr>
        <w:t>绪论</w:t>
      </w:r>
      <w:bookmarkEnd w:id="4"/>
    </w:p>
    <w:p>
      <w:pPr>
        <w:pStyle w:val="3"/>
        <w:ind w:firstLine="0" w:firstLineChars="0"/>
        <w:rPr>
          <w:rFonts w:hint="eastAsia"/>
        </w:rPr>
      </w:pPr>
      <w:bookmarkStart w:id="5" w:name="_Toc11626"/>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要关注的问题，从安全系统的整体构建角度上来看，一个安全可靠的系统不仅仅在功能上是安全的，也必须利用形式分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可靠性。</w:t>
      </w:r>
    </w:p>
    <w:p>
      <w:pPr>
        <w:pStyle w:val="3"/>
        <w:ind w:firstLine="0" w:firstLineChars="0"/>
        <w:rPr>
          <w:rFonts w:hint="eastAsia"/>
          <w:lang w:val="en-US" w:eastAsia="zh-CN"/>
        </w:rPr>
      </w:pPr>
      <w:bookmarkStart w:id="8" w:name="_Toc25915"/>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8457"/>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 TVP 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alt=""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6348"/>
      <w:r>
        <w:rPr>
          <w:rFonts w:hint="eastAsia"/>
          <w:lang w:val="en-US" w:eastAsia="zh-CN"/>
        </w:rPr>
        <w:t>图1.1 TVP基本运行架构</w:t>
      </w:r>
      <w:bookmarkEnd w:id="1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2" w:name="_Ref28195"/>
      <w:r>
        <w:rPr>
          <w:rStyle w:val="22"/>
          <w:rFonts w:hint="eastAsia" w:ascii="Times New Roman" w:hAnsi="Times New Roman"/>
          <w:sz w:val="24"/>
          <w:szCs w:val="24"/>
          <w:lang w:val="en-US" w:eastAsia="zh-CN"/>
        </w:rPr>
        <w:endnoteReference w:id="25"/>
      </w:r>
      <w:bookmarkEnd w:id="1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3" w:name="_Ref28117"/>
      <w:r>
        <w:rPr>
          <w:rStyle w:val="22"/>
          <w:rFonts w:hint="eastAsia" w:ascii="Times New Roman" w:hAnsi="Times New Roman"/>
          <w:sz w:val="24"/>
          <w:szCs w:val="24"/>
          <w:lang w:val="en-US" w:eastAsia="zh-CN"/>
        </w:rPr>
        <w:endnoteReference w:id="26"/>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4" w:name="_Ref28411"/>
      <w:r>
        <w:rPr>
          <w:rStyle w:val="22"/>
          <w:rFonts w:hint="eastAsia" w:ascii="Times New Roman" w:hAnsi="Times New Roman"/>
          <w:vanish/>
          <w:sz w:val="24"/>
          <w:szCs w:val="24"/>
          <w:vertAlign w:val="baseline"/>
          <w:lang w:val="en-US" w:eastAsia="zh-CN"/>
        </w:rPr>
        <w:endnoteReference w:id="28"/>
      </w:r>
      <w:bookmarkEnd w:id="14"/>
      <w:r>
        <w:rPr>
          <w:rStyle w:val="22"/>
          <w:rFonts w:hint="eastAsia" w:ascii="Times New Roman" w:hAnsi="Times New Roman"/>
          <w:vanish/>
          <w:sz w:val="24"/>
          <w:szCs w:val="24"/>
          <w:vertAlign w:val="baseline"/>
          <w:lang w:val="en-US" w:eastAsia="zh-CN"/>
        </w:rPr>
        <w:t>][</w:t>
      </w:r>
      <w:bookmarkStart w:id="15" w:name="_Ref28460"/>
      <w:r>
        <w:rPr>
          <w:rStyle w:val="22"/>
          <w:rFonts w:hint="eastAsia" w:ascii="Times New Roman" w:hAnsi="Times New Roman"/>
          <w:vanish/>
          <w:sz w:val="24"/>
          <w:szCs w:val="24"/>
          <w:vertAlign w:val="baseline"/>
          <w:lang w:val="en-US" w:eastAsia="zh-CN"/>
        </w:rPr>
        <w:endnoteReference w:id="29"/>
      </w:r>
      <w:bookmarkEnd w:id="1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1646"/>
      <w:r>
        <w:rPr>
          <w:rFonts w:hint="eastAsia" w:ascii="Times New Roman" w:hAnsi="Times New Roman" w:eastAsia="黑体"/>
          <w:b/>
          <w:sz w:val="24"/>
          <w:szCs w:val="24"/>
          <w:lang w:val="en-US" w:eastAsia="zh-CN"/>
        </w:rPr>
        <w:t>可信虚拟平台信任链模型</w:t>
      </w:r>
      <w:bookmarkEnd w:id="16"/>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1508"/>
      <w:r>
        <w:rPr>
          <w:rFonts w:hint="eastAsia" w:ascii="Times New Roman" w:hAnsi="Times New Roman" w:eastAsia="黑体"/>
          <w:b/>
          <w:sz w:val="24"/>
          <w:szCs w:val="24"/>
          <w:lang w:val="en-US" w:eastAsia="zh-CN"/>
        </w:rPr>
        <w:t>无干扰理论</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bookmarkStart w:id="75" w:name="_GoBack"/>
      <w:bookmarkEnd w:id="75"/>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8" w:name="_Toc19042"/>
      <w:r>
        <w:rPr>
          <w:rFonts w:hint="eastAsia" w:ascii="Times New Roman" w:hAnsi="Times New Roman" w:eastAsia="黑体"/>
          <w:b/>
          <w:sz w:val="28"/>
          <w:szCs w:val="28"/>
        </w:rPr>
        <w:t>本文主要工作</w:t>
      </w:r>
      <w:bookmarkEnd w:id="18"/>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w:t>
      </w:r>
    </w:p>
    <w:p>
      <w:pPr>
        <w:pStyle w:val="32"/>
        <w:numPr>
          <w:ilvl w:val="0"/>
          <w:numId w:val="7"/>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19" w:name="_Toc15413"/>
      <w:r>
        <w:rPr>
          <w:rFonts w:hint="eastAsia" w:ascii="Times New Roman" w:hAnsi="Times New Roman" w:eastAsia="黑体"/>
          <w:b/>
          <w:sz w:val="28"/>
          <w:szCs w:val="28"/>
        </w:rPr>
        <w:t>论文组织结构</w:t>
      </w:r>
      <w:bookmarkEnd w:id="19"/>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本文共分为五章，每章的安排如下：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以及基于安全系统逻辑的TVP-QT形式化分析。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然后利用安全系统逻辑方法对信任链进行了形式化分析。最后对信任链进行了功能和性能试验。</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0" w:name="_Toc20744"/>
      <w:r>
        <w:rPr>
          <w:rFonts w:hint="eastAsia"/>
          <w:lang w:val="en-US" w:eastAsia="zh-CN"/>
        </w:rPr>
        <w:t>相关技术与理论</w:t>
      </w:r>
      <w:bookmarkEnd w:id="20"/>
    </w:p>
    <w:p>
      <w:pPr>
        <w:pStyle w:val="3"/>
        <w:ind w:firstLine="0" w:firstLineChars="0"/>
        <w:rPr>
          <w:rFonts w:hint="eastAsia" w:ascii="Times New Roman" w:hAnsi="Times New Roman" w:eastAsia="黑体"/>
          <w:b/>
          <w:sz w:val="28"/>
          <w:szCs w:val="28"/>
          <w:lang w:val="en-US" w:eastAsia="zh-CN"/>
        </w:rPr>
      </w:pPr>
      <w:bookmarkStart w:id="21" w:name="_Toc6940"/>
      <w:r>
        <w:rPr>
          <w:rFonts w:hint="eastAsia" w:ascii="Times New Roman" w:hAnsi="Times New Roman" w:eastAsia="黑体"/>
          <w:b/>
          <w:sz w:val="28"/>
          <w:szCs w:val="28"/>
          <w:lang w:val="en-US" w:eastAsia="zh-CN"/>
        </w:rPr>
        <w:t>虚拟化技术</w:t>
      </w:r>
      <w:bookmarkEnd w:id="21"/>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2" w:name="_Toc3301"/>
      <w:r>
        <w:rPr>
          <w:rFonts w:hint="eastAsia"/>
          <w:lang w:val="en-US" w:eastAsia="zh-CN"/>
        </w:rPr>
        <w:t>虚拟化技术分类</w:t>
      </w:r>
      <w:bookmarkEnd w:id="22"/>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8"/>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3" w:name="_Toc19055"/>
      <w:r>
        <w:rPr>
          <w:rFonts w:hint="eastAsia" w:ascii="Times New Roman" w:hAnsi="Times New Roman" w:eastAsia="黑体"/>
          <w:b/>
          <w:sz w:val="24"/>
          <w:szCs w:val="24"/>
          <w:lang w:val="en-US" w:eastAsia="zh-CN"/>
        </w:rPr>
        <w:t>虚拟机与虚拟机监视器</w:t>
      </w:r>
      <w:bookmarkEnd w:id="23"/>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484" o:spt="75" type="#_x0000_t75" style="height:114pt;width:207pt;" o:ole="t" filled="f" o:preferrelative="t" stroked="f" coordsize="21600,21600">
            <v:path/>
            <v:fill on="f" focussize="0,0"/>
            <v:stroke on="f"/>
            <v:imagedata r:id="rId14" o:title=""/>
            <o:lock v:ext="edit" aspectratio="f"/>
            <w10:wrap type="none"/>
            <w10:anchorlock/>
          </v:shape>
          <o:OLEObject Type="Embed" ProgID="Visio.Drawing.15" ShapeID="_x0000_i1484" DrawAspect="Content" ObjectID="_1468075726" r:id="rId13">
            <o:LockedField>false</o:LockedField>
          </o:OLEObject>
        </w:object>
      </w:r>
    </w:p>
    <w:p>
      <w:pPr>
        <w:pStyle w:val="45"/>
        <w:rPr>
          <w:rFonts w:hint="eastAsia"/>
          <w:lang w:val="en-US" w:eastAsia="zh-CN"/>
        </w:rPr>
      </w:pPr>
      <w:bookmarkStart w:id="24" w:name="_Toc7704"/>
      <w:r>
        <w:rPr>
          <w:rFonts w:hint="eastAsia"/>
          <w:lang w:val="en-US" w:eastAsia="zh-CN"/>
        </w:rPr>
        <w:t>图2.1 虚拟机与VMM基本结构</w:t>
      </w:r>
      <w:bookmarkEnd w:id="2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5" w:name="_Toc4179"/>
      <w:r>
        <w:rPr>
          <w:rFonts w:hint="eastAsia" w:ascii="Times New Roman" w:hAnsi="Times New Roman" w:eastAsia="黑体"/>
          <w:b/>
          <w:sz w:val="24"/>
          <w:szCs w:val="24"/>
          <w:lang w:val="en-US" w:eastAsia="zh-CN"/>
        </w:rPr>
        <w:t>Xen与KVM</w:t>
      </w:r>
      <w:bookmarkEnd w:id="25"/>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6" w:name="_Toc23948"/>
      <w:r>
        <w:rPr>
          <w:rFonts w:hint="eastAsia" w:ascii="Times New Roman" w:hAnsi="Times New Roman" w:eastAsia="黑体"/>
          <w:b/>
          <w:sz w:val="28"/>
          <w:szCs w:val="28"/>
          <w:lang w:val="en-US" w:eastAsia="zh-CN"/>
        </w:rPr>
        <w:t>可信计算</w:t>
      </w:r>
      <w:bookmarkEnd w:id="26"/>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7" w:name="_Toc2531"/>
      <w:r>
        <w:rPr>
          <w:rFonts w:hint="eastAsia"/>
          <w:lang w:val="en-US" w:eastAsia="zh-CN"/>
        </w:rPr>
        <w:t>可信平台模块</w:t>
      </w:r>
      <w:bookmarkEnd w:id="27"/>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28" w:name="_Toc14022"/>
      <w:r>
        <w:rPr>
          <w:rFonts w:hint="eastAsia" w:ascii="Times New Roman" w:hAnsi="Times New Roman" w:eastAsia="黑体"/>
          <w:b/>
          <w:sz w:val="24"/>
          <w:szCs w:val="24"/>
          <w:lang w:val="en-US" w:eastAsia="zh-CN"/>
        </w:rPr>
        <w:t>信任链技术</w:t>
      </w:r>
      <w:bookmarkEnd w:id="28"/>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485"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485"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29" w:name="_Toc4245"/>
      <w:r>
        <w:rPr>
          <w:rFonts w:hint="eastAsia"/>
          <w:lang w:val="en-US" w:eastAsia="zh-CN"/>
        </w:rPr>
        <w:t>可信计算模块虚拟化</w:t>
      </w:r>
      <w:bookmarkEnd w:id="29"/>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0" w:name="_Toc16174"/>
      <w:r>
        <w:rPr>
          <w:rFonts w:hint="eastAsia"/>
          <w:lang w:val="en-US" w:eastAsia="zh-CN"/>
        </w:rPr>
        <w:t>形式化分析方法</w:t>
      </w:r>
      <w:bookmarkEnd w:id="30"/>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1" w:name="_Toc9985"/>
      <w:r>
        <w:rPr>
          <w:rFonts w:hint="eastAsia"/>
          <w:lang w:val="en-US" w:eastAsia="zh-CN"/>
        </w:rPr>
        <w:t>无干扰理论</w:t>
      </w:r>
      <w:bookmarkEnd w:id="3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2" w:name="_Toc23969"/>
      <w:r>
        <w:rPr>
          <w:rFonts w:hint="eastAsia"/>
          <w:lang w:val="en-US" w:eastAsia="zh-CN"/>
        </w:rPr>
        <w:t>安全系统逻辑理论</w:t>
      </w:r>
      <w:bookmarkEnd w:id="3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3" w:name="_Toc21675"/>
      <w:r>
        <w:rPr>
          <w:rFonts w:hint="default"/>
          <w:i w:val="0"/>
          <w:iCs w:val="0"/>
          <w:sz w:val="24"/>
          <w:szCs w:val="24"/>
          <w:lang w:val="en-US" w:eastAsia="zh-CN"/>
        </w:rPr>
        <w:t>本章小结</w:t>
      </w:r>
      <w:bookmarkEnd w:id="33"/>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会详细介绍这两种形式化分析方法。</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4" w:name="_Toc12095"/>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5" w:name="_Ref10023"/>
      <w:r>
        <w:rPr>
          <w:rStyle w:val="22"/>
          <w:rFonts w:hint="eastAsia"/>
        </w:rPr>
        <w:endnoteReference w:id="53"/>
      </w:r>
      <w:bookmarkEnd w:id="3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3.3节</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6" w:name="_Toc28439"/>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alt=""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7" w:name="_Toc1994"/>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bookmarkEnd w:id="3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rPr>
        <w:t>[</w:t>
      </w:r>
      <w:r>
        <w:rPr>
          <w:rStyle w:val="22"/>
          <w:rFonts w:hint="eastAsia" w:ascii="Times New Roman" w:hAnsi="Times New Roman"/>
          <w:sz w:val="24"/>
          <w:szCs w:val="24"/>
        </w:rPr>
        <w:endnoteReference w:id="54"/>
      </w:r>
      <w:r>
        <w:rPr>
          <w:rStyle w:val="22"/>
        </w:rPr>
        <w:t>]</w:t>
      </w:r>
      <w:r>
        <w:rPr>
          <w:rStyle w:val="22"/>
        </w:rPr>
        <w:t>[</w:t>
      </w:r>
      <w:r>
        <w:rPr>
          <w:rStyle w:val="22"/>
        </w:rPr>
        <w:endnoteReference w:id="55"/>
      </w:r>
      <w:r>
        <w:rPr>
          <w:rStyle w:val="22"/>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38" w:name="_Toc30580"/>
      <w:r>
        <w:rPr>
          <w:rFonts w:hint="eastAsia" w:ascii="黑体" w:hAnsi="黑体" w:eastAsia="黑体" w:cs="黑体"/>
          <w:lang w:val="en-US" w:eastAsia="zh-CN"/>
        </w:rPr>
        <w:t>表3.1 TJP功能组件来源</w:t>
      </w:r>
      <w:bookmarkEnd w:id="38"/>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39" w:name="_Toc21698"/>
      <w:r>
        <w:rPr>
          <w:rFonts w:hint="eastAsia" w:ascii="Times New Roman" w:hAnsi="Times New Roman"/>
          <w:szCs w:val="28"/>
        </w:rPr>
        <w:t>TVP-QT信任链及属性</w:t>
      </w:r>
      <w:bookmarkEnd w:id="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17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179" DrawAspect="Content" ObjectID="_1468075729" r:id="rId19">
            <o:LockedField>false</o:LockedField>
          </o:OLEObject>
        </w:object>
      </w:r>
    </w:p>
    <w:p>
      <w:pPr>
        <w:pStyle w:val="45"/>
        <w:rPr>
          <w:rFonts w:hint="default"/>
          <w:szCs w:val="21"/>
        </w:rPr>
      </w:pPr>
      <w:bookmarkStart w:id="40" w:name="_Toc13418"/>
      <w:r>
        <w:rPr>
          <w:rFonts w:hint="eastAsia"/>
          <w:lang w:val="en-US" w:eastAsia="zh-CN"/>
        </w:rPr>
        <w:t xml:space="preserve">图3.2 </w:t>
      </w:r>
      <w:r>
        <w:rPr>
          <w:rFonts w:hint="default"/>
        </w:rPr>
        <w:t>虚拟化平台可信环境信任链构建与验证</w:t>
      </w:r>
      <w:bookmarkEnd w:id="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rPr>
          <w:rFonts w:hint="eastAsia" w:ascii="Times New Roman" w:hAnsi="Times New Roman"/>
          <w:color w:val="auto"/>
          <w:szCs w:val="21"/>
          <w:lang w:val="en-US" w:eastAsia="zh-CN"/>
        </w:rPr>
      </w:pPr>
      <w:bookmarkStart w:id="41" w:name="_Toc1442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System,LS</w:t>
      </w:r>
      <w:r>
        <w:rPr>
          <w:rFonts w:hint="eastAsia"/>
          <w:vertAlign w:val="superscript"/>
        </w:rPr>
        <w:t>2</w:t>
      </w:r>
      <w:r>
        <w:rPr>
          <w:rFonts w:hint="eastAsia"/>
        </w:rPr>
        <w:t>）”对TVP-QT信任链模型进行形式化分析。</w:t>
      </w:r>
    </w:p>
    <w:p>
      <w:pPr>
        <w:pStyle w:val="4"/>
        <w:rPr>
          <w:rFonts w:hint="eastAsia"/>
        </w:rPr>
      </w:pPr>
      <w:bookmarkStart w:id="42" w:name="_Toc835"/>
      <w:r>
        <w:rPr>
          <w:rFonts w:hint="eastAsia"/>
        </w:rPr>
        <w:t>基本假定</w:t>
      </w:r>
      <w:bookmarkEnd w:id="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4"/>
        <w:rPr>
          <w:rFonts w:hint="eastAsia"/>
        </w:rPr>
      </w:pPr>
      <w:bookmarkStart w:id="43" w:name="_Toc26410"/>
      <w:r>
        <w:rPr>
          <w:rFonts w:hint="eastAsia"/>
        </w:rPr>
        <w:t>m信任链的本地验证及远程证明</w:t>
      </w:r>
      <w:bookmarkEnd w:id="43"/>
    </w:p>
    <w:p>
      <w:pPr>
        <w:numPr>
          <w:ilvl w:val="0"/>
          <w:numId w:val="11"/>
        </w:numPr>
        <w:rPr>
          <w:rFonts w:hint="eastAsia"/>
        </w:rPr>
      </w:pP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4" w:name="_Toc25372"/>
      <w:r>
        <w:rPr>
          <w:rFonts w:hint="eastAsia"/>
        </w:rPr>
        <w:t>图</w:t>
      </w:r>
      <w:r>
        <w:rPr>
          <w:rFonts w:hint="eastAsia"/>
          <w:lang w:val="en-US" w:eastAsia="zh-CN"/>
        </w:rPr>
        <w:t xml:space="preserve">3.3 </w:t>
      </w:r>
      <w:r>
        <w:rPr>
          <w:rFonts w:hint="eastAsia"/>
        </w:rPr>
        <w:t>TVP-QT中 m 信任链传递</w:t>
      </w:r>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322" o:spt="75" type="#_x0000_t75" style="height:15.6pt;width:182pt;" o:ole="t" filled="f" o:preferrelative="t" stroked="f" coordsize="21600,21600">
            <v:path/>
            <v:fill on="f" focussize="0,0"/>
            <v:stroke on="f"/>
            <v:imagedata r:id="rId22" o:title=""/>
            <o:lock v:ext="edit" aspectratio="t"/>
            <w10:wrap type="none"/>
            <w10:anchorlock/>
          </v:shape>
          <o:OLEObject Type="Embed" ProgID="Equation.KSEE3" ShapeID="_x0000_i1322" DrawAspect="Content" ObjectID="_1468075730" r:id="rId21">
            <o:LockedField>false</o:LockedField>
          </o:OLEObject>
        </w:object>
      </w:r>
      <w:r>
        <w:rPr>
          <w:rFonts w:hint="eastAsia" w:ascii="Times New Roman" w:hAnsi="Times New Roman"/>
          <w:color w:val="auto"/>
          <w:position w:val="-4"/>
        </w:rPr>
        <w:object>
          <v:shape id="_x0000_i132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3" DrawAspect="Content" ObjectID="_1468075731" r:id="rId2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324" o:spt="75" type="#_x0000_t75" style="height:16.75pt;width:219.85pt;" o:ole="t" filled="f" o:preferrelative="t" stroked="f" coordsize="21600,21600">
            <v:path/>
            <v:fill on="f" focussize="0,0"/>
            <v:stroke on="f"/>
            <v:imagedata r:id="rId26" o:title=""/>
            <o:lock v:ext="edit" aspectratio="t"/>
            <w10:wrap type="none"/>
            <w10:anchorlock/>
          </v:shape>
          <o:OLEObject Type="Embed" ProgID="Equation.3" ShapeID="_x0000_i1324" DrawAspect="Content" ObjectID="_1468075732" r:id="rId25">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32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5" DrawAspect="Content" ObjectID="_1468075733" r:id="rId27">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32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6" DrawAspect="Content" ObjectID="_1468075734" r:id="rId2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7" DrawAspect="Content" ObjectID="_1468075735" r:id="rId2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2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8" DrawAspect="Content" ObjectID="_1468075736" r:id="rId3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2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29" DrawAspect="Content" ObjectID="_1468075737" r:id="rId3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0" DrawAspect="Content" ObjectID="_1468075738" r:id="rId3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1" DrawAspect="Content" ObjectID="_1468075739" r:id="rId3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2" DrawAspect="Content" ObjectID="_1468075740"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3" DrawAspect="Content" ObjectID="_1468075741"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4"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4" DrawAspect="Content" ObjectID="_1468075742" r:id="rId3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35" o:spt="75" type="#_x0000_t75" style="height:9.4pt;width:15.55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5" DrawAspect="Content" ObjectID="_1468075743" r:id="rId3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6" DrawAspect="Content" ObjectID="_1468075744" r:id="rId3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33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7" DrawAspect="Content" ObjectID="_1468075745" r:id="rId3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3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8" DrawAspect="Content" ObjectID="_1468075746" r:id="rId4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33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39" DrawAspect="Content" ObjectID="_1468075747" r:id="rId4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0" DrawAspect="Content" ObjectID="_1468075748"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41" DrawAspect="Content" ObjectID="_1468075749" r:id="rId4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3.</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3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342" DrawAspect="Content" ObjectID="_1468075750" r:id="rId4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3"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43" DrawAspect="Content" ObjectID="_1468075751" r:id="rId4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34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344" DrawAspect="Content" ObjectID="_1468075752" r:id="rId4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34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5" DrawAspect="Content" ObjectID="_1468075753"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6" DrawAspect="Content" ObjectID="_1468075754" r:id="rId5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7" DrawAspect="Content" ObjectID="_1468075755" r:id="rId53">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8" DrawAspect="Content" ObjectID="_1468075756" r:id="rId54">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4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49" DrawAspect="Content" ObjectID="_1468075757" r:id="rId5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0" DrawAspect="Content" ObjectID="_1468075758" r:id="rId5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35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1" DrawAspect="Content" ObjectID="_1468075759" r:id="rId57">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35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2" DrawAspect="Content" ObjectID="_1468075760" r:id="rId58">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5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53" DrawAspect="Content" ObjectID="_1468075761" r:id="rId59">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3.3</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354" o:spt="75" type="#_x0000_t75" style="height:16pt;width:39pt;" o:ole="t" filled="f" o:preferrelative="t" stroked="f" coordsize="21600,21600">
            <v:path/>
            <v:fill on="f" alignshape="1" focussize="0,0"/>
            <v:stroke on="f"/>
            <v:imagedata r:id="rId61" o:title=""/>
            <o:lock v:ext="edit" aspectratio="t"/>
            <w10:wrap type="none"/>
            <w10:anchorlock/>
          </v:shape>
          <o:OLEObject Type="Embed" ProgID="Equation.3" ShapeID="_x0000_i1354" DrawAspect="Content" ObjectID="_1468075762" r:id="rId6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55"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55" DrawAspect="Content" ObjectID="_1468075763" r:id="rId62">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6"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6" DrawAspect="Content" ObjectID="_1468075764" r:id="rId64">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357" o:spt="75" type="#_x0000_t75" style="height:18pt;width:29pt;" o:ole="t" filled="f" o:preferrelative="t" stroked="f" coordsize="21600,21600">
            <v:path/>
            <v:fill on="f" alignshape="1" focussize="0,0"/>
            <v:stroke on="f"/>
            <v:imagedata r:id="rId67" o:title=""/>
            <o:lock v:ext="edit" aspectratio="t"/>
            <w10:wrap type="none"/>
            <w10:anchorlock/>
          </v:shape>
          <o:OLEObject Type="Embed" ProgID="Equation.3" ShapeID="_x0000_i1357" DrawAspect="Content" ObjectID="_1468075765" r:id="rId66">
            <o:LockedField>false</o:LockedField>
          </o:OLEObject>
        </w:object>
      </w:r>
      <w:r>
        <w:rPr>
          <w:rFonts w:ascii="Times New Roman" w:hAnsi="Times New Roman"/>
          <w:color w:val="auto"/>
        </w:rPr>
        <w:object>
          <v:shape id="_x0000_i1358" o:spt="75" type="#_x0000_t75" style="height:6pt;width:6pt;" o:ole="t" filled="f" o:preferrelative="t" stroked="f" coordsize="21600,21600">
            <v:path/>
            <v:fill on="f" alignshape="1" focussize="0,0"/>
            <v:stroke on="f"/>
            <v:imagedata r:id="rId69" o:title=""/>
            <o:lock v:ext="edit" aspectratio="t"/>
            <w10:wrap type="none"/>
            <w10:anchorlock/>
          </v:shape>
          <o:OLEObject Type="Embed" ProgID="Equation.3" ShapeID="_x0000_i1358" DrawAspect="Content" ObjectID="_1468075766"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359" o:spt="75" type="#_x0000_t75" style="height:18pt;width:10pt;" o:ole="t" filled="f" o:preferrelative="t" stroked="f" coordsize="21600,21600">
            <v:path/>
            <v:fill on="f" alignshape="1" focussize="0,0"/>
            <v:stroke on="f"/>
            <v:imagedata r:id="rId65" o:title=""/>
            <o:lock v:ext="edit" aspectratio="t"/>
            <w10:wrap type="none"/>
            <w10:anchorlock/>
          </v:shape>
          <o:OLEObject Type="Embed" ProgID="Equation.3" ShapeID="_x0000_i1359" DrawAspect="Content" ObjectID="_1468075767"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360" o:spt="75" type="#_x0000_t75" style="height:18pt;width:11pt;" o:ole="t" filled="f" o:preferrelative="t" stroked="f" coordsize="21600,21600">
            <v:path/>
            <v:fill on="f" alignshape="1" focussize="0,0"/>
            <v:stroke on="f"/>
            <v:imagedata r:id="rId72" o:title=""/>
            <o:lock v:ext="edit" aspectratio="t"/>
            <w10:wrap type="none"/>
            <w10:anchorlock/>
          </v:shape>
          <o:OLEObject Type="Embed" ProgID="Equation.3" ShapeID="_x0000_i1360" DrawAspect="Content" ObjectID="_1468075768" r:id="rId71">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361"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1" DrawAspect="Content" ObjectID="_1468075769" r:id="rId73">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362" o:spt="75" type="#_x0000_t75" style="height:18pt;width:11pt;" o:ole="t" filled="f" o:preferrelative="t" stroked="f" coordsize="21600,21600">
            <v:path/>
            <v:fill on="f" alignshape="1" focussize="0,0"/>
            <v:stroke on="f"/>
            <v:imagedata r:id="rId75" o:title=""/>
            <o:lock v:ext="edit" aspectratio="t"/>
            <w10:wrap type="none"/>
            <w10:anchorlock/>
          </v:shape>
          <o:OLEObject Type="Embed" ProgID="Equation.3" ShapeID="_x0000_i1362" DrawAspect="Content" ObjectID="_1468075770" r:id="rId74">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363" o:spt="75" type="#_x0000_t75" style="height:10pt;width:11pt;" o:ole="t" filled="f" o:preferrelative="t" stroked="f" coordsize="21600,21600">
            <v:path/>
            <v:fill on="f" alignshape="1" focussize="0,0"/>
            <v:stroke on="f"/>
            <v:imagedata r:id="rId63" o:title=""/>
            <o:lock v:ext="edit" aspectratio="t"/>
            <w10:wrap type="none"/>
            <w10:anchorlock/>
          </v:shape>
          <o:OLEObject Type="Embed" ProgID="Equation.3" ShapeID="_x0000_i1363" DrawAspect="Content" ObjectID="_1468075771" r:id="rId7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364"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364" DrawAspect="Content" ObjectID="_1468075772" r:id="rId77">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480" o:spt="75" alt="" type="#_x0000_t75" style="height:17.8pt;width:168.95pt;" o:ole="t" filled="f" o:preferrelative="t" stroked="f" coordsize="21600,21600">
            <v:path/>
            <v:fill on="f" focussize="0,0"/>
            <v:stroke on="f"/>
            <v:imagedata r:id="rId80" o:title=""/>
            <o:lock v:ext="edit" aspectratio="t"/>
            <w10:wrap type="none"/>
            <w10:anchorlock/>
          </v:shape>
          <o:OLEObject Type="Embed" ProgID="Equation.KSEE3" ShapeID="_x0000_i1480" DrawAspect="Content" ObjectID="_1468075773" r:id="rId79">
            <o:LockedField>false</o:LockedField>
          </o:OLEObject>
        </w:object>
      </w:r>
      <w:r>
        <w:rPr>
          <w:rFonts w:hint="eastAsia" w:ascii="Times New Roman" w:hAnsi="Times New Roman"/>
          <w:color w:val="auto"/>
          <w:position w:val="-4"/>
        </w:rPr>
        <w:object>
          <v:shape id="_x0000_i136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6" DrawAspect="Content" ObjectID="_1468075774" r:id="rId81">
            <o:LockedField>false</o:LockedField>
          </o:OLEObject>
        </w:object>
      </w:r>
      <w:r>
        <w:rPr>
          <w:color w:val="auto"/>
          <w:position w:val="-14"/>
        </w:rPr>
        <w:object>
          <v:shape id="_x0000_i1367" o:spt="75" type="#_x0000_t75" style="height:15.5pt;width:183.65pt;" o:ole="t" filled="f" o:preferrelative="t" stroked="f" coordsize="21600,21600">
            <v:path/>
            <v:fill on="f" focussize="0,0"/>
            <v:stroke on="f"/>
            <v:imagedata r:id="rId83" o:title=""/>
            <o:lock v:ext="edit" aspectratio="t"/>
            <w10:wrap type="none"/>
            <w10:anchorlock/>
          </v:shape>
          <o:OLEObject Type="Embed" ProgID="Equation.3" ShapeID="_x0000_i1367" DrawAspect="Content" ObjectID="_1468075775" r:id="rId8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6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8" DrawAspect="Content" ObjectID="_1468075776" r:id="rId8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36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69" DrawAspect="Content" ObjectID="_1468075777" r:id="rId85">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0" DrawAspect="Content" ObjectID="_1468075778" r:id="rId8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1" DrawAspect="Content" ObjectID="_1468075779" r:id="rId8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37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2" DrawAspect="Content" ObjectID="_1468075780" r:id="rId8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3" DrawAspect="Content" ObjectID="_1468075781" r:id="rId8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37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4" DrawAspect="Content" ObjectID="_1468075782"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5" DrawAspect="Content" ObjectID="_1468075783" r:id="rId9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37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6" DrawAspect="Content" ObjectID="_1468075784" r:id="rId9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7" DrawAspect="Content" ObjectID="_1468075785"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37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8" DrawAspect="Content" ObjectID="_1468075786" r:id="rId94">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7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79" DrawAspect="Content" ObjectID="_1468075787"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0" DrawAspect="Content" ObjectID="_1468075788"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1"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1" DrawAspect="Content" ObjectID="_1468075789"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382"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2" DrawAspect="Content" ObjectID="_1468075790" r:id="rId9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383"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3" DrawAspect="Content" ObjectID="_1468075791"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38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384" DrawAspect="Content" ObjectID="_1468075792" r:id="rId10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3.</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3.4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5" w:name="_Toc18933"/>
      <w:r>
        <w:rPr>
          <w:rFonts w:hint="eastAsia"/>
        </w:rPr>
        <w:t>图</w:t>
      </w:r>
      <w:r>
        <w:rPr>
          <w:rFonts w:hint="eastAsia"/>
          <w:lang w:val="en-US" w:eastAsia="zh-CN"/>
        </w:rPr>
        <w:t xml:space="preserve">3.4 </w:t>
      </w:r>
      <w:r>
        <w:rPr>
          <w:rFonts w:hint="eastAsia"/>
        </w:rPr>
        <w:t>TVP-QT中m信任传递的远程验证程序</w:t>
      </w:r>
      <w:bookmarkEnd w:id="45"/>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385"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5" DrawAspect="Content" ObjectID="_1468075793" r:id="rId101">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386" o:spt="75" type="#_x0000_t75" style="height:17pt;width:12pt;" o:ole="t" filled="f" o:preferrelative="t" stroked="f" coordsize="21600,21600">
            <v:path/>
            <v:fill on="f" alignshape="1" focussize="0,0"/>
            <v:stroke on="f"/>
            <v:imagedata r:id="rId104" o:title=""/>
            <o:lock v:ext="edit" aspectratio="t"/>
            <w10:wrap type="none"/>
            <w10:anchorlock/>
          </v:shape>
          <o:OLEObject Type="Embed" ProgID="Equation.3" ShapeID="_x0000_i1386" DrawAspect="Content" ObjectID="_1468075794" r:id="rId103">
            <o:LockedField>false</o:LockedField>
          </o:OLEObject>
        </w:object>
      </w:r>
      <w:r>
        <w:rPr>
          <w:rFonts w:hint="eastAsia" w:ascii="Times New Roman" w:hAnsi="Times New Roman"/>
          <w:i/>
          <w:iCs/>
          <w:color w:val="auto"/>
          <w:position w:val="-4"/>
        </w:rPr>
        <w:object>
          <v:shape id="_x0000_i1387"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387" DrawAspect="Content" ObjectID="_1468075795" r:id="rId105">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lang w:val="en-US" w:eastAsia="zh-CN"/>
        </w:rPr>
        <w:t>3.</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3.</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88"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88" DrawAspect="Content" ObjectID="_1468075796" r:id="rId107">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89"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89" DrawAspect="Content" ObjectID="_1468075797" r:id="rId108">
            <o:LockedField>false</o:LockedField>
          </o:OLEObject>
        </w:object>
      </w:r>
      <w:r>
        <w:rPr>
          <w:rFonts w:hint="eastAsia" w:ascii="Times New Roman" w:hAnsi="Times New Roman"/>
          <w:i/>
          <w:iCs/>
          <w:color w:val="auto"/>
          <w:position w:val="-4"/>
        </w:rPr>
        <w:object>
          <v:shape id="_x0000_i1390"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0" DrawAspect="Content" ObjectID="_1468075798" r:id="rId11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39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1" DrawAspect="Content" ObjectID="_1468075799" r:id="rId11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39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392" DrawAspect="Content" ObjectID="_1468075800" r:id="rId112">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3"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3" DrawAspect="Content" ObjectID="_1468075801" r:id="rId113">
            <o:LockedField>false</o:LockedField>
          </o:OLEObject>
        </w:object>
      </w:r>
      <w:r>
        <w:rPr>
          <w:rFonts w:hint="eastAsia" w:ascii="Times New Roman" w:hAnsi="Times New Roman"/>
          <w:i/>
          <w:iCs/>
          <w:color w:val="auto"/>
          <w:position w:val="-4"/>
        </w:rPr>
        <w:object>
          <v:shape id="_x0000_i1394"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4" DrawAspect="Content" ObjectID="_1468075802" r:id="rId11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39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5" DrawAspect="Content" ObjectID="_1468075803" r:id="rId115">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6"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6" DrawAspect="Content" ObjectID="_1468075804" r:id="rId116">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397" o:spt="75" type="#_x0000_t75" style="height:18pt;width:16pt;" o:ole="t" filled="f" o:preferrelative="t" stroked="f" coordsize="21600,21600">
            <v:path/>
            <v:fill on="f" focussize="0,0"/>
            <v:stroke on="f"/>
            <v:imagedata r:id="rId109" embosscolor="#FFFFFF" o:title=""/>
            <o:lock v:ext="edit" grouping="f" rotation="f" text="f" aspectratio="t"/>
            <w10:wrap type="none"/>
            <w10:anchorlock/>
          </v:shape>
          <o:OLEObject Type="Embed" ProgID="Equation.KSEE3" ShapeID="_x0000_i1397" DrawAspect="Content" ObjectID="_1468075805" r:id="rId117">
            <o:LockedField>false</o:LockedField>
          </o:OLEObject>
        </w:object>
      </w:r>
      <w:r>
        <w:rPr>
          <w:rFonts w:hint="eastAsia" w:ascii="Times New Roman" w:hAnsi="Times New Roman"/>
          <w:i/>
          <w:iCs/>
          <w:color w:val="auto"/>
          <w:position w:val="-4"/>
        </w:rPr>
        <w:object>
          <v:shape id="_x0000_i139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398" DrawAspect="Content" ObjectID="_1468075806" r:id="rId11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39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399" DrawAspect="Content" ObjectID="_1468075807" r:id="rId119">
            <o:LockedField>false</o:LockedField>
          </o:OLEObject>
        </w:object>
      </w:r>
      <w:r>
        <w:rPr>
          <w:rFonts w:hint="eastAsia" w:ascii="Times New Roman" w:hAnsi="Times New Roman"/>
          <w:color w:val="auto"/>
          <w:position w:val="-6"/>
        </w:rPr>
        <w:object>
          <v:shape id="_x0000_i1400" o:spt="75" type="#_x0000_t75" style="height:16pt;width:10.05pt;" o:ole="t" filled="f" o:preferrelative="t" stroked="f" coordsize="21600,21600">
            <v:path/>
            <v:fill on="f" alignshape="1" focussize="0,0"/>
            <v:stroke on="f"/>
            <v:imagedata r:id="rId121" embosscolor="#FFFFFF" o:title=""/>
            <o:lock v:ext="edit" aspectratio="t"/>
            <w10:wrap type="none"/>
            <w10:anchorlock/>
          </v:shape>
          <o:OLEObject Type="Embed" ProgID="Equation.KSEE3" ShapeID="_x0000_i1400" DrawAspect="Content" ObjectID="_1468075808" r:id="rId120">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01"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01" DrawAspect="Content" ObjectID="_1468075809" r:id="rId122">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0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2" DrawAspect="Content" ObjectID="_1468075810" r:id="rId124">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40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03" DrawAspect="Content" ObjectID="_1468075811" r:id="rId125">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04" o:spt="75" type="#_x0000_t75" style="height:10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404" DrawAspect="Content" ObjectID="_1468075812" r:id="rId126">
            <o:LockedField>false</o:LockedField>
          </o:OLEObject>
        </w:object>
      </w:r>
      <w:r>
        <w:rPr>
          <w:rFonts w:hint="eastAsia" w:ascii="Times New Roman" w:hAnsi="Times New Roman"/>
          <w:i/>
          <w:iCs/>
          <w:color w:val="auto"/>
          <w:position w:val="-4"/>
        </w:rPr>
        <w:object>
          <v:shape id="_x0000_i1405"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05" DrawAspect="Content" ObjectID="_1468075813" r:id="rId128">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3.4</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406" o:spt="75" type="#_x0000_t75" style="height:10pt;width:10pt;" o:ole="t" filled="f" o:preferrelative="t" stroked="f" coordsize="21600,21600">
            <v:path/>
            <v:fill on="f" focussize="0,0"/>
            <v:stroke on="f"/>
            <v:imagedata r:id="rId130" embosscolor="#FFFFFF" o:title=""/>
            <o:lock v:ext="edit" grouping="f" rotation="f" text="f" aspectratio="t"/>
            <w10:wrap type="none"/>
            <w10:anchorlock/>
          </v:shape>
          <o:OLEObject Type="Embed" ProgID="Equation.KSEE3" ShapeID="_x0000_i1406" DrawAspect="Content" ObjectID="_1468075814" r:id="rId129">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407" o:spt="75" type="#_x0000_t75" style="height:18pt;width:17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407" DrawAspect="Content" ObjectID="_1468075815" r:id="rId13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08"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08" DrawAspect="Content" ObjectID="_1468075816" r:id="rId133">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409"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09" DrawAspect="Content" ObjectID="_1468075817" r:id="rId13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0"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0" DrawAspect="Content" ObjectID="_1468075818" r:id="rId137">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11" o:spt="75" type="#_x0000_t75" style="height:8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411" DrawAspect="Content" ObjectID="_1468075819" r:id="rId139">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1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2" DrawAspect="Content" ObjectID="_1468075820" r:id="rId141">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413" o:spt="75" type="#_x0000_t75" style="height:13pt;width:12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413" DrawAspect="Content" ObjectID="_1468075821" r:id="rId142">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414"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414" DrawAspect="Content" ObjectID="_1468075822"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1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5" DrawAspect="Content" ObjectID="_1468075823" r:id="rId144">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416"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16" DrawAspect="Content" ObjectID="_1468075824" r:id="rId145">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417"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17" DrawAspect="Content" ObjectID="_1468075825" r:id="rId146">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418"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8" DrawAspect="Content" ObjectID="_1468075826" r:id="rId14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1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19" DrawAspect="Content" ObjectID="_1468075827" r:id="rId148">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0"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0" DrawAspect="Content" ObjectID="_1468075828" r:id="rId149">
            <o:LockedField>false</o:LockedField>
          </o:OLEObject>
        </w:object>
      </w:r>
      <w:r>
        <w:rPr>
          <w:rFonts w:hint="eastAsia" w:ascii="Times New Roman" w:hAnsi="Times New Roman"/>
          <w:i/>
          <w:iCs/>
          <w:color w:val="auto"/>
          <w:position w:val="-4"/>
        </w:rPr>
        <w:object>
          <v:shape id="_x0000_i1421"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1" DrawAspect="Content" ObjectID="_1468075829" r:id="rId15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22"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2" DrawAspect="Content" ObjectID="_1468075830" r:id="rId152">
            <o:LockedField>false</o:LockedField>
          </o:OLEObject>
        </w:object>
      </w:r>
      <w:r>
        <w:rPr>
          <w:rFonts w:hint="eastAsia" w:ascii="Times New Roman" w:hAnsi="Times New Roman"/>
          <w:color w:val="auto"/>
          <w:position w:val="-6"/>
        </w:rPr>
        <w:object>
          <v:shape id="_x0000_i1423" o:spt="75" type="#_x0000_t75" style="height:16pt;width:10.05pt;" o:ole="t" filled="f" o:preferrelative="t" stroked="f" coordsize="21600,21600">
            <v:path/>
            <v:fill on="f" alignshape="1" focussize="0,0"/>
            <v:stroke on="f"/>
            <v:imagedata r:id="rId154" embosscolor="#FFFFFF" o:title=""/>
            <o:lock v:ext="edit" aspectratio="t"/>
            <w10:wrap type="none"/>
            <w10:anchorlock/>
          </v:shape>
          <o:OLEObject Type="Embed" ProgID="Equation.KSEE3" ShapeID="_x0000_i1423" DrawAspect="Content" ObjectID="_1468075831" r:id="rId15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424" o:spt="75" type="#_x0000_t75" style="height:16pt;width:24.95pt;" o:ole="t" filled="f" o:preferrelative="t" stroked="f" coordsize="21600,21600">
            <v:path/>
            <v:fill on="f" focussize="0,0"/>
            <v:stroke on="f"/>
            <v:imagedata r:id="rId123" embosscolor="#FFFFFF" o:title=""/>
            <o:lock v:ext="edit" grouping="f" rotation="f" text="f" aspectratio="t"/>
            <w10:wrap type="none"/>
            <w10:anchorlock/>
          </v:shape>
          <o:OLEObject Type="Embed" ProgID="Equation.KSEE3" ShapeID="_x0000_i1424" DrawAspect="Content" ObjectID="_1468075832" r:id="rId155">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5"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5" DrawAspect="Content" ObjectID="_1468075833" r:id="rId15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426"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6" DrawAspect="Content" ObjectID="_1468075834" r:id="rId157">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42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27" DrawAspect="Content" ObjectID="_1468075835" r:id="rId158">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28"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28" DrawAspect="Content" ObjectID="_1468075836" r:id="rId159">
            <o:LockedField>false</o:LockedField>
          </o:OLEObject>
        </w:object>
      </w:r>
      <w:r>
        <w:rPr>
          <w:rFonts w:hint="eastAsia" w:ascii="Times New Roman" w:hAnsi="Times New Roman"/>
          <w:i/>
          <w:iCs/>
          <w:color w:val="auto"/>
          <w:position w:val="-4"/>
        </w:rPr>
        <w:object>
          <v:shape id="_x0000_i1429"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29" DrawAspect="Content" ObjectID="_1468075837"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0"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0" DrawAspect="Content" ObjectID="_1468075838" r:id="rId16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1"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1" DrawAspect="Content" ObjectID="_1468075839" r:id="rId16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432" o:spt="75" type="#_x0000_t75" style="height:10pt;width:11pt;" o:ole="t" filled="f" o:preferrelative="t" stroked="f" coordsize="21600,21600">
            <v:path/>
            <v:fill on="f" focussize="0,0"/>
            <v:stroke on="f"/>
            <v:imagedata r:id="rId164" embosscolor="#FFFFFF" o:title=""/>
            <o:lock v:ext="edit" grouping="f" rotation="f" text="f" aspectratio="t"/>
            <w10:wrap type="none"/>
            <w10:anchorlock/>
          </v:shape>
          <o:OLEObject Type="Embed" ProgID="Equation.KSEE3" ShapeID="_x0000_i1432" DrawAspect="Content" ObjectID="_1468075840" r:id="rId163">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433" o:spt="75" type="#_x0000_t75" style="height:10pt;width:13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433" DrawAspect="Content" ObjectID="_1468075841" r:id="rId165">
            <o:LockedField>false</o:LockedField>
          </o:OLEObject>
        </w:object>
      </w:r>
      <w:r>
        <w:rPr>
          <w:rFonts w:ascii="Times New Roman" w:hAnsi="Times New Roman"/>
          <w:color w:val="auto"/>
          <w:position w:val="-4"/>
        </w:rPr>
        <w:object>
          <v:shape id="_x0000_i1434" o:spt="75" type="#_x0000_t75" style="height:8pt;width:12pt;" o:ole="t" filled="f" o:preferrelative="t" stroked="f" coordsize="21600,21600">
            <v:path/>
            <v:fill on="f" alignshape="1" focussize="0,0"/>
            <v:stroke on="f"/>
            <v:imagedata r:id="rId167" o:title=""/>
            <o:lock v:ext="edit" aspectratio="t"/>
            <w10:wrap type="none"/>
            <w10:anchorlock/>
          </v:shape>
          <o:OLEObject Type="Embed" ProgID="Equation.3" ShapeID="_x0000_i1434" DrawAspect="Content" ObjectID="_1468075842" r:id="rId166">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35" o:spt="75" type="#_x0000_t75" style="height:19pt;width:16pt;" o:ole="t" filled="f" o:preferrelative="t" stroked="f" coordsize="21600,21600">
            <v:path/>
            <v:fill on="f" focussize="0,0"/>
            <v:stroke on="f"/>
            <v:imagedata r:id="rId150" embosscolor="#FFFFFF" o:title=""/>
            <o:lock v:ext="edit" grouping="f" rotation="f" text="f" aspectratio="t"/>
            <w10:wrap type="none"/>
            <w10:anchorlock/>
          </v:shape>
          <o:OLEObject Type="Embed" ProgID="Equation.KSEE3" ShapeID="_x0000_i1435" DrawAspect="Content" ObjectID="_1468075843" r:id="rId168">
            <o:LockedField>false</o:LockedField>
          </o:OLEObject>
        </w:object>
      </w:r>
      <w:r>
        <w:rPr>
          <w:rFonts w:hint="eastAsia" w:ascii="Times New Roman" w:hAnsi="Times New Roman"/>
          <w:i/>
          <w:iCs/>
          <w:color w:val="auto"/>
          <w:position w:val="-4"/>
        </w:rPr>
        <w:object>
          <v:shape id="_x0000_i1436"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36" DrawAspect="Content" ObjectID="_1468075844" r:id="rId16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437"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7" DrawAspect="Content" ObjectID="_1468075845" r:id="rId170">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3.</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4"/>
        <w:rPr>
          <w:rFonts w:hint="eastAsia"/>
        </w:rPr>
      </w:pPr>
      <w:bookmarkStart w:id="46" w:name="_Toc15472"/>
      <w:r>
        <w:rPr>
          <w:rFonts w:hint="eastAsia"/>
        </w:rPr>
        <w:t>可信衔接点TJP的本地验证及远程证明</w:t>
      </w:r>
      <w:bookmarkEnd w:id="46"/>
    </w:p>
    <w:p>
      <w:pPr>
        <w:ind w:firstLine="360"/>
        <w:rPr>
          <w:rFonts w:hint="default" w:ascii="Times New Roman" w:hAnsi="Times New Roman" w:cs="Times New Roman"/>
          <w:szCs w:val="18"/>
        </w:rPr>
      </w:pPr>
      <w:r>
        <w:rPr>
          <w:rFonts w:hint="default" w:ascii="Times New Roman" w:hAnsi="Times New Roman" w:cs="Times New Roman"/>
          <w:szCs w:val="18"/>
        </w:rPr>
        <w:t>本节根据3.2对TVP-QT中的相关定义和说明，对可信衔接点TJP的动态度量机制进行本地验证和远程证明的形式化描述。</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根据3.2节对TVP-QT中TJP信任属性TP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3.5</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7" w:name="_Toc4490"/>
      <w:r>
        <w:rPr>
          <w:rFonts w:hint="default"/>
        </w:rPr>
        <w:t>图</w:t>
      </w:r>
      <w:r>
        <w:rPr>
          <w:rFonts w:hint="default"/>
          <w:lang w:val="en-US" w:eastAsia="zh-CN"/>
        </w:rPr>
        <w:t>3.5</w:t>
      </w:r>
      <w:r>
        <w:rPr>
          <w:rFonts w:hint="eastAsia"/>
          <w:lang w:val="en-US" w:eastAsia="zh-CN"/>
        </w:rPr>
        <w:t xml:space="preserve"> </w:t>
      </w:r>
      <w:r>
        <w:rPr>
          <w:rFonts w:hint="default"/>
        </w:rPr>
        <w:t>TVP-QT中 TJP 信任链传递</w:t>
      </w:r>
      <w:bookmarkEnd w:id="4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8"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38" DrawAspect="Content" ObjectID="_1468075846" r:id="rId171">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3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39" DrawAspect="Content" ObjectID="_1468075847" r:id="rId173">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0" o:spt="75" type="#_x0000_t75" style="height:11pt;width:11pt;" o:ole="t" filled="f" o:preferrelative="t" stroked="f" coordsize="21600,21600">
            <v:path/>
            <v:fill on="f" focussize="0,0"/>
            <v:stroke on="f"/>
            <v:imagedata r:id="rId172" embosscolor="#FFFFFF" o:title=""/>
            <o:lock v:ext="edit" grouping="f" rotation="f" text="f" aspectratio="t"/>
            <w10:wrap type="none"/>
            <w10:anchorlock/>
          </v:shape>
          <o:OLEObject Type="Embed" ProgID="Equation.KSEE3" ShapeID="_x0000_i1440" DrawAspect="Content" ObjectID="_1468075848" r:id="rId174">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441" o:spt="75" type="#_x0000_t75" style="height:12pt;width:11pt;" o:ole="t" filled="f" o:preferrelative="t" stroked="f" coordsize="21600,21600">
            <v:path/>
            <v:fill on="f" focussize="0,0"/>
            <v:stroke on="f"/>
            <v:imagedata r:id="rId176" embosscolor="#FFFFFF" o:title=""/>
            <o:lock v:ext="edit" grouping="f" rotation="f" text="f" aspectratio="t"/>
            <w10:wrap type="none"/>
            <w10:anchorlock/>
          </v:shape>
          <o:OLEObject Type="Embed" ProgID="Equation.KSEE3" ShapeID="_x0000_i1441" DrawAspect="Content" ObjectID="_1468075849" r:id="rId175">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442"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42" DrawAspect="Content" ObjectID="_1468075850" r:id="rId177">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rPr>
          <w:rFonts w:hint="default"/>
        </w:rPr>
      </w:pPr>
      <w:r>
        <w:rPr>
          <w:rFonts w:hint="eastAsia"/>
          <w:lang w:eastAsia="zh-CN"/>
        </w:rPr>
        <w:t>（</w:t>
      </w:r>
      <w:r>
        <w:rPr>
          <w:rFonts w:hint="eastAsia"/>
          <w:lang w:val="en-US" w:eastAsia="zh-CN"/>
        </w:rPr>
        <w:t>2</w:t>
      </w:r>
      <w:r>
        <w:rPr>
          <w:rFonts w:hint="eastAsia"/>
          <w:lang w:eastAsia="zh-CN"/>
        </w:rPr>
        <w:t>）</w:t>
      </w:r>
      <w:r>
        <w:rPr>
          <w:rFonts w:hint="eastAsia"/>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78"/>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483" o:spt="75" type="#_x0000_t75" style="height:17.35pt;width:138.05pt;" o:ole="t" filled="f" o:preferrelative="t" stroked="f" coordsize="21600,21600">
            <v:path/>
            <v:fill on="f" focussize="0,0"/>
            <v:stroke on="f"/>
            <v:imagedata r:id="rId180" o:title=""/>
            <o:lock v:ext="edit" aspectratio="t"/>
            <w10:wrap type="none"/>
            <w10:anchorlock/>
          </v:shape>
          <o:OLEObject Type="Embed" ProgID="Equation.KSEE3" ShapeID="_x0000_i1483" DrawAspect="Content" ObjectID="_1468075851" r:id="rId17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4"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4" DrawAspect="Content" ObjectID="_1468075852" r:id="rId18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5"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5" DrawAspect="Content" ObjectID="_1468075853" r:id="rId18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6"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6" DrawAspect="Content" ObjectID="_1468075854" r:id="rId18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7"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7" DrawAspect="Content" ObjectID="_1468075855" r:id="rId184">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8"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8" DrawAspect="Content" ObjectID="_1468075856" r:id="rId18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49"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49" DrawAspect="Content" ObjectID="_1468075857" r:id="rId18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450" o:spt="75" type="#_x0000_t75" style="height:9pt;width:11pt;" o:ole="t" filled="f" o:preferrelative="t" stroked="f" coordsize="21600,21600">
            <v:path/>
            <v:fill on="f" focussize="0,0"/>
            <v:stroke on="f"/>
            <v:imagedata r:id="rId24" embosscolor="#FFFFFF" o:title=""/>
            <o:lock v:ext="edit" grouping="f" rotation="f" text="f" aspectratio="t"/>
            <w10:wrap type="none"/>
            <w10:anchorlock/>
          </v:shape>
          <o:OLEObject Type="Embed" ProgID="Equation.KSEE3" ShapeID="_x0000_i1450" DrawAspect="Content" ObjectID="_1468075858" r:id="rId18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color w:val="auto"/>
          <w:lang w:val="en-US" w:eastAsia="zh-CN"/>
        </w:rPr>
        <w:t>3.</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451" o:spt="75" type="#_x0000_t75" style="height:10pt;width:13pt;" o:ole="t" filled="f" o:preferrelative="t" stroked="f" coordsize="21600,21600">
            <v:path/>
            <v:fill on="f" focussize="0,0"/>
            <v:stroke on="f"/>
            <v:imagedata r:id="rId45" embosscolor="#FFFFFF" o:title=""/>
            <o:lock v:ext="edit" grouping="f" rotation="f" text="f" aspectratio="t"/>
            <w10:wrap type="none"/>
            <w10:anchorlock/>
          </v:shape>
          <o:OLEObject Type="Embed" ProgID="Equation.KSEE3" ShapeID="_x0000_i1451" DrawAspect="Content" ObjectID="_1468075859" r:id="rId188">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rPr>
      </w:pPr>
      <w:r>
        <w:rPr>
          <w:rFonts w:hint="eastAsia"/>
          <w:b/>
          <w:bCs/>
          <w:color w:val="auto"/>
          <w:lang w:val="en-US" w:eastAsia="zh-CN"/>
        </w:rPr>
        <w:t>a.</w:t>
      </w:r>
      <w:r>
        <w:rPr>
          <w:rFonts w:hint="eastAsia" w:ascii="Times New Roman" w:hAnsi="Times New Roman"/>
          <w:b/>
          <w:bCs/>
          <w:color w:val="auto"/>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3.6</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48" w:name="_Toc1951"/>
      <w:r>
        <w:rPr>
          <w:rFonts w:hint="eastAsia"/>
        </w:rPr>
        <w:t>图</w:t>
      </w:r>
      <w:r>
        <w:rPr>
          <w:rFonts w:hint="eastAsia"/>
          <w:lang w:val="en-US" w:eastAsia="zh-CN"/>
        </w:rPr>
        <w:t xml:space="preserve">3.6 </w:t>
      </w:r>
      <w:r>
        <w:rPr>
          <w:rFonts w:hint="eastAsia"/>
        </w:rPr>
        <w:t>TVP-QT中m信任传递的远程验证程序</w:t>
      </w:r>
      <w:bookmarkEnd w:id="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452"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2" DrawAspect="Content" ObjectID="_1468075860" r:id="rId189">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453" o:spt="75" type="#_x0000_t75" style="height:17pt;width:9pt;" o:ole="t" filled="f" o:preferrelative="t" stroked="f" coordsize="21600,21600">
            <v:path/>
            <v:fill on="f" alignshape="1" focussize="0,0"/>
            <v:stroke on="f"/>
            <v:imagedata r:id="rId191" o:title=""/>
            <o:lock v:ext="edit" aspectratio="t"/>
            <w10:wrap type="none"/>
            <w10:anchorlock/>
          </v:shape>
          <o:OLEObject Type="Embed" ProgID="Equation.3" ShapeID="_x0000_i1453" DrawAspect="Content" ObjectID="_1468075861" r:id="rId190">
            <o:LockedField>false</o:LockedField>
          </o:OLEObject>
        </w:object>
      </w:r>
      <w:r>
        <w:rPr>
          <w:rFonts w:ascii="Times New Roman" w:hAnsi="Times New Roman"/>
          <w:i/>
          <w:iCs/>
          <w:color w:val="auto"/>
          <w:position w:val="-6"/>
        </w:rPr>
        <w:object>
          <v:shape id="_x0000_i1454" o:spt="75" type="#_x0000_t75" style="height:17pt;width:12pt;" o:ole="t" filled="f" o:preferrelative="t" stroked="f" coordsize="21600,21600">
            <v:path/>
            <v:fill on="f" alignshape="1" focussize="0,0"/>
            <v:stroke on="f"/>
            <v:imagedata r:id="rId193" o:title=""/>
            <o:lock v:ext="edit" aspectratio="t"/>
            <w10:wrap type="none"/>
            <w10:anchorlock/>
          </v:shape>
          <o:OLEObject Type="Embed" ProgID="Equation.3" ShapeID="_x0000_i1454" DrawAspect="Content" ObjectID="_1468075862" r:id="rId192">
            <o:LockedField>false</o:LockedField>
          </o:OLEObject>
        </w:object>
      </w:r>
      <w:r>
        <w:rPr>
          <w:rFonts w:hint="eastAsia" w:ascii="Times New Roman" w:hAnsi="Times New Roman"/>
          <w:i/>
          <w:iCs/>
          <w:color w:val="auto"/>
          <w:position w:val="-4"/>
        </w:rPr>
        <w:object>
          <v:shape id="_x0000_i1455" o:spt="75" type="#_x0000_t75" style="height:11pt;width:11pt;" o:ole="t" filled="f" o:preferrelative="t" stroked="f" coordsize="21600,21600">
            <v:path/>
            <v:fill on="f" focussize="0,0"/>
            <v:stroke on="f"/>
            <v:imagedata r:id="rId106" embosscolor="#FFFFFF" o:title=""/>
            <o:lock v:ext="edit" grouping="f" rotation="f" text="f" aspectratio="t"/>
            <w10:wrap type="none"/>
            <w10:anchorlock/>
          </v:shape>
          <o:OLEObject Type="Embed" ProgID="Equation.KSEE3" ShapeID="_x0000_i1455" DrawAspect="Content" ObjectID="_1468075863" r:id="rId19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rPr>
      </w:pPr>
      <w:r>
        <w:rPr>
          <w:rFonts w:hint="eastAsia"/>
          <w:b/>
          <w:bCs/>
          <w:color w:val="auto"/>
          <w:lang w:val="en-US" w:eastAsia="zh-CN"/>
        </w:rPr>
        <w:t>b.</w:t>
      </w:r>
      <w:r>
        <w:rPr>
          <w:rFonts w:ascii="Times New Roman" w:hAnsi="Times New Roman"/>
          <w:b/>
          <w:bCs/>
          <w:color w:val="auto"/>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ascii="Times New Roman" w:hAnsi="Times New Roman"/>
          <w:color w:val="auto"/>
        </w:rPr>
        <w:t>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56"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56" DrawAspect="Content" ObjectID="_1468075864" r:id="rId195">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57" o:spt="75" type="#_x0000_t75" style="height:19pt;width:19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457" DrawAspect="Content" ObjectID="_1468075865" r:id="rId196">
            <o:LockedField>false</o:LockedField>
          </o:OLEObject>
        </w:object>
      </w:r>
      <w:r>
        <w:rPr>
          <w:rFonts w:hint="eastAsia" w:ascii="Times New Roman" w:hAnsi="Times New Roman"/>
          <w:i/>
          <w:iCs/>
          <w:color w:val="auto"/>
          <w:position w:val="-4"/>
        </w:rPr>
        <w:object>
          <v:shape id="_x0000_i1458"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58" DrawAspect="Content" ObjectID="_1468075866" r:id="rId19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59"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59" DrawAspect="Content" ObjectID="_1468075867" r:id="rId19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460" o:spt="75" type="#_x0000_t75" style="height:12pt;width:11pt;" o:ole="t" filled="f" o:preferrelative="t" stroked="f" coordsize="21600,21600">
            <v:path/>
            <v:fill on="f" focussize="0,0"/>
            <v:stroke on="f"/>
            <v:imagedata r:id="rId102" embosscolor="#FFFFFF" o:title=""/>
            <o:lock v:ext="edit" grouping="f" rotation="f" text="f" aspectratio="t"/>
            <w10:wrap type="none"/>
            <w10:anchorlock/>
          </v:shape>
          <o:OLEObject Type="Embed" ProgID="Equation.KSEE3" ShapeID="_x0000_i1460" DrawAspect="Content" ObjectID="_1468075868" r:id="rId200">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461" o:spt="75" type="#_x0000_t75" style="height:19pt;width:19pt;" o:ole="t" filled="f" o:preferrelative="t" stroked="f" coordsize="21600,21600">
            <v:path/>
            <v:fill on="f" focussize="0,0"/>
            <v:stroke on="f"/>
            <v:imagedata r:id="rId202" embosscolor="#FFFFFF" o:title=""/>
            <o:lock v:ext="edit" grouping="f" rotation="f" text="f" aspectratio="t"/>
            <w10:wrap type="none"/>
            <w10:anchorlock/>
          </v:shape>
          <o:OLEObject Type="Embed" ProgID="Equation.KSEE3" ShapeID="_x0000_i1461" DrawAspect="Content" ObjectID="_1468075869" r:id="rId201">
            <o:LockedField>false</o:LockedField>
          </o:OLEObject>
        </w:object>
      </w:r>
      <w:r>
        <w:rPr>
          <w:rFonts w:hint="eastAsia" w:ascii="Times New Roman" w:hAnsi="Times New Roman"/>
          <w:i/>
          <w:iCs/>
          <w:color w:val="auto"/>
          <w:position w:val="-4"/>
        </w:rPr>
        <w:object>
          <v:shape id="_x0000_i1462" o:spt="75" type="#_x0000_t75" style="height:12pt;width:10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462" DrawAspect="Content" ObjectID="_1468075870" r:id="rId20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463" o:spt="75" type="#_x0000_t75" style="height:10pt;width:11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463" DrawAspect="Content" ObjectID="_1468075871"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ind w:firstLine="0" w:firstLineChars="0"/>
        <w:rPr>
          <w:rFonts w:hint="eastAsia" w:ascii="Times New Roman" w:hAnsi="Times New Roman"/>
          <w:szCs w:val="24"/>
        </w:rPr>
      </w:pPr>
      <w:bookmarkStart w:id="49" w:name="_Toc329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3.7；</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464" o:spt="75" alt="" type="#_x0000_t75" style="height:115.15pt;width:192.15pt;" o:ole="t" filled="f" o:preferrelative="t" stroked="f" coordsize="21600,21600">
            <v:path/>
            <v:fill on="f" focussize="0,0"/>
            <v:stroke on="f"/>
            <v:imagedata r:id="rId206" o:title=""/>
            <o:lock v:ext="edit" aspectratio="t"/>
            <w10:wrap type="none"/>
            <w10:anchorlock/>
          </v:shape>
          <o:OLEObject Type="Embed" ProgID="Visio.Drawing.11" ShapeID="_x0000_i1464" DrawAspect="Content" ObjectID="_1468075872" r:id="rId205">
            <o:LockedField>false</o:LockedField>
          </o:OLEObject>
        </w:object>
      </w:r>
    </w:p>
    <w:p>
      <w:pPr>
        <w:pStyle w:val="45"/>
        <w:rPr>
          <w:rFonts w:hint="default"/>
        </w:rPr>
      </w:pPr>
      <w:bookmarkStart w:id="50" w:name="_Toc15187"/>
      <w:r>
        <w:rPr>
          <w:rFonts w:hint="eastAsia"/>
          <w:lang w:val="en-US" w:eastAsia="zh-CN"/>
        </w:rPr>
        <w:t xml:space="preserve">图3.7 </w:t>
      </w:r>
      <w:r>
        <w:rPr>
          <w:rFonts w:hint="eastAsia"/>
        </w:rPr>
        <w:t>基于Xen的TVP-QT系统</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51" w:name="_Toc29001"/>
      <w:r>
        <w:rPr>
          <w:rFonts w:hint="eastAsia"/>
        </w:rPr>
        <w:t>实验及结果分析</w:t>
      </w:r>
      <w:bookmarkEnd w:id="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2" w:name="_Toc12187"/>
      <w:r>
        <w:rPr>
          <w:rFonts w:hint="eastAsia"/>
          <w:lang w:val="en-US" w:eastAsia="zh-CN"/>
        </w:rPr>
        <w:t>实验环境</w:t>
      </w:r>
      <w:bookmarkEnd w:id="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3" w:name="_Toc10511"/>
      <w:r>
        <w:rPr>
          <w:rFonts w:hint="eastAsia"/>
          <w:lang w:val="en-US" w:eastAsia="zh-CN"/>
        </w:rPr>
        <w:t xml:space="preserve">表3.2 </w:t>
      </w:r>
      <w:r>
        <w:rPr>
          <w:rFonts w:hint="default"/>
        </w:rPr>
        <w:t>物理平台(Dom0)和用户虚拟机(DomU-Ubuntu)配置</w:t>
      </w:r>
      <w:bookmarkEnd w:id="53"/>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3.8</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4" w:name="_Toc9539"/>
      <w:r>
        <w:rPr>
          <w:rFonts w:hint="eastAsia"/>
        </w:rPr>
        <w:t>图</w:t>
      </w:r>
      <w:r>
        <w:rPr>
          <w:rFonts w:hint="eastAsia"/>
          <w:lang w:val="en-US" w:eastAsia="zh-CN"/>
        </w:rPr>
        <w:t xml:space="preserve">3.8 </w:t>
      </w:r>
      <w:r>
        <w:rPr>
          <w:rFonts w:hint="eastAsia"/>
        </w:rPr>
        <w:t>DomU-Ubuntu配置部分参数</w:t>
      </w:r>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3.9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r>
        <w:rPr>
          <w:rFonts w:hint="eastAsia"/>
        </w:rPr>
        <w:t>图</w:t>
      </w:r>
      <w:r>
        <w:rPr>
          <w:rFonts w:hint="eastAsia"/>
          <w:lang w:val="en-US" w:eastAsia="zh-CN"/>
        </w:rPr>
        <w:t xml:space="preserve">3.9 </w:t>
      </w:r>
      <w:r>
        <w:rPr>
          <w:rFonts w:hint="eastAsia"/>
        </w:rPr>
        <w:t>Ubuntu vTPM实例配置部分参数</w:t>
      </w:r>
      <w:bookmarkEnd w:id="55"/>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.10</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6" w:name="_Toc24116"/>
      <w:r>
        <w:rPr>
          <w:rFonts w:hint="eastAsia"/>
        </w:rPr>
        <w:t>图</w:t>
      </w:r>
      <w:r>
        <w:rPr>
          <w:rFonts w:hint="eastAsia"/>
          <w:lang w:eastAsia="zh-CN"/>
        </w:rPr>
        <w:t>3</w:t>
      </w:r>
      <w:r>
        <w:rPr>
          <w:rFonts w:hint="eastAsia"/>
          <w:lang w:val="en-US" w:eastAsia="zh-CN"/>
        </w:rPr>
        <w:t xml:space="preserve">.10 </w:t>
      </w:r>
      <w:r>
        <w:rPr>
          <w:rFonts w:hint="eastAsia"/>
        </w:rPr>
        <w:t>vTPMManager配置文件部分参数</w:t>
      </w:r>
      <w:bookmarkEnd w:id="56"/>
    </w:p>
    <w:p>
      <w:pPr>
        <w:pStyle w:val="4"/>
        <w:rPr>
          <w:rFonts w:hint="eastAsia"/>
        </w:rPr>
      </w:pPr>
      <w:bookmarkStart w:id="57" w:name="_Toc11221"/>
      <w:r>
        <w:rPr>
          <w:rFonts w:hint="eastAsia"/>
          <w:lang w:val="en-US" w:eastAsia="zh-CN"/>
        </w:rPr>
        <w:t>TVP-QT信任链构建</w:t>
      </w:r>
      <w:bookmarkEnd w:id="57"/>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58" w:name="_Toc6206"/>
      <w:r>
        <w:rPr>
          <w:rFonts w:hint="eastAsia"/>
        </w:rPr>
        <w:t>表</w:t>
      </w:r>
      <w:r>
        <w:rPr>
          <w:rFonts w:hint="eastAsia"/>
          <w:lang w:val="en-US" w:eastAsia="zh-CN"/>
        </w:rPr>
        <w:t xml:space="preserve">3.3 </w:t>
      </w:r>
      <w:r>
        <w:rPr>
          <w:rFonts w:hint="default"/>
        </w:rPr>
        <w:t>仿真实验PCR存储简述</w:t>
      </w:r>
      <w:bookmarkEnd w:id="58"/>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3.11</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4095115" cy="2486025"/>
            <wp:effectExtent l="0" t="0" r="635" b="9525"/>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07"/>
                    <a:stretch>
                      <a:fillRect/>
                    </a:stretch>
                  </pic:blipFill>
                  <pic:spPr>
                    <a:xfrm>
                      <a:off x="0" y="0"/>
                      <a:ext cx="4095115" cy="2486025"/>
                    </a:xfrm>
                    <a:prstGeom prst="rect">
                      <a:avLst/>
                    </a:prstGeom>
                    <a:noFill/>
                    <a:ln w="9525">
                      <a:noFill/>
                    </a:ln>
                  </pic:spPr>
                </pic:pic>
              </a:graphicData>
            </a:graphic>
          </wp:inline>
        </w:drawing>
      </w:r>
    </w:p>
    <w:p>
      <w:pPr>
        <w:pStyle w:val="45"/>
        <w:rPr>
          <w:rFonts w:hint="eastAsia"/>
        </w:rPr>
      </w:pPr>
      <w:bookmarkStart w:id="59" w:name="_Toc19585"/>
      <w:r>
        <w:rPr>
          <w:rFonts w:hint="eastAsia"/>
          <w:lang w:val="en-US" w:eastAsia="zh-CN"/>
        </w:rPr>
        <w:t xml:space="preserve">图3.11 </w:t>
      </w:r>
      <w:r>
        <w:rPr>
          <w:rFonts w:hint="eastAsia"/>
        </w:rPr>
        <w:t>信任链PCR信息</w:t>
      </w:r>
      <w:bookmarkEnd w:id="59"/>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961765" cy="2475865"/>
            <wp:effectExtent l="0" t="0" r="635" b="635"/>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08"/>
                    <a:stretch>
                      <a:fillRect/>
                    </a:stretch>
                  </pic:blipFill>
                  <pic:spPr>
                    <a:xfrm>
                      <a:off x="0" y="0"/>
                      <a:ext cx="3961765" cy="2475865"/>
                    </a:xfrm>
                    <a:prstGeom prst="rect">
                      <a:avLst/>
                    </a:prstGeom>
                    <a:noFill/>
                    <a:ln w="9525">
                      <a:noFill/>
                    </a:ln>
                  </pic:spPr>
                </pic:pic>
              </a:graphicData>
            </a:graphic>
          </wp:inline>
        </w:drawing>
      </w:r>
    </w:p>
    <w:p>
      <w:pPr>
        <w:pStyle w:val="45"/>
        <w:rPr>
          <w:rFonts w:hint="eastAsia"/>
          <w:lang w:val="en-US" w:eastAsia="zh-CN"/>
        </w:rPr>
      </w:pPr>
      <w:bookmarkStart w:id="60" w:name="_Toc14273"/>
      <w:r>
        <w:rPr>
          <w:rFonts w:hint="eastAsia"/>
          <w:lang w:val="en-US" w:eastAsia="zh-CN"/>
        </w:rPr>
        <w:t>图3.12 修改VM配置文件后的</w:t>
      </w:r>
      <w:r>
        <w:rPr>
          <w:rFonts w:hint="eastAsia"/>
        </w:rPr>
        <w:t>PCR信息</w:t>
      </w:r>
      <w:bookmarkEnd w:id="60"/>
    </w:p>
    <w:p>
      <w:pPr>
        <w:pStyle w:val="4"/>
        <w:rPr>
          <w:rFonts w:hint="eastAsia"/>
        </w:rPr>
      </w:pPr>
      <w:bookmarkStart w:id="61" w:name="_Toc25546"/>
      <w:r>
        <w:rPr>
          <w:rFonts w:hint="eastAsia"/>
        </w:rPr>
        <w:t>TVP-QT性能测试及分析</w:t>
      </w:r>
      <w:bookmarkEnd w:id="61"/>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3.13</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09"/>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2" w:name="_Toc4180"/>
      <w:r>
        <w:rPr>
          <w:rFonts w:hint="eastAsia"/>
        </w:rPr>
        <w:t>图</w:t>
      </w:r>
      <w:r>
        <w:rPr>
          <w:rFonts w:hint="eastAsia"/>
          <w:lang w:val="en-US" w:eastAsia="zh-CN"/>
        </w:rPr>
        <w:t xml:space="preserve">3.13 </w:t>
      </w:r>
      <w:r>
        <w:rPr>
          <w:rFonts w:hint="eastAsia"/>
        </w:rPr>
        <w:t>m</w:t>
      </w:r>
      <w:r>
        <w:t>信任链</w:t>
      </w:r>
      <w:r>
        <w:rPr>
          <w:rFonts w:hint="eastAsia"/>
        </w:rPr>
        <w:t>构建时间</w:t>
      </w:r>
      <w:bookmarkEnd w:id="6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3.13</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3.14</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10"/>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3" w:name="_Toc24659"/>
      <w:r>
        <w:rPr>
          <w:rFonts w:hint="eastAsia"/>
        </w:rPr>
        <w:t>图</w:t>
      </w:r>
      <w:r>
        <w:rPr>
          <w:rFonts w:hint="eastAsia"/>
          <w:lang w:val="en-US" w:eastAsia="zh-CN"/>
        </w:rPr>
        <w:t>3.14 v</w:t>
      </w:r>
      <w:r>
        <w:rPr>
          <w:rFonts w:hint="eastAsia"/>
        </w:rPr>
        <w:t>m</w:t>
      </w:r>
      <w:r>
        <w:t>信任链</w:t>
      </w:r>
      <w:r>
        <w:rPr>
          <w:rFonts w:hint="eastAsia"/>
        </w:rPr>
        <w:t>构建时间</w:t>
      </w:r>
      <w:bookmarkEnd w:id="63"/>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3.14</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64" w:name="_Toc32624"/>
      <w:r>
        <w:rPr>
          <w:rFonts w:hint="eastAsia" w:ascii="Times New Roman" w:hAnsi="Times New Roman" w:eastAsia="黑体"/>
          <w:b/>
          <w:szCs w:val="28"/>
          <w:lang w:val="en-US" w:eastAsia="zh-CN"/>
        </w:rPr>
        <w:t>本章小结</w:t>
      </w:r>
      <w:bookmarkEnd w:id="64"/>
    </w:p>
    <w:p>
      <w:pPr>
        <w:rPr>
          <w:rFonts w:hint="eastAsia"/>
          <w:lang w:val="en-US" w:eastAsia="zh-CN"/>
        </w:r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32"/>
        <w:spacing w:line="360" w:lineRule="auto"/>
        <w:ind w:firstLine="420" w:firstLineChars="0"/>
        <w:rPr>
          <w:rFonts w:hint="eastAsia" w:ascii="Times New Roman" w:hAnsi="Times New Roman"/>
          <w:szCs w:val="24"/>
          <w:lang w:val="en-US" w:eastAsia="zh-CN"/>
        </w:rPr>
      </w:pPr>
      <w:r>
        <w:rPr>
          <w:rFonts w:hint="eastAsia" w:ascii="Times New Roman" w:hAnsi="Times New Roman"/>
          <w:szCs w:val="24"/>
          <w:lang w:val="en-US" w:eastAsia="zh-CN"/>
        </w:rPr>
        <w:br w:type="page"/>
      </w:r>
    </w:p>
    <w:p>
      <w:pPr>
        <w:pStyle w:val="2"/>
        <w:rPr>
          <w:rFonts w:hint="eastAsia"/>
          <w:lang w:val="en-US" w:eastAsia="zh-CN"/>
        </w:rPr>
      </w:pPr>
      <w:bookmarkStart w:id="65" w:name="_Toc17821"/>
      <w:r>
        <w:rPr>
          <w:rFonts w:hint="eastAsia"/>
          <w:lang w:val="en-US" w:eastAsia="zh-CN"/>
        </w:rPr>
        <w:t>基于扩展无干扰理论的信任链分析方法</w:t>
      </w:r>
      <w:bookmarkEnd w:id="65"/>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66" w:name="_Toc15525"/>
      <w:r>
        <w:rPr>
          <w:rFonts w:hint="eastAsia"/>
          <w:lang w:val="en-US" w:eastAsia="zh-CN"/>
        </w:rPr>
        <w:t>扩展无干扰理论基本假定及定义</w:t>
      </w:r>
      <w:bookmarkEnd w:id="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4.4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4.8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4.1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67" w:name="_Toc31763"/>
      <w:r>
        <w:rPr>
          <w:rFonts w:hint="eastAsia"/>
          <w:lang w:val="en-US" w:eastAsia="zh-CN"/>
        </w:rPr>
        <w:t>TVP-QT信任链传递形式化描述</w:t>
      </w:r>
      <w:bookmarkEnd w:id="6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4.9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68" w:name="_Toc3242"/>
      <w:r>
        <w:rPr>
          <w:rFonts w:hint="eastAsia"/>
          <w:lang w:val="en-US" w:eastAsia="zh-CN"/>
        </w:rPr>
        <w:t>扩展无干扰信任传递判定定理</w:t>
      </w:r>
      <w:bookmarkEnd w:id="6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4.2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4.</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69" w:name="_Toc30956"/>
      <w:r>
        <w:rPr>
          <w:rFonts w:hint="eastAsia"/>
          <w:lang w:val="en-US" w:eastAsia="zh-CN"/>
        </w:rPr>
        <w:t>基于扩展无干扰的TVP-QT验证</w:t>
      </w:r>
      <w:bookmarkEnd w:id="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4.3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70" w:name="_Toc31232"/>
      <w:r>
        <w:rPr>
          <w:rFonts w:hint="eastAsia" w:ascii="Times New Roman" w:hAnsi="Times New Roman" w:eastAsia="黑体"/>
          <w:b/>
          <w:sz w:val="28"/>
          <w:szCs w:val="28"/>
          <w:lang w:val="en-US" w:eastAsia="zh-CN"/>
        </w:rPr>
        <w:t>本章小结</w:t>
      </w:r>
      <w:bookmarkEnd w:id="70"/>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71" w:name="_Toc1382"/>
      <w:r>
        <w:rPr>
          <w:rFonts w:hint="eastAsia" w:ascii="Times New Roman" w:hAnsi="Times New Roman" w:eastAsia="黑体"/>
          <w:sz w:val="32"/>
          <w:szCs w:val="32"/>
          <w:lang w:val="en-US" w:eastAsia="zh-CN"/>
        </w:rPr>
        <w:t>总结与展望</w:t>
      </w:r>
      <w:bookmarkEnd w:id="71"/>
    </w:p>
    <w:p>
      <w:pPr>
        <w:pStyle w:val="3"/>
        <w:ind w:firstLine="0" w:firstLineChars="0"/>
        <w:rPr>
          <w:rFonts w:hint="eastAsia" w:ascii="Times New Roman" w:hAnsi="Times New Roman" w:eastAsia="黑体"/>
          <w:b/>
          <w:sz w:val="28"/>
          <w:szCs w:val="28"/>
          <w:lang w:val="en-US" w:eastAsia="zh-CN"/>
        </w:rPr>
      </w:pPr>
      <w:bookmarkStart w:id="72" w:name="_Toc22208"/>
      <w:r>
        <w:rPr>
          <w:rFonts w:hint="eastAsia" w:ascii="Times New Roman" w:hAnsi="Times New Roman" w:eastAsia="黑体"/>
          <w:b/>
          <w:sz w:val="28"/>
          <w:szCs w:val="28"/>
          <w:lang w:val="en-US" w:eastAsia="zh-CN"/>
        </w:rPr>
        <w:t>工作总结</w:t>
      </w:r>
      <w:bookmarkEnd w:id="72"/>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73" w:name="_Toc27069"/>
      <w:r>
        <w:rPr>
          <w:rFonts w:hint="eastAsia" w:ascii="Times New Roman" w:hAnsi="Times New Roman" w:eastAsia="黑体"/>
          <w:b/>
          <w:sz w:val="28"/>
          <w:szCs w:val="28"/>
          <w:lang w:val="en-US" w:eastAsia="zh-CN"/>
        </w:rPr>
        <w:t>研究展望</w:t>
      </w:r>
      <w:bookmarkEnd w:id="7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pPr>
    </w:p>
    <w:p>
      <w:pPr>
        <w:pStyle w:val="32"/>
        <w:spacing w:line="360" w:lineRule="auto"/>
        <w:ind w:firstLine="420" w:firstLineChars="0"/>
        <w:rPr>
          <w:rFonts w:hint="eastAsia" w:ascii="Times New Roman" w:hAnsi="Times New Roman"/>
          <w:sz w:val="24"/>
          <w:szCs w:val="24"/>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pStyle w:val="2"/>
        <w:numPr>
          <w:ilvl w:val="-1"/>
          <w:numId w:val="0"/>
        </w:numPr>
        <w:tabs>
          <w:tab w:val="clear" w:pos="420"/>
        </w:tabs>
        <w:ind w:firstLine="0" w:firstLineChars="0"/>
        <w:rPr>
          <w:rFonts w:hint="eastAsia"/>
          <w:lang w:val="en-US" w:eastAsia="zh-CN"/>
        </w:rPr>
      </w:pPr>
      <w:bookmarkStart w:id="74" w:name="_Toc13978"/>
      <w:r>
        <w:rPr>
          <w:rFonts w:hint="eastAsia"/>
          <w:lang w:val="en-US" w:eastAsia="zh-CN"/>
        </w:rPr>
        <w:t>参考文献</w:t>
      </w:r>
      <w:bookmarkEnd w:id="74"/>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3">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t xml:space="preserve">idealized model of virtualization[A]. Proc of the  17th  International  Conference  on </w:t>
      </w:r>
      <w:r>
        <w:rPr>
          <w:rFonts w:hint="eastAsia"/>
          <w:sz w:val="21"/>
          <w:szCs w:val="21"/>
          <w:vertAlign w:val="baseline"/>
          <w:lang w:val="en-US" w:eastAsia="zh-CN"/>
        </w:rPr>
        <w:tab/>
        <w:t xml:space="preserve">Formal  Methods[C].  Berlin, Springer, 2011.231-245. </w:t>
      </w:r>
    </w:p>
  </w:endnote>
  <w:endnote w:id="5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5">
    <w:p>
      <w:pPr>
        <w:pStyle w:val="13"/>
        <w:snapToGrid w:val="0"/>
        <w:jc w:val="both"/>
        <w:rPr>
          <w:rFonts w:hint="eastAsia"/>
          <w:sz w:val="21"/>
          <w:szCs w:val="21"/>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6">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59">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具有瀑布特征的可信虚拟平台信任链模型[J]. 计算机应用, 2018,38(2): 327-336.</w:t>
      </w:r>
    </w:p>
    <w:p>
      <w:pPr>
        <w:pStyle w:val="32"/>
        <w:numPr>
          <w:ilvl w:val="0"/>
          <w:numId w:val="5"/>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国家自然科学基金项目：可信平台模块虚拟化问题研究. 编号：61373162.</w:t>
      </w:r>
    </w:p>
    <w:p>
      <w:pPr>
        <w:pStyle w:val="32"/>
        <w:numPr>
          <w:ilvl w:val="0"/>
          <w:numId w:val="6"/>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9Pau7DAgAA2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O9Pau7DAgAA2gUAAA4AAAAA&#10;AAAAAQAgAAAAHwEAAGRycy9lMm9Eb2MueG1sUEsFBgAAAAAGAAYAWQEAAFQG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22222"/>
    <w:multiLevelType w:val="singleLevel"/>
    <w:tmpl w:val="5AA22222"/>
    <w:lvl w:ilvl="0" w:tentative="0">
      <w:start w:val="1"/>
      <w:numFmt w:val="decimal"/>
      <w:lvlText w:val="[%1]"/>
      <w:lvlJc w:val="left"/>
      <w:pPr>
        <w:tabs>
          <w:tab w:val="left" w:pos="312"/>
        </w:tabs>
      </w:pPr>
    </w:lvl>
  </w:abstractNum>
  <w:abstractNum w:abstractNumId="14">
    <w:nsid w:val="5AA2229F"/>
    <w:multiLevelType w:val="singleLevel"/>
    <w:tmpl w:val="5AA2229F"/>
    <w:lvl w:ilvl="0" w:tentative="0">
      <w:start w:val="1"/>
      <w:numFmt w:val="decimal"/>
      <w:lvlText w:val="[%1]"/>
      <w:lvlJc w:val="left"/>
      <w:pPr>
        <w:tabs>
          <w:tab w:val="left" w:pos="312"/>
        </w:tabs>
      </w:pPr>
    </w:lvl>
  </w:abstractNum>
  <w:abstractNum w:abstractNumId="15">
    <w:nsid w:val="5AA37401"/>
    <w:multiLevelType w:val="singleLevel"/>
    <w:tmpl w:val="5AA37401"/>
    <w:lvl w:ilvl="0" w:tentative="0">
      <w:start w:val="1"/>
      <w:numFmt w:val="decimal"/>
      <w:suff w:val="nothing"/>
      <w:lvlText w:val="（%1）"/>
      <w:lvlJc w:val="left"/>
    </w:lvl>
  </w:abstractNum>
  <w:abstractNum w:abstractNumId="16">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6"/>
  </w:num>
  <w:num w:numId="4">
    <w:abstractNumId w:val="1"/>
  </w:num>
  <w:num w:numId="5">
    <w:abstractNumId w:val="13"/>
  </w:num>
  <w:num w:numId="6">
    <w:abstractNumId w:val="14"/>
  </w:num>
  <w:num w:numId="7">
    <w:abstractNumId w:val="8"/>
  </w:num>
  <w:num w:numId="8">
    <w:abstractNumId w:val="9"/>
  </w:num>
  <w:num w:numId="9">
    <w:abstractNumId w:val="10"/>
  </w:num>
  <w:num w:numId="10">
    <w:abstractNumId w:val="0"/>
  </w:num>
  <w:num w:numId="11">
    <w:abstractNumId w:val="15"/>
  </w:num>
  <w:num w:numId="12">
    <w:abstractNumId w:val="2"/>
  </w:num>
  <w:num w:numId="13">
    <w:abstractNumId w:val="3"/>
  </w:num>
  <w:num w:numId="14">
    <w:abstractNumId w:val="5"/>
  </w:num>
  <w:num w:numId="15">
    <w:abstractNumId w:val="6"/>
  </w:num>
  <w:num w:numId="16">
    <w:abstractNumId w:val="4"/>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1544302"/>
    <w:rsid w:val="016825F8"/>
    <w:rsid w:val="018B1C32"/>
    <w:rsid w:val="018E6F65"/>
    <w:rsid w:val="02346084"/>
    <w:rsid w:val="031D71B4"/>
    <w:rsid w:val="03212B8C"/>
    <w:rsid w:val="05740D77"/>
    <w:rsid w:val="058F0B6F"/>
    <w:rsid w:val="05AD6BB9"/>
    <w:rsid w:val="05FF0CCC"/>
    <w:rsid w:val="06865305"/>
    <w:rsid w:val="078218E3"/>
    <w:rsid w:val="084F19CB"/>
    <w:rsid w:val="088D41C4"/>
    <w:rsid w:val="095225F0"/>
    <w:rsid w:val="09870F95"/>
    <w:rsid w:val="098F62AB"/>
    <w:rsid w:val="09EF3EDE"/>
    <w:rsid w:val="0A0A383C"/>
    <w:rsid w:val="0A28147B"/>
    <w:rsid w:val="0ADD23F7"/>
    <w:rsid w:val="0B5E33D2"/>
    <w:rsid w:val="0B7A1E83"/>
    <w:rsid w:val="0BA11285"/>
    <w:rsid w:val="0C5303EF"/>
    <w:rsid w:val="0D27346C"/>
    <w:rsid w:val="0D2B463F"/>
    <w:rsid w:val="0DB44185"/>
    <w:rsid w:val="0F1D07DB"/>
    <w:rsid w:val="0F7A6C1E"/>
    <w:rsid w:val="0FA2398F"/>
    <w:rsid w:val="0FA52BE4"/>
    <w:rsid w:val="10530DEB"/>
    <w:rsid w:val="10EF0438"/>
    <w:rsid w:val="10FE5AA0"/>
    <w:rsid w:val="11584355"/>
    <w:rsid w:val="11B84176"/>
    <w:rsid w:val="122226BB"/>
    <w:rsid w:val="12790B77"/>
    <w:rsid w:val="14C17B19"/>
    <w:rsid w:val="16CA7F03"/>
    <w:rsid w:val="16EB75C8"/>
    <w:rsid w:val="197A7B49"/>
    <w:rsid w:val="1A4C3A17"/>
    <w:rsid w:val="1ADE6353"/>
    <w:rsid w:val="1C9844D8"/>
    <w:rsid w:val="1CB52A74"/>
    <w:rsid w:val="1CEE63E9"/>
    <w:rsid w:val="1D0062FD"/>
    <w:rsid w:val="1D327066"/>
    <w:rsid w:val="1E137397"/>
    <w:rsid w:val="1E537A14"/>
    <w:rsid w:val="1FAA7A38"/>
    <w:rsid w:val="203C6B2F"/>
    <w:rsid w:val="204E64CA"/>
    <w:rsid w:val="20DC3B82"/>
    <w:rsid w:val="212241A9"/>
    <w:rsid w:val="215363A6"/>
    <w:rsid w:val="2181468C"/>
    <w:rsid w:val="21A11FB0"/>
    <w:rsid w:val="221B3B92"/>
    <w:rsid w:val="224F5840"/>
    <w:rsid w:val="229A44A1"/>
    <w:rsid w:val="232B2421"/>
    <w:rsid w:val="233617A1"/>
    <w:rsid w:val="23FA0593"/>
    <w:rsid w:val="258F3439"/>
    <w:rsid w:val="26715481"/>
    <w:rsid w:val="270513CC"/>
    <w:rsid w:val="2760721C"/>
    <w:rsid w:val="28146016"/>
    <w:rsid w:val="298E5C29"/>
    <w:rsid w:val="29E94647"/>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4BB0843"/>
    <w:rsid w:val="34E8637B"/>
    <w:rsid w:val="376B1D06"/>
    <w:rsid w:val="382C60A0"/>
    <w:rsid w:val="385E656E"/>
    <w:rsid w:val="39F028FE"/>
    <w:rsid w:val="3A32706D"/>
    <w:rsid w:val="3A7746DE"/>
    <w:rsid w:val="3A8A6B4E"/>
    <w:rsid w:val="3B317784"/>
    <w:rsid w:val="3B9323C9"/>
    <w:rsid w:val="3CEA5887"/>
    <w:rsid w:val="3D2C04D5"/>
    <w:rsid w:val="3DB87CD5"/>
    <w:rsid w:val="3DFA46B2"/>
    <w:rsid w:val="3E345F04"/>
    <w:rsid w:val="3E5F47ED"/>
    <w:rsid w:val="3F9E5968"/>
    <w:rsid w:val="40082B94"/>
    <w:rsid w:val="40252CBD"/>
    <w:rsid w:val="405B456C"/>
    <w:rsid w:val="40776040"/>
    <w:rsid w:val="407E27F1"/>
    <w:rsid w:val="407F0AAB"/>
    <w:rsid w:val="40DD068F"/>
    <w:rsid w:val="41663465"/>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2245781"/>
    <w:rsid w:val="523133E2"/>
    <w:rsid w:val="5303190D"/>
    <w:rsid w:val="53095503"/>
    <w:rsid w:val="539907F9"/>
    <w:rsid w:val="53AF3FCA"/>
    <w:rsid w:val="53BF5134"/>
    <w:rsid w:val="54D12552"/>
    <w:rsid w:val="550413AB"/>
    <w:rsid w:val="5512000E"/>
    <w:rsid w:val="5609419A"/>
    <w:rsid w:val="56C03FC0"/>
    <w:rsid w:val="57F9111D"/>
    <w:rsid w:val="586F2036"/>
    <w:rsid w:val="589310A0"/>
    <w:rsid w:val="58DB776F"/>
    <w:rsid w:val="5CB771B7"/>
    <w:rsid w:val="5E116F05"/>
    <w:rsid w:val="5E405A82"/>
    <w:rsid w:val="5E832416"/>
    <w:rsid w:val="5F114EB9"/>
    <w:rsid w:val="5F2639CD"/>
    <w:rsid w:val="5F28514A"/>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6064BBC"/>
    <w:rsid w:val="667603C0"/>
    <w:rsid w:val="66A8010B"/>
    <w:rsid w:val="66B20ADB"/>
    <w:rsid w:val="66CA5936"/>
    <w:rsid w:val="67761126"/>
    <w:rsid w:val="68132FB6"/>
    <w:rsid w:val="6959603B"/>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4801541"/>
    <w:rsid w:val="7524731D"/>
    <w:rsid w:val="75C1369E"/>
    <w:rsid w:val="75CE0964"/>
    <w:rsid w:val="75CF7D1C"/>
    <w:rsid w:val="7664018F"/>
    <w:rsid w:val="76C44BCD"/>
    <w:rsid w:val="77236AA4"/>
    <w:rsid w:val="78002367"/>
    <w:rsid w:val="78BE1CA7"/>
    <w:rsid w:val="78DF6BCF"/>
    <w:rsid w:val="796E51F6"/>
    <w:rsid w:val="7A944C59"/>
    <w:rsid w:val="7B040E1C"/>
    <w:rsid w:val="7BB314B8"/>
    <w:rsid w:val="7C065F7B"/>
    <w:rsid w:val="7D0C5C59"/>
    <w:rsid w:val="7DC2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uiPriority w:val="0"/>
    <w:pPr>
      <w:tabs>
        <w:tab w:val="center" w:pos="4153"/>
        <w:tab w:val="right" w:pos="8306"/>
      </w:tabs>
      <w:snapToGrid w:val="0"/>
      <w:spacing w:beforeLines="0" w:afterLines="0"/>
      <w:jc w:val="left"/>
    </w:pPr>
    <w:rPr>
      <w:rFonts w:hint="default"/>
      <w:sz w:val="18"/>
    </w:rPr>
  </w:style>
  <w:style w:type="paragraph" w:styleId="1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uiPriority w:val="0"/>
    <w:pPr>
      <w:spacing w:line="240" w:lineRule="auto"/>
      <w:ind w:left="0" w:leftChars="0" w:firstLine="240" w:firstLineChars="100"/>
    </w:pPr>
    <w:rPr>
      <w:sz w:val="24"/>
    </w:rPr>
  </w:style>
  <w:style w:type="paragraph" w:styleId="19">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uiPriority w:val="0"/>
    <w:rPr>
      <w:rFonts w:hint="default"/>
      <w:sz w:val="24"/>
    </w:rPr>
  </w:style>
  <w:style w:type="character" w:styleId="24">
    <w:name w:val="FollowedHyperlink"/>
    <w:basedOn w:val="20"/>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eastAsia="楷体_GB2312"/>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7.bin"/><Relationship Id="rId98" Type="http://schemas.openxmlformats.org/officeDocument/2006/relationships/oleObject" Target="embeddings/oleObject66.bin"/><Relationship Id="rId97" Type="http://schemas.openxmlformats.org/officeDocument/2006/relationships/oleObject" Target="embeddings/oleObject65.bin"/><Relationship Id="rId96" Type="http://schemas.openxmlformats.org/officeDocument/2006/relationships/oleObject" Target="embeddings/oleObject64.bin"/><Relationship Id="rId95" Type="http://schemas.openxmlformats.org/officeDocument/2006/relationships/oleObject" Target="embeddings/oleObject63.bin"/><Relationship Id="rId94" Type="http://schemas.openxmlformats.org/officeDocument/2006/relationships/oleObject" Target="embeddings/oleObject62.bin"/><Relationship Id="rId93" Type="http://schemas.openxmlformats.org/officeDocument/2006/relationships/oleObject" Target="embeddings/oleObject61.bin"/><Relationship Id="rId92" Type="http://schemas.openxmlformats.org/officeDocument/2006/relationships/oleObject" Target="embeddings/oleObject60.bin"/><Relationship Id="rId91" Type="http://schemas.openxmlformats.org/officeDocument/2006/relationships/oleObject" Target="embeddings/oleObject59.bin"/><Relationship Id="rId90" Type="http://schemas.openxmlformats.org/officeDocument/2006/relationships/oleObject" Target="embeddings/oleObject58.bin"/><Relationship Id="rId9" Type="http://schemas.openxmlformats.org/officeDocument/2006/relationships/image" Target="media/image2.png"/><Relationship Id="rId89" Type="http://schemas.openxmlformats.org/officeDocument/2006/relationships/oleObject" Target="embeddings/oleObject57.bin"/><Relationship Id="rId88" Type="http://schemas.openxmlformats.org/officeDocument/2006/relationships/oleObject" Target="embeddings/oleObject56.bin"/><Relationship Id="rId87" Type="http://schemas.openxmlformats.org/officeDocument/2006/relationships/oleObject" Target="embeddings/oleObject55.bin"/><Relationship Id="rId86" Type="http://schemas.openxmlformats.org/officeDocument/2006/relationships/oleObject" Target="embeddings/oleObject54.bin"/><Relationship Id="rId85" Type="http://schemas.openxmlformats.org/officeDocument/2006/relationships/oleObject" Target="embeddings/oleObject53.bin"/><Relationship Id="rId84" Type="http://schemas.openxmlformats.org/officeDocument/2006/relationships/oleObject" Target="embeddings/oleObject52.bin"/><Relationship Id="rId83" Type="http://schemas.openxmlformats.org/officeDocument/2006/relationships/image" Target="media/image24.wmf"/><Relationship Id="rId82" Type="http://schemas.openxmlformats.org/officeDocument/2006/relationships/oleObject" Target="embeddings/oleObject51.bin"/><Relationship Id="rId81" Type="http://schemas.openxmlformats.org/officeDocument/2006/relationships/oleObject" Target="embeddings/oleObject50.bin"/><Relationship Id="rId80" Type="http://schemas.openxmlformats.org/officeDocument/2006/relationships/image" Target="media/image23.wmf"/><Relationship Id="rId8" Type="http://schemas.openxmlformats.org/officeDocument/2006/relationships/image" Target="media/image1.png"/><Relationship Id="rId79" Type="http://schemas.openxmlformats.org/officeDocument/2006/relationships/oleObject" Target="embeddings/oleObject49.bin"/><Relationship Id="rId78" Type="http://schemas.openxmlformats.org/officeDocument/2006/relationships/image" Target="media/image22.wmf"/><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image" Target="media/image21.wmf"/><Relationship Id="rId74" Type="http://schemas.openxmlformats.org/officeDocument/2006/relationships/oleObject" Target="embeddings/oleObject46.bin"/><Relationship Id="rId73" Type="http://schemas.openxmlformats.org/officeDocument/2006/relationships/oleObject" Target="embeddings/oleObject45.bin"/><Relationship Id="rId72" Type="http://schemas.openxmlformats.org/officeDocument/2006/relationships/image" Target="media/image20.wmf"/><Relationship Id="rId71" Type="http://schemas.openxmlformats.org/officeDocument/2006/relationships/oleObject" Target="embeddings/oleObject44.bin"/><Relationship Id="rId70" Type="http://schemas.openxmlformats.org/officeDocument/2006/relationships/oleObject" Target="embeddings/oleObject43.bin"/><Relationship Id="rId7" Type="http://schemas.openxmlformats.org/officeDocument/2006/relationships/theme" Target="theme/theme1.xml"/><Relationship Id="rId69" Type="http://schemas.openxmlformats.org/officeDocument/2006/relationships/image" Target="media/image19.wmf"/><Relationship Id="rId68" Type="http://schemas.openxmlformats.org/officeDocument/2006/relationships/oleObject" Target="embeddings/oleObject42.bin"/><Relationship Id="rId67" Type="http://schemas.openxmlformats.org/officeDocument/2006/relationships/image" Target="media/image18.wmf"/><Relationship Id="rId66" Type="http://schemas.openxmlformats.org/officeDocument/2006/relationships/oleObject" Target="embeddings/oleObject41.bin"/><Relationship Id="rId65" Type="http://schemas.openxmlformats.org/officeDocument/2006/relationships/image" Target="media/image17.wmf"/><Relationship Id="rId64" Type="http://schemas.openxmlformats.org/officeDocument/2006/relationships/oleObject" Target="embeddings/oleObject40.bin"/><Relationship Id="rId63" Type="http://schemas.openxmlformats.org/officeDocument/2006/relationships/image" Target="media/image16.wmf"/><Relationship Id="rId62" Type="http://schemas.openxmlformats.org/officeDocument/2006/relationships/oleObject" Target="embeddings/oleObject39.bin"/><Relationship Id="rId61" Type="http://schemas.openxmlformats.org/officeDocument/2006/relationships/image" Target="media/image15.wmf"/><Relationship Id="rId60" Type="http://schemas.openxmlformats.org/officeDocument/2006/relationships/oleObject" Target="embeddings/oleObject38.bin"/><Relationship Id="rId6" Type="http://schemas.openxmlformats.org/officeDocument/2006/relationships/footer" Target="footer2.xml"/><Relationship Id="rId59" Type="http://schemas.openxmlformats.org/officeDocument/2006/relationships/oleObject" Target="embeddings/oleObject37.bin"/><Relationship Id="rId58" Type="http://schemas.openxmlformats.org/officeDocument/2006/relationships/oleObject" Target="embeddings/oleObject36.bin"/><Relationship Id="rId57" Type="http://schemas.openxmlformats.org/officeDocument/2006/relationships/oleObject" Target="embeddings/oleObject35.bin"/><Relationship Id="rId56" Type="http://schemas.openxmlformats.org/officeDocument/2006/relationships/oleObject" Target="embeddings/oleObject34.bin"/><Relationship Id="rId55" Type="http://schemas.openxmlformats.org/officeDocument/2006/relationships/oleObject" Target="embeddings/oleObject33.bin"/><Relationship Id="rId54" Type="http://schemas.openxmlformats.org/officeDocument/2006/relationships/oleObject" Target="embeddings/oleObject32.bin"/><Relationship Id="rId53" Type="http://schemas.openxmlformats.org/officeDocument/2006/relationships/oleObject" Target="embeddings/oleObject31.bin"/><Relationship Id="rId52" Type="http://schemas.openxmlformats.org/officeDocument/2006/relationships/oleObject" Target="embeddings/oleObject30.bin"/><Relationship Id="rId51" Type="http://schemas.openxmlformats.org/officeDocument/2006/relationships/image" Target="media/image14.wmf"/><Relationship Id="rId50" Type="http://schemas.openxmlformats.org/officeDocument/2006/relationships/oleObject" Target="embeddings/oleObject29.bin"/><Relationship Id="rId5" Type="http://schemas.openxmlformats.org/officeDocument/2006/relationships/footer" Target="footer1.xml"/><Relationship Id="rId49" Type="http://schemas.openxmlformats.org/officeDocument/2006/relationships/image" Target="media/image13.wmf"/><Relationship Id="rId48" Type="http://schemas.openxmlformats.org/officeDocument/2006/relationships/oleObject" Target="embeddings/oleObject28.bin"/><Relationship Id="rId47" Type="http://schemas.openxmlformats.org/officeDocument/2006/relationships/image" Target="media/image12.wmf"/><Relationship Id="rId46" Type="http://schemas.openxmlformats.org/officeDocument/2006/relationships/oleObject" Target="embeddings/oleObject27.bin"/><Relationship Id="rId45" Type="http://schemas.openxmlformats.org/officeDocument/2006/relationships/image" Target="media/image11.wmf"/><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endnotes" Target="endnotes.xml"/><Relationship Id="rId39" Type="http://schemas.openxmlformats.org/officeDocument/2006/relationships/oleObject" Target="embeddings/oleObject21.bin"/><Relationship Id="rId38" Type="http://schemas.openxmlformats.org/officeDocument/2006/relationships/oleObject" Target="embeddings/oleObject20.bin"/><Relationship Id="rId371" Type="http://schemas.microsoft.com/office/2011/relationships/people" Target="people.xml"/><Relationship Id="rId370" Type="http://schemas.openxmlformats.org/officeDocument/2006/relationships/fontTable" Target="fontTable.xml"/><Relationship Id="rId37" Type="http://schemas.openxmlformats.org/officeDocument/2006/relationships/oleObject" Target="embeddings/oleObject19.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8.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7.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6.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5.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oleObject" Target="embeddings/oleObject14.bin"/><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13.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11.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oleObject" Target="embeddings/oleObject10.bin"/><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9.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0.wmf"/><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oleObject" Target="embeddings/oleObject8.bin"/><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9.wmf"/><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oleObject" Target="embeddings/oleObject7.bin"/><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w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image" Target="media/image54.png"/><Relationship Id="rId21" Type="http://schemas.openxmlformats.org/officeDocument/2006/relationships/oleObject" Target="embeddings/oleObject6.bin"/><Relationship Id="rId209" Type="http://schemas.openxmlformats.org/officeDocument/2006/relationships/image" Target="media/image53.png"/><Relationship Id="rId208" Type="http://schemas.openxmlformats.org/officeDocument/2006/relationships/image" Target="media/image52.png"/><Relationship Id="rId207" Type="http://schemas.openxmlformats.org/officeDocument/2006/relationships/image" Target="media/image51.png"/><Relationship Id="rId206" Type="http://schemas.openxmlformats.org/officeDocument/2006/relationships/image" Target="media/image50.emf"/><Relationship Id="rId205" Type="http://schemas.openxmlformats.org/officeDocument/2006/relationships/oleObject" Target="embeddings/oleObject148.bin"/><Relationship Id="rId204" Type="http://schemas.openxmlformats.org/officeDocument/2006/relationships/oleObject" Target="embeddings/oleObject147.bin"/><Relationship Id="rId203" Type="http://schemas.openxmlformats.org/officeDocument/2006/relationships/oleObject" Target="embeddings/oleObject146.bin"/><Relationship Id="rId202" Type="http://schemas.openxmlformats.org/officeDocument/2006/relationships/image" Target="media/image49.wmf"/><Relationship Id="rId201" Type="http://schemas.openxmlformats.org/officeDocument/2006/relationships/oleObject" Target="embeddings/oleObject145.bin"/><Relationship Id="rId200" Type="http://schemas.openxmlformats.org/officeDocument/2006/relationships/oleObject" Target="embeddings/oleObject144.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oleObject" Target="embeddings/oleObject143.bin"/><Relationship Id="rId198" Type="http://schemas.openxmlformats.org/officeDocument/2006/relationships/oleObject" Target="embeddings/oleObject142.bin"/><Relationship Id="rId197" Type="http://schemas.openxmlformats.org/officeDocument/2006/relationships/image" Target="media/image48.wmf"/><Relationship Id="rId196" Type="http://schemas.openxmlformats.org/officeDocument/2006/relationships/oleObject" Target="embeddings/oleObject141.bin"/><Relationship Id="rId195" Type="http://schemas.openxmlformats.org/officeDocument/2006/relationships/oleObject" Target="embeddings/oleObject140.bin"/><Relationship Id="rId194" Type="http://schemas.openxmlformats.org/officeDocument/2006/relationships/oleObject" Target="embeddings/oleObject139.bin"/><Relationship Id="rId193" Type="http://schemas.openxmlformats.org/officeDocument/2006/relationships/image" Target="media/image47.wmf"/><Relationship Id="rId192" Type="http://schemas.openxmlformats.org/officeDocument/2006/relationships/oleObject" Target="embeddings/oleObject138.bin"/><Relationship Id="rId191" Type="http://schemas.openxmlformats.org/officeDocument/2006/relationships/image" Target="media/image46.wmf"/><Relationship Id="rId190" Type="http://schemas.openxmlformats.org/officeDocument/2006/relationships/oleObject" Target="embeddings/oleObject137.bin"/><Relationship Id="rId19" Type="http://schemas.openxmlformats.org/officeDocument/2006/relationships/oleObject" Target="embeddings/oleObject5.bin"/><Relationship Id="rId189" Type="http://schemas.openxmlformats.org/officeDocument/2006/relationships/oleObject" Target="embeddings/oleObject136.bin"/><Relationship Id="rId188" Type="http://schemas.openxmlformats.org/officeDocument/2006/relationships/oleObject" Target="embeddings/oleObject135.bin"/><Relationship Id="rId187" Type="http://schemas.openxmlformats.org/officeDocument/2006/relationships/oleObject" Target="embeddings/oleObject134.bin"/><Relationship Id="rId186" Type="http://schemas.openxmlformats.org/officeDocument/2006/relationships/oleObject" Target="embeddings/oleObject133.bin"/><Relationship Id="rId185" Type="http://schemas.openxmlformats.org/officeDocument/2006/relationships/oleObject" Target="embeddings/oleObject132.bin"/><Relationship Id="rId184" Type="http://schemas.openxmlformats.org/officeDocument/2006/relationships/oleObject" Target="embeddings/oleObject131.bin"/><Relationship Id="rId183" Type="http://schemas.openxmlformats.org/officeDocument/2006/relationships/oleObject" Target="embeddings/oleObject130.bin"/><Relationship Id="rId182" Type="http://schemas.openxmlformats.org/officeDocument/2006/relationships/oleObject" Target="embeddings/oleObject129.bin"/><Relationship Id="rId181" Type="http://schemas.openxmlformats.org/officeDocument/2006/relationships/oleObject" Target="embeddings/oleObject128.bin"/><Relationship Id="rId180" Type="http://schemas.openxmlformats.org/officeDocument/2006/relationships/image" Target="media/image45.wmf"/><Relationship Id="rId18" Type="http://schemas.openxmlformats.org/officeDocument/2006/relationships/image" Target="media/image6.emf"/><Relationship Id="rId179" Type="http://schemas.openxmlformats.org/officeDocument/2006/relationships/oleObject" Target="embeddings/oleObject127.bin"/><Relationship Id="rId178" Type="http://schemas.openxmlformats.org/officeDocument/2006/relationships/image" Target="media/image44.wmf"/><Relationship Id="rId177" Type="http://schemas.openxmlformats.org/officeDocument/2006/relationships/oleObject" Target="embeddings/oleObject126.bin"/><Relationship Id="rId176" Type="http://schemas.openxmlformats.org/officeDocument/2006/relationships/image" Target="media/image43.wmf"/><Relationship Id="rId175" Type="http://schemas.openxmlformats.org/officeDocument/2006/relationships/oleObject" Target="embeddings/oleObject125.bin"/><Relationship Id="rId174" Type="http://schemas.openxmlformats.org/officeDocument/2006/relationships/oleObject" Target="embeddings/oleObject124.bin"/><Relationship Id="rId173" Type="http://schemas.openxmlformats.org/officeDocument/2006/relationships/oleObject" Target="embeddings/oleObject123.bin"/><Relationship Id="rId172" Type="http://schemas.openxmlformats.org/officeDocument/2006/relationships/image" Target="media/image42.wmf"/><Relationship Id="rId171" Type="http://schemas.openxmlformats.org/officeDocument/2006/relationships/oleObject" Target="embeddings/oleObject122.bin"/><Relationship Id="rId170" Type="http://schemas.openxmlformats.org/officeDocument/2006/relationships/oleObject" Target="embeddings/oleObject121.bin"/><Relationship Id="rId17" Type="http://schemas.openxmlformats.org/officeDocument/2006/relationships/oleObject" Target="embeddings/oleObject4.bin"/><Relationship Id="rId169" Type="http://schemas.openxmlformats.org/officeDocument/2006/relationships/oleObject" Target="embeddings/oleObject120.bin"/><Relationship Id="rId168" Type="http://schemas.openxmlformats.org/officeDocument/2006/relationships/oleObject" Target="embeddings/oleObject119.bin"/><Relationship Id="rId167" Type="http://schemas.openxmlformats.org/officeDocument/2006/relationships/image" Target="media/image41.wmf"/><Relationship Id="rId166" Type="http://schemas.openxmlformats.org/officeDocument/2006/relationships/oleObject" Target="embeddings/oleObject118.bin"/><Relationship Id="rId165" Type="http://schemas.openxmlformats.org/officeDocument/2006/relationships/oleObject" Target="embeddings/oleObject117.bin"/><Relationship Id="rId164" Type="http://schemas.openxmlformats.org/officeDocument/2006/relationships/image" Target="media/image40.wmf"/><Relationship Id="rId163" Type="http://schemas.openxmlformats.org/officeDocument/2006/relationships/oleObject" Target="embeddings/oleObject116.bin"/><Relationship Id="rId162" Type="http://schemas.openxmlformats.org/officeDocument/2006/relationships/oleObject" Target="embeddings/oleObject115.bin"/><Relationship Id="rId161" Type="http://schemas.openxmlformats.org/officeDocument/2006/relationships/oleObject" Target="embeddings/oleObject114.bin"/><Relationship Id="rId160" Type="http://schemas.openxmlformats.org/officeDocument/2006/relationships/oleObject" Target="embeddings/oleObject113.bin"/><Relationship Id="rId16" Type="http://schemas.openxmlformats.org/officeDocument/2006/relationships/image" Target="media/image5.emf"/><Relationship Id="rId159" Type="http://schemas.openxmlformats.org/officeDocument/2006/relationships/oleObject" Target="embeddings/oleObject112.bin"/><Relationship Id="rId158" Type="http://schemas.openxmlformats.org/officeDocument/2006/relationships/oleObject" Target="embeddings/oleObject111.bin"/><Relationship Id="rId157" Type="http://schemas.openxmlformats.org/officeDocument/2006/relationships/oleObject" Target="embeddings/oleObject110.bin"/><Relationship Id="rId156" Type="http://schemas.openxmlformats.org/officeDocument/2006/relationships/oleObject" Target="embeddings/oleObject109.bin"/><Relationship Id="rId155" Type="http://schemas.openxmlformats.org/officeDocument/2006/relationships/oleObject" Target="embeddings/oleObject108.bin"/><Relationship Id="rId154" Type="http://schemas.openxmlformats.org/officeDocument/2006/relationships/image" Target="media/image39.wmf"/><Relationship Id="rId153" Type="http://schemas.openxmlformats.org/officeDocument/2006/relationships/oleObject" Target="embeddings/oleObject107.bin"/><Relationship Id="rId152" Type="http://schemas.openxmlformats.org/officeDocument/2006/relationships/oleObject" Target="embeddings/oleObject106.bin"/><Relationship Id="rId151" Type="http://schemas.openxmlformats.org/officeDocument/2006/relationships/oleObject" Target="embeddings/oleObject105.bin"/><Relationship Id="rId150" Type="http://schemas.openxmlformats.org/officeDocument/2006/relationships/image" Target="media/image38.wmf"/><Relationship Id="rId15" Type="http://schemas.openxmlformats.org/officeDocument/2006/relationships/oleObject" Target="embeddings/oleObject3.bin"/><Relationship Id="rId149" Type="http://schemas.openxmlformats.org/officeDocument/2006/relationships/oleObject" Target="embeddings/oleObject104.bin"/><Relationship Id="rId148" Type="http://schemas.openxmlformats.org/officeDocument/2006/relationships/oleObject" Target="embeddings/oleObject103.bin"/><Relationship Id="rId147" Type="http://schemas.openxmlformats.org/officeDocument/2006/relationships/oleObject" Target="embeddings/oleObject102.bin"/><Relationship Id="rId146" Type="http://schemas.openxmlformats.org/officeDocument/2006/relationships/oleObject" Target="embeddings/oleObject101.bin"/><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oleObject" Target="embeddings/oleObject98.bin"/><Relationship Id="rId142" Type="http://schemas.openxmlformats.org/officeDocument/2006/relationships/oleObject" Target="embeddings/oleObject97.bin"/><Relationship Id="rId141" Type="http://schemas.openxmlformats.org/officeDocument/2006/relationships/oleObject" Target="embeddings/oleObject96.bin"/><Relationship Id="rId140" Type="http://schemas.openxmlformats.org/officeDocument/2006/relationships/image" Target="media/image37.wmf"/><Relationship Id="rId14" Type="http://schemas.openxmlformats.org/officeDocument/2006/relationships/image" Target="media/image4.emf"/><Relationship Id="rId139" Type="http://schemas.openxmlformats.org/officeDocument/2006/relationships/oleObject" Target="embeddings/oleObject95.bin"/><Relationship Id="rId138" Type="http://schemas.openxmlformats.org/officeDocument/2006/relationships/image" Target="media/image36.wmf"/><Relationship Id="rId137" Type="http://schemas.openxmlformats.org/officeDocument/2006/relationships/oleObject" Target="embeddings/oleObject94.bin"/><Relationship Id="rId136" Type="http://schemas.openxmlformats.org/officeDocument/2006/relationships/image" Target="media/image35.wmf"/><Relationship Id="rId135" Type="http://schemas.openxmlformats.org/officeDocument/2006/relationships/oleObject" Target="embeddings/oleObject93.bin"/><Relationship Id="rId134" Type="http://schemas.openxmlformats.org/officeDocument/2006/relationships/image" Target="media/image34.wmf"/><Relationship Id="rId133" Type="http://schemas.openxmlformats.org/officeDocument/2006/relationships/oleObject" Target="embeddings/oleObject92.bin"/><Relationship Id="rId132" Type="http://schemas.openxmlformats.org/officeDocument/2006/relationships/image" Target="media/image33.wmf"/><Relationship Id="rId131" Type="http://schemas.openxmlformats.org/officeDocument/2006/relationships/oleObject" Target="embeddings/oleObject91.bin"/><Relationship Id="rId130" Type="http://schemas.openxmlformats.org/officeDocument/2006/relationships/image" Target="media/image32.wmf"/><Relationship Id="rId13" Type="http://schemas.openxmlformats.org/officeDocument/2006/relationships/oleObject" Target="embeddings/oleObject2.bin"/><Relationship Id="rId129" Type="http://schemas.openxmlformats.org/officeDocument/2006/relationships/oleObject" Target="embeddings/oleObject90.bin"/><Relationship Id="rId128" Type="http://schemas.openxmlformats.org/officeDocument/2006/relationships/oleObject" Target="embeddings/oleObject89.bin"/><Relationship Id="rId127" Type="http://schemas.openxmlformats.org/officeDocument/2006/relationships/image" Target="media/image31.wmf"/><Relationship Id="rId126" Type="http://schemas.openxmlformats.org/officeDocument/2006/relationships/oleObject" Target="embeddings/oleObject88.bin"/><Relationship Id="rId125" Type="http://schemas.openxmlformats.org/officeDocument/2006/relationships/oleObject" Target="embeddings/oleObject87.bin"/><Relationship Id="rId124" Type="http://schemas.openxmlformats.org/officeDocument/2006/relationships/oleObject" Target="embeddings/oleObject86.bin"/><Relationship Id="rId123" Type="http://schemas.openxmlformats.org/officeDocument/2006/relationships/image" Target="media/image30.wmf"/><Relationship Id="rId122" Type="http://schemas.openxmlformats.org/officeDocument/2006/relationships/oleObject" Target="embeddings/oleObject85.bin"/><Relationship Id="rId121" Type="http://schemas.openxmlformats.org/officeDocument/2006/relationships/image" Target="media/image29.wmf"/><Relationship Id="rId120" Type="http://schemas.openxmlformats.org/officeDocument/2006/relationships/oleObject" Target="embeddings/oleObject84.bin"/><Relationship Id="rId12" Type="http://schemas.openxmlformats.org/officeDocument/2006/relationships/image" Target="media/image3.emf"/><Relationship Id="rId119" Type="http://schemas.openxmlformats.org/officeDocument/2006/relationships/oleObject" Target="embeddings/oleObject83.bin"/><Relationship Id="rId118" Type="http://schemas.openxmlformats.org/officeDocument/2006/relationships/oleObject" Target="embeddings/oleObject82.bin"/><Relationship Id="rId117" Type="http://schemas.openxmlformats.org/officeDocument/2006/relationships/oleObject" Target="embeddings/oleObject81.bin"/><Relationship Id="rId116" Type="http://schemas.openxmlformats.org/officeDocument/2006/relationships/oleObject" Target="embeddings/oleObject80.bin"/><Relationship Id="rId115" Type="http://schemas.openxmlformats.org/officeDocument/2006/relationships/oleObject" Target="embeddings/oleObject79.bin"/><Relationship Id="rId114" Type="http://schemas.openxmlformats.org/officeDocument/2006/relationships/oleObject" Target="embeddings/oleObject78.bin"/><Relationship Id="rId113" Type="http://schemas.openxmlformats.org/officeDocument/2006/relationships/oleObject" Target="embeddings/oleObject77.bin"/><Relationship Id="rId112" Type="http://schemas.openxmlformats.org/officeDocument/2006/relationships/oleObject" Target="embeddings/oleObject76.bin"/><Relationship Id="rId111" Type="http://schemas.openxmlformats.org/officeDocument/2006/relationships/oleObject" Target="embeddings/oleObject75.bin"/><Relationship Id="rId110" Type="http://schemas.openxmlformats.org/officeDocument/2006/relationships/oleObject" Target="embeddings/oleObject74.bin"/><Relationship Id="rId11" Type="http://schemas.openxmlformats.org/officeDocument/2006/relationships/oleObject" Target="embeddings/oleObject1.bin"/><Relationship Id="rId109" Type="http://schemas.openxmlformats.org/officeDocument/2006/relationships/image" Target="media/image28.wmf"/><Relationship Id="rId108" Type="http://schemas.openxmlformats.org/officeDocument/2006/relationships/oleObject" Target="embeddings/oleObject73.bin"/><Relationship Id="rId107" Type="http://schemas.openxmlformats.org/officeDocument/2006/relationships/oleObject" Target="embeddings/oleObject72.bin"/><Relationship Id="rId106" Type="http://schemas.openxmlformats.org/officeDocument/2006/relationships/image" Target="media/image27.wmf"/><Relationship Id="rId105" Type="http://schemas.openxmlformats.org/officeDocument/2006/relationships/oleObject" Target="embeddings/oleObject71.bin"/><Relationship Id="rId104" Type="http://schemas.openxmlformats.org/officeDocument/2006/relationships/image" Target="media/image26.wmf"/><Relationship Id="rId103" Type="http://schemas.openxmlformats.org/officeDocument/2006/relationships/oleObject" Target="embeddings/oleObject70.bin"/><Relationship Id="rId102" Type="http://schemas.openxmlformats.org/officeDocument/2006/relationships/image" Target="media/image25.wmf"/><Relationship Id="rId101" Type="http://schemas.openxmlformats.org/officeDocument/2006/relationships/oleObject" Target="embeddings/oleObject69.bin"/><Relationship Id="rId100" Type="http://schemas.openxmlformats.org/officeDocument/2006/relationships/oleObject" Target="embeddings/oleObject68.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2018-03-10T17:55:28Z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