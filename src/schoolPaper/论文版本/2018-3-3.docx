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11"/>
        <w:numPr>
          <w:ilvl w:val="0"/>
          <w:numId w:val="0"/>
        </w:numPr>
        <w:spacing w:line="360" w:lineRule="auto"/>
        <w:rPr>
          <w:rFonts w:hint="eastAsia" w:ascii="Times New Roman" w:hAnsi="Times New Roman"/>
          <w:sz w:val="24"/>
          <w:szCs w:val="24"/>
        </w:rPr>
      </w:pPr>
    </w:p>
    <w:p>
      <w:pPr>
        <w:pStyle w:val="11"/>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5"/>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r:link="rId7"/>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6"/>
      <w:bookmarkStart w:id="1" w:name="_Hlt34104667"/>
    </w:p>
    <w:p>
      <w:pPr>
        <w:rPr>
          <w:rFonts w:hint="eastAsia" w:ascii="Times New Roman" w:hAnsi="Times New Roman" w:eastAsia="仿宋_GB2312"/>
          <w:szCs w:val="21"/>
        </w:rPr>
      </w:pP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4"/>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14"/>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14"/>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14"/>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w:t>
      </w:r>
      <w:del w:id="0" w:author="Janusio" w:date="2018-03-03T09:26:02Z">
        <w:r>
          <w:rPr>
            <w:rFonts w:hint="eastAsia" w:ascii="Times New Roman" w:hAnsi="Times New Roman"/>
            <w:sz w:val="24"/>
            <w:szCs w:val="24"/>
            <w:lang w:val="en-US" w:eastAsia="zh-CN"/>
          </w:rPr>
          <w:delText xml:space="preserve">不能 </w:delText>
        </w:r>
      </w:del>
      <w:r>
        <w:rPr>
          <w:rFonts w:hint="eastAsia" w:ascii="Times New Roman" w:hAnsi="Times New Roman"/>
          <w:sz w:val="24"/>
          <w:szCs w:val="24"/>
          <w:lang w:val="en-US" w:eastAsia="zh-CN"/>
        </w:rPr>
        <w:t>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w:t>
      </w:r>
      <w:del w:id="1" w:author="Janusio" w:date="2018-03-03T09:26:58Z">
        <w:r>
          <w:rPr>
            <w:rFonts w:hint="eastAsia" w:ascii="Times New Roman" w:hAnsi="Times New Roman"/>
            <w:sz w:val="24"/>
            <w:szCs w:val="24"/>
            <w:lang w:val="en-US" w:eastAsia="zh-CN"/>
          </w:rPr>
          <w:delText>TCG的TPM工作组负责TPM规范的起草、修订和发布，其规范已从TPM1.0、TPM1.2发展到现在的TPM2.0。</w:delText>
        </w:r>
      </w:del>
      <w:r>
        <w:rPr>
          <w:rFonts w:hint="eastAsia" w:ascii="Times New Roman" w:hAnsi="Times New Roman"/>
          <w:sz w:val="24"/>
          <w:szCs w:val="24"/>
          <w:lang w:val="en-US" w:eastAsia="zh-CN"/>
        </w:rPr>
        <w:t>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w:t>
      </w:r>
      <w:ins w:id="2" w:author="Janusio" w:date="2018-03-03T09:27:45Z">
        <w:r>
          <w:rPr>
            <w:rFonts w:hint="eastAsia" w:ascii="Times New Roman" w:hAnsi="Times New Roman"/>
            <w:sz w:val="24"/>
            <w:szCs w:val="24"/>
            <w:lang w:val="en-US" w:eastAsia="zh-CN"/>
          </w:rPr>
          <w:t>基于</w:t>
        </w:r>
      </w:ins>
      <w:ins w:id="3" w:author="Janusio" w:date="2018-03-03T09:27:47Z">
        <w:r>
          <w:rPr>
            <w:rFonts w:hint="eastAsia" w:ascii="Times New Roman" w:hAnsi="Times New Roman"/>
            <w:sz w:val="24"/>
            <w:szCs w:val="24"/>
            <w:lang w:val="en-US" w:eastAsia="zh-CN"/>
          </w:rPr>
          <w:t>硬件</w:t>
        </w:r>
      </w:ins>
      <w:ins w:id="4" w:author="Janusio" w:date="2018-03-03T09:27:53Z">
        <w:r>
          <w:rPr>
            <w:rFonts w:hint="eastAsia" w:ascii="Times New Roman" w:hAnsi="Times New Roman"/>
            <w:sz w:val="24"/>
            <w:szCs w:val="24"/>
            <w:lang w:val="en-US" w:eastAsia="zh-CN"/>
          </w:rPr>
          <w:t>的</w:t>
        </w:r>
      </w:ins>
      <w:ins w:id="5" w:author="Janusio" w:date="2018-03-03T09:27:56Z">
        <w:r>
          <w:rPr>
            <w:rFonts w:hint="eastAsia" w:ascii="Times New Roman" w:hAnsi="Times New Roman"/>
            <w:sz w:val="24"/>
            <w:szCs w:val="24"/>
            <w:lang w:val="en-US" w:eastAsia="zh-CN"/>
          </w:rPr>
          <w:t>CRTM对</w:t>
        </w:r>
      </w:ins>
      <w:ins w:id="6" w:author="Janusio" w:date="2018-03-03T09:28:01Z">
        <w:r>
          <w:rPr>
            <w:rFonts w:hint="eastAsia" w:ascii="Times New Roman" w:hAnsi="Times New Roman"/>
            <w:sz w:val="24"/>
            <w:szCs w:val="24"/>
            <w:lang w:val="en-US" w:eastAsia="zh-CN"/>
          </w:rPr>
          <w:t>云计算</w:t>
        </w:r>
      </w:ins>
      <w:ins w:id="7" w:author="Janusio" w:date="2018-03-03T09:28:03Z">
        <w:r>
          <w:rPr>
            <w:rFonts w:hint="eastAsia" w:ascii="Times New Roman" w:hAnsi="Times New Roman"/>
            <w:sz w:val="24"/>
            <w:szCs w:val="24"/>
            <w:lang w:val="en-US" w:eastAsia="zh-CN"/>
          </w:rPr>
          <w:t>物理</w:t>
        </w:r>
      </w:ins>
      <w:ins w:id="8" w:author="Janusio" w:date="2018-03-03T09:28:05Z">
        <w:r>
          <w:rPr>
            <w:rFonts w:hint="eastAsia" w:ascii="Times New Roman" w:hAnsi="Times New Roman"/>
            <w:sz w:val="24"/>
            <w:szCs w:val="24"/>
            <w:lang w:val="en-US" w:eastAsia="zh-CN"/>
          </w:rPr>
          <w:t>服务器</w:t>
        </w:r>
      </w:ins>
      <w:ins w:id="9" w:author="Janusio" w:date="2018-03-03T09:29:00Z">
        <w:r>
          <w:rPr>
            <w:rFonts w:hint="eastAsia" w:ascii="Times New Roman" w:hAnsi="Times New Roman"/>
            <w:sz w:val="24"/>
            <w:szCs w:val="24"/>
            <w:lang w:val="en-US" w:eastAsia="zh-CN"/>
          </w:rPr>
          <w:t>组件</w:t>
        </w:r>
      </w:ins>
      <w:ins w:id="10" w:author="Janusio" w:date="2018-03-03T09:28:12Z">
        <w:r>
          <w:rPr>
            <w:rFonts w:hint="eastAsia" w:ascii="Times New Roman" w:hAnsi="Times New Roman"/>
            <w:sz w:val="24"/>
            <w:szCs w:val="24"/>
            <w:lang w:val="en-US" w:eastAsia="zh-CN"/>
          </w:rPr>
          <w:t>进行</w:t>
        </w:r>
      </w:ins>
      <w:ins w:id="11" w:author="Janusio" w:date="2018-03-03T09:28:13Z">
        <w:r>
          <w:rPr>
            <w:rFonts w:hint="eastAsia" w:ascii="Times New Roman" w:hAnsi="Times New Roman"/>
            <w:sz w:val="24"/>
            <w:szCs w:val="24"/>
            <w:lang w:val="en-US" w:eastAsia="zh-CN"/>
          </w:rPr>
          <w:t>可信</w:t>
        </w:r>
      </w:ins>
      <w:ins w:id="12" w:author="Janusio" w:date="2018-03-03T09:28:14Z">
        <w:r>
          <w:rPr>
            <w:rFonts w:hint="eastAsia" w:ascii="Times New Roman" w:hAnsi="Times New Roman"/>
            <w:sz w:val="24"/>
            <w:szCs w:val="24"/>
            <w:lang w:val="en-US" w:eastAsia="zh-CN"/>
          </w:rPr>
          <w:t>度量，</w:t>
        </w:r>
      </w:ins>
      <w:ins w:id="13" w:author="Janusio" w:date="2018-03-03T09:29:13Z">
        <w:r>
          <w:rPr>
            <w:rFonts w:hint="eastAsia" w:ascii="Times New Roman" w:hAnsi="Times New Roman"/>
            <w:sz w:val="24"/>
            <w:szCs w:val="24"/>
            <w:lang w:val="en-US" w:eastAsia="zh-CN"/>
          </w:rPr>
          <w:t>比如BIOS、操作系统内核OS、虚拟机管理器等</w:t>
        </w:r>
      </w:ins>
      <w:ins w:id="14" w:author="Janusio" w:date="2018-03-03T09:29:17Z">
        <w:r>
          <w:rPr>
            <w:rFonts w:hint="eastAsia" w:ascii="Times New Roman" w:hAnsi="Times New Roman"/>
            <w:sz w:val="24"/>
            <w:szCs w:val="24"/>
            <w:lang w:val="en-US" w:eastAsia="zh-CN"/>
          </w:rPr>
          <w:t>，</w:t>
        </w:r>
      </w:ins>
      <w:ins w:id="15" w:author="Janusio" w:date="2018-03-03T09:28:16Z">
        <w:r>
          <w:rPr>
            <w:rFonts w:hint="eastAsia" w:ascii="Times New Roman" w:hAnsi="Times New Roman"/>
            <w:sz w:val="24"/>
            <w:szCs w:val="24"/>
            <w:lang w:val="en-US" w:eastAsia="zh-CN"/>
          </w:rPr>
          <w:t>并在</w:t>
        </w:r>
      </w:ins>
      <w:ins w:id="16" w:author="Janusio" w:date="2018-03-03T09:28:22Z">
        <w:r>
          <w:rPr>
            <w:rFonts w:hint="eastAsia" w:ascii="Times New Roman" w:hAnsi="Times New Roman"/>
            <w:sz w:val="24"/>
            <w:szCs w:val="24"/>
            <w:lang w:val="en-US" w:eastAsia="zh-CN"/>
          </w:rPr>
          <w:t>云计算</w:t>
        </w:r>
      </w:ins>
      <w:ins w:id="17" w:author="Janusio" w:date="2018-03-03T09:28:24Z">
        <w:r>
          <w:rPr>
            <w:rFonts w:hint="eastAsia" w:ascii="Times New Roman" w:hAnsi="Times New Roman"/>
            <w:sz w:val="24"/>
            <w:szCs w:val="24"/>
            <w:lang w:val="en-US" w:eastAsia="zh-CN"/>
          </w:rPr>
          <w:t>平台</w:t>
        </w:r>
      </w:ins>
      <w:ins w:id="18" w:author="Janusio" w:date="2018-03-03T09:28:25Z">
        <w:r>
          <w:rPr>
            <w:rFonts w:hint="eastAsia" w:ascii="Times New Roman" w:hAnsi="Times New Roman"/>
            <w:sz w:val="24"/>
            <w:szCs w:val="24"/>
            <w:lang w:val="en-US" w:eastAsia="zh-CN"/>
          </w:rPr>
          <w:t>上</w:t>
        </w:r>
      </w:ins>
      <w:ins w:id="19" w:author="Janusio" w:date="2018-03-03T09:28:26Z">
        <w:r>
          <w:rPr>
            <w:rFonts w:hint="eastAsia" w:ascii="Times New Roman" w:hAnsi="Times New Roman"/>
            <w:sz w:val="24"/>
            <w:szCs w:val="24"/>
            <w:lang w:val="en-US" w:eastAsia="zh-CN"/>
          </w:rPr>
          <w:t>增加</w:t>
        </w:r>
      </w:ins>
      <w:ins w:id="20" w:author="Janusio" w:date="2018-03-03T09:28:27Z">
        <w:r>
          <w:rPr>
            <w:rFonts w:hint="eastAsia" w:ascii="Times New Roman" w:hAnsi="Times New Roman"/>
            <w:sz w:val="24"/>
            <w:szCs w:val="24"/>
            <w:lang w:val="en-US" w:eastAsia="zh-CN"/>
          </w:rPr>
          <w:t>虚拟</w:t>
        </w:r>
      </w:ins>
      <w:ins w:id="21" w:author="Janusio" w:date="2018-03-03T09:28:28Z">
        <w:r>
          <w:rPr>
            <w:rFonts w:hint="eastAsia" w:ascii="Times New Roman" w:hAnsi="Times New Roman"/>
            <w:sz w:val="24"/>
            <w:szCs w:val="24"/>
            <w:lang w:val="en-US" w:eastAsia="zh-CN"/>
          </w:rPr>
          <w:t>可信</w:t>
        </w:r>
      </w:ins>
      <w:ins w:id="22" w:author="Janusio" w:date="2018-03-03T09:28:29Z">
        <w:r>
          <w:rPr>
            <w:rFonts w:hint="eastAsia" w:ascii="Times New Roman" w:hAnsi="Times New Roman"/>
            <w:sz w:val="24"/>
            <w:szCs w:val="24"/>
            <w:lang w:val="en-US" w:eastAsia="zh-CN"/>
          </w:rPr>
          <w:t>计算</w:t>
        </w:r>
      </w:ins>
      <w:ins w:id="23" w:author="Janusio" w:date="2018-03-03T09:28:30Z">
        <w:r>
          <w:rPr>
            <w:rFonts w:hint="eastAsia" w:ascii="Times New Roman" w:hAnsi="Times New Roman"/>
            <w:sz w:val="24"/>
            <w:szCs w:val="24"/>
            <w:lang w:val="en-US" w:eastAsia="zh-CN"/>
          </w:rPr>
          <w:t>模块</w:t>
        </w:r>
      </w:ins>
      <w:ins w:id="24" w:author="Janusio" w:date="2018-03-03T09:28:32Z">
        <w:r>
          <w:rPr>
            <w:rFonts w:hint="eastAsia" w:ascii="Times New Roman" w:hAnsi="Times New Roman"/>
            <w:sz w:val="24"/>
            <w:szCs w:val="24"/>
            <w:lang w:val="en-US" w:eastAsia="zh-CN"/>
          </w:rPr>
          <w:t>（</w:t>
        </w:r>
      </w:ins>
      <w:ins w:id="25" w:author="Janusio" w:date="2018-03-03T09:28:36Z">
        <w:r>
          <w:rPr>
            <w:rFonts w:hint="eastAsia" w:ascii="Times New Roman" w:hAnsi="Times New Roman"/>
            <w:sz w:val="24"/>
            <w:szCs w:val="24"/>
            <w:lang w:val="en-US" w:eastAsia="zh-CN"/>
          </w:rPr>
          <w:t>vTPM</w:t>
        </w:r>
      </w:ins>
      <w:ins w:id="26" w:author="Janusio" w:date="2018-03-03T09:28:32Z">
        <w:r>
          <w:rPr>
            <w:rFonts w:hint="eastAsia" w:ascii="Times New Roman" w:hAnsi="Times New Roman"/>
            <w:sz w:val="24"/>
            <w:szCs w:val="24"/>
            <w:lang w:val="en-US" w:eastAsia="zh-CN"/>
          </w:rPr>
          <w:t>）</w:t>
        </w:r>
      </w:ins>
      <w:ins w:id="27" w:author="Janusio" w:date="2018-03-03T09:28:41Z">
        <w:r>
          <w:rPr>
            <w:rFonts w:hint="eastAsia" w:ascii="Times New Roman" w:hAnsi="Times New Roman"/>
            <w:sz w:val="24"/>
            <w:szCs w:val="24"/>
            <w:lang w:val="en-US" w:eastAsia="zh-CN"/>
          </w:rPr>
          <w:t>对</w:t>
        </w:r>
      </w:ins>
      <w:ins w:id="28" w:author="Janusio" w:date="2018-03-03T09:28:43Z">
        <w:r>
          <w:rPr>
            <w:rFonts w:hint="eastAsia" w:ascii="Times New Roman" w:hAnsi="Times New Roman"/>
            <w:sz w:val="24"/>
            <w:szCs w:val="24"/>
            <w:lang w:val="en-US" w:eastAsia="zh-CN"/>
          </w:rPr>
          <w:t>云计算</w:t>
        </w:r>
      </w:ins>
      <w:ins w:id="29" w:author="Janusio" w:date="2018-03-03T09:28:45Z">
        <w:r>
          <w:rPr>
            <w:rFonts w:hint="eastAsia" w:ascii="Times New Roman" w:hAnsi="Times New Roman"/>
            <w:sz w:val="24"/>
            <w:szCs w:val="24"/>
            <w:lang w:val="en-US" w:eastAsia="zh-CN"/>
          </w:rPr>
          <w:t>上</w:t>
        </w:r>
      </w:ins>
      <w:ins w:id="30" w:author="Janusio" w:date="2018-03-03T09:28:47Z">
        <w:r>
          <w:rPr>
            <w:rFonts w:hint="eastAsia" w:ascii="Times New Roman" w:hAnsi="Times New Roman"/>
            <w:sz w:val="24"/>
            <w:szCs w:val="24"/>
            <w:lang w:val="en-US" w:eastAsia="zh-CN"/>
          </w:rPr>
          <w:t>的</w:t>
        </w:r>
      </w:ins>
      <w:ins w:id="31" w:author="Janusio" w:date="2018-03-03T09:28:48Z">
        <w:r>
          <w:rPr>
            <w:rFonts w:hint="eastAsia" w:ascii="Times New Roman" w:hAnsi="Times New Roman"/>
            <w:sz w:val="24"/>
            <w:szCs w:val="24"/>
            <w:lang w:val="en-US" w:eastAsia="zh-CN"/>
          </w:rPr>
          <w:t>虚拟机</w:t>
        </w:r>
      </w:ins>
      <w:ins w:id="32" w:author="Janusio" w:date="2018-03-03T09:29:22Z">
        <w:r>
          <w:rPr>
            <w:rFonts w:hint="eastAsia" w:ascii="Times New Roman" w:hAnsi="Times New Roman"/>
            <w:sz w:val="24"/>
            <w:szCs w:val="24"/>
            <w:lang w:val="en-US" w:eastAsia="zh-CN"/>
          </w:rPr>
          <w:t>组件</w:t>
        </w:r>
      </w:ins>
      <w:ins w:id="33" w:author="Janusio" w:date="2018-03-03T09:28:49Z">
        <w:r>
          <w:rPr>
            <w:rFonts w:hint="eastAsia" w:ascii="Times New Roman" w:hAnsi="Times New Roman"/>
            <w:sz w:val="24"/>
            <w:szCs w:val="24"/>
            <w:lang w:val="en-US" w:eastAsia="zh-CN"/>
          </w:rPr>
          <w:t>进行</w:t>
        </w:r>
      </w:ins>
      <w:ins w:id="34" w:author="Janusio" w:date="2018-03-03T09:28:50Z">
        <w:r>
          <w:rPr>
            <w:rFonts w:hint="eastAsia" w:ascii="Times New Roman" w:hAnsi="Times New Roman"/>
            <w:sz w:val="24"/>
            <w:szCs w:val="24"/>
            <w:lang w:val="en-US" w:eastAsia="zh-CN"/>
          </w:rPr>
          <w:t>可信度量</w:t>
        </w:r>
      </w:ins>
      <w:ins w:id="35" w:author="Janusio" w:date="2018-03-03T09:29:35Z">
        <w:r>
          <w:rPr>
            <w:rFonts w:hint="eastAsia" w:ascii="Times New Roman" w:hAnsi="Times New Roman"/>
            <w:sz w:val="24"/>
            <w:szCs w:val="24"/>
            <w:lang w:val="en-US" w:eastAsia="zh-CN"/>
          </w:rPr>
          <w:t>，</w:t>
        </w:r>
      </w:ins>
      <w:ins w:id="36" w:author="Janusio" w:date="2018-03-03T09:29:32Z">
        <w:r>
          <w:rPr>
            <w:rFonts w:hint="eastAsia" w:ascii="Times New Roman" w:hAnsi="Times New Roman"/>
            <w:sz w:val="24"/>
            <w:szCs w:val="24"/>
            <w:lang w:val="en-US" w:eastAsia="zh-CN"/>
          </w:rPr>
          <w:t>比如虚拟机镜像系统、虚拟机文件、虚拟机虚拟化过程所需的OS、虚拟BIOS等</w:t>
        </w:r>
      </w:ins>
      <w:ins w:id="37" w:author="Janusio" w:date="2018-03-03T09:28:51Z">
        <w:r>
          <w:rPr>
            <w:rFonts w:hint="eastAsia" w:ascii="Times New Roman" w:hAnsi="Times New Roman"/>
            <w:sz w:val="24"/>
            <w:szCs w:val="24"/>
            <w:lang w:val="en-US" w:eastAsia="zh-CN"/>
          </w:rPr>
          <w:t>。</w:t>
        </w:r>
      </w:ins>
      <w:del w:id="38" w:author="Janusio" w:date="2018-03-03T09:29:40Z">
        <w:r>
          <w:rPr>
            <w:rFonts w:hint="eastAsia" w:ascii="Times New Roman" w:hAnsi="Times New Roman"/>
            <w:sz w:val="24"/>
            <w:szCs w:val="24"/>
            <w:lang w:val="en-US" w:eastAsia="zh-CN"/>
          </w:rPr>
          <w:delText>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w:delText>
        </w:r>
      </w:del>
      <w:r>
        <w:rPr>
          <w:rFonts w:hint="eastAsia" w:ascii="Times New Roman" w:hAnsi="Times New Roman"/>
          <w:sz w:val="24"/>
          <w:szCs w:val="24"/>
          <w:lang w:val="en-US" w:eastAsia="zh-CN"/>
        </w:rPr>
        <w:t>TVP的出现能够帮助云计算提供商向云租户更好的提供安全可靠的云服务。</w:t>
      </w:r>
    </w:p>
    <w:p>
      <w:pPr>
        <w:pStyle w:val="14"/>
        <w:spacing w:line="360" w:lineRule="auto"/>
        <w:ind w:firstLine="540" w:firstLineChars="0"/>
        <w:rPr>
          <w:rFonts w:hint="eastAsia" w:ascii="Times New Roman" w:hAnsi="Times New Roman"/>
          <w:sz w:val="24"/>
          <w:szCs w:val="24"/>
          <w:lang w:val="en-US" w:eastAsia="zh-CN"/>
        </w:rPr>
        <w:pPrChange w:id="39" w:author="Janusio" w:date="2018-03-03T09:36:27Z">
          <w:pPr>
            <w:pStyle w:val="14"/>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ins w:id="40" w:author="Janusio" w:date="2018-03-03T09:30:42Z">
        <w:r>
          <w:rPr>
            <w:rFonts w:hint="eastAsia" w:ascii="Times New Roman" w:hAnsi="Times New Roman"/>
            <w:sz w:val="24"/>
            <w:szCs w:val="24"/>
            <w:lang w:val="en-US" w:eastAsia="zh-CN"/>
          </w:rPr>
          <w:t>近几年</w:t>
        </w:r>
      </w:ins>
      <w:ins w:id="41" w:author="Janusio" w:date="2018-03-03T09:30:43Z">
        <w:r>
          <w:rPr>
            <w:rFonts w:hint="eastAsia" w:ascii="Times New Roman" w:hAnsi="Times New Roman"/>
            <w:sz w:val="24"/>
            <w:szCs w:val="24"/>
            <w:lang w:val="en-US" w:eastAsia="zh-CN"/>
          </w:rPr>
          <w:t>，</w:t>
        </w:r>
      </w:ins>
      <w:ins w:id="42" w:author="Janusio" w:date="2018-03-03T09:30:45Z">
        <w:r>
          <w:rPr>
            <w:rFonts w:hint="eastAsia" w:ascii="Times New Roman" w:hAnsi="Times New Roman"/>
            <w:sz w:val="24"/>
            <w:szCs w:val="24"/>
            <w:lang w:val="en-US" w:eastAsia="zh-CN"/>
          </w:rPr>
          <w:t>云计算</w:t>
        </w:r>
      </w:ins>
      <w:ins w:id="43" w:author="Janusio" w:date="2018-03-03T09:30:50Z">
        <w:r>
          <w:rPr>
            <w:rFonts w:hint="eastAsia" w:ascii="Times New Roman" w:hAnsi="Times New Roman"/>
            <w:sz w:val="24"/>
            <w:szCs w:val="24"/>
            <w:lang w:val="en-US" w:eastAsia="zh-CN"/>
          </w:rPr>
          <w:t>的</w:t>
        </w:r>
      </w:ins>
      <w:ins w:id="44" w:author="Janusio" w:date="2018-03-03T09:30:51Z">
        <w:r>
          <w:rPr>
            <w:rFonts w:hint="eastAsia" w:ascii="Times New Roman" w:hAnsi="Times New Roman"/>
            <w:sz w:val="24"/>
            <w:szCs w:val="24"/>
            <w:lang w:val="en-US" w:eastAsia="zh-CN"/>
          </w:rPr>
          <w:t>发展</w:t>
        </w:r>
      </w:ins>
      <w:ins w:id="45" w:author="Janusio" w:date="2018-03-03T09:30:52Z">
        <w:r>
          <w:rPr>
            <w:rFonts w:hint="eastAsia" w:ascii="Times New Roman" w:hAnsi="Times New Roman"/>
            <w:sz w:val="24"/>
            <w:szCs w:val="24"/>
            <w:lang w:val="en-US" w:eastAsia="zh-CN"/>
          </w:rPr>
          <w:t>十分</w:t>
        </w:r>
      </w:ins>
      <w:ins w:id="46" w:author="Janusio" w:date="2018-03-03T09:30:56Z">
        <w:r>
          <w:rPr>
            <w:rFonts w:hint="eastAsia" w:ascii="Times New Roman" w:hAnsi="Times New Roman"/>
            <w:sz w:val="24"/>
            <w:szCs w:val="24"/>
            <w:lang w:val="en-US" w:eastAsia="zh-CN"/>
          </w:rPr>
          <w:t>迅速，</w:t>
        </w:r>
      </w:ins>
      <w:ins w:id="47" w:author="Janusio" w:date="2018-03-03T09:31:11Z">
        <w:r>
          <w:rPr>
            <w:rFonts w:hint="eastAsia" w:ascii="Times New Roman" w:hAnsi="Times New Roman"/>
            <w:sz w:val="24"/>
            <w:szCs w:val="24"/>
            <w:lang w:val="en-US" w:eastAsia="zh-CN"/>
          </w:rPr>
          <w:t>并</w:t>
        </w:r>
      </w:ins>
      <w:ins w:id="48" w:author="Janusio" w:date="2018-03-03T09:31:15Z">
        <w:r>
          <w:rPr>
            <w:rFonts w:hint="eastAsia" w:ascii="Times New Roman" w:hAnsi="Times New Roman"/>
            <w:sz w:val="24"/>
            <w:szCs w:val="24"/>
            <w:lang w:val="en-US" w:eastAsia="zh-CN"/>
          </w:rPr>
          <w:t>产生</w:t>
        </w:r>
      </w:ins>
      <w:ins w:id="49" w:author="Janusio" w:date="2018-03-03T09:31:16Z">
        <w:r>
          <w:rPr>
            <w:rFonts w:hint="eastAsia" w:ascii="Times New Roman" w:hAnsi="Times New Roman"/>
            <w:sz w:val="24"/>
            <w:szCs w:val="24"/>
            <w:lang w:val="en-US" w:eastAsia="zh-CN"/>
          </w:rPr>
          <w:t>了</w:t>
        </w:r>
      </w:ins>
      <w:ins w:id="50" w:author="Janusio" w:date="2018-03-03T09:31:19Z">
        <w:r>
          <w:rPr>
            <w:rFonts w:hint="eastAsia" w:ascii="Times New Roman" w:hAnsi="Times New Roman"/>
            <w:sz w:val="24"/>
            <w:szCs w:val="24"/>
            <w:lang w:val="en-US" w:eastAsia="zh-CN"/>
          </w:rPr>
          <w:t>以</w:t>
        </w:r>
      </w:ins>
      <w:ins w:id="51" w:author="Janusio" w:date="2018-03-03T09:31:22Z">
        <w:r>
          <w:rPr>
            <w:rFonts w:hint="eastAsia" w:ascii="Times New Roman" w:hAnsi="Times New Roman"/>
            <w:sz w:val="24"/>
            <w:szCs w:val="24"/>
            <w:lang w:val="en-US" w:eastAsia="zh-CN"/>
          </w:rPr>
          <w:t>云主机为</w:t>
        </w:r>
      </w:ins>
      <w:ins w:id="52" w:author="Janusio" w:date="2018-03-03T09:31:24Z">
        <w:r>
          <w:rPr>
            <w:rFonts w:hint="eastAsia" w:ascii="Times New Roman" w:hAnsi="Times New Roman"/>
            <w:sz w:val="24"/>
            <w:szCs w:val="24"/>
            <w:lang w:val="en-US" w:eastAsia="zh-CN"/>
          </w:rPr>
          <w:t>主要</w:t>
        </w:r>
      </w:ins>
      <w:ins w:id="53" w:author="Janusio" w:date="2018-03-03T09:31:25Z">
        <w:r>
          <w:rPr>
            <w:rFonts w:hint="eastAsia" w:ascii="Times New Roman" w:hAnsi="Times New Roman"/>
            <w:sz w:val="24"/>
            <w:szCs w:val="24"/>
            <w:lang w:val="en-US" w:eastAsia="zh-CN"/>
          </w:rPr>
          <w:t>服务的</w:t>
        </w:r>
      </w:ins>
      <w:ins w:id="54" w:author="Janusio" w:date="2018-03-03T09:31:27Z">
        <w:r>
          <w:rPr>
            <w:rFonts w:hint="eastAsia" w:ascii="Times New Roman" w:hAnsi="Times New Roman"/>
            <w:sz w:val="24"/>
            <w:szCs w:val="24"/>
            <w:lang w:val="en-US" w:eastAsia="zh-CN"/>
          </w:rPr>
          <w:t>云计算市场</w:t>
        </w:r>
      </w:ins>
      <w:ins w:id="55" w:author="Janusio" w:date="2018-03-03T09:31:28Z">
        <w:r>
          <w:rPr>
            <w:rFonts w:hint="eastAsia" w:ascii="Times New Roman" w:hAnsi="Times New Roman"/>
            <w:sz w:val="24"/>
            <w:szCs w:val="24"/>
            <w:lang w:val="en-US" w:eastAsia="zh-CN"/>
          </w:rPr>
          <w:t>。</w:t>
        </w:r>
      </w:ins>
      <w:ins w:id="56" w:author="Janusio" w:date="2018-03-03T09:31:31Z">
        <w:r>
          <w:rPr>
            <w:rFonts w:hint="eastAsia" w:ascii="Times New Roman" w:hAnsi="Times New Roman"/>
            <w:sz w:val="24"/>
            <w:szCs w:val="24"/>
            <w:lang w:val="en-US" w:eastAsia="zh-CN"/>
          </w:rPr>
          <w:t>其中，</w:t>
        </w:r>
      </w:ins>
      <w:ins w:id="57" w:author="Janusio" w:date="2018-03-03T09:31:34Z">
        <w:r>
          <w:rPr>
            <w:rFonts w:hint="eastAsia" w:ascii="Times New Roman" w:hAnsi="Times New Roman"/>
            <w:sz w:val="24"/>
            <w:szCs w:val="24"/>
            <w:lang w:val="en-US" w:eastAsia="zh-CN"/>
          </w:rPr>
          <w:t>2016</w:t>
        </w:r>
      </w:ins>
      <w:ins w:id="58" w:author="Janusio" w:date="2018-03-03T09:31:36Z">
        <w:r>
          <w:rPr>
            <w:rFonts w:hint="eastAsia" w:ascii="Times New Roman" w:hAnsi="Times New Roman"/>
            <w:sz w:val="24"/>
            <w:szCs w:val="24"/>
            <w:lang w:val="en-US" w:eastAsia="zh-CN"/>
          </w:rPr>
          <w:t>年，</w:t>
        </w:r>
      </w:ins>
      <w:ins w:id="59" w:author="Janusio" w:date="2018-03-03T09:32:02Z">
        <w:r>
          <w:rPr>
            <w:rFonts w:hint="eastAsia" w:ascii="Times New Roman" w:hAnsi="Times New Roman"/>
            <w:sz w:val="24"/>
            <w:szCs w:val="24"/>
            <w:lang w:val="en-US" w:eastAsia="zh-CN"/>
          </w:rPr>
          <w:t>全球</w:t>
        </w:r>
      </w:ins>
      <w:ins w:id="60" w:author="Janusio" w:date="2018-03-03T09:32:05Z">
        <w:r>
          <w:rPr>
            <w:rFonts w:hint="eastAsia" w:ascii="Times New Roman" w:hAnsi="Times New Roman"/>
            <w:sz w:val="24"/>
            <w:szCs w:val="24"/>
            <w:lang w:val="en-US" w:eastAsia="zh-CN"/>
          </w:rPr>
          <w:t>云计算</w:t>
        </w:r>
      </w:ins>
      <w:ins w:id="61" w:author="Janusio" w:date="2018-03-03T09:32:08Z">
        <w:r>
          <w:rPr>
            <w:rFonts w:hint="eastAsia" w:ascii="Times New Roman" w:hAnsi="Times New Roman"/>
            <w:sz w:val="24"/>
            <w:szCs w:val="24"/>
            <w:lang w:val="en-US" w:eastAsia="zh-CN"/>
          </w:rPr>
          <w:t>市场的</w:t>
        </w:r>
      </w:ins>
      <w:ins w:id="62" w:author="Janusio" w:date="2018-03-03T09:32:22Z">
        <w:r>
          <w:rPr>
            <w:rFonts w:hint="eastAsia" w:ascii="Times New Roman" w:hAnsi="Times New Roman"/>
            <w:sz w:val="24"/>
            <w:szCs w:val="24"/>
            <w:lang w:val="en-US" w:eastAsia="zh-CN"/>
          </w:rPr>
          <w:t>经济</w:t>
        </w:r>
      </w:ins>
      <w:ins w:id="63" w:author="Janusio" w:date="2018-03-03T09:32:25Z">
        <w:r>
          <w:rPr>
            <w:rFonts w:hint="eastAsia" w:ascii="Times New Roman" w:hAnsi="Times New Roman"/>
            <w:sz w:val="24"/>
            <w:szCs w:val="24"/>
            <w:lang w:val="en-US" w:eastAsia="zh-CN"/>
          </w:rPr>
          <w:t>整体</w:t>
        </w:r>
      </w:ins>
      <w:ins w:id="64" w:author="Janusio" w:date="2018-03-03T09:32:27Z">
        <w:r>
          <w:rPr>
            <w:rFonts w:hint="eastAsia" w:ascii="Times New Roman" w:hAnsi="Times New Roman"/>
            <w:sz w:val="24"/>
            <w:szCs w:val="24"/>
            <w:lang w:val="en-US" w:eastAsia="zh-CN"/>
          </w:rPr>
          <w:t>规模</w:t>
        </w:r>
      </w:ins>
      <w:ins w:id="65" w:author="Janusio" w:date="2018-03-03T09:32:28Z">
        <w:r>
          <w:rPr>
            <w:rFonts w:hint="eastAsia" w:ascii="Times New Roman" w:hAnsi="Times New Roman"/>
            <w:sz w:val="24"/>
            <w:szCs w:val="24"/>
            <w:lang w:val="en-US" w:eastAsia="zh-CN"/>
          </w:rPr>
          <w:t>已经</w:t>
        </w:r>
      </w:ins>
      <w:ins w:id="66" w:author="Janusio" w:date="2018-03-03T09:32:29Z">
        <w:r>
          <w:rPr>
            <w:rFonts w:hint="eastAsia" w:ascii="Times New Roman" w:hAnsi="Times New Roman"/>
            <w:sz w:val="24"/>
            <w:szCs w:val="24"/>
            <w:lang w:val="en-US" w:eastAsia="zh-CN"/>
          </w:rPr>
          <w:t>达到了</w:t>
        </w:r>
      </w:ins>
      <w:ins w:id="67" w:author="Janusio" w:date="2018-03-03T09:32:32Z">
        <w:r>
          <w:rPr>
            <w:rFonts w:hint="eastAsia" w:ascii="Times New Roman" w:hAnsi="Times New Roman"/>
            <w:sz w:val="24"/>
            <w:szCs w:val="24"/>
            <w:lang w:val="en-US" w:eastAsia="zh-CN"/>
          </w:rPr>
          <w:t>654</w:t>
        </w:r>
      </w:ins>
      <w:ins w:id="68" w:author="Janusio" w:date="2018-03-03T09:32:33Z">
        <w:r>
          <w:rPr>
            <w:rFonts w:hint="eastAsia" w:ascii="Times New Roman" w:hAnsi="Times New Roman"/>
            <w:sz w:val="24"/>
            <w:szCs w:val="24"/>
            <w:lang w:val="en-US" w:eastAsia="zh-CN"/>
          </w:rPr>
          <w:t>.</w:t>
        </w:r>
      </w:ins>
      <w:ins w:id="69" w:author="Janusio" w:date="2018-03-03T09:32:35Z">
        <w:r>
          <w:rPr>
            <w:rFonts w:hint="eastAsia" w:ascii="Times New Roman" w:hAnsi="Times New Roman"/>
            <w:sz w:val="24"/>
            <w:szCs w:val="24"/>
            <w:lang w:val="en-US" w:eastAsia="zh-CN"/>
          </w:rPr>
          <w:t>6</w:t>
        </w:r>
      </w:ins>
      <w:ins w:id="70" w:author="Janusio" w:date="2018-03-03T09:32:37Z">
        <w:r>
          <w:rPr>
            <w:rFonts w:hint="eastAsia" w:ascii="Times New Roman" w:hAnsi="Times New Roman"/>
            <w:sz w:val="24"/>
            <w:szCs w:val="24"/>
            <w:lang w:val="en-US" w:eastAsia="zh-CN"/>
          </w:rPr>
          <w:t>亿</w:t>
        </w:r>
      </w:ins>
      <w:ins w:id="71" w:author="Janusio" w:date="2018-03-03T09:32:41Z">
        <w:r>
          <w:rPr>
            <w:rFonts w:hint="eastAsia" w:ascii="Times New Roman" w:hAnsi="Times New Roman"/>
            <w:sz w:val="24"/>
            <w:szCs w:val="24"/>
            <w:lang w:val="en-US" w:eastAsia="zh-CN"/>
          </w:rPr>
          <w:t>美元，</w:t>
        </w:r>
      </w:ins>
      <w:ins w:id="72" w:author="Janusio" w:date="2018-03-03T09:32:46Z">
        <w:r>
          <w:rPr>
            <w:rFonts w:hint="eastAsia" w:ascii="Times New Roman" w:hAnsi="Times New Roman"/>
            <w:sz w:val="24"/>
            <w:szCs w:val="24"/>
            <w:lang w:val="en-US" w:eastAsia="zh-CN"/>
          </w:rPr>
          <w:t>较</w:t>
        </w:r>
      </w:ins>
      <w:ins w:id="73" w:author="Janusio" w:date="2018-03-03T09:32:47Z">
        <w:r>
          <w:rPr>
            <w:rFonts w:hint="eastAsia" w:ascii="Times New Roman" w:hAnsi="Times New Roman"/>
            <w:sz w:val="24"/>
            <w:szCs w:val="24"/>
            <w:lang w:val="en-US" w:eastAsia="zh-CN"/>
          </w:rPr>
          <w:t>2</w:t>
        </w:r>
      </w:ins>
      <w:ins w:id="74" w:author="Janusio" w:date="2018-03-03T09:32:51Z">
        <w:r>
          <w:rPr>
            <w:rFonts w:hint="eastAsia" w:ascii="Times New Roman" w:hAnsi="Times New Roman"/>
            <w:sz w:val="24"/>
            <w:szCs w:val="24"/>
            <w:lang w:val="en-US" w:eastAsia="zh-CN"/>
          </w:rPr>
          <w:t>0</w:t>
        </w:r>
      </w:ins>
      <w:ins w:id="75" w:author="Janusio" w:date="2018-03-03T09:32:52Z">
        <w:r>
          <w:rPr>
            <w:rFonts w:hint="eastAsia" w:ascii="Times New Roman" w:hAnsi="Times New Roman"/>
            <w:sz w:val="24"/>
            <w:szCs w:val="24"/>
            <w:lang w:val="en-US" w:eastAsia="zh-CN"/>
          </w:rPr>
          <w:t>15</w:t>
        </w:r>
      </w:ins>
      <w:ins w:id="76" w:author="Janusio" w:date="2018-03-03T09:32:54Z">
        <w:r>
          <w:rPr>
            <w:rFonts w:hint="eastAsia" w:ascii="Times New Roman" w:hAnsi="Times New Roman"/>
            <w:sz w:val="24"/>
            <w:szCs w:val="24"/>
            <w:lang w:val="en-US" w:eastAsia="zh-CN"/>
          </w:rPr>
          <w:t>年</w:t>
        </w:r>
      </w:ins>
      <w:ins w:id="77" w:author="Janusio" w:date="2018-03-03T09:33:16Z">
        <w:r>
          <w:rPr>
            <w:rFonts w:hint="eastAsia" w:ascii="Times New Roman" w:hAnsi="Times New Roman"/>
            <w:sz w:val="24"/>
            <w:szCs w:val="24"/>
            <w:lang w:val="en-US" w:eastAsia="zh-CN"/>
          </w:rPr>
          <w:t>增长</w:t>
        </w:r>
      </w:ins>
      <w:ins w:id="78" w:author="Janusio" w:date="2018-03-03T09:33:17Z">
        <w:r>
          <w:rPr>
            <w:rFonts w:hint="eastAsia" w:ascii="Times New Roman" w:hAnsi="Times New Roman"/>
            <w:sz w:val="24"/>
            <w:szCs w:val="24"/>
            <w:lang w:val="en-US" w:eastAsia="zh-CN"/>
          </w:rPr>
          <w:t>25</w:t>
        </w:r>
      </w:ins>
      <w:ins w:id="79" w:author="Janusio" w:date="2018-03-03T09:33:18Z">
        <w:r>
          <w:rPr>
            <w:rFonts w:hint="eastAsia" w:ascii="Times New Roman" w:hAnsi="Times New Roman"/>
            <w:sz w:val="24"/>
            <w:szCs w:val="24"/>
            <w:lang w:val="en-US" w:eastAsia="zh-CN"/>
          </w:rPr>
          <w:t>.4</w:t>
        </w:r>
      </w:ins>
      <w:ins w:id="80" w:author="Janusio" w:date="2018-03-03T09:33:19Z">
        <w:r>
          <w:rPr>
            <w:rFonts w:hint="eastAsia" w:ascii="Times New Roman" w:hAnsi="Times New Roman"/>
            <w:sz w:val="24"/>
            <w:szCs w:val="24"/>
            <w:lang w:val="en-US" w:eastAsia="zh-CN"/>
          </w:rPr>
          <w:t>%</w:t>
        </w:r>
      </w:ins>
      <w:ins w:id="81" w:author="Janusio" w:date="2018-03-03T09:33:21Z">
        <w:r>
          <w:rPr>
            <w:rFonts w:hint="eastAsia" w:ascii="Times New Roman" w:hAnsi="Times New Roman"/>
            <w:sz w:val="24"/>
            <w:szCs w:val="24"/>
            <w:lang w:val="en-US" w:eastAsia="zh-CN"/>
          </w:rPr>
          <w:t>，</w:t>
        </w:r>
      </w:ins>
      <w:ins w:id="82" w:author="Janusio" w:date="2018-03-03T09:33:25Z">
        <w:r>
          <w:rPr>
            <w:rFonts w:hint="eastAsia" w:ascii="Times New Roman" w:hAnsi="Times New Roman"/>
            <w:sz w:val="24"/>
            <w:szCs w:val="24"/>
            <w:lang w:val="en-US" w:eastAsia="zh-CN"/>
          </w:rPr>
          <w:t>并且</w:t>
        </w:r>
      </w:ins>
      <w:ins w:id="83" w:author="Janusio" w:date="2018-03-03T09:33:29Z">
        <w:r>
          <w:rPr>
            <w:rFonts w:hint="eastAsia" w:ascii="Times New Roman" w:hAnsi="Times New Roman"/>
            <w:sz w:val="24"/>
            <w:szCs w:val="24"/>
            <w:lang w:val="en-US" w:eastAsia="zh-CN"/>
          </w:rPr>
          <w:t>在</w:t>
        </w:r>
      </w:ins>
      <w:ins w:id="84" w:author="Janusio" w:date="2018-03-03T09:33:30Z">
        <w:r>
          <w:rPr>
            <w:rFonts w:hint="eastAsia" w:ascii="Times New Roman" w:hAnsi="Times New Roman"/>
            <w:sz w:val="24"/>
            <w:szCs w:val="24"/>
            <w:lang w:val="en-US" w:eastAsia="zh-CN"/>
          </w:rPr>
          <w:t>2020</w:t>
        </w:r>
      </w:ins>
      <w:ins w:id="85" w:author="Janusio" w:date="2018-03-03T09:33:32Z">
        <w:r>
          <w:rPr>
            <w:rFonts w:hint="eastAsia" w:ascii="Times New Roman" w:hAnsi="Times New Roman"/>
            <w:sz w:val="24"/>
            <w:szCs w:val="24"/>
            <w:lang w:val="en-US" w:eastAsia="zh-CN"/>
          </w:rPr>
          <w:t>年</w:t>
        </w:r>
      </w:ins>
      <w:ins w:id="86" w:author="Janusio" w:date="2018-03-03T09:33:46Z">
        <w:r>
          <w:rPr>
            <w:rFonts w:hint="eastAsia" w:ascii="Times New Roman" w:hAnsi="Times New Roman"/>
            <w:sz w:val="24"/>
            <w:szCs w:val="24"/>
            <w:lang w:val="en-US" w:eastAsia="zh-CN"/>
          </w:rPr>
          <w:t>云计算</w:t>
        </w:r>
      </w:ins>
      <w:ins w:id="87" w:author="Janusio" w:date="2018-03-03T09:33:55Z">
        <w:r>
          <w:rPr>
            <w:rFonts w:hint="eastAsia" w:ascii="Times New Roman" w:hAnsi="Times New Roman"/>
            <w:sz w:val="24"/>
            <w:szCs w:val="24"/>
            <w:lang w:val="en-US" w:eastAsia="zh-CN"/>
          </w:rPr>
          <w:t>市场</w:t>
        </w:r>
      </w:ins>
      <w:ins w:id="88" w:author="Janusio" w:date="2018-03-03T09:33:56Z">
        <w:r>
          <w:rPr>
            <w:rFonts w:hint="eastAsia" w:ascii="Times New Roman" w:hAnsi="Times New Roman"/>
            <w:sz w:val="24"/>
            <w:szCs w:val="24"/>
            <w:lang w:val="en-US" w:eastAsia="zh-CN"/>
          </w:rPr>
          <w:t>国模</w:t>
        </w:r>
      </w:ins>
      <w:ins w:id="89" w:author="Janusio" w:date="2018-03-03T09:33:58Z">
        <w:r>
          <w:rPr>
            <w:rFonts w:hint="eastAsia" w:ascii="Times New Roman" w:hAnsi="Times New Roman"/>
            <w:sz w:val="24"/>
            <w:szCs w:val="24"/>
            <w:lang w:val="en-US" w:eastAsia="zh-CN"/>
          </w:rPr>
          <w:t>将</w:t>
        </w:r>
      </w:ins>
      <w:ins w:id="90" w:author="Janusio" w:date="2018-03-03T09:33:59Z">
        <w:r>
          <w:rPr>
            <w:rFonts w:hint="eastAsia" w:ascii="Times New Roman" w:hAnsi="Times New Roman"/>
            <w:sz w:val="24"/>
            <w:szCs w:val="24"/>
            <w:lang w:val="en-US" w:eastAsia="zh-CN"/>
          </w:rPr>
          <w:t>达到</w:t>
        </w:r>
      </w:ins>
      <w:ins w:id="91" w:author="Janusio" w:date="2018-03-03T09:34:01Z">
        <w:r>
          <w:rPr>
            <w:rFonts w:hint="eastAsia" w:ascii="Times New Roman" w:hAnsi="Times New Roman"/>
            <w:sz w:val="24"/>
            <w:szCs w:val="24"/>
            <w:lang w:val="en-US" w:eastAsia="zh-CN"/>
          </w:rPr>
          <w:t>145</w:t>
        </w:r>
      </w:ins>
      <w:ins w:id="92" w:author="Janusio" w:date="2018-03-03T09:34:02Z">
        <w:r>
          <w:rPr>
            <w:rFonts w:hint="eastAsia" w:ascii="Times New Roman" w:hAnsi="Times New Roman"/>
            <w:sz w:val="24"/>
            <w:szCs w:val="24"/>
            <w:lang w:val="en-US" w:eastAsia="zh-CN"/>
          </w:rPr>
          <w:t>3.</w:t>
        </w:r>
      </w:ins>
      <w:ins w:id="93" w:author="Janusio" w:date="2018-03-03T09:34:04Z">
        <w:r>
          <w:rPr>
            <w:rFonts w:hint="eastAsia" w:ascii="Times New Roman" w:hAnsi="Times New Roman"/>
            <w:sz w:val="24"/>
            <w:szCs w:val="24"/>
            <w:lang w:val="en-US" w:eastAsia="zh-CN"/>
          </w:rPr>
          <w:t>3</w:t>
        </w:r>
      </w:ins>
      <w:ins w:id="94" w:author="Janusio" w:date="2018-03-03T09:34:05Z">
        <w:r>
          <w:rPr>
            <w:rFonts w:hint="eastAsia" w:ascii="Times New Roman" w:hAnsi="Times New Roman"/>
            <w:sz w:val="24"/>
            <w:szCs w:val="24"/>
            <w:lang w:val="en-US" w:eastAsia="zh-CN"/>
          </w:rPr>
          <w:t>亿</w:t>
        </w:r>
      </w:ins>
      <w:ins w:id="95" w:author="Janusio" w:date="2018-03-03T09:34:08Z">
        <w:r>
          <w:rPr>
            <w:rFonts w:hint="eastAsia" w:ascii="Times New Roman" w:hAnsi="Times New Roman"/>
            <w:sz w:val="24"/>
            <w:szCs w:val="24"/>
            <w:lang w:val="en-US" w:eastAsia="zh-CN"/>
          </w:rPr>
          <w:t>美元</w:t>
        </w:r>
      </w:ins>
      <w:ins w:id="96" w:author="Janusio" w:date="2018-03-03T09:34:17Z">
        <w:r>
          <w:rPr>
            <w:rFonts w:hint="eastAsia" w:ascii="Times New Roman" w:hAnsi="Times New Roman"/>
            <w:sz w:val="24"/>
            <w:szCs w:val="24"/>
            <w:lang w:val="en-US" w:eastAsia="zh-CN"/>
          </w:rPr>
          <w:t>，</w:t>
        </w:r>
      </w:ins>
      <w:ins w:id="97" w:author="Janusio" w:date="2018-03-03T09:34:19Z">
        <w:r>
          <w:rPr>
            <w:rFonts w:hint="eastAsia" w:ascii="Times New Roman" w:hAnsi="Times New Roman"/>
            <w:sz w:val="24"/>
            <w:szCs w:val="24"/>
            <w:lang w:val="en-US" w:eastAsia="zh-CN"/>
          </w:rPr>
          <w:t>平均</w:t>
        </w:r>
      </w:ins>
      <w:ins w:id="98" w:author="Janusio" w:date="2018-03-03T09:34:21Z">
        <w:r>
          <w:rPr>
            <w:rFonts w:hint="eastAsia" w:ascii="Times New Roman" w:hAnsi="Times New Roman"/>
            <w:sz w:val="24"/>
            <w:szCs w:val="24"/>
            <w:lang w:val="en-US" w:eastAsia="zh-CN"/>
          </w:rPr>
          <w:t>每年</w:t>
        </w:r>
      </w:ins>
      <w:ins w:id="99" w:author="Janusio" w:date="2018-03-03T09:34:30Z">
        <w:r>
          <w:rPr>
            <w:rFonts w:hint="eastAsia" w:ascii="Times New Roman" w:hAnsi="Times New Roman"/>
            <w:sz w:val="24"/>
            <w:szCs w:val="24"/>
            <w:lang w:val="en-US" w:eastAsia="zh-CN"/>
          </w:rPr>
          <w:t>增长率</w:t>
        </w:r>
      </w:ins>
      <w:ins w:id="100" w:author="Janusio" w:date="2018-03-03T09:34:31Z">
        <w:r>
          <w:rPr>
            <w:rFonts w:hint="eastAsia" w:ascii="Times New Roman" w:hAnsi="Times New Roman"/>
            <w:sz w:val="24"/>
            <w:szCs w:val="24"/>
            <w:lang w:val="en-US" w:eastAsia="zh-CN"/>
          </w:rPr>
          <w:t>为</w:t>
        </w:r>
      </w:ins>
      <w:ins w:id="101" w:author="Janusio" w:date="2018-03-03T09:34:32Z">
        <w:r>
          <w:rPr>
            <w:rFonts w:hint="eastAsia" w:ascii="Times New Roman" w:hAnsi="Times New Roman"/>
            <w:sz w:val="24"/>
            <w:szCs w:val="24"/>
            <w:lang w:val="en-US" w:eastAsia="zh-CN"/>
          </w:rPr>
          <w:t>21</w:t>
        </w:r>
      </w:ins>
      <w:ins w:id="102" w:author="Janusio" w:date="2018-03-03T09:34:33Z">
        <w:r>
          <w:rPr>
            <w:rFonts w:hint="eastAsia" w:ascii="Times New Roman" w:hAnsi="Times New Roman"/>
            <w:sz w:val="24"/>
            <w:szCs w:val="24"/>
            <w:lang w:val="en-US" w:eastAsia="zh-CN"/>
          </w:rPr>
          <w:t>.7</w:t>
        </w:r>
      </w:ins>
      <w:ins w:id="103" w:author="Janusio" w:date="2018-03-03T09:34:34Z">
        <w:r>
          <w:rPr>
            <w:rFonts w:hint="eastAsia" w:ascii="Times New Roman" w:hAnsi="Times New Roman"/>
            <w:sz w:val="24"/>
            <w:szCs w:val="24"/>
            <w:lang w:val="en-US" w:eastAsia="zh-CN"/>
          </w:rPr>
          <w:t>%</w:t>
        </w:r>
      </w:ins>
      <w:ins w:id="104" w:author="Janusio" w:date="2018-03-03T09:34:36Z">
        <w:r>
          <w:rPr>
            <w:rFonts w:hint="eastAsia" w:ascii="Times New Roman" w:hAnsi="Times New Roman"/>
            <w:sz w:val="24"/>
            <w:szCs w:val="24"/>
            <w:lang w:val="en-US" w:eastAsia="zh-CN"/>
          </w:rPr>
          <w:t>。</w:t>
        </w:r>
      </w:ins>
      <w:ins w:id="105" w:author="Janusio" w:date="2018-03-03T09:35:31Z">
        <w:r>
          <w:rPr>
            <w:rFonts w:hint="eastAsia" w:ascii="Times New Roman" w:hAnsi="Times New Roman"/>
            <w:sz w:val="24"/>
            <w:szCs w:val="24"/>
            <w:lang w:val="en-US" w:eastAsia="zh-CN"/>
          </w:rPr>
          <w:t>2</w:t>
        </w:r>
      </w:ins>
      <w:ins w:id="106" w:author="Janusio" w:date="2018-03-03T09:35:32Z">
        <w:r>
          <w:rPr>
            <w:rFonts w:hint="eastAsia" w:ascii="Times New Roman" w:hAnsi="Times New Roman"/>
            <w:sz w:val="24"/>
            <w:szCs w:val="24"/>
            <w:lang w:val="en-US" w:eastAsia="zh-CN"/>
          </w:rPr>
          <w:t>016</w:t>
        </w:r>
      </w:ins>
      <w:ins w:id="107" w:author="Janusio" w:date="2018-03-03T09:35:33Z">
        <w:r>
          <w:rPr>
            <w:rFonts w:hint="eastAsia" w:ascii="Times New Roman" w:hAnsi="Times New Roman"/>
            <w:sz w:val="24"/>
            <w:szCs w:val="24"/>
            <w:lang w:val="en-US" w:eastAsia="zh-CN"/>
          </w:rPr>
          <w:t>年</w:t>
        </w:r>
      </w:ins>
      <w:ins w:id="108" w:author="Janusio" w:date="2018-03-03T09:34:55Z">
        <w:r>
          <w:rPr>
            <w:rFonts w:hint="eastAsia" w:ascii="Times New Roman" w:hAnsi="Times New Roman"/>
            <w:sz w:val="24"/>
            <w:szCs w:val="24"/>
            <w:lang w:val="en-US" w:eastAsia="zh-CN"/>
          </w:rPr>
          <w:t>我国的</w:t>
        </w:r>
      </w:ins>
      <w:ins w:id="109" w:author="Janusio" w:date="2018-03-03T09:34:57Z">
        <w:r>
          <w:rPr>
            <w:rFonts w:hint="eastAsia" w:ascii="Times New Roman" w:hAnsi="Times New Roman"/>
            <w:sz w:val="24"/>
            <w:szCs w:val="24"/>
            <w:lang w:val="en-US" w:eastAsia="zh-CN"/>
          </w:rPr>
          <w:t>云计算</w:t>
        </w:r>
      </w:ins>
      <w:ins w:id="110" w:author="Janusio" w:date="2018-03-03T09:34:59Z">
        <w:r>
          <w:rPr>
            <w:rFonts w:hint="eastAsia" w:ascii="Times New Roman" w:hAnsi="Times New Roman"/>
            <w:sz w:val="24"/>
            <w:szCs w:val="24"/>
            <w:lang w:val="en-US" w:eastAsia="zh-CN"/>
          </w:rPr>
          <w:t>市场</w:t>
        </w:r>
      </w:ins>
      <w:ins w:id="111" w:author="Janusio" w:date="2018-03-03T09:35:45Z">
        <w:r>
          <w:rPr>
            <w:rFonts w:hint="eastAsia" w:ascii="Times New Roman" w:hAnsi="Times New Roman"/>
            <w:sz w:val="24"/>
            <w:szCs w:val="24"/>
            <w:lang w:val="en-US" w:eastAsia="zh-CN"/>
          </w:rPr>
          <w:t>达到</w:t>
        </w:r>
      </w:ins>
      <w:ins w:id="112" w:author="Janusio" w:date="2018-03-03T09:35:46Z">
        <w:r>
          <w:rPr>
            <w:rFonts w:hint="eastAsia" w:ascii="Times New Roman" w:hAnsi="Times New Roman"/>
            <w:sz w:val="24"/>
            <w:szCs w:val="24"/>
            <w:lang w:val="en-US" w:eastAsia="zh-CN"/>
          </w:rPr>
          <w:t>5</w:t>
        </w:r>
      </w:ins>
      <w:ins w:id="113" w:author="Janusio" w:date="2018-03-03T09:35:47Z">
        <w:r>
          <w:rPr>
            <w:rFonts w:hint="eastAsia" w:ascii="Times New Roman" w:hAnsi="Times New Roman"/>
            <w:sz w:val="24"/>
            <w:szCs w:val="24"/>
            <w:lang w:val="en-US" w:eastAsia="zh-CN"/>
          </w:rPr>
          <w:t>14</w:t>
        </w:r>
      </w:ins>
      <w:ins w:id="114" w:author="Janusio" w:date="2018-03-03T09:35:49Z">
        <w:r>
          <w:rPr>
            <w:rFonts w:hint="eastAsia" w:ascii="Times New Roman" w:hAnsi="Times New Roman"/>
            <w:sz w:val="24"/>
            <w:szCs w:val="24"/>
            <w:lang w:val="en-US" w:eastAsia="zh-CN"/>
          </w:rPr>
          <w:t>.9</w:t>
        </w:r>
      </w:ins>
      <w:ins w:id="115" w:author="Janusio" w:date="2018-03-03T09:35:51Z">
        <w:r>
          <w:rPr>
            <w:rFonts w:hint="eastAsia" w:ascii="Times New Roman" w:hAnsi="Times New Roman"/>
            <w:sz w:val="24"/>
            <w:szCs w:val="24"/>
            <w:lang w:val="en-US" w:eastAsia="zh-CN"/>
          </w:rPr>
          <w:t>亿元，</w:t>
        </w:r>
      </w:ins>
      <w:ins w:id="116" w:author="Janusio" w:date="2018-03-03T09:36:02Z">
        <w:r>
          <w:rPr>
            <w:rFonts w:hint="eastAsia" w:ascii="Times New Roman" w:hAnsi="Times New Roman"/>
            <w:sz w:val="24"/>
            <w:szCs w:val="24"/>
            <w:lang w:val="en-US" w:eastAsia="zh-CN"/>
          </w:rPr>
          <w:t>增速</w:t>
        </w:r>
      </w:ins>
      <w:ins w:id="117" w:author="Janusio" w:date="2018-03-03T09:36:03Z">
        <w:r>
          <w:rPr>
            <w:rFonts w:hint="eastAsia" w:ascii="Times New Roman" w:hAnsi="Times New Roman"/>
            <w:sz w:val="24"/>
            <w:szCs w:val="24"/>
            <w:lang w:val="en-US" w:eastAsia="zh-CN"/>
          </w:rPr>
          <w:t>为</w:t>
        </w:r>
      </w:ins>
      <w:ins w:id="118" w:author="Janusio" w:date="2018-03-03T09:36:05Z">
        <w:r>
          <w:rPr>
            <w:rFonts w:hint="eastAsia" w:ascii="Times New Roman" w:hAnsi="Times New Roman"/>
            <w:sz w:val="24"/>
            <w:szCs w:val="24"/>
            <w:lang w:val="en-US" w:eastAsia="zh-CN"/>
          </w:rPr>
          <w:t>3</w:t>
        </w:r>
      </w:ins>
      <w:ins w:id="119" w:author="Janusio" w:date="2018-03-03T09:36:06Z">
        <w:r>
          <w:rPr>
            <w:rFonts w:hint="eastAsia" w:ascii="Times New Roman" w:hAnsi="Times New Roman"/>
            <w:sz w:val="24"/>
            <w:szCs w:val="24"/>
            <w:lang w:val="en-US" w:eastAsia="zh-CN"/>
          </w:rPr>
          <w:t>5.</w:t>
        </w:r>
      </w:ins>
      <w:ins w:id="120" w:author="Janusio" w:date="2018-03-03T09:36:07Z">
        <w:r>
          <w:rPr>
            <w:rFonts w:hint="eastAsia" w:ascii="Times New Roman" w:hAnsi="Times New Roman"/>
            <w:sz w:val="24"/>
            <w:szCs w:val="24"/>
            <w:lang w:val="en-US" w:eastAsia="zh-CN"/>
          </w:rPr>
          <w:t>9%</w:t>
        </w:r>
      </w:ins>
      <w:ins w:id="121" w:author="Janusio" w:date="2018-03-03T09:36:09Z">
        <w:r>
          <w:rPr>
            <w:rFonts w:hint="eastAsia" w:ascii="Times New Roman" w:hAnsi="Times New Roman"/>
            <w:sz w:val="24"/>
            <w:szCs w:val="24"/>
            <w:lang w:val="en-US" w:eastAsia="zh-CN"/>
          </w:rPr>
          <w:t>，</w:t>
        </w:r>
      </w:ins>
      <w:ins w:id="122" w:author="Janusio" w:date="2018-03-03T09:36:37Z">
        <w:r>
          <w:rPr>
            <w:rFonts w:hint="eastAsia" w:ascii="Times New Roman" w:hAnsi="Times New Roman"/>
            <w:sz w:val="24"/>
            <w:szCs w:val="24"/>
            <w:lang w:val="en-US" w:eastAsia="zh-CN"/>
          </w:rPr>
          <w:t>处于</w:t>
        </w:r>
      </w:ins>
      <w:ins w:id="123" w:author="Janusio" w:date="2018-03-03T09:36:39Z">
        <w:r>
          <w:rPr>
            <w:rFonts w:hint="eastAsia" w:ascii="Times New Roman" w:hAnsi="Times New Roman"/>
            <w:sz w:val="24"/>
            <w:szCs w:val="24"/>
            <w:lang w:val="en-US" w:eastAsia="zh-CN"/>
          </w:rPr>
          <w:t>全球</w:t>
        </w:r>
      </w:ins>
      <w:ins w:id="124" w:author="Janusio" w:date="2018-03-03T09:36:51Z">
        <w:r>
          <w:rPr>
            <w:rFonts w:hint="eastAsia" w:ascii="Times New Roman" w:hAnsi="Times New Roman"/>
            <w:sz w:val="24"/>
            <w:szCs w:val="24"/>
            <w:lang w:val="en-US" w:eastAsia="zh-CN"/>
          </w:rPr>
          <w:t>国家</w:t>
        </w:r>
      </w:ins>
      <w:ins w:id="125" w:author="Janusio" w:date="2018-03-03T09:36:44Z">
        <w:r>
          <w:rPr>
            <w:rFonts w:hint="eastAsia" w:ascii="Times New Roman" w:hAnsi="Times New Roman"/>
            <w:sz w:val="24"/>
            <w:szCs w:val="24"/>
            <w:lang w:val="en-US" w:eastAsia="zh-CN"/>
          </w:rPr>
          <w:t>云计算</w:t>
        </w:r>
      </w:ins>
      <w:ins w:id="126" w:author="Janusio" w:date="2018-03-03T09:36:56Z">
        <w:r>
          <w:rPr>
            <w:rFonts w:hint="eastAsia" w:ascii="Times New Roman" w:hAnsi="Times New Roman"/>
            <w:sz w:val="24"/>
            <w:szCs w:val="24"/>
            <w:lang w:val="en-US" w:eastAsia="zh-CN"/>
          </w:rPr>
          <w:t>发展</w:t>
        </w:r>
      </w:ins>
      <w:ins w:id="127" w:author="Janusio" w:date="2018-03-03T09:36:57Z">
        <w:r>
          <w:rPr>
            <w:rFonts w:hint="eastAsia" w:ascii="Times New Roman" w:hAnsi="Times New Roman"/>
            <w:sz w:val="24"/>
            <w:szCs w:val="24"/>
            <w:lang w:val="en-US" w:eastAsia="zh-CN"/>
          </w:rPr>
          <w:t>的</w:t>
        </w:r>
      </w:ins>
      <w:ins w:id="128" w:author="Janusio" w:date="2018-03-03T09:36:58Z">
        <w:r>
          <w:rPr>
            <w:rFonts w:hint="eastAsia" w:ascii="Times New Roman" w:hAnsi="Times New Roman"/>
            <w:sz w:val="24"/>
            <w:szCs w:val="24"/>
            <w:lang w:val="en-US" w:eastAsia="zh-CN"/>
          </w:rPr>
          <w:t>前列</w:t>
        </w:r>
      </w:ins>
      <w:ins w:id="129" w:author="Janusio" w:date="2018-03-03T09:36:17Z">
        <w:r>
          <w:rPr>
            <w:rFonts w:hint="eastAsia" w:ascii="Times New Roman" w:hAnsi="Times New Roman"/>
            <w:sz w:val="24"/>
            <w:szCs w:val="24"/>
            <w:lang w:val="en-US" w:eastAsia="zh-CN"/>
          </w:rPr>
          <w:t>。</w:t>
        </w:r>
      </w:ins>
      <w:ins w:id="130" w:author="Janusio" w:date="2018-03-03T09:37:04Z">
        <w:r>
          <w:rPr>
            <w:rFonts w:hint="eastAsia" w:ascii="Times New Roman" w:hAnsi="Times New Roman"/>
            <w:sz w:val="24"/>
            <w:szCs w:val="24"/>
            <w:lang w:val="en-US" w:eastAsia="zh-CN"/>
          </w:rPr>
          <w:t>201</w:t>
        </w:r>
      </w:ins>
      <w:ins w:id="131" w:author="Janusio" w:date="2018-03-03T09:37:05Z">
        <w:r>
          <w:rPr>
            <w:rFonts w:hint="eastAsia" w:ascii="Times New Roman" w:hAnsi="Times New Roman"/>
            <w:sz w:val="24"/>
            <w:szCs w:val="24"/>
            <w:lang w:val="en-US" w:eastAsia="zh-CN"/>
          </w:rPr>
          <w:t>7</w:t>
        </w:r>
      </w:ins>
      <w:ins w:id="132" w:author="Janusio" w:date="2018-03-03T09:37:06Z">
        <w:r>
          <w:rPr>
            <w:rFonts w:hint="eastAsia" w:ascii="Times New Roman" w:hAnsi="Times New Roman"/>
            <w:sz w:val="24"/>
            <w:szCs w:val="24"/>
            <w:lang w:val="en-US" w:eastAsia="zh-CN"/>
          </w:rPr>
          <w:t>年</w:t>
        </w:r>
      </w:ins>
      <w:ins w:id="133" w:author="Janusio" w:date="2018-03-03T09:37:07Z">
        <w:r>
          <w:rPr>
            <w:rFonts w:hint="eastAsia" w:ascii="Times New Roman" w:hAnsi="Times New Roman"/>
            <w:sz w:val="24"/>
            <w:szCs w:val="24"/>
            <w:lang w:val="en-US" w:eastAsia="zh-CN"/>
          </w:rPr>
          <w:t>，</w:t>
        </w:r>
      </w:ins>
      <w:del w:id="134" w:author="Janusio" w:date="2018-03-03T09:36:25Z">
        <w:r>
          <w:rPr>
            <w:rFonts w:hint="eastAsia" w:ascii="Times New Roman" w:hAnsi="Times New Roman"/>
            <w:sz w:val="24"/>
            <w:szCs w:val="24"/>
            <w:lang w:val="en-US" w:eastAsia="zh-CN"/>
          </w:rPr>
          <w:delText>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w:delText>
        </w:r>
      </w:del>
      <w:r>
        <w:rPr>
          <w:rFonts w:hint="eastAsia" w:ascii="Times New Roman" w:hAnsi="Times New Roman"/>
          <w:sz w:val="24"/>
          <w:szCs w:val="24"/>
          <w:lang w:val="en-US" w:eastAsia="zh-CN"/>
        </w:rPr>
        <w:t>工业和信息化部发布的《云计算发展三年行动计划（2017－2019年）》提到</w:t>
      </w:r>
      <w:ins w:id="135" w:author="Janusio" w:date="2018-03-03T09:37:1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我国云计算的发展目标“到2019年，我国云计算产业规模达到4300亿元”，该行动计划为我国云计算</w:t>
      </w:r>
      <w:ins w:id="136" w:author="Janusio" w:date="2018-03-03T09:40:53Z">
        <w:r>
          <w:rPr>
            <w:rFonts w:hint="eastAsia" w:ascii="Times New Roman" w:hAnsi="Times New Roman"/>
            <w:sz w:val="24"/>
            <w:szCs w:val="24"/>
            <w:lang w:val="en-US" w:eastAsia="zh-CN"/>
          </w:rPr>
          <w:t>和</w:t>
        </w:r>
      </w:ins>
      <w:ins w:id="137" w:author="Janusio" w:date="2018-03-03T09:40:58Z">
        <w:r>
          <w:rPr>
            <w:rFonts w:hint="eastAsia" w:ascii="Times New Roman" w:hAnsi="Times New Roman"/>
            <w:sz w:val="24"/>
            <w:szCs w:val="24"/>
            <w:lang w:val="en-US" w:eastAsia="zh-CN"/>
          </w:rPr>
          <w:t>云计算</w:t>
        </w:r>
      </w:ins>
      <w:ins w:id="138" w:author="Janusio" w:date="2018-03-03T09:40:59Z">
        <w:r>
          <w:rPr>
            <w:rFonts w:hint="eastAsia" w:ascii="Times New Roman" w:hAnsi="Times New Roman"/>
            <w:sz w:val="24"/>
            <w:szCs w:val="24"/>
            <w:lang w:val="en-US" w:eastAsia="zh-CN"/>
          </w:rPr>
          <w:t>安全</w:t>
        </w:r>
      </w:ins>
      <w:del w:id="139" w:author="Janusio" w:date="2018-03-03T09:40:34Z">
        <w:r>
          <w:rPr>
            <w:rFonts w:hint="eastAsia" w:ascii="Times New Roman" w:hAnsi="Times New Roman"/>
            <w:sz w:val="24"/>
            <w:szCs w:val="24"/>
            <w:lang w:val="en-US" w:eastAsia="zh-CN"/>
          </w:rPr>
          <w:delText>安全</w:delText>
        </w:r>
      </w:del>
      <w:r>
        <w:rPr>
          <w:rFonts w:hint="eastAsia" w:ascii="Times New Roman" w:hAnsi="Times New Roman"/>
          <w:sz w:val="24"/>
          <w:szCs w:val="24"/>
          <w:lang w:val="en-US" w:eastAsia="zh-CN"/>
        </w:rPr>
        <w:t>技术创新和产业发展指明了方向，提供了政策保障和法律依托。并且</w:t>
      </w:r>
      <w:ins w:id="140" w:author="Janusio" w:date="2018-03-03T09:40:1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根据</w:t>
      </w:r>
      <w:ins w:id="141" w:author="Janusio" w:date="2018-03-03T09:41:09Z">
        <w:r>
          <w:rPr>
            <w:rFonts w:hint="eastAsia" w:ascii="Times New Roman" w:hAnsi="Times New Roman"/>
            <w:sz w:val="24"/>
            <w:szCs w:val="24"/>
            <w:lang w:val="en-US" w:eastAsia="zh-CN"/>
          </w:rPr>
          <w:t>著名</w:t>
        </w:r>
      </w:ins>
      <w:ins w:id="142" w:author="Janusio" w:date="2018-03-03T09:41:15Z">
        <w:r>
          <w:rPr>
            <w:rFonts w:hint="eastAsia" w:ascii="Times New Roman" w:hAnsi="Times New Roman"/>
            <w:sz w:val="24"/>
            <w:szCs w:val="24"/>
            <w:lang w:val="en-US" w:eastAsia="zh-CN"/>
          </w:rPr>
          <w:t>安全公司</w:t>
        </w:r>
      </w:ins>
      <w:r>
        <w:rPr>
          <w:rFonts w:hint="eastAsia" w:ascii="Times New Roman" w:hAnsi="Times New Roman"/>
          <w:sz w:val="24"/>
          <w:szCs w:val="24"/>
          <w:lang w:val="en-US" w:eastAsia="zh-CN"/>
        </w:rPr>
        <w:t>McAfee发布的“2017年全球云计算安全报告”显示，</w:t>
      </w:r>
      <w:ins w:id="143" w:author="Janusio" w:date="2018-03-03T09:41:30Z">
        <w:r>
          <w:rPr>
            <w:rFonts w:hint="eastAsia" w:ascii="Times New Roman" w:hAnsi="Times New Roman"/>
            <w:sz w:val="24"/>
            <w:szCs w:val="24"/>
            <w:lang w:val="en-US" w:eastAsia="zh-CN"/>
          </w:rPr>
          <w:t>在</w:t>
        </w:r>
      </w:ins>
      <w:ins w:id="144" w:author="Janusio" w:date="2018-03-03T09:41:44Z">
        <w:r>
          <w:rPr>
            <w:rFonts w:hint="eastAsia" w:ascii="Times New Roman" w:hAnsi="Times New Roman"/>
            <w:sz w:val="24"/>
            <w:szCs w:val="24"/>
            <w:lang w:val="en-US" w:eastAsia="zh-CN"/>
          </w:rPr>
          <w:t>2</w:t>
        </w:r>
      </w:ins>
      <w:ins w:id="145" w:author="Janusio" w:date="2018-03-03T09:41:45Z">
        <w:r>
          <w:rPr>
            <w:rFonts w:hint="eastAsia" w:ascii="Times New Roman" w:hAnsi="Times New Roman"/>
            <w:sz w:val="24"/>
            <w:szCs w:val="24"/>
            <w:lang w:val="en-US" w:eastAsia="zh-CN"/>
          </w:rPr>
          <w:t>01</w:t>
        </w:r>
      </w:ins>
      <w:ins w:id="146" w:author="Janusio" w:date="2018-03-03T09:41:46Z">
        <w:r>
          <w:rPr>
            <w:rFonts w:hint="eastAsia" w:ascii="Times New Roman" w:hAnsi="Times New Roman"/>
            <w:sz w:val="24"/>
            <w:szCs w:val="24"/>
            <w:lang w:val="en-US" w:eastAsia="zh-CN"/>
          </w:rPr>
          <w:t>6</w:t>
        </w:r>
      </w:ins>
      <w:ins w:id="147" w:author="Janusio" w:date="2018-03-03T09:41:49Z">
        <w:r>
          <w:rPr>
            <w:rFonts w:hint="eastAsia" w:ascii="Times New Roman" w:hAnsi="Times New Roman"/>
            <w:sz w:val="24"/>
            <w:szCs w:val="24"/>
            <w:lang w:val="en-US" w:eastAsia="zh-CN"/>
          </w:rPr>
          <w:t>下半年</w:t>
        </w:r>
      </w:ins>
      <w:ins w:id="148" w:author="Janusio" w:date="2018-03-03T09:41:50Z">
        <w:r>
          <w:rPr>
            <w:rFonts w:hint="eastAsia" w:ascii="Times New Roman" w:hAnsi="Times New Roman"/>
            <w:sz w:val="24"/>
            <w:szCs w:val="24"/>
            <w:lang w:val="en-US" w:eastAsia="zh-CN"/>
          </w:rPr>
          <w:t>到</w:t>
        </w:r>
      </w:ins>
      <w:ins w:id="149" w:author="Janusio" w:date="2018-03-03T09:41:52Z">
        <w:r>
          <w:rPr>
            <w:rFonts w:hint="eastAsia" w:ascii="Times New Roman" w:hAnsi="Times New Roman"/>
            <w:sz w:val="24"/>
            <w:szCs w:val="24"/>
            <w:lang w:val="en-US" w:eastAsia="zh-CN"/>
          </w:rPr>
          <w:t>2</w:t>
        </w:r>
      </w:ins>
      <w:ins w:id="150" w:author="Janusio" w:date="2018-03-03T09:41:53Z">
        <w:r>
          <w:rPr>
            <w:rFonts w:hint="eastAsia" w:ascii="Times New Roman" w:hAnsi="Times New Roman"/>
            <w:sz w:val="24"/>
            <w:szCs w:val="24"/>
            <w:lang w:val="en-US" w:eastAsia="zh-CN"/>
          </w:rPr>
          <w:t>017</w:t>
        </w:r>
      </w:ins>
      <w:ins w:id="151" w:author="Janusio" w:date="2018-03-03T09:41:54Z">
        <w:r>
          <w:rPr>
            <w:rFonts w:hint="eastAsia" w:ascii="Times New Roman" w:hAnsi="Times New Roman"/>
            <w:sz w:val="24"/>
            <w:szCs w:val="24"/>
            <w:lang w:val="en-US" w:eastAsia="zh-CN"/>
          </w:rPr>
          <w:t>年</w:t>
        </w:r>
      </w:ins>
      <w:ins w:id="152" w:author="Janusio" w:date="2018-03-03T09:41:59Z">
        <w:r>
          <w:rPr>
            <w:rFonts w:hint="eastAsia" w:ascii="Times New Roman" w:hAnsi="Times New Roman"/>
            <w:sz w:val="24"/>
            <w:szCs w:val="24"/>
            <w:lang w:val="en-US" w:eastAsia="zh-CN"/>
          </w:rPr>
          <w:t>，</w:t>
        </w:r>
      </w:ins>
      <w:ins w:id="153" w:author="Janusio" w:date="2018-03-03T09:42:30Z">
        <w:r>
          <w:rPr>
            <w:rFonts w:hint="eastAsia" w:ascii="Times New Roman" w:hAnsi="Times New Roman"/>
            <w:sz w:val="24"/>
            <w:szCs w:val="24"/>
            <w:lang w:val="en-US" w:eastAsia="zh-CN"/>
          </w:rPr>
          <w:t>在</w:t>
        </w:r>
      </w:ins>
      <w:ins w:id="154" w:author="Janusio" w:date="2018-03-03T09:42:43Z">
        <w:r>
          <w:rPr>
            <w:rFonts w:hint="eastAsia" w:ascii="Times New Roman" w:hAnsi="Times New Roman"/>
            <w:sz w:val="24"/>
            <w:szCs w:val="24"/>
            <w:lang w:val="en-US" w:eastAsia="zh-CN"/>
          </w:rPr>
          <w:t>参与</w:t>
        </w:r>
      </w:ins>
      <w:ins w:id="155" w:author="Janusio" w:date="2018-03-03T09:42:46Z">
        <w:r>
          <w:rPr>
            <w:rFonts w:hint="eastAsia" w:ascii="Times New Roman" w:hAnsi="Times New Roman"/>
            <w:sz w:val="24"/>
            <w:szCs w:val="24"/>
            <w:lang w:val="en-US" w:eastAsia="zh-CN"/>
          </w:rPr>
          <w:t>调查</w:t>
        </w:r>
      </w:ins>
      <w:ins w:id="156" w:author="Janusio" w:date="2018-03-03T09:42:47Z">
        <w:r>
          <w:rPr>
            <w:rFonts w:hint="eastAsia" w:ascii="Times New Roman" w:hAnsi="Times New Roman"/>
            <w:sz w:val="24"/>
            <w:szCs w:val="24"/>
            <w:lang w:val="en-US" w:eastAsia="zh-CN"/>
          </w:rPr>
          <w:t>的</w:t>
        </w:r>
      </w:ins>
      <w:ins w:id="157" w:author="Janusio" w:date="2018-03-03T09:42:50Z">
        <w:r>
          <w:rPr>
            <w:rFonts w:hint="eastAsia" w:ascii="Times New Roman" w:hAnsi="Times New Roman"/>
            <w:sz w:val="24"/>
            <w:szCs w:val="24"/>
            <w:lang w:val="en-US" w:eastAsia="zh-CN"/>
          </w:rPr>
          <w:t>公司</w:t>
        </w:r>
      </w:ins>
      <w:ins w:id="158" w:author="Janusio" w:date="2018-03-03T09:42:51Z">
        <w:r>
          <w:rPr>
            <w:rFonts w:hint="eastAsia" w:ascii="Times New Roman" w:hAnsi="Times New Roman"/>
            <w:sz w:val="24"/>
            <w:szCs w:val="24"/>
            <w:lang w:val="en-US" w:eastAsia="zh-CN"/>
          </w:rPr>
          <w:t>中，</w:t>
        </w:r>
      </w:ins>
      <w:ins w:id="159" w:author="Janusio" w:date="2018-03-03T09:45:28Z">
        <w:r>
          <w:rPr>
            <w:rFonts w:hint="eastAsia" w:ascii="Times New Roman" w:hAnsi="Times New Roman"/>
            <w:sz w:val="24"/>
            <w:szCs w:val="24"/>
            <w:lang w:val="en-US" w:eastAsia="zh-CN"/>
          </w:rPr>
          <w:t>为</w:t>
        </w:r>
      </w:ins>
      <w:ins w:id="160" w:author="Janusio" w:date="2018-03-03T09:45:29Z">
        <w:r>
          <w:rPr>
            <w:rFonts w:hint="eastAsia" w:ascii="Times New Roman" w:hAnsi="Times New Roman"/>
            <w:sz w:val="24"/>
            <w:szCs w:val="24"/>
            <w:lang w:val="en-US" w:eastAsia="zh-CN"/>
          </w:rPr>
          <w:t>把</w:t>
        </w:r>
      </w:ins>
      <w:ins w:id="161" w:author="Janusio" w:date="2018-03-03T09:45:31Z">
        <w:r>
          <w:rPr>
            <w:rFonts w:hint="eastAsia" w:ascii="Times New Roman" w:hAnsi="Times New Roman"/>
            <w:sz w:val="24"/>
            <w:szCs w:val="24"/>
            <w:lang w:val="en-US" w:eastAsia="zh-CN"/>
          </w:rPr>
          <w:t>更多的</w:t>
        </w:r>
      </w:ins>
      <w:ins w:id="162" w:author="Janusio" w:date="2018-03-03T09:45:33Z">
        <w:r>
          <w:rPr>
            <w:rFonts w:hint="eastAsia" w:ascii="Times New Roman" w:hAnsi="Times New Roman"/>
            <w:sz w:val="24"/>
            <w:szCs w:val="24"/>
            <w:lang w:val="en-US" w:eastAsia="zh-CN"/>
          </w:rPr>
          <w:t>经历</w:t>
        </w:r>
      </w:ins>
      <w:ins w:id="163" w:author="Janusio" w:date="2018-03-03T09:45:35Z">
        <w:r>
          <w:rPr>
            <w:rFonts w:hint="eastAsia" w:ascii="Times New Roman" w:hAnsi="Times New Roman"/>
            <w:sz w:val="24"/>
            <w:szCs w:val="24"/>
            <w:lang w:val="en-US" w:eastAsia="zh-CN"/>
          </w:rPr>
          <w:t>投入</w:t>
        </w:r>
      </w:ins>
      <w:ins w:id="164" w:author="Janusio" w:date="2018-03-03T09:45:36Z">
        <w:r>
          <w:rPr>
            <w:rFonts w:hint="eastAsia" w:ascii="Times New Roman" w:hAnsi="Times New Roman"/>
            <w:sz w:val="24"/>
            <w:szCs w:val="24"/>
            <w:lang w:val="en-US" w:eastAsia="zh-CN"/>
          </w:rPr>
          <w:t>到</w:t>
        </w:r>
      </w:ins>
      <w:ins w:id="165" w:author="Janusio" w:date="2018-03-03T09:45:37Z">
        <w:r>
          <w:rPr>
            <w:rFonts w:hint="eastAsia" w:ascii="Times New Roman" w:hAnsi="Times New Roman"/>
            <w:sz w:val="24"/>
            <w:szCs w:val="24"/>
            <w:lang w:val="en-US" w:eastAsia="zh-CN"/>
          </w:rPr>
          <w:t>提高</w:t>
        </w:r>
      </w:ins>
      <w:ins w:id="166" w:author="Janusio" w:date="2018-03-03T09:45:39Z">
        <w:r>
          <w:rPr>
            <w:rFonts w:hint="eastAsia" w:ascii="Times New Roman" w:hAnsi="Times New Roman"/>
            <w:sz w:val="24"/>
            <w:szCs w:val="24"/>
            <w:lang w:val="en-US" w:eastAsia="zh-CN"/>
          </w:rPr>
          <w:t>客户</w:t>
        </w:r>
      </w:ins>
      <w:ins w:id="167" w:author="Janusio" w:date="2018-03-03T09:45:40Z">
        <w:r>
          <w:rPr>
            <w:rFonts w:hint="eastAsia" w:ascii="Times New Roman" w:hAnsi="Times New Roman"/>
            <w:sz w:val="24"/>
            <w:szCs w:val="24"/>
            <w:lang w:val="en-US" w:eastAsia="zh-CN"/>
          </w:rPr>
          <w:t>体验</w:t>
        </w:r>
      </w:ins>
      <w:ins w:id="168" w:author="Janusio" w:date="2018-03-03T09:45:41Z">
        <w:r>
          <w:rPr>
            <w:rFonts w:hint="eastAsia" w:ascii="Times New Roman" w:hAnsi="Times New Roman"/>
            <w:sz w:val="24"/>
            <w:szCs w:val="24"/>
            <w:lang w:val="en-US" w:eastAsia="zh-CN"/>
          </w:rPr>
          <w:t>中，</w:t>
        </w:r>
      </w:ins>
      <w:ins w:id="169" w:author="Janusio" w:date="2018-03-03T09:42:56Z">
        <w:r>
          <w:rPr>
            <w:rFonts w:hint="eastAsia" w:ascii="Times New Roman" w:hAnsi="Times New Roman"/>
            <w:sz w:val="24"/>
            <w:szCs w:val="24"/>
            <w:lang w:val="en-US" w:eastAsia="zh-CN"/>
          </w:rPr>
          <w:t>IT</w:t>
        </w:r>
      </w:ins>
      <w:ins w:id="170" w:author="Janusio" w:date="2018-03-03T09:42:59Z">
        <w:r>
          <w:rPr>
            <w:rFonts w:hint="eastAsia" w:ascii="Times New Roman" w:hAnsi="Times New Roman"/>
            <w:sz w:val="24"/>
            <w:szCs w:val="24"/>
            <w:lang w:val="en-US" w:eastAsia="zh-CN"/>
          </w:rPr>
          <w:t>预算</w:t>
        </w:r>
      </w:ins>
      <w:ins w:id="171" w:author="Janusio" w:date="2018-03-03T09:43:01Z">
        <w:r>
          <w:rPr>
            <w:rFonts w:hint="eastAsia" w:ascii="Times New Roman" w:hAnsi="Times New Roman"/>
            <w:sz w:val="24"/>
            <w:szCs w:val="24"/>
            <w:lang w:val="en-US" w:eastAsia="zh-CN"/>
          </w:rPr>
          <w:t>中</w:t>
        </w:r>
      </w:ins>
      <w:ins w:id="172" w:author="Janusio" w:date="2018-03-03T09:43:07Z">
        <w:r>
          <w:rPr>
            <w:rFonts w:hint="eastAsia" w:ascii="Times New Roman" w:hAnsi="Times New Roman"/>
            <w:sz w:val="24"/>
            <w:szCs w:val="24"/>
            <w:lang w:val="en-US" w:eastAsia="zh-CN"/>
          </w:rPr>
          <w:t>有</w:t>
        </w:r>
      </w:ins>
      <w:ins w:id="173" w:author="Janusio" w:date="2018-03-03T09:42:03Z">
        <w:r>
          <w:rPr>
            <w:rFonts w:hint="eastAsia" w:ascii="Times New Roman" w:hAnsi="Times New Roman"/>
            <w:sz w:val="24"/>
            <w:szCs w:val="24"/>
            <w:lang w:val="en-US" w:eastAsia="zh-CN"/>
          </w:rPr>
          <w:t>超过</w:t>
        </w:r>
      </w:ins>
      <w:ins w:id="174" w:author="Janusio" w:date="2018-03-03T09:42:06Z">
        <w:r>
          <w:rPr>
            <w:rFonts w:hint="eastAsia" w:ascii="Times New Roman" w:hAnsi="Times New Roman"/>
            <w:sz w:val="24"/>
            <w:szCs w:val="24"/>
            <w:lang w:val="en-US" w:eastAsia="zh-CN"/>
          </w:rPr>
          <w:t>80%</w:t>
        </w:r>
      </w:ins>
      <w:ins w:id="175" w:author="Janusio" w:date="2018-03-03T09:43:13Z">
        <w:r>
          <w:rPr>
            <w:rFonts w:hint="eastAsia" w:ascii="Times New Roman" w:hAnsi="Times New Roman"/>
            <w:sz w:val="24"/>
            <w:szCs w:val="24"/>
            <w:lang w:val="en-US" w:eastAsia="zh-CN"/>
          </w:rPr>
          <w:t>被</w:t>
        </w:r>
      </w:ins>
      <w:ins w:id="176" w:author="Janusio" w:date="2018-03-03T09:43:14Z">
        <w:r>
          <w:rPr>
            <w:rFonts w:hint="eastAsia" w:ascii="Times New Roman" w:hAnsi="Times New Roman"/>
            <w:sz w:val="24"/>
            <w:szCs w:val="24"/>
            <w:lang w:val="en-US" w:eastAsia="zh-CN"/>
          </w:rPr>
          <w:t>用来</w:t>
        </w:r>
      </w:ins>
      <w:ins w:id="177" w:author="Janusio" w:date="2018-03-03T09:43:46Z">
        <w:r>
          <w:rPr>
            <w:rFonts w:hint="eastAsia" w:ascii="Times New Roman" w:hAnsi="Times New Roman"/>
            <w:sz w:val="24"/>
            <w:szCs w:val="24"/>
            <w:lang w:val="en-US" w:eastAsia="zh-CN"/>
          </w:rPr>
          <w:t>使用</w:t>
        </w:r>
      </w:ins>
      <w:ins w:id="178" w:author="Janusio" w:date="2018-03-03T09:43:50Z">
        <w:r>
          <w:rPr>
            <w:rFonts w:hint="eastAsia" w:ascii="Times New Roman" w:hAnsi="Times New Roman"/>
            <w:sz w:val="24"/>
            <w:szCs w:val="24"/>
            <w:lang w:val="en-US" w:eastAsia="zh-CN"/>
          </w:rPr>
          <w:t>云服务</w:t>
        </w:r>
      </w:ins>
      <w:ins w:id="179" w:author="Janusio" w:date="2018-03-03T09:43:51Z">
        <w:r>
          <w:rPr>
            <w:rFonts w:hint="eastAsia" w:ascii="Times New Roman" w:hAnsi="Times New Roman"/>
            <w:sz w:val="24"/>
            <w:szCs w:val="24"/>
            <w:lang w:val="en-US" w:eastAsia="zh-CN"/>
          </w:rPr>
          <w:t>及其</w:t>
        </w:r>
      </w:ins>
      <w:ins w:id="180" w:author="Janusio" w:date="2018-03-03T09:43:53Z">
        <w:r>
          <w:rPr>
            <w:rFonts w:hint="eastAsia" w:ascii="Times New Roman" w:hAnsi="Times New Roman"/>
            <w:sz w:val="24"/>
            <w:szCs w:val="24"/>
            <w:lang w:val="en-US" w:eastAsia="zh-CN"/>
          </w:rPr>
          <w:t>解决</w:t>
        </w:r>
      </w:ins>
      <w:ins w:id="181" w:author="Janusio" w:date="2018-03-03T09:43:55Z">
        <w:r>
          <w:rPr>
            <w:rFonts w:hint="eastAsia" w:ascii="Times New Roman" w:hAnsi="Times New Roman"/>
            <w:sz w:val="24"/>
            <w:szCs w:val="24"/>
            <w:lang w:val="en-US" w:eastAsia="zh-CN"/>
          </w:rPr>
          <w:t>方案。</w:t>
        </w:r>
      </w:ins>
      <w:del w:id="182" w:author="Janusio" w:date="2018-03-03T09:45:50Z">
        <w:r>
          <w:rPr>
            <w:rFonts w:hint="eastAsia" w:ascii="Times New Roman" w:hAnsi="Times New Roman"/>
            <w:sz w:val="24"/>
            <w:szCs w:val="24"/>
            <w:lang w:val="en-US" w:eastAsia="zh-CN"/>
          </w:rPr>
          <w:delText>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w:delText>
        </w:r>
      </w:del>
      <w:r>
        <w:rPr>
          <w:rFonts w:hint="eastAsia" w:ascii="Times New Roman" w:hAnsi="Times New Roman"/>
          <w:sz w:val="24"/>
          <w:szCs w:val="24"/>
          <w:lang w:val="en-US" w:eastAsia="zh-CN"/>
        </w:rPr>
        <w:t>但是，</w:t>
      </w:r>
      <w:ins w:id="183" w:author="Janusio" w:date="2018-03-03T09:46:04Z">
        <w:r>
          <w:rPr>
            <w:rFonts w:hint="eastAsia" w:ascii="Times New Roman" w:hAnsi="Times New Roman"/>
            <w:sz w:val="24"/>
            <w:szCs w:val="24"/>
            <w:lang w:val="en-US" w:eastAsia="zh-CN"/>
          </w:rPr>
          <w:t>仅有</w:t>
        </w:r>
      </w:ins>
      <w:del w:id="184" w:author="Janusio" w:date="2018-03-03T09:45:59Z">
        <w:r>
          <w:rPr>
            <w:rFonts w:hint="eastAsia" w:ascii="Times New Roman" w:hAnsi="Times New Roman"/>
            <w:sz w:val="24"/>
            <w:szCs w:val="24"/>
            <w:lang w:val="en-US" w:eastAsia="zh-CN"/>
          </w:rPr>
          <w:delText>只</w:delText>
        </w:r>
      </w:del>
      <w:del w:id="185" w:author="Janusio" w:date="2018-03-03T09:45:58Z">
        <w:r>
          <w:rPr>
            <w:rFonts w:hint="eastAsia" w:ascii="Times New Roman" w:hAnsi="Times New Roman"/>
            <w:sz w:val="24"/>
            <w:szCs w:val="24"/>
            <w:lang w:val="en-US" w:eastAsia="zh-CN"/>
          </w:rPr>
          <w:delText>有</w:delText>
        </w:r>
      </w:del>
      <w:r>
        <w:rPr>
          <w:rFonts w:hint="eastAsia" w:ascii="Times New Roman" w:hAnsi="Times New Roman"/>
          <w:sz w:val="24"/>
          <w:szCs w:val="24"/>
          <w:lang w:val="en-US" w:eastAsia="zh-CN"/>
        </w:rPr>
        <w:t>23%的企业完全信任</w:t>
      </w:r>
      <w:ins w:id="186" w:author="Janusio" w:date="2018-03-03T09:46:12Z">
        <w:r>
          <w:rPr>
            <w:rFonts w:hint="eastAsia" w:ascii="Times New Roman" w:hAnsi="Times New Roman"/>
            <w:sz w:val="24"/>
            <w:szCs w:val="24"/>
            <w:lang w:val="en-US" w:eastAsia="zh-CN"/>
          </w:rPr>
          <w:t>云计算</w:t>
        </w:r>
      </w:ins>
      <w:ins w:id="187" w:author="Janusio" w:date="2018-03-03T09:46:18Z">
        <w:r>
          <w:rPr>
            <w:rFonts w:hint="eastAsia" w:ascii="Times New Roman" w:hAnsi="Times New Roman"/>
            <w:sz w:val="24"/>
            <w:szCs w:val="24"/>
            <w:lang w:val="en-US" w:eastAsia="zh-CN"/>
          </w:rPr>
          <w:t>提供商</w:t>
        </w:r>
      </w:ins>
      <w:ins w:id="188" w:author="Janusio" w:date="2018-03-03T09:46:28Z">
        <w:r>
          <w:rPr>
            <w:rFonts w:hint="eastAsia" w:ascii="Times New Roman" w:hAnsi="Times New Roman"/>
            <w:sz w:val="24"/>
            <w:szCs w:val="24"/>
            <w:lang w:val="en-US" w:eastAsia="zh-CN"/>
          </w:rPr>
          <w:t>，</w:t>
        </w:r>
      </w:ins>
      <w:del w:id="189" w:author="Janusio" w:date="2018-03-03T09:46:51Z">
        <w:r>
          <w:rPr>
            <w:rFonts w:hint="eastAsia" w:ascii="Times New Roman" w:hAnsi="Times New Roman"/>
            <w:sz w:val="24"/>
            <w:szCs w:val="24"/>
            <w:lang w:val="en-US" w:eastAsia="zh-CN"/>
          </w:rPr>
          <w:delText>公共云可以保护他们的数据安全。由此可见</w:delText>
        </w:r>
      </w:del>
      <w:r>
        <w:rPr>
          <w:rFonts w:hint="eastAsia" w:ascii="Times New Roman" w:hAnsi="Times New Roman"/>
          <w:sz w:val="24"/>
          <w:szCs w:val="24"/>
          <w:lang w:val="en-US" w:eastAsia="zh-CN"/>
        </w:rPr>
        <w:t>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ins w:id="190" w:author="Janusio" w:date="2018-03-03T09:48:19Z">
        <w:r>
          <w:rPr>
            <w:rFonts w:hint="eastAsia" w:ascii="Times New Roman" w:hAnsi="Times New Roman"/>
            <w:sz w:val="24"/>
            <w:szCs w:val="24"/>
            <w:lang w:val="en-US" w:eastAsia="zh-CN"/>
          </w:rPr>
          <w:t>一方面</w:t>
        </w:r>
      </w:ins>
      <w:ins w:id="191" w:author="Janusio" w:date="2018-03-03T09:48:20Z">
        <w:r>
          <w:rPr>
            <w:rFonts w:hint="eastAsia" w:ascii="Times New Roman" w:hAnsi="Times New Roman"/>
            <w:sz w:val="24"/>
            <w:szCs w:val="24"/>
            <w:lang w:val="en-US" w:eastAsia="zh-CN"/>
          </w:rPr>
          <w:t>，</w:t>
        </w:r>
      </w:ins>
      <w:ins w:id="192" w:author="Janusio" w:date="2018-03-03T09:48:51Z">
        <w:r>
          <w:rPr>
            <w:rFonts w:hint="eastAsia" w:ascii="Times New Roman" w:hAnsi="Times New Roman"/>
            <w:sz w:val="24"/>
            <w:szCs w:val="24"/>
            <w:lang w:val="en-US" w:eastAsia="zh-CN"/>
          </w:rPr>
          <w:t>云计算</w:t>
        </w:r>
      </w:ins>
      <w:ins w:id="193" w:author="Janusio" w:date="2018-03-03T09:48:58Z">
        <w:r>
          <w:rPr>
            <w:rFonts w:hint="eastAsia" w:ascii="Times New Roman" w:hAnsi="Times New Roman"/>
            <w:sz w:val="24"/>
            <w:szCs w:val="24"/>
            <w:lang w:val="en-US" w:eastAsia="zh-CN"/>
          </w:rPr>
          <w:t>架构中</w:t>
        </w:r>
      </w:ins>
      <w:ins w:id="194" w:author="Janusio" w:date="2018-03-03T09:49:03Z">
        <w:r>
          <w:rPr>
            <w:rFonts w:hint="eastAsia" w:ascii="Times New Roman" w:hAnsi="Times New Roman"/>
            <w:sz w:val="24"/>
            <w:szCs w:val="24"/>
            <w:lang w:val="en-US" w:eastAsia="zh-CN"/>
          </w:rPr>
          <w:t>独特的</w:t>
        </w:r>
      </w:ins>
      <w:ins w:id="195" w:author="Janusio" w:date="2018-03-03T09:49:05Z">
        <w:r>
          <w:rPr>
            <w:rFonts w:hint="eastAsia" w:ascii="Times New Roman" w:hAnsi="Times New Roman"/>
            <w:sz w:val="24"/>
            <w:szCs w:val="24"/>
            <w:lang w:val="en-US" w:eastAsia="zh-CN"/>
          </w:rPr>
          <w:t>VMM</w:t>
        </w:r>
      </w:ins>
      <w:ins w:id="196" w:author="Janusio" w:date="2018-03-03T09:49:12Z">
        <w:r>
          <w:rPr>
            <w:rFonts w:hint="eastAsia" w:ascii="Times New Roman" w:hAnsi="Times New Roman"/>
            <w:sz w:val="24"/>
            <w:szCs w:val="24"/>
            <w:lang w:val="en-US" w:eastAsia="zh-CN"/>
          </w:rPr>
          <w:t>的</w:t>
        </w:r>
      </w:ins>
      <w:ins w:id="197" w:author="Janusio" w:date="2018-03-03T09:49:15Z">
        <w:r>
          <w:rPr>
            <w:rFonts w:hint="eastAsia" w:ascii="Times New Roman" w:hAnsi="Times New Roman"/>
            <w:sz w:val="24"/>
            <w:szCs w:val="24"/>
            <w:lang w:val="en-US" w:eastAsia="zh-CN"/>
          </w:rPr>
          <w:t>隔离</w:t>
        </w:r>
      </w:ins>
      <w:ins w:id="198" w:author="Janusio" w:date="2018-03-03T09:49:20Z">
        <w:r>
          <w:rPr>
            <w:rFonts w:hint="eastAsia" w:ascii="Times New Roman" w:hAnsi="Times New Roman"/>
            <w:sz w:val="24"/>
            <w:szCs w:val="24"/>
            <w:lang w:val="en-US" w:eastAsia="zh-CN"/>
          </w:rPr>
          <w:t>机制</w:t>
        </w:r>
      </w:ins>
      <w:ins w:id="199" w:author="Janusio" w:date="2018-03-03T09:49:21Z">
        <w:r>
          <w:rPr>
            <w:rFonts w:hint="eastAsia" w:ascii="Times New Roman" w:hAnsi="Times New Roman"/>
            <w:sz w:val="24"/>
            <w:szCs w:val="24"/>
            <w:lang w:val="en-US" w:eastAsia="zh-CN"/>
          </w:rPr>
          <w:t>、</w:t>
        </w:r>
      </w:ins>
      <w:ins w:id="200" w:author="Janusio" w:date="2018-03-03T09:49:22Z">
        <w:r>
          <w:rPr>
            <w:rFonts w:hint="eastAsia" w:ascii="Times New Roman" w:hAnsi="Times New Roman"/>
            <w:sz w:val="24"/>
            <w:szCs w:val="24"/>
            <w:lang w:val="en-US" w:eastAsia="zh-CN"/>
          </w:rPr>
          <w:t>安全</w:t>
        </w:r>
      </w:ins>
      <w:ins w:id="201" w:author="Janusio" w:date="2018-03-03T09:49:23Z">
        <w:r>
          <w:rPr>
            <w:rFonts w:hint="eastAsia" w:ascii="Times New Roman" w:hAnsi="Times New Roman"/>
            <w:sz w:val="24"/>
            <w:szCs w:val="24"/>
            <w:lang w:val="en-US" w:eastAsia="zh-CN"/>
          </w:rPr>
          <w:t>机会、</w:t>
        </w:r>
      </w:ins>
      <w:ins w:id="202" w:author="Janusio" w:date="2018-03-03T09:49:26Z">
        <w:r>
          <w:rPr>
            <w:rFonts w:hint="eastAsia" w:ascii="Times New Roman" w:hAnsi="Times New Roman"/>
            <w:sz w:val="24"/>
            <w:szCs w:val="24"/>
            <w:lang w:val="en-US" w:eastAsia="zh-CN"/>
          </w:rPr>
          <w:t>监控</w:t>
        </w:r>
      </w:ins>
      <w:ins w:id="203" w:author="Janusio" w:date="2018-03-03T09:49:27Z">
        <w:r>
          <w:rPr>
            <w:rFonts w:hint="eastAsia" w:ascii="Times New Roman" w:hAnsi="Times New Roman"/>
            <w:sz w:val="24"/>
            <w:szCs w:val="24"/>
            <w:lang w:val="en-US" w:eastAsia="zh-CN"/>
          </w:rPr>
          <w:t>机制</w:t>
        </w:r>
      </w:ins>
      <w:ins w:id="204" w:author="Janusio" w:date="2018-03-03T09:49:33Z">
        <w:r>
          <w:rPr>
            <w:rFonts w:hint="eastAsia" w:ascii="Times New Roman" w:hAnsi="Times New Roman"/>
            <w:sz w:val="24"/>
            <w:szCs w:val="24"/>
            <w:lang w:val="en-US" w:eastAsia="zh-CN"/>
          </w:rPr>
          <w:t>，</w:t>
        </w:r>
      </w:ins>
      <w:ins w:id="205" w:author="Janusio" w:date="2018-03-03T09:48:27Z">
        <w:r>
          <w:rPr>
            <w:rFonts w:hint="eastAsia" w:ascii="Times New Roman" w:hAnsi="Times New Roman"/>
            <w:sz w:val="24"/>
            <w:szCs w:val="24"/>
            <w:lang w:val="en-US" w:eastAsia="zh-CN"/>
          </w:rPr>
          <w:t>可以</w:t>
        </w:r>
      </w:ins>
      <w:ins w:id="206" w:author="Janusio" w:date="2018-03-03T09:48:28Z">
        <w:r>
          <w:rPr>
            <w:rFonts w:hint="eastAsia" w:ascii="Times New Roman" w:hAnsi="Times New Roman"/>
            <w:sz w:val="24"/>
            <w:szCs w:val="24"/>
            <w:lang w:val="en-US" w:eastAsia="zh-CN"/>
          </w:rPr>
          <w:t>为</w:t>
        </w:r>
      </w:ins>
      <w:ins w:id="207" w:author="Janusio" w:date="2018-03-03T09:49:45Z">
        <w:r>
          <w:rPr>
            <w:rFonts w:hint="eastAsia" w:ascii="Times New Roman" w:hAnsi="Times New Roman"/>
            <w:sz w:val="24"/>
            <w:szCs w:val="24"/>
            <w:lang w:val="en-US" w:eastAsia="zh-CN"/>
          </w:rPr>
          <w:t>在</w:t>
        </w:r>
      </w:ins>
      <w:ins w:id="208" w:author="Janusio" w:date="2018-03-03T09:49:51Z">
        <w:r>
          <w:rPr>
            <w:rFonts w:hint="eastAsia" w:ascii="Times New Roman" w:hAnsi="Times New Roman"/>
            <w:sz w:val="24"/>
            <w:szCs w:val="24"/>
            <w:lang w:val="en-US" w:eastAsia="zh-CN"/>
          </w:rPr>
          <w:t>物理服务器</w:t>
        </w:r>
      </w:ins>
      <w:ins w:id="209" w:author="Janusio" w:date="2018-03-03T09:50:01Z">
        <w:r>
          <w:rPr>
            <w:rFonts w:hint="eastAsia" w:ascii="Times New Roman" w:hAnsi="Times New Roman"/>
            <w:sz w:val="24"/>
            <w:szCs w:val="24"/>
            <w:lang w:val="en-US" w:eastAsia="zh-CN"/>
          </w:rPr>
          <w:t>操作系统</w:t>
        </w:r>
      </w:ins>
      <w:ins w:id="210" w:author="Janusio" w:date="2018-03-03T09:50:02Z">
        <w:r>
          <w:rPr>
            <w:rFonts w:hint="eastAsia" w:ascii="Times New Roman" w:hAnsi="Times New Roman"/>
            <w:sz w:val="24"/>
            <w:szCs w:val="24"/>
            <w:lang w:val="en-US" w:eastAsia="zh-CN"/>
          </w:rPr>
          <w:t>和</w:t>
        </w:r>
      </w:ins>
      <w:ins w:id="211" w:author="Janusio" w:date="2018-03-03T09:50:16Z">
        <w:r>
          <w:rPr>
            <w:rFonts w:hint="eastAsia" w:ascii="Times New Roman" w:hAnsi="Times New Roman"/>
            <w:sz w:val="24"/>
            <w:szCs w:val="24"/>
            <w:lang w:val="en-US" w:eastAsia="zh-CN"/>
          </w:rPr>
          <w:t>应用服务</w:t>
        </w:r>
      </w:ins>
      <w:ins w:id="212" w:author="Janusio" w:date="2018-03-03T09:50:24Z">
        <w:r>
          <w:rPr>
            <w:rFonts w:hint="eastAsia" w:ascii="Times New Roman" w:hAnsi="Times New Roman"/>
            <w:sz w:val="24"/>
            <w:szCs w:val="24"/>
            <w:lang w:val="en-US" w:eastAsia="zh-CN"/>
          </w:rPr>
          <w:t>建立</w:t>
        </w:r>
      </w:ins>
      <w:ins w:id="213" w:author="Janusio" w:date="2018-03-03T09:50:25Z">
        <w:r>
          <w:rPr>
            <w:rFonts w:hint="eastAsia" w:ascii="Times New Roman" w:hAnsi="Times New Roman"/>
            <w:sz w:val="24"/>
            <w:szCs w:val="24"/>
            <w:lang w:val="en-US" w:eastAsia="zh-CN"/>
          </w:rPr>
          <w:t>可信</w:t>
        </w:r>
      </w:ins>
      <w:ins w:id="214" w:author="Janusio" w:date="2018-03-03T09:50:26Z">
        <w:r>
          <w:rPr>
            <w:rFonts w:hint="eastAsia" w:ascii="Times New Roman" w:hAnsi="Times New Roman"/>
            <w:sz w:val="24"/>
            <w:szCs w:val="24"/>
            <w:lang w:val="en-US" w:eastAsia="zh-CN"/>
          </w:rPr>
          <w:t>计算</w:t>
        </w:r>
      </w:ins>
      <w:ins w:id="215" w:author="Janusio" w:date="2018-03-03T09:50:27Z">
        <w:r>
          <w:rPr>
            <w:rFonts w:hint="eastAsia" w:ascii="Times New Roman" w:hAnsi="Times New Roman"/>
            <w:sz w:val="24"/>
            <w:szCs w:val="24"/>
            <w:lang w:val="en-US" w:eastAsia="zh-CN"/>
          </w:rPr>
          <w:t>环境</w:t>
        </w:r>
      </w:ins>
      <w:ins w:id="216" w:author="Janusio" w:date="2018-03-03T09:50:33Z">
        <w:r>
          <w:rPr>
            <w:rFonts w:hint="eastAsia" w:ascii="Times New Roman" w:hAnsi="Times New Roman"/>
            <w:sz w:val="24"/>
            <w:szCs w:val="24"/>
            <w:lang w:val="en-US" w:eastAsia="zh-CN"/>
          </w:rPr>
          <w:t>提供了</w:t>
        </w:r>
      </w:ins>
      <w:ins w:id="217" w:author="Janusio" w:date="2018-03-03T09:50:35Z">
        <w:r>
          <w:rPr>
            <w:rFonts w:hint="eastAsia" w:ascii="Times New Roman" w:hAnsi="Times New Roman"/>
            <w:sz w:val="24"/>
            <w:szCs w:val="24"/>
            <w:lang w:val="en-US" w:eastAsia="zh-CN"/>
          </w:rPr>
          <w:t>保障</w:t>
        </w:r>
      </w:ins>
      <w:ins w:id="218" w:author="Janusio" w:date="2018-03-03T09:51:09Z">
        <w:r>
          <w:rPr>
            <w:rFonts w:hint="eastAsia" w:ascii="Times New Roman" w:hAnsi="Times New Roman"/>
            <w:sz w:val="24"/>
            <w:szCs w:val="24"/>
            <w:lang w:val="en-US" w:eastAsia="zh-CN"/>
          </w:rPr>
          <w:t>，</w:t>
        </w:r>
      </w:ins>
      <w:ins w:id="219" w:author="Janusio" w:date="2018-03-03T09:51:39Z">
        <w:r>
          <w:rPr>
            <w:rFonts w:hint="eastAsia" w:ascii="Times New Roman" w:hAnsi="Times New Roman"/>
            <w:sz w:val="24"/>
            <w:szCs w:val="24"/>
            <w:lang w:val="en-US" w:eastAsia="zh-CN"/>
          </w:rPr>
          <w:t>也可以有效</w:t>
        </w:r>
      </w:ins>
      <w:ins w:id="220" w:author="Janusio" w:date="2018-03-03T09:51:40Z">
        <w:r>
          <w:rPr>
            <w:rFonts w:hint="eastAsia" w:ascii="Times New Roman" w:hAnsi="Times New Roman"/>
            <w:sz w:val="24"/>
            <w:szCs w:val="24"/>
            <w:lang w:val="en-US" w:eastAsia="zh-CN"/>
          </w:rPr>
          <w:t>的</w:t>
        </w:r>
      </w:ins>
      <w:ins w:id="221" w:author="Janusio" w:date="2018-03-03T09:51:42Z">
        <w:r>
          <w:rPr>
            <w:rFonts w:hint="eastAsia" w:ascii="Times New Roman" w:hAnsi="Times New Roman"/>
            <w:sz w:val="24"/>
            <w:szCs w:val="24"/>
            <w:lang w:val="en-US" w:eastAsia="zh-CN"/>
          </w:rPr>
          <w:t>防止</w:t>
        </w:r>
      </w:ins>
      <w:ins w:id="222" w:author="Janusio" w:date="2018-03-03T09:51:43Z">
        <w:r>
          <w:rPr>
            <w:rFonts w:hint="eastAsia" w:ascii="Times New Roman" w:hAnsi="Times New Roman"/>
            <w:sz w:val="24"/>
            <w:szCs w:val="24"/>
            <w:lang w:val="en-US" w:eastAsia="zh-CN"/>
          </w:rPr>
          <w:t>外界</w:t>
        </w:r>
      </w:ins>
      <w:ins w:id="223" w:author="Janusio" w:date="2018-03-03T09:51:45Z">
        <w:r>
          <w:rPr>
            <w:rFonts w:hint="eastAsia" w:ascii="Times New Roman" w:hAnsi="Times New Roman"/>
            <w:sz w:val="24"/>
            <w:szCs w:val="24"/>
            <w:lang w:val="en-US" w:eastAsia="zh-CN"/>
          </w:rPr>
          <w:t>对</w:t>
        </w:r>
      </w:ins>
      <w:ins w:id="224" w:author="Janusio" w:date="2018-03-03T09:51:47Z">
        <w:r>
          <w:rPr>
            <w:rFonts w:hint="eastAsia" w:ascii="Times New Roman" w:hAnsi="Times New Roman"/>
            <w:sz w:val="24"/>
            <w:szCs w:val="24"/>
            <w:lang w:val="en-US" w:eastAsia="zh-CN"/>
          </w:rPr>
          <w:t>可信</w:t>
        </w:r>
      </w:ins>
      <w:ins w:id="225" w:author="Janusio" w:date="2018-03-03T09:51:48Z">
        <w:r>
          <w:rPr>
            <w:rFonts w:hint="eastAsia" w:ascii="Times New Roman" w:hAnsi="Times New Roman"/>
            <w:sz w:val="24"/>
            <w:szCs w:val="24"/>
            <w:lang w:val="en-US" w:eastAsia="zh-CN"/>
          </w:rPr>
          <w:t>计算</w:t>
        </w:r>
      </w:ins>
      <w:ins w:id="226" w:author="Janusio" w:date="2018-03-03T09:51:49Z">
        <w:r>
          <w:rPr>
            <w:rFonts w:hint="eastAsia" w:ascii="Times New Roman" w:hAnsi="Times New Roman"/>
            <w:sz w:val="24"/>
            <w:szCs w:val="24"/>
            <w:lang w:val="en-US" w:eastAsia="zh-CN"/>
          </w:rPr>
          <w:t>环境</w:t>
        </w:r>
      </w:ins>
      <w:ins w:id="227" w:author="Janusio" w:date="2018-03-03T09:51:54Z">
        <w:r>
          <w:rPr>
            <w:rFonts w:hint="eastAsia" w:ascii="Times New Roman" w:hAnsi="Times New Roman"/>
            <w:sz w:val="24"/>
            <w:szCs w:val="24"/>
            <w:lang w:val="en-US" w:eastAsia="zh-CN"/>
          </w:rPr>
          <w:t>的</w:t>
        </w:r>
      </w:ins>
      <w:ins w:id="228" w:author="Janusio" w:date="2018-03-03T09:52:00Z">
        <w:r>
          <w:rPr>
            <w:rFonts w:hint="eastAsia" w:ascii="Times New Roman" w:hAnsi="Times New Roman"/>
            <w:sz w:val="24"/>
            <w:szCs w:val="24"/>
            <w:lang w:val="en-US" w:eastAsia="zh-CN"/>
          </w:rPr>
          <w:t>侵扰和</w:t>
        </w:r>
      </w:ins>
      <w:ins w:id="229" w:author="Janusio" w:date="2018-03-03T09:52:02Z">
        <w:r>
          <w:rPr>
            <w:rFonts w:hint="eastAsia" w:ascii="Times New Roman" w:hAnsi="Times New Roman"/>
            <w:sz w:val="24"/>
            <w:szCs w:val="24"/>
            <w:lang w:val="en-US" w:eastAsia="zh-CN"/>
          </w:rPr>
          <w:t>破坏</w:t>
        </w:r>
      </w:ins>
      <w:ins w:id="230" w:author="Janusio" w:date="2018-03-03T09:52:07Z">
        <w:r>
          <w:rPr>
            <w:rFonts w:hint="eastAsia" w:ascii="Times New Roman" w:hAnsi="Times New Roman"/>
            <w:sz w:val="24"/>
            <w:szCs w:val="24"/>
            <w:lang w:val="en-US" w:eastAsia="zh-CN"/>
          </w:rPr>
          <w:t>；</w:t>
        </w:r>
      </w:ins>
      <w:ins w:id="231" w:author="Janusio" w:date="2018-03-03T09:52:09Z">
        <w:r>
          <w:rPr>
            <w:rFonts w:hint="eastAsia" w:ascii="Times New Roman" w:hAnsi="Times New Roman"/>
            <w:sz w:val="24"/>
            <w:szCs w:val="24"/>
            <w:lang w:val="en-US" w:eastAsia="zh-CN"/>
          </w:rPr>
          <w:t>另一方面</w:t>
        </w:r>
      </w:ins>
      <w:ins w:id="232" w:author="Janusio" w:date="2018-03-03T09:52:10Z">
        <w:r>
          <w:rPr>
            <w:rFonts w:hint="eastAsia" w:ascii="Times New Roman" w:hAnsi="Times New Roman"/>
            <w:sz w:val="24"/>
            <w:szCs w:val="24"/>
            <w:lang w:val="en-US" w:eastAsia="zh-CN"/>
          </w:rPr>
          <w:t>，</w:t>
        </w:r>
      </w:ins>
      <w:ins w:id="233" w:author="Janusio" w:date="2018-03-03T09:52:12Z">
        <w:r>
          <w:rPr>
            <w:rFonts w:hint="eastAsia" w:ascii="Times New Roman" w:hAnsi="Times New Roman"/>
            <w:sz w:val="24"/>
            <w:szCs w:val="24"/>
            <w:lang w:val="en-US" w:eastAsia="zh-CN"/>
          </w:rPr>
          <w:t>可信</w:t>
        </w:r>
      </w:ins>
      <w:ins w:id="234" w:author="Janusio" w:date="2018-03-03T09:52:13Z">
        <w:r>
          <w:rPr>
            <w:rFonts w:hint="eastAsia" w:ascii="Times New Roman" w:hAnsi="Times New Roman"/>
            <w:sz w:val="24"/>
            <w:szCs w:val="24"/>
            <w:lang w:val="en-US" w:eastAsia="zh-CN"/>
          </w:rPr>
          <w:t>计算</w:t>
        </w:r>
      </w:ins>
      <w:ins w:id="235" w:author="Janusio" w:date="2018-03-03T09:52:25Z">
        <w:r>
          <w:rPr>
            <w:rFonts w:hint="eastAsia" w:ascii="Times New Roman" w:hAnsi="Times New Roman"/>
            <w:sz w:val="24"/>
            <w:szCs w:val="24"/>
            <w:lang w:val="en-US" w:eastAsia="zh-CN"/>
          </w:rPr>
          <w:t>技术</w:t>
        </w:r>
      </w:ins>
      <w:ins w:id="236" w:author="Janusio" w:date="2018-03-03T09:52:41Z">
        <w:r>
          <w:rPr>
            <w:rFonts w:hint="eastAsia" w:ascii="Times New Roman" w:hAnsi="Times New Roman"/>
            <w:sz w:val="24"/>
            <w:szCs w:val="24"/>
            <w:lang w:val="en-US" w:eastAsia="zh-CN"/>
          </w:rPr>
          <w:t>为</w:t>
        </w:r>
      </w:ins>
      <w:ins w:id="237" w:author="Janusio" w:date="2018-03-03T09:52:42Z">
        <w:r>
          <w:rPr>
            <w:rFonts w:hint="eastAsia" w:ascii="Times New Roman" w:hAnsi="Times New Roman"/>
            <w:sz w:val="24"/>
            <w:szCs w:val="24"/>
            <w:lang w:val="en-US" w:eastAsia="zh-CN"/>
          </w:rPr>
          <w:t>虚拟化</w:t>
        </w:r>
      </w:ins>
      <w:ins w:id="238" w:author="Janusio" w:date="2018-03-03T09:52:43Z">
        <w:r>
          <w:rPr>
            <w:rFonts w:hint="eastAsia" w:ascii="Times New Roman" w:hAnsi="Times New Roman"/>
            <w:sz w:val="24"/>
            <w:szCs w:val="24"/>
            <w:lang w:val="en-US" w:eastAsia="zh-CN"/>
          </w:rPr>
          <w:t>技术</w:t>
        </w:r>
      </w:ins>
      <w:ins w:id="239" w:author="Janusio" w:date="2018-03-03T09:53:01Z">
        <w:r>
          <w:rPr>
            <w:rFonts w:hint="eastAsia" w:ascii="Times New Roman" w:hAnsi="Times New Roman"/>
            <w:sz w:val="24"/>
            <w:szCs w:val="24"/>
            <w:lang w:val="en-US" w:eastAsia="zh-CN"/>
          </w:rPr>
          <w:t>中</w:t>
        </w:r>
      </w:ins>
      <w:ins w:id="240" w:author="Janusio" w:date="2018-03-03T09:53:02Z">
        <w:r>
          <w:rPr>
            <w:rFonts w:hint="eastAsia" w:ascii="Times New Roman" w:hAnsi="Times New Roman"/>
            <w:sz w:val="24"/>
            <w:szCs w:val="24"/>
            <w:lang w:val="en-US" w:eastAsia="zh-CN"/>
          </w:rPr>
          <w:t>的</w:t>
        </w:r>
      </w:ins>
      <w:ins w:id="241" w:author="Janusio" w:date="2018-03-03T09:53:03Z">
        <w:r>
          <w:rPr>
            <w:rFonts w:hint="eastAsia" w:ascii="Times New Roman" w:hAnsi="Times New Roman"/>
            <w:sz w:val="24"/>
            <w:szCs w:val="24"/>
            <w:lang w:val="en-US" w:eastAsia="zh-CN"/>
          </w:rPr>
          <w:t>虚拟机</w:t>
        </w:r>
      </w:ins>
      <w:ins w:id="242" w:author="Janusio" w:date="2018-03-03T09:52:52Z">
        <w:r>
          <w:rPr>
            <w:rFonts w:hint="eastAsia" w:ascii="Times New Roman" w:hAnsi="Times New Roman"/>
            <w:sz w:val="24"/>
            <w:szCs w:val="24"/>
            <w:lang w:val="en-US" w:eastAsia="zh-CN"/>
          </w:rPr>
          <w:t>提供了</w:t>
        </w:r>
      </w:ins>
      <w:ins w:id="243" w:author="Janusio" w:date="2018-03-03T09:52:58Z">
        <w:r>
          <w:rPr>
            <w:rFonts w:hint="eastAsia" w:ascii="Times New Roman" w:hAnsi="Times New Roman"/>
            <w:sz w:val="24"/>
            <w:szCs w:val="24"/>
            <w:lang w:val="en-US" w:eastAsia="zh-CN"/>
          </w:rPr>
          <w:t>完整性</w:t>
        </w:r>
      </w:ins>
      <w:ins w:id="244" w:author="Janusio" w:date="2018-03-03T09:53:08Z">
        <w:r>
          <w:rPr>
            <w:rFonts w:hint="eastAsia" w:ascii="Times New Roman" w:hAnsi="Times New Roman"/>
            <w:sz w:val="24"/>
            <w:szCs w:val="24"/>
            <w:lang w:val="en-US" w:eastAsia="zh-CN"/>
          </w:rPr>
          <w:t>度量和</w:t>
        </w:r>
      </w:ins>
      <w:ins w:id="245" w:author="Janusio" w:date="2018-03-03T09:53:10Z">
        <w:r>
          <w:rPr>
            <w:rFonts w:hint="eastAsia" w:ascii="Times New Roman" w:hAnsi="Times New Roman"/>
            <w:sz w:val="24"/>
            <w:szCs w:val="24"/>
            <w:lang w:val="en-US" w:eastAsia="zh-CN"/>
          </w:rPr>
          <w:t>信任链</w:t>
        </w:r>
      </w:ins>
      <w:ins w:id="246" w:author="Janusio" w:date="2018-03-03T09:53:12Z">
        <w:r>
          <w:rPr>
            <w:rFonts w:hint="eastAsia" w:ascii="Times New Roman" w:hAnsi="Times New Roman"/>
            <w:sz w:val="24"/>
            <w:szCs w:val="24"/>
            <w:lang w:val="en-US" w:eastAsia="zh-CN"/>
          </w:rPr>
          <w:t>扩展</w:t>
        </w:r>
      </w:ins>
      <w:ins w:id="247" w:author="Janusio" w:date="2018-03-03T09:53:20Z">
        <w:r>
          <w:rPr>
            <w:rFonts w:hint="eastAsia" w:ascii="Times New Roman" w:hAnsi="Times New Roman"/>
            <w:sz w:val="24"/>
            <w:szCs w:val="24"/>
            <w:lang w:val="en-US" w:eastAsia="zh-CN"/>
          </w:rPr>
          <w:t>的</w:t>
        </w:r>
      </w:ins>
      <w:ins w:id="248" w:author="Janusio" w:date="2018-03-03T09:53:22Z">
        <w:r>
          <w:rPr>
            <w:rFonts w:hint="eastAsia" w:ascii="Times New Roman" w:hAnsi="Times New Roman"/>
            <w:sz w:val="24"/>
            <w:szCs w:val="24"/>
            <w:lang w:val="en-US" w:eastAsia="zh-CN"/>
          </w:rPr>
          <w:t>思路，</w:t>
        </w:r>
      </w:ins>
      <w:ins w:id="249" w:author="Janusio" w:date="2018-03-03T09:54:00Z">
        <w:r>
          <w:rPr>
            <w:rFonts w:hint="eastAsia" w:ascii="Times New Roman" w:hAnsi="Times New Roman"/>
            <w:sz w:val="24"/>
            <w:szCs w:val="24"/>
            <w:lang w:val="en-US" w:eastAsia="zh-CN"/>
          </w:rPr>
          <w:t>为</w:t>
        </w:r>
      </w:ins>
      <w:ins w:id="250" w:author="Janusio" w:date="2018-03-03T09:54:19Z">
        <w:r>
          <w:rPr>
            <w:rFonts w:hint="eastAsia" w:ascii="Times New Roman" w:hAnsi="Times New Roman"/>
            <w:sz w:val="24"/>
            <w:szCs w:val="24"/>
            <w:lang w:val="en-US" w:eastAsia="zh-CN"/>
          </w:rPr>
          <w:t>虚拟机</w:t>
        </w:r>
      </w:ins>
      <w:ins w:id="251" w:author="Janusio" w:date="2018-03-03T09:54:20Z">
        <w:r>
          <w:rPr>
            <w:rFonts w:hint="eastAsia" w:ascii="Times New Roman" w:hAnsi="Times New Roman"/>
            <w:sz w:val="24"/>
            <w:szCs w:val="24"/>
            <w:lang w:val="en-US" w:eastAsia="zh-CN"/>
          </w:rPr>
          <w:t>对</w:t>
        </w:r>
      </w:ins>
      <w:ins w:id="252" w:author="Janusio" w:date="2018-03-03T09:54:22Z">
        <w:r>
          <w:rPr>
            <w:rFonts w:hint="eastAsia" w:ascii="Times New Roman" w:hAnsi="Times New Roman"/>
            <w:sz w:val="24"/>
            <w:szCs w:val="24"/>
            <w:lang w:val="en-US" w:eastAsia="zh-CN"/>
          </w:rPr>
          <w:t>云租户</w:t>
        </w:r>
      </w:ins>
      <w:ins w:id="253" w:author="Janusio" w:date="2018-03-03T09:54:23Z">
        <w:r>
          <w:rPr>
            <w:rFonts w:hint="eastAsia" w:ascii="Times New Roman" w:hAnsi="Times New Roman"/>
            <w:sz w:val="24"/>
            <w:szCs w:val="24"/>
            <w:lang w:val="en-US" w:eastAsia="zh-CN"/>
          </w:rPr>
          <w:t>提供</w:t>
        </w:r>
      </w:ins>
      <w:ins w:id="254" w:author="Janusio" w:date="2018-03-03T09:54:25Z">
        <w:r>
          <w:rPr>
            <w:rFonts w:hint="eastAsia" w:ascii="Times New Roman" w:hAnsi="Times New Roman"/>
            <w:sz w:val="24"/>
            <w:szCs w:val="24"/>
            <w:lang w:val="en-US" w:eastAsia="zh-CN"/>
          </w:rPr>
          <w:t>云服务</w:t>
        </w:r>
      </w:ins>
      <w:ins w:id="255" w:author="Janusio" w:date="2018-03-03T09:54:33Z">
        <w:r>
          <w:rPr>
            <w:rFonts w:hint="eastAsia" w:ascii="Times New Roman" w:hAnsi="Times New Roman"/>
            <w:sz w:val="24"/>
            <w:szCs w:val="24"/>
            <w:lang w:val="en-US" w:eastAsia="zh-CN"/>
          </w:rPr>
          <w:t>提供</w:t>
        </w:r>
      </w:ins>
      <w:ins w:id="256" w:author="Janusio" w:date="2018-03-03T09:54:34Z">
        <w:r>
          <w:rPr>
            <w:rFonts w:hint="eastAsia" w:ascii="Times New Roman" w:hAnsi="Times New Roman"/>
            <w:sz w:val="24"/>
            <w:szCs w:val="24"/>
            <w:lang w:val="en-US" w:eastAsia="zh-CN"/>
          </w:rPr>
          <w:t>了</w:t>
        </w:r>
      </w:ins>
      <w:ins w:id="257" w:author="Janusio" w:date="2018-03-03T09:54:37Z">
        <w:r>
          <w:rPr>
            <w:rFonts w:hint="eastAsia" w:ascii="Times New Roman" w:hAnsi="Times New Roman"/>
            <w:sz w:val="24"/>
            <w:szCs w:val="24"/>
            <w:lang w:val="en-US" w:eastAsia="zh-CN"/>
          </w:rPr>
          <w:t>保障</w:t>
        </w:r>
      </w:ins>
      <w:ins w:id="258" w:author="Janusio" w:date="2018-03-03T09:54:39Z">
        <w:r>
          <w:rPr>
            <w:rFonts w:hint="eastAsia" w:ascii="Times New Roman" w:hAnsi="Times New Roman"/>
            <w:sz w:val="24"/>
            <w:szCs w:val="24"/>
            <w:lang w:val="en-US" w:eastAsia="zh-CN"/>
          </w:rPr>
          <w:t>。</w:t>
        </w:r>
      </w:ins>
    </w:p>
    <w:p>
      <w:pPr>
        <w:pStyle w:val="14"/>
        <w:spacing w:line="360" w:lineRule="auto"/>
        <w:ind w:firstLine="540" w:firstLineChars="0"/>
        <w:rPr>
          <w:ins w:id="259" w:author="Janusio" w:date="2018-03-03T09:55:36Z"/>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14"/>
        <w:spacing w:line="360" w:lineRule="auto"/>
        <w:ind w:firstLine="540" w:firstLineChars="0"/>
        <w:rPr>
          <w:del w:id="260" w:author="Janusio" w:date="2018-03-03T09:55:28Z"/>
          <w:rFonts w:hint="eastAsia" w:ascii="Times New Roman" w:hAnsi="Times New Roman"/>
          <w:sz w:val="24"/>
          <w:szCs w:val="24"/>
          <w:lang w:val="en-US" w:eastAsia="zh-CN"/>
        </w:rPr>
      </w:pPr>
      <w:del w:id="261" w:author="Janusio" w:date="2018-03-03T09:55:28Z">
        <w:r>
          <w:rPr>
            <w:rFonts w:hint="eastAsia" w:ascii="Times New Roman" w:hAnsi="Times New Roman"/>
            <w:sz w:val="24"/>
            <w:szCs w:val="24"/>
            <w:lang w:val="en-US" w:eastAsia="zh-CN"/>
          </w:rPr>
          <w:delText>将可信计算技术与虚拟化技术相结合构建虚拟可信计算平台具有的优势可以从两方面说明。一方面，虚拟化技术可以对可信计算平台提供安全支持。通过VM11」提供隔离和监控机制，为在操作系统和软件应用层建立可信计算环境提供了保漳，有效防止外界对系统或程序的侵扰;另一方面，可信计算平台为虚拟化技术提供安全保障服务，并将可信计算融入基于虚拟机技术的应用业务当中，提高了应用及数据的安全性。</w:delText>
        </w:r>
      </w:del>
    </w:p>
    <w:p>
      <w:pPr>
        <w:pStyle w:val="14"/>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之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w:t>
      </w:r>
      <w:ins w:id="262" w:author="Janusio" w:date="2018-03-03T09:55:56Z">
        <w:r>
          <w:rPr>
            <w:rFonts w:hint="eastAsia" w:ascii="Times New Roman" w:hAnsi="Times New Roman"/>
            <w:sz w:val="24"/>
            <w:szCs w:val="24"/>
            <w:lang w:val="en-US" w:eastAsia="zh-CN"/>
          </w:rPr>
          <w:t xml:space="preserve"> </w:t>
        </w:r>
      </w:ins>
      <w:r>
        <w:rPr>
          <w:rFonts w:hint="eastAsia" w:ascii="Times New Roman" w:hAnsi="Times New Roman"/>
          <w:sz w:val="24"/>
          <w:szCs w:val="24"/>
          <w:lang w:val="en-US" w:eastAsia="zh-CN"/>
        </w:rPr>
        <w:t>Berger等人最先提出vTPM的概念，随后产生了很多关于TVP及其信任链构建的研究</w:t>
      </w:r>
      <w:del w:id="263" w:author="Janusio" w:date="2018-03-03T09:56:06Z">
        <w:r>
          <w:rPr>
            <w:rFonts w:hint="eastAsia" w:ascii="Times New Roman" w:hAnsi="Times New Roman"/>
            <w:sz w:val="24"/>
            <w:szCs w:val="24"/>
            <w:lang w:val="en-US" w:eastAsia="zh-CN"/>
          </w:rPr>
          <w:delText>成功</w:delText>
        </w:r>
      </w:del>
      <w:ins w:id="264" w:author="Janusio" w:date="2018-03-03T09:56:08Z">
        <w:r>
          <w:rPr>
            <w:rFonts w:hint="eastAsia" w:ascii="Times New Roman" w:hAnsi="Times New Roman"/>
            <w:sz w:val="24"/>
            <w:szCs w:val="24"/>
            <w:lang w:val="en-US" w:eastAsia="zh-CN"/>
          </w:rPr>
          <w:t>成果</w:t>
        </w:r>
      </w:ins>
      <w:r>
        <w:rPr>
          <w:rFonts w:hint="eastAsia" w:ascii="Times New Roman" w:hAnsi="Times New Roman"/>
          <w:sz w:val="24"/>
          <w:szCs w:val="24"/>
          <w:lang w:val="en-US" w:eastAsia="zh-CN"/>
        </w:rPr>
        <w:t>，其中，开源的</w:t>
      </w:r>
      <w:ins w:id="265" w:author="Janusio" w:date="2018-03-03T09:56:18Z">
        <w:r>
          <w:rPr>
            <w:rFonts w:hint="eastAsia" w:ascii="Times New Roman" w:hAnsi="Times New Roman"/>
            <w:sz w:val="24"/>
            <w:szCs w:val="24"/>
            <w:lang w:val="en-US" w:eastAsia="zh-CN"/>
          </w:rPr>
          <w:t>虚拟机</w:t>
        </w:r>
      </w:ins>
      <w:ins w:id="266" w:author="Janusio" w:date="2018-03-03T09:56:19Z">
        <w:r>
          <w:rPr>
            <w:rFonts w:hint="eastAsia" w:ascii="Times New Roman" w:hAnsi="Times New Roman"/>
            <w:sz w:val="24"/>
            <w:szCs w:val="24"/>
            <w:lang w:val="en-US" w:eastAsia="zh-CN"/>
          </w:rPr>
          <w:t>架构</w:t>
        </w:r>
      </w:ins>
      <w:del w:id="267" w:author="Janusio" w:date="2018-03-03T09:56:16Z">
        <w:r>
          <w:rPr>
            <w:rFonts w:hint="eastAsia" w:ascii="Times New Roman" w:hAnsi="Times New Roman"/>
            <w:sz w:val="24"/>
            <w:szCs w:val="24"/>
            <w:lang w:val="en-US" w:eastAsia="zh-CN"/>
          </w:rPr>
          <w:delText>V</w:delText>
        </w:r>
      </w:del>
      <w:del w:id="268" w:author="Janusio" w:date="2018-03-03T09:56:15Z">
        <w:r>
          <w:rPr>
            <w:rFonts w:hint="eastAsia" w:ascii="Times New Roman" w:hAnsi="Times New Roman"/>
            <w:sz w:val="24"/>
            <w:szCs w:val="24"/>
            <w:lang w:val="en-US" w:eastAsia="zh-CN"/>
          </w:rPr>
          <w:delText>MM—</w:delText>
        </w:r>
      </w:del>
      <w:del w:id="269" w:author="Janusio" w:date="2018-03-03T09:56:14Z">
        <w:r>
          <w:rPr>
            <w:rFonts w:hint="eastAsia" w:ascii="Times New Roman" w:hAnsi="Times New Roman"/>
            <w:sz w:val="24"/>
            <w:szCs w:val="24"/>
            <w:lang w:val="en-US" w:eastAsia="zh-CN"/>
          </w:rPr>
          <w:delText>—</w:delText>
        </w:r>
      </w:del>
      <w:r>
        <w:rPr>
          <w:rFonts w:hint="eastAsia" w:ascii="Times New Roman" w:hAnsi="Times New Roman"/>
          <w:sz w:val="24"/>
          <w:szCs w:val="24"/>
          <w:lang w:val="en-US" w:eastAsia="zh-CN"/>
        </w:rPr>
        <w:t>Xen是最早支持vTPM</w:t>
      </w:r>
      <w:ins w:id="270" w:author="Janusio" w:date="2018-03-03T09:56:35Z">
        <w:r>
          <w:rPr>
            <w:rFonts w:hint="eastAsia" w:ascii="Times New Roman" w:hAnsi="Times New Roman"/>
            <w:sz w:val="24"/>
            <w:szCs w:val="24"/>
            <w:lang w:val="en-US" w:eastAsia="zh-CN"/>
          </w:rPr>
          <w:t>的</w:t>
        </w:r>
      </w:ins>
      <w:ins w:id="271" w:author="Janusio" w:date="2018-03-03T09:56:37Z">
        <w:r>
          <w:rPr>
            <w:rFonts w:hint="eastAsia" w:ascii="Times New Roman" w:hAnsi="Times New Roman"/>
            <w:sz w:val="24"/>
            <w:szCs w:val="24"/>
            <w:lang w:val="en-US" w:eastAsia="zh-CN"/>
          </w:rPr>
          <w:t>VMM</w:t>
        </w:r>
      </w:ins>
      <w:del w:id="272" w:author="Janusio" w:date="2018-03-03T09:56:30Z">
        <w:r>
          <w:rPr>
            <w:rFonts w:hint="eastAsia" w:ascii="Times New Roman" w:hAnsi="Times New Roman"/>
            <w:sz w:val="24"/>
            <w:szCs w:val="24"/>
            <w:lang w:val="en-US" w:eastAsia="zh-CN"/>
          </w:rPr>
          <w:delText>的</w:delText>
        </w:r>
      </w:del>
      <w:r>
        <w:rPr>
          <w:rFonts w:hint="eastAsia" w:ascii="Times New Roman" w:hAnsi="Times New Roman"/>
          <w:sz w:val="24"/>
          <w:szCs w:val="24"/>
          <w:lang w:val="en-US" w:eastAsia="zh-CN"/>
        </w:rPr>
        <w:t>，</w:t>
      </w:r>
      <w:ins w:id="273" w:author="Janusio" w:date="2018-03-03T09:56:49Z">
        <w:r>
          <w:rPr>
            <w:rFonts w:hint="eastAsia" w:ascii="Times New Roman" w:hAnsi="Times New Roman"/>
            <w:sz w:val="24"/>
            <w:szCs w:val="24"/>
            <w:lang w:val="en-US" w:eastAsia="zh-CN"/>
          </w:rPr>
          <w:t>为</w:t>
        </w:r>
      </w:ins>
      <w:ins w:id="274" w:author="Janusio" w:date="2018-03-03T09:56:56Z">
        <w:r>
          <w:rPr>
            <w:rFonts w:hint="eastAsia" w:ascii="Times New Roman" w:hAnsi="Times New Roman"/>
            <w:sz w:val="24"/>
            <w:szCs w:val="24"/>
            <w:lang w:val="en-US" w:eastAsia="zh-CN"/>
          </w:rPr>
          <w:t>学术界和</w:t>
        </w:r>
      </w:ins>
      <w:ins w:id="275" w:author="Janusio" w:date="2018-03-03T09:56:59Z">
        <w:r>
          <w:rPr>
            <w:rFonts w:hint="eastAsia" w:ascii="Times New Roman" w:hAnsi="Times New Roman"/>
            <w:sz w:val="24"/>
            <w:szCs w:val="24"/>
            <w:lang w:val="en-US" w:eastAsia="zh-CN"/>
          </w:rPr>
          <w:t>产业界</w:t>
        </w:r>
      </w:ins>
      <w:ins w:id="276" w:author="Janusio" w:date="2018-03-03T09:57:03Z">
        <w:r>
          <w:rPr>
            <w:rFonts w:hint="eastAsia" w:ascii="Times New Roman" w:hAnsi="Times New Roman"/>
            <w:sz w:val="24"/>
            <w:szCs w:val="24"/>
            <w:lang w:val="en-US" w:eastAsia="zh-CN"/>
          </w:rPr>
          <w:t>提供</w:t>
        </w:r>
      </w:ins>
      <w:ins w:id="277" w:author="Janusio" w:date="2018-03-03T09:57:05Z">
        <w:r>
          <w:rPr>
            <w:rFonts w:hint="eastAsia" w:ascii="Times New Roman" w:hAnsi="Times New Roman"/>
            <w:sz w:val="24"/>
            <w:szCs w:val="24"/>
            <w:lang w:val="en-US" w:eastAsia="zh-CN"/>
          </w:rPr>
          <w:t>非常</w:t>
        </w:r>
      </w:ins>
      <w:ins w:id="278" w:author="Janusio" w:date="2018-03-03T09:57:10Z">
        <w:r>
          <w:rPr>
            <w:rFonts w:hint="eastAsia" w:ascii="Times New Roman" w:hAnsi="Times New Roman"/>
            <w:sz w:val="24"/>
            <w:szCs w:val="24"/>
            <w:lang w:val="en-US" w:eastAsia="zh-CN"/>
          </w:rPr>
          <w:t>便捷</w:t>
        </w:r>
      </w:ins>
      <w:ins w:id="279" w:author="Janusio" w:date="2018-03-03T09:57:11Z">
        <w:r>
          <w:rPr>
            <w:rFonts w:hint="eastAsia" w:ascii="Times New Roman" w:hAnsi="Times New Roman"/>
            <w:sz w:val="24"/>
            <w:szCs w:val="24"/>
            <w:lang w:val="en-US" w:eastAsia="zh-CN"/>
          </w:rPr>
          <w:t>的</w:t>
        </w:r>
      </w:ins>
      <w:ins w:id="280" w:author="Janusio" w:date="2018-03-03T09:57:13Z">
        <w:r>
          <w:rPr>
            <w:rFonts w:hint="eastAsia" w:ascii="Times New Roman" w:hAnsi="Times New Roman"/>
            <w:sz w:val="24"/>
            <w:szCs w:val="24"/>
            <w:lang w:val="en-US" w:eastAsia="zh-CN"/>
          </w:rPr>
          <w:t>实验</w:t>
        </w:r>
      </w:ins>
      <w:ins w:id="281" w:author="Janusio" w:date="2018-03-03T09:57:14Z">
        <w:r>
          <w:rPr>
            <w:rFonts w:hint="eastAsia" w:ascii="Times New Roman" w:hAnsi="Times New Roman"/>
            <w:sz w:val="24"/>
            <w:szCs w:val="24"/>
            <w:lang w:val="en-US" w:eastAsia="zh-CN"/>
          </w:rPr>
          <w:t>平台</w:t>
        </w:r>
      </w:ins>
      <w:ins w:id="282" w:author="Janusio" w:date="2018-03-03T09:57:16Z">
        <w:r>
          <w:rPr>
            <w:rFonts w:hint="eastAsia" w:ascii="Times New Roman" w:hAnsi="Times New Roman"/>
            <w:sz w:val="24"/>
            <w:szCs w:val="24"/>
            <w:lang w:val="en-US" w:eastAsia="zh-CN"/>
          </w:rPr>
          <w:t>；</w:t>
        </w:r>
      </w:ins>
      <w:del w:id="283" w:author="Janusio" w:date="2018-03-03T09:57:22Z">
        <w:r>
          <w:rPr>
            <w:rFonts w:hint="eastAsia" w:ascii="Times New Roman" w:hAnsi="Times New Roman"/>
            <w:sz w:val="24"/>
            <w:szCs w:val="24"/>
            <w:lang w:val="en-US" w:eastAsia="zh-CN"/>
          </w:rPr>
          <w:delText>已经有许多学术成果将Xen作为实验平台；KVM对支持vTPM主要是依赖QEMU；</w:delText>
        </w:r>
      </w:del>
      <w:r>
        <w:rPr>
          <w:rFonts w:hint="eastAsia" w:ascii="Times New Roman" w:hAnsi="Times New Roman"/>
          <w:sz w:val="24"/>
          <w:szCs w:val="24"/>
          <w:lang w:val="en-US" w:eastAsia="zh-CN"/>
        </w:rPr>
        <w:t>2015年，</w:t>
      </w:r>
      <w:ins w:id="284" w:author="Janusio" w:date="2018-03-03T09:58:28Z">
        <w:r>
          <w:rPr>
            <w:rFonts w:hint="eastAsia" w:ascii="Times New Roman" w:hAnsi="Times New Roman"/>
            <w:sz w:val="24"/>
            <w:szCs w:val="24"/>
            <w:lang w:val="en-US" w:eastAsia="zh-CN"/>
          </w:rPr>
          <w:t>云计算</w:t>
        </w:r>
      </w:ins>
      <w:ins w:id="285" w:author="Janusio" w:date="2018-03-03T09:58:31Z">
        <w:r>
          <w:rPr>
            <w:rFonts w:hint="eastAsia" w:ascii="Times New Roman" w:hAnsi="Times New Roman"/>
            <w:sz w:val="24"/>
            <w:szCs w:val="24"/>
            <w:lang w:val="en-US" w:eastAsia="zh-CN"/>
          </w:rPr>
          <w:t>公司</w:t>
        </w:r>
      </w:ins>
      <w:ins w:id="286" w:author="Janusio" w:date="2018-03-03T09:57:59Z">
        <w:r>
          <w:rPr>
            <w:rFonts w:hint="eastAsia" w:ascii="Times New Roman" w:hAnsi="Times New Roman"/>
            <w:sz w:val="24"/>
            <w:szCs w:val="24"/>
            <w:lang w:val="en-US" w:eastAsia="zh-CN"/>
          </w:rPr>
          <w:t>EMC</w:t>
        </w:r>
      </w:ins>
      <w:del w:id="287" w:author="Janusio" w:date="2018-03-03T09:58:36Z">
        <w:r>
          <w:rPr>
            <w:rFonts w:hint="eastAsia" w:ascii="Times New Roman" w:hAnsi="Times New Roman"/>
            <w:sz w:val="24"/>
            <w:szCs w:val="24"/>
            <w:lang w:val="en-US" w:eastAsia="zh-CN"/>
          </w:rPr>
          <w:delText>VMware</w:delText>
        </w:r>
      </w:del>
      <w:r>
        <w:rPr>
          <w:rFonts w:hint="eastAsia" w:ascii="Times New Roman" w:hAnsi="Times New Roman"/>
          <w:sz w:val="24"/>
          <w:szCs w:val="24"/>
          <w:lang w:val="en-US" w:eastAsia="zh-CN"/>
        </w:rPr>
        <w:t>宣布在</w:t>
      </w:r>
      <w:ins w:id="288" w:author="Janusio" w:date="2018-03-03T09:58:39Z">
        <w:r>
          <w:rPr>
            <w:rFonts w:hint="eastAsia" w:ascii="Times New Roman" w:hAnsi="Times New Roman"/>
            <w:sz w:val="24"/>
            <w:szCs w:val="24"/>
            <w:lang w:val="en-US" w:eastAsia="zh-CN"/>
          </w:rPr>
          <w:t xml:space="preserve">VMware </w:t>
        </w:r>
      </w:ins>
      <w:r>
        <w:rPr>
          <w:rFonts w:hint="eastAsia" w:ascii="Times New Roman" w:hAnsi="Times New Roman"/>
          <w:sz w:val="24"/>
          <w:szCs w:val="24"/>
          <w:lang w:val="en-US" w:eastAsia="zh-CN"/>
        </w:rPr>
        <w:t>vSphere 6.0中支持vTPM；</w:t>
      </w:r>
      <w:ins w:id="289" w:author="Janusio" w:date="2018-03-03T09:58:52Z">
        <w:r>
          <w:rPr>
            <w:rFonts w:hint="eastAsia" w:ascii="Times New Roman" w:hAnsi="Times New Roman"/>
            <w:sz w:val="24"/>
            <w:szCs w:val="24"/>
            <w:lang w:val="en-US" w:eastAsia="zh-CN"/>
          </w:rPr>
          <w:t>201</w:t>
        </w:r>
      </w:ins>
      <w:ins w:id="290" w:author="Janusio" w:date="2018-03-03T09:58:53Z">
        <w:r>
          <w:rPr>
            <w:rFonts w:hint="eastAsia" w:ascii="Times New Roman" w:hAnsi="Times New Roman"/>
            <w:sz w:val="24"/>
            <w:szCs w:val="24"/>
            <w:lang w:val="en-US" w:eastAsia="zh-CN"/>
          </w:rPr>
          <w:t>6</w:t>
        </w:r>
      </w:ins>
      <w:ins w:id="291" w:author="Janusio" w:date="2018-03-03T09:58:55Z">
        <w:r>
          <w:rPr>
            <w:rFonts w:hint="eastAsia" w:ascii="Times New Roman" w:hAnsi="Times New Roman"/>
            <w:sz w:val="24"/>
            <w:szCs w:val="24"/>
            <w:lang w:val="en-US" w:eastAsia="zh-CN"/>
          </w:rPr>
          <w:t>年</w:t>
        </w:r>
      </w:ins>
      <w:ins w:id="292" w:author="Janusio" w:date="2018-03-03T09:58:59Z">
        <w:r>
          <w:rPr>
            <w:rFonts w:hint="eastAsia" w:ascii="Times New Roman" w:hAnsi="Times New Roman"/>
            <w:sz w:val="24"/>
            <w:szCs w:val="24"/>
            <w:lang w:val="en-US" w:eastAsia="zh-CN"/>
          </w:rPr>
          <w:t>，</w:t>
        </w:r>
      </w:ins>
      <w:ins w:id="293" w:author="Janusio" w:date="2018-03-03T09:59:01Z">
        <w:r>
          <w:rPr>
            <w:rFonts w:hint="eastAsia" w:ascii="Times New Roman" w:hAnsi="Times New Roman"/>
            <w:sz w:val="24"/>
            <w:szCs w:val="24"/>
            <w:lang w:val="en-US" w:eastAsia="zh-CN"/>
          </w:rPr>
          <w:t>微软</w:t>
        </w:r>
      </w:ins>
      <w:ins w:id="294" w:author="Janusio" w:date="2018-03-03T09:59:06Z">
        <w:r>
          <w:rPr>
            <w:rFonts w:hint="eastAsia" w:ascii="Times New Roman" w:hAnsi="Times New Roman"/>
            <w:sz w:val="24"/>
            <w:szCs w:val="24"/>
            <w:lang w:val="en-US" w:eastAsia="zh-CN"/>
          </w:rPr>
          <w:t>宣布</w:t>
        </w:r>
      </w:ins>
      <w:ins w:id="295" w:author="Janusio" w:date="2018-03-03T09:59:07Z">
        <w:r>
          <w:rPr>
            <w:rFonts w:hint="eastAsia" w:ascii="Times New Roman" w:hAnsi="Times New Roman"/>
            <w:sz w:val="24"/>
            <w:szCs w:val="24"/>
            <w:lang w:val="en-US" w:eastAsia="zh-CN"/>
          </w:rPr>
          <w:t>在</w:t>
        </w:r>
      </w:ins>
      <w:ins w:id="296" w:author="Janusio" w:date="2018-03-03T09:59:09Z">
        <w:r>
          <w:rPr>
            <w:rFonts w:hint="eastAsia" w:ascii="Times New Roman" w:hAnsi="Times New Roman"/>
            <w:sz w:val="24"/>
            <w:szCs w:val="24"/>
            <w:lang w:val="en-US" w:eastAsia="zh-CN"/>
          </w:rPr>
          <w:t>win10</w:t>
        </w:r>
      </w:ins>
      <w:ins w:id="297" w:author="Janusio" w:date="2018-03-03T09:59:11Z">
        <w:r>
          <w:rPr>
            <w:rFonts w:hint="eastAsia" w:ascii="Times New Roman" w:hAnsi="Times New Roman"/>
            <w:sz w:val="24"/>
            <w:szCs w:val="24"/>
            <w:lang w:val="en-US" w:eastAsia="zh-CN"/>
          </w:rPr>
          <w:t>中</w:t>
        </w:r>
      </w:ins>
      <w:ins w:id="298" w:author="Janusio" w:date="2018-03-03T09:59:13Z">
        <w:r>
          <w:rPr>
            <w:rFonts w:hint="eastAsia" w:ascii="Times New Roman" w:hAnsi="Times New Roman"/>
            <w:sz w:val="24"/>
            <w:szCs w:val="24"/>
            <w:lang w:val="en-US" w:eastAsia="zh-CN"/>
          </w:rPr>
          <w:t>加入</w:t>
        </w:r>
      </w:ins>
      <w:ins w:id="299" w:author="Janusio" w:date="2018-03-03T09:59:15Z">
        <w:r>
          <w:rPr>
            <w:rFonts w:hint="eastAsia" w:ascii="Times New Roman" w:hAnsi="Times New Roman"/>
            <w:sz w:val="24"/>
            <w:szCs w:val="24"/>
            <w:lang w:val="en-US" w:eastAsia="zh-CN"/>
          </w:rPr>
          <w:t>可信计算</w:t>
        </w:r>
      </w:ins>
      <w:ins w:id="300" w:author="Janusio" w:date="2018-03-03T09:59:16Z">
        <w:r>
          <w:rPr>
            <w:rFonts w:hint="eastAsia" w:ascii="Times New Roman" w:hAnsi="Times New Roman"/>
            <w:sz w:val="24"/>
            <w:szCs w:val="24"/>
            <w:lang w:val="en-US" w:eastAsia="zh-CN"/>
          </w:rPr>
          <w:t>，</w:t>
        </w:r>
      </w:ins>
      <w:ins w:id="301" w:author="Janusio" w:date="2018-03-03T09:59:18Z">
        <w:r>
          <w:rPr>
            <w:rFonts w:hint="eastAsia" w:ascii="Times New Roman" w:hAnsi="Times New Roman"/>
            <w:sz w:val="24"/>
            <w:szCs w:val="24"/>
            <w:lang w:val="en-US" w:eastAsia="zh-CN"/>
          </w:rPr>
          <w:t>并提供</w:t>
        </w:r>
      </w:ins>
      <w:ins w:id="302" w:author="Janusio" w:date="2018-03-03T09:59:22Z">
        <w:r>
          <w:rPr>
            <w:rFonts w:hint="eastAsia" w:ascii="Times New Roman" w:hAnsi="Times New Roman"/>
            <w:sz w:val="24"/>
            <w:szCs w:val="24"/>
            <w:lang w:val="en-US" w:eastAsia="zh-CN"/>
          </w:rPr>
          <w:t>Hyper-</w:t>
        </w:r>
      </w:ins>
      <w:ins w:id="303" w:author="Janusio" w:date="2018-03-03T09:59:24Z">
        <w:r>
          <w:rPr>
            <w:rFonts w:hint="eastAsia" w:ascii="Times New Roman" w:hAnsi="Times New Roman"/>
            <w:sz w:val="24"/>
            <w:szCs w:val="24"/>
            <w:lang w:val="en-US" w:eastAsia="zh-CN"/>
          </w:rPr>
          <w:t>V</w:t>
        </w:r>
      </w:ins>
      <w:ins w:id="304" w:author="Janusio" w:date="2018-03-03T09:59:25Z">
        <w:r>
          <w:rPr>
            <w:rFonts w:hint="eastAsia" w:ascii="Times New Roman" w:hAnsi="Times New Roman"/>
            <w:sz w:val="24"/>
            <w:szCs w:val="24"/>
            <w:lang w:val="en-US" w:eastAsia="zh-CN"/>
          </w:rPr>
          <w:t>技术</w:t>
        </w:r>
      </w:ins>
      <w:del w:id="305" w:author="Janusio" w:date="2018-03-03T09:58:48Z">
        <w:r>
          <w:rPr>
            <w:rFonts w:hint="eastAsia" w:ascii="Times New Roman" w:hAnsi="Times New Roman"/>
            <w:sz w:val="24"/>
            <w:szCs w:val="24"/>
            <w:lang w:val="en-US" w:eastAsia="zh-CN"/>
          </w:rPr>
          <w:delText>Oracle的Virtual Box也通过IBM的PCIXCC支持vTPM</w:delText>
        </w:r>
      </w:del>
      <w:r>
        <w:rPr>
          <w:rFonts w:hint="eastAsia" w:ascii="Times New Roman" w:hAnsi="Times New Roman"/>
          <w:sz w:val="24"/>
          <w:szCs w:val="24"/>
          <w:lang w:val="en-US" w:eastAsia="zh-CN"/>
        </w:rPr>
        <w:t>。</w:t>
      </w:r>
      <w:ins w:id="306" w:author="Janusio" w:date="2018-03-03T10:00:04Z">
        <w:r>
          <w:rPr>
            <w:rFonts w:hint="eastAsia" w:ascii="Times New Roman" w:hAnsi="Times New Roman"/>
            <w:sz w:val="24"/>
            <w:szCs w:val="24"/>
            <w:lang w:val="en-US" w:eastAsia="zh-CN"/>
          </w:rPr>
          <w:t>总之，</w:t>
        </w:r>
      </w:ins>
      <w:ins w:id="307" w:author="Janusio" w:date="2018-03-03T10:00:07Z">
        <w:r>
          <w:rPr>
            <w:rFonts w:hint="eastAsia" w:ascii="Times New Roman" w:hAnsi="Times New Roman"/>
            <w:sz w:val="24"/>
            <w:szCs w:val="24"/>
            <w:lang w:val="en-US" w:eastAsia="zh-CN"/>
          </w:rPr>
          <w:t>学术界和</w:t>
        </w:r>
      </w:ins>
      <w:ins w:id="308" w:author="Janusio" w:date="2018-03-03T10:00:09Z">
        <w:r>
          <w:rPr>
            <w:rFonts w:hint="eastAsia" w:ascii="Times New Roman" w:hAnsi="Times New Roman"/>
            <w:sz w:val="24"/>
            <w:szCs w:val="24"/>
            <w:lang w:val="en-US" w:eastAsia="zh-CN"/>
          </w:rPr>
          <w:t>产业界</w:t>
        </w:r>
      </w:ins>
      <w:ins w:id="309" w:author="Janusio" w:date="2018-03-03T10:00:12Z">
        <w:r>
          <w:rPr>
            <w:rFonts w:hint="eastAsia" w:ascii="Times New Roman" w:hAnsi="Times New Roman"/>
            <w:sz w:val="24"/>
            <w:szCs w:val="24"/>
            <w:lang w:val="en-US" w:eastAsia="zh-CN"/>
          </w:rPr>
          <w:t>都已</w:t>
        </w:r>
      </w:ins>
      <w:ins w:id="310" w:author="Janusio" w:date="2018-03-03T10:00:28Z">
        <w:r>
          <w:rPr>
            <w:rFonts w:hint="eastAsia" w:ascii="Times New Roman" w:hAnsi="Times New Roman"/>
            <w:sz w:val="24"/>
            <w:szCs w:val="24"/>
            <w:lang w:val="en-US" w:eastAsia="zh-CN"/>
          </w:rPr>
          <w:t>开始</w:t>
        </w:r>
      </w:ins>
      <w:ins w:id="311" w:author="Janusio" w:date="2018-03-03T10:00:30Z">
        <w:r>
          <w:rPr>
            <w:rFonts w:hint="eastAsia" w:ascii="Times New Roman" w:hAnsi="Times New Roman"/>
            <w:sz w:val="24"/>
            <w:szCs w:val="24"/>
            <w:lang w:val="en-US" w:eastAsia="zh-CN"/>
          </w:rPr>
          <w:t>重视</w:t>
        </w:r>
      </w:ins>
      <w:ins w:id="312" w:author="Janusio" w:date="2018-03-03T10:00:14Z">
        <w:r>
          <w:rPr>
            <w:rFonts w:hint="eastAsia" w:ascii="Times New Roman" w:hAnsi="Times New Roman"/>
            <w:sz w:val="24"/>
            <w:szCs w:val="24"/>
            <w:lang w:val="en-US" w:eastAsia="zh-CN"/>
          </w:rPr>
          <w:t>可信</w:t>
        </w:r>
      </w:ins>
      <w:ins w:id="313" w:author="Janusio" w:date="2018-03-03T10:00:17Z">
        <w:r>
          <w:rPr>
            <w:rFonts w:hint="eastAsia" w:ascii="Times New Roman" w:hAnsi="Times New Roman"/>
            <w:sz w:val="24"/>
            <w:szCs w:val="24"/>
            <w:lang w:val="en-US" w:eastAsia="zh-CN"/>
          </w:rPr>
          <w:t>计算</w:t>
        </w:r>
      </w:ins>
      <w:ins w:id="314" w:author="Janusio" w:date="2018-03-03T10:00:18Z">
        <w:r>
          <w:rPr>
            <w:rFonts w:hint="eastAsia" w:ascii="Times New Roman" w:hAnsi="Times New Roman"/>
            <w:sz w:val="24"/>
            <w:szCs w:val="24"/>
            <w:lang w:val="en-US" w:eastAsia="zh-CN"/>
          </w:rPr>
          <w:t>技术</w:t>
        </w:r>
      </w:ins>
      <w:ins w:id="315" w:author="Janusio" w:date="2018-03-03T10:00:19Z">
        <w:r>
          <w:rPr>
            <w:rFonts w:hint="eastAsia" w:ascii="Times New Roman" w:hAnsi="Times New Roman"/>
            <w:sz w:val="24"/>
            <w:szCs w:val="24"/>
            <w:lang w:val="en-US" w:eastAsia="zh-CN"/>
          </w:rPr>
          <w:t>与</w:t>
        </w:r>
      </w:ins>
      <w:ins w:id="316" w:author="Janusio" w:date="2018-03-03T10:00:22Z">
        <w:r>
          <w:rPr>
            <w:rFonts w:hint="eastAsia" w:ascii="Times New Roman" w:hAnsi="Times New Roman"/>
            <w:sz w:val="24"/>
            <w:szCs w:val="24"/>
            <w:lang w:val="en-US" w:eastAsia="zh-CN"/>
          </w:rPr>
          <w:t>虚拟化技术</w:t>
        </w:r>
      </w:ins>
      <w:ins w:id="317" w:author="Janusio" w:date="2018-03-03T10:00:50Z">
        <w:r>
          <w:rPr>
            <w:rFonts w:hint="eastAsia" w:ascii="Times New Roman" w:hAnsi="Times New Roman"/>
            <w:sz w:val="24"/>
            <w:szCs w:val="24"/>
            <w:lang w:val="en-US" w:eastAsia="zh-CN"/>
          </w:rPr>
          <w:t>。</w:t>
        </w:r>
      </w:ins>
      <w:del w:id="318" w:author="Janusio" w:date="2018-03-03T09:59:41Z">
        <w:r>
          <w:rPr>
            <w:rFonts w:hint="eastAsia" w:ascii="Times New Roman" w:hAnsi="Times New Roman"/>
            <w:sz w:val="24"/>
            <w:szCs w:val="24"/>
            <w:lang w:val="en-US" w:eastAsia="zh-CN"/>
          </w:rPr>
          <w:delText>这些知名公司的技术促进了可信虚拟平台的发展。</w:delText>
        </w:r>
      </w:del>
      <w:r>
        <w:rPr>
          <w:rFonts w:hint="eastAsia" w:ascii="Times New Roman" w:hAnsi="Times New Roman"/>
          <w:sz w:val="24"/>
          <w:szCs w:val="24"/>
          <w:lang w:val="en-US" w:eastAsia="zh-CN"/>
        </w:rPr>
        <w:t>为更好的对</w:t>
      </w:r>
      <w:ins w:id="319" w:author="Janusio" w:date="2018-03-03T10:01:03Z">
        <w:r>
          <w:rPr>
            <w:rFonts w:hint="eastAsia" w:ascii="Times New Roman" w:hAnsi="Times New Roman"/>
            <w:sz w:val="24"/>
            <w:szCs w:val="24"/>
            <w:lang w:val="en-US" w:eastAsia="zh-CN"/>
          </w:rPr>
          <w:t>本文</w:t>
        </w:r>
      </w:ins>
      <w:ins w:id="320" w:author="Janusio" w:date="2018-03-03T10:01:04Z">
        <w:r>
          <w:rPr>
            <w:rFonts w:hint="eastAsia" w:ascii="Times New Roman" w:hAnsi="Times New Roman"/>
            <w:sz w:val="24"/>
            <w:szCs w:val="24"/>
            <w:lang w:val="en-US" w:eastAsia="zh-CN"/>
          </w:rPr>
          <w:t>研究</w:t>
        </w:r>
      </w:ins>
      <w:ins w:id="321" w:author="Janusio" w:date="2018-03-03T10:01:06Z">
        <w:r>
          <w:rPr>
            <w:rFonts w:hint="eastAsia" w:ascii="Times New Roman" w:hAnsi="Times New Roman"/>
            <w:sz w:val="24"/>
            <w:szCs w:val="24"/>
            <w:lang w:val="en-US" w:eastAsia="zh-CN"/>
          </w:rPr>
          <w:t>内容的</w:t>
        </w:r>
      </w:ins>
      <w:bookmarkStart w:id="5" w:name="_GoBack"/>
      <w:bookmarkEnd w:id="5"/>
      <w:r>
        <w:rPr>
          <w:rFonts w:hint="eastAsia" w:ascii="Times New Roman" w:hAnsi="Times New Roman"/>
          <w:sz w:val="24"/>
          <w:szCs w:val="24"/>
          <w:lang w:val="en-US" w:eastAsia="zh-CN"/>
        </w:rPr>
        <w:t>国内外研究现状进行阐释，本文将从可信虚拟平台、可信虚拟平台信任链、针对信任链的形式化分析方法三部分进行描述。</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对于TVP的研究，早在TVP概念出现之前，就出现了利用可信计算技术解决虚拟系统平台安全的方案，为TVP的发展提供了一些理论和构建基础，这些平台包括Terra [17]，Perseus [18]等，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14"/>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14"/>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w:t>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0"/>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1"/>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2"/>
      </w:r>
      <w:r>
        <w:rPr>
          <w:rStyle w:val="7"/>
          <w:rFonts w:hint="eastAsia" w:ascii="Times New Roman" w:hAnsi="Times New Roman"/>
          <w:sz w:val="24"/>
          <w:szCs w:val="24"/>
          <w:lang w:val="en-US" w:eastAsia="zh-CN"/>
        </w:rPr>
        <w:t>]</w:t>
      </w:r>
      <w:r>
        <w:rPr>
          <w:rFonts w:hint="eastAsia" w:ascii="Times New Roman" w:hAnsi="Times New Roman"/>
          <w:sz w:val="24"/>
          <w:szCs w:val="24"/>
          <w:lang w:val="en-US" w:eastAsia="zh-CN"/>
        </w:rPr>
        <w:t>、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14"/>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14"/>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因任何不安全问题出现任何错误或者中断，则TVP-QT及其信任链构建都会终止。</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14"/>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Binding）--&gt;第四层vTPM（vTPM实例）--&gt;第五层可信虚拟机（VBIOSVOSLoaderVMOSAPP）;并利用通过TVP平台对信任链进行实例系统的分析和构建。本课题拟基于Xen VMM对信任链进行构建和实现。</w:t>
      </w:r>
    </w:p>
    <w:p>
      <w:pPr>
        <w:pStyle w:val="14"/>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14"/>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14"/>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逻辑和无干扰理论形式化分析方法。</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从TVP-QT的工作流程到实现。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为方便本文第5章的形式化分析，对TVP-QT的每个部分进行定义。然后，基于Xen实现了TVP-QT，对该可信虚拟平台的每个部分进行仔细的描述，主要包括五个部分。最后对TVP-QT进行了功能试验和性能试验。</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构建在TVP-QT之上的信任链模型。首先对Linux的启动过程以及虚拟机的启动过程进行分析，根据可信计算的完整性度量技术，确定了TVP-QT在系统启动过程中物理服务器和虚拟机需要度量的内容，利用Trusted GRUB实现对信任链的构建。其次，对TVP-QT进行信任属性的定义，主要包括本地属性和远程属性。最后对信任链进行了功能和性能试验。</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第5章主要利用扩展安全逻辑和扩展无干扰方法对TVP-QT进行形式化分析。其中本文提出的扩展无干扰理论方法可以适用目前的可信虚拟平台信任链的分析。</w:t>
      </w:r>
    </w:p>
    <w:p>
      <w:pPr>
        <w:pStyle w:val="14"/>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第6章主要是对本文的研究内容进行概括分析，并指出了论文的不足之处，对未来的研究进行了展望。</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虚拟化技术利用单一硬件模拟多个同类设备，从而提高设备利用率，降低能耗，并支持多个操作系统或应用程序的并行执行。从系统安全的角度出发，虚拟技术可为操作系统或应用程序提供运行时隔离机制，有效防止外界对系统或程序侵扰，有效的保护系</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 xml:space="preserve">统中数据的安全。 </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为了满足不同的功能需求，有许多不同种类的虚拟化解决方案。由于采用了不同的实现方式和抽象层次，因而这些虚拟化系统呈现出不同的特性[85-87]。 </w:t>
      </w:r>
    </w:p>
    <w:p>
      <w:pPr>
        <w:pStyle w:val="14"/>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根据虚拟化技术的实现层次分类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指令级虚拟化：也称为指令集架构级（Instruction Set Architecture，ISA）虚拟化，即以软件模拟出实际运行的操作系统的指令集来实现的方式。模拟器可以将用户虚拟机所产生的指令进行转化从而形成一种本地的指令集，随后将这种本地指令集在计算机上真实的硬件上执行。指令级虚拟化系统主要有 Bochs 系统和 QEMU 系统。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硬件级虚拟化：这种虚拟化与前面所讲述的指令集架构虚拟化存在相似之处，他们之间存在的差别在于这种虚拟化仅仅是对少数的特殊情况进行考虑，这种情况下用户的使用环境与计算机具有相同的指令集，这就为绝大多数的用户指令直接在主机上进行操作提供了便利，提高了指令的运行的速度。这种技术还能够实现虚拟资源的物理化转变，当映射为物理资源以后就可以在虚拟环境下使用计算机的本地硬件。这种虚拟化是当前在计算机领域研究较多的内容，也是虚拟化技术研究中的核心。在虚拟化研究中出现了VMware 和 Xen 等具有影响力的硬件级虚拟化系统。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在传统的计算机操作系统中每一位计算机用户的进程本质上是在同一个操作系统的实例中运行，所以操作系统的内核缺陷或者是在程序设计上存在问题都可能会对其他进程产生影响。而对操作系统进行虚拟化则是一种有效解决上述问题的办法，这是一种轻量级的虚拟化技术，在这一技术下可以创建多个虚拟化的操作系统提供给不同的用户，这样每个用户就可以在相对独立的环境下进行操作，从而避免了同一个系统中的各个进程的相互影响，从而导致系统的整体运行效率下降以及出现相互的影响的状况。当前典型的系统有 Linux-VSerser、Open VZ、Solaris Container，Free BSD Jail等。 ××××××××××××××××××××××××××××××××××××××××××××××××××××××××××××××××××××××××</w:t>
      </w:r>
    </w:p>
    <w:p>
      <w:pPr>
        <w:pStyle w:val="14"/>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根据实现方式不同分类</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全虚拟化：在全虚拟化的环境下计算机的虚拟机监视器能够虚拟出如同真实硬件环境一样的虚拟硬件环境。因此，每一个虚拟机都可以使用一个虚拟的硬件环境，这个虚拟硬件环境能够提供如同真实的硬件环境相同的支持服务;而在这个支持服务提供中系统不需要真实的硬件或者是操作系统来协助，因此不会对系统的Guest OS内核产生任何的修改，该内核也无法感知到系统中是否发生了虚拟化。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半虚拟化：这是一种与全虚拟化相辅助的一种虚拟化技术，这种虚拟化技术需要借助操作系统的协助才能完成对特权指令的虚拟化，所以会对客户操作系统的内核进行修改，以便操作系统能够发现有问题的指令进行更改。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硬件辅助虚拟化：硬件辅助处理敏感指令以实现完全虚拟化的功能，客户操作系统无需修改。这种方案最早由全球两大芯片供应商最先提出的，其基本思想就是引入新的处理器和指令运行模式，使VMM和Guest OS运行在不同的模式下。Guess OS只能在受控的模式下运行，当需要由V卜IM进行监控和模拟时，由硬件支持模式切换。</w:t>
      </w:r>
    </w:p>
    <w:p>
      <w:pPr>
        <w:pStyle w:val="14"/>
        <w:spacing w:line="360" w:lineRule="auto"/>
        <w:ind w:left="0" w:leftChars="0"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虚拟机(Virtual Machine  VM)是一种基于计算机硬件平台工作的虚拟硬件系统，这一系统能够对平台上的ISA结构和实际硬件进行模拟。在这一模拟的硬件系统下每一个不同的系统都可以支持操作系统的运行，这些客户操作系统则是利用虚拟机监视器来实现对实际资源的利用。虚拟机基本结构如图2-8所示。</w:t>
      </w:r>
    </w:p>
    <w:p>
      <w:pPr>
        <w:pStyle w:val="14"/>
        <w:spacing w:line="360" w:lineRule="auto"/>
        <w:ind w:firstLine="420" w:firstLineChars="0"/>
        <w:rPr>
          <w:rFonts w:hint="eastAsia" w:ascii="Times New Roman" w:hAnsi="Times New Roman"/>
          <w:sz w:val="24"/>
          <w:szCs w:val="24"/>
        </w:rPr>
      </w:pPr>
      <w:r>
        <w:drawing>
          <wp:inline distT="0" distB="0" distL="114300" distR="114300">
            <wp:extent cx="4142740" cy="2085975"/>
            <wp:effectExtent l="0" t="0" r="1016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4142740" cy="2085975"/>
                    </a:xfrm>
                    <a:prstGeom prst="rect">
                      <a:avLst/>
                    </a:prstGeom>
                    <a:noFill/>
                    <a:ln w="9525">
                      <a:noFill/>
                    </a:ln>
                  </pic:spPr>
                </pic:pic>
              </a:graphicData>
            </a:graphic>
          </wp:inline>
        </w:drawing>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从这个虚拟机的体系结构来看，vn}是一个位于计算机硬件和操作系统之间的软件层，它运行在系统的特权级，对上层的多个虚拟机进行隔离管理从而保证这些虚拟机能够在一个安全的环境下独立的运行。此外，它还可以为每一个虚拟机提供在计算机中虚拟出的和真实硬件环境无关的虚拟硬件环境。这样，vn}可以将存在于传统构架上的单一程序运行到计算机虚拟出来的虚拟机上，并且可以实现将多个虚拟机的整合到一个物理平台上，降低了系统的管理复杂程度，提高了管理的效率和节约了管理成本，并降低了对计算机的空间资源的占用。研究人员普遍认为</w:t>
      </w:r>
      <w:r>
        <w:rPr>
          <w:rFonts w:hint="eastAsia" w:ascii="Times New Roman" w:hAnsi="Times New Roman"/>
          <w:sz w:val="24"/>
          <w:szCs w:val="24"/>
          <w:lang w:val="en-US" w:eastAsia="zh-CN"/>
        </w:rPr>
        <w:t>VMM</w:t>
      </w:r>
      <w:r>
        <w:rPr>
          <w:rFonts w:hint="eastAsia" w:ascii="Times New Roman" w:hAnsi="Times New Roman"/>
          <w:sz w:val="24"/>
          <w:szCs w:val="24"/>
        </w:rPr>
        <w:t>作用不只是多任务的管理作用，也是一种更加安全和更加可靠的系统问题解决方案。根据v}所处的物理系统中的位置将其分为独立监控模式、宿主模式和混合模式三种类型，结构如图2-9所示。</w:t>
      </w:r>
    </w:p>
    <w:p>
      <w:pPr>
        <w:pStyle w:val="14"/>
        <w:spacing w:line="360" w:lineRule="auto"/>
        <w:ind w:firstLine="420" w:firstLineChars="0"/>
        <w:rPr>
          <w:rFonts w:hint="eastAsia" w:ascii="Times New Roman" w:hAnsi="Times New Roman"/>
          <w:sz w:val="24"/>
          <w:szCs w:val="24"/>
        </w:rPr>
      </w:pPr>
      <w:r>
        <w:drawing>
          <wp:inline distT="0" distB="0" distL="114300" distR="114300">
            <wp:extent cx="5902325" cy="2461895"/>
            <wp:effectExtent l="0" t="0" r="317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5902325" cy="2461895"/>
                    </a:xfrm>
                    <a:prstGeom prst="rect">
                      <a:avLst/>
                    </a:prstGeom>
                    <a:noFill/>
                    <a:ln w="9525">
                      <a:noFill/>
                    </a:ln>
                  </pic:spPr>
                </pic:pic>
              </a:graphicData>
            </a:graphic>
          </wp:inline>
        </w:drawing>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14"/>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Xen是英国剑桥大学计算机实验室主持的开源虚拟化项目，Xen项目始于2002年，起初Xen是基于X86体系结构(32位)设计开发的，其设计的目标是希望能够实现对多个虚拟机操作系统的运行提供支持</w:t>
      </w:r>
      <w:r>
        <w:rPr>
          <w:rFonts w:hint="eastAsia" w:ascii="Times New Roman" w:hAnsi="Times New Roman"/>
          <w:sz w:val="24"/>
          <w:szCs w:val="24"/>
          <w:lang w:eastAsia="zh-CN"/>
        </w:rPr>
        <w:t>。</w:t>
      </w:r>
      <w:r>
        <w:rPr>
          <w:rFonts w:hint="eastAsia" w:ascii="Times New Roman" w:hAnsi="Times New Roman"/>
          <w:sz w:val="24"/>
          <w:szCs w:val="24"/>
        </w:rPr>
        <w:t>Xen位于计算机的硬件和操作系统之间，可以向在其上层运行的操作系统内核提供一种虚拟化的计算机硬件模拟环境。可以在一套物理硬件上安全地执行多个虚拟机}</w:t>
      </w:r>
      <w:r>
        <w:rPr>
          <w:rFonts w:hint="eastAsia" w:ascii="Times New Roman" w:hAnsi="Times New Roman"/>
          <w:sz w:val="24"/>
          <w:szCs w:val="24"/>
          <w:lang w:eastAsia="zh-CN"/>
        </w:rPr>
        <w:t>。</w:t>
      </w:r>
      <w:r>
        <w:rPr>
          <w:rFonts w:hint="eastAsia" w:ascii="Times New Roman" w:hAnsi="Times New Roman"/>
          <w:sz w:val="24"/>
          <w:szCs w:val="24"/>
        </w:rPr>
        <w:t>Xen采用混合模式，在虚拟域(Domain, Dom)中有一个特权虚拟域(Domain 0,Dom 0 )，用来辅助Xen管理其它虚拟域(Domain U,  Dom U)，为其提供相关的虚拟资源服务。Xen体系结构如图2-10所示。××××××××××××××××××××××××××××××××××××××××××××××××××××××××××××××××××××××××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Xen向Domain提供一个抽象层(包含管理和虚拟硬件的API)。其中，Dom。拥有真实的设备驱动(Dative Device Driver,原生设备驱动)，能够直接访问物理硬件，其它的Dam都不能直接访问物理硬件，它们对物理硬件的访问必须通过Dam 0。它负责与Xen提供管理的API进行交互，并通过用户模式下的管理工具管理Xen的虚拟机环境，负责启动、停止和迁移其它的虚拟域，并通过控制接口控制其它虚拟域的CPU调度、内存分配，以及外部设备访问。</w:t>
      </w:r>
    </w:p>
    <w:p>
      <w:pPr>
        <w:pStyle w:val="14"/>
        <w:numPr>
          <w:ilvl w:val="0"/>
          <w:numId w:val="0"/>
        </w:numPr>
        <w:spacing w:line="360" w:lineRule="auto"/>
        <w:ind w:left="420" w:left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pStyle w:val="14"/>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Kernel-based Virtual Machine的简称，是一个开源的系统虚拟化模块，自Linux 2.6.20之后集成在Linux的各个主要发行版本中。它使用Linux自身的调度器进行管理，所以相对于Xen，其核心源码很少。KVM目前已成为学术界的主流VMM之一。KVM的虚拟化需要硬件支持（如Intel VT技术或者AMD V技术)。是基于硬件的完全虚拟化。而Xen早期则是基于软件模拟的Para-Virtualization，新版本则是基于硬件支持的完全虚拟化。但Xen本身有自己的进程调度器，存储管理模块等，所以代码较为庞大。广为流传的商业系统虚拟化软件VMware ESX系列是基于软件模拟的Full-Virtualization。</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我们基于已有的TVP研究方案，提出了TVP-QT运行架构，如图2所示。</w:t>
      </w:r>
    </w:p>
    <w:p>
      <w:pPr>
        <w:pStyle w:val="14"/>
        <w:spacing w:line="360" w:lineRule="auto"/>
        <w:ind w:firstLine="420" w:firstLineChars="0"/>
        <w:rPr>
          <w:rFonts w:hint="eastAsia" w:ascii="Times New Roman" w:hAnsi="Times New Roman"/>
          <w:sz w:val="24"/>
          <w:szCs w:val="24"/>
        </w:rPr>
      </w:pPr>
      <w:bookmarkStart w:id="3" w:name="OLE_LINK6"/>
      <w:r>
        <w:rPr>
          <w:rFonts w:ascii="Times New Roman" w:hAnsi="Times New Roman"/>
          <w:color w:val="auto"/>
          <w:sz w:val="18"/>
          <w:szCs w:val="18"/>
        </w:rPr>
        <w:object>
          <v:shape id="_x0000_i1026" o:spt="75" type="#_x0000_t75" style="height:95.7pt;width:265.75pt;" o:ole="t" filled="f" o:preferrelative="t" stroked="f" coordsize="21600,21600">
            <v:path/>
            <v:fill on="f" focussize="0,0"/>
            <v:stroke on="f"/>
            <v:imagedata r:id="rId13" o:title=""/>
            <o:lock v:ext="edit" aspectratio="t"/>
            <w10:wrap type="none"/>
            <w10:anchorlock/>
          </v:shape>
          <o:OLEObject Type="Embed" ProgID="Visio.Drawing.11" ShapeID="_x0000_i1026" DrawAspect="Content" ObjectID="_1468075726" r:id="rId12">
            <o:LockedField>false</o:LockedField>
          </o:OLEObject>
        </w:object>
      </w:r>
      <w:bookmarkEnd w:id="3"/>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TVP-QT运行架构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，我们把管理域记作Dom0，针对不同的VMM，Dom0的启动会有不同的方式。例如，Xen 的管理域启动相关组件包括运行中涉及的VBOIS、VOSLoader、VMOS等组件，这一层次可以作为TVP-QT的可信计算基。值得指出的是，与已有的TVP不同，我们只把Dom0 Kernel看成是可信基，这显然更为合理，因为Dom0实际上是整个虚拟化平台的管理域，含大量的应用程序，这些管理程序无法采用TCG链式度量，且也很容易受到攻击而改变[28-31]。第三层是我们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显然，相对于已有的TVP，我们提出的TVP-QT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定义1 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 TVP信任环境的基础，也是 TVP 的核心组件，对虚拟化平台来说，它包括硬件TPM 、可信衔接点TJP和 vTPM。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 TVP 的主机 M，根据其类型进一步细化为 M:={m, vm}，其中，m:={VMM,   Dom0 Kernel, TJP}，特指底层的VMM、Dom0 Kernel和可信衔接点TJP，它们是 TVP 的TCB。vm:={vm1, … , vmn}，表示虚拟化平台上层的用户虚拟机vm 集合。</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 是可信衔接点， TJP的可信依赖于物理TPM，用来衔接底层的虚拟化平台m和顶层的虚拟机vm。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 从功能角度可定义为：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(vRT1, vm1), … , (vRTn, vmm)}</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vTPM1), vm1), …,( (TJP, vTPMn), vmn)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 TPM 来构建信任，而虚拟机vm则是利用TJP和其相应的vTPM来构建信任。 </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1所示，其中vTPM管理组件可由VMM上的vTPM组件提供，比如目前存在与Xen上的vTPM Manager。</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TJP功能组件来源</w:t>
      </w:r>
    </w:p>
    <w:tbl>
      <w:tblPr>
        <w:tblStyle w:val="10"/>
        <w:tblW w:w="493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14"/>
        <w:spacing w:line="360" w:lineRule="auto"/>
        <w:ind w:left="0" w:leftChars="0" w:firstLine="0" w:firstLineChars="0"/>
        <w:rPr>
          <w:rFonts w:hint="eastAsia" w:ascii="Times New Roman" w:hAnsi="Times New Roman"/>
          <w:sz w:val="24"/>
          <w:szCs w:val="24"/>
          <w:lang w:val="en-US" w:eastAsia="zh-CN"/>
        </w:rPr>
      </w:pP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TVP-QT工作程序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sz w:val="24"/>
          <w:szCs w:val="24"/>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基于Xen实现了TVP-QT的原型系统，并进行仿真实现和结果分析，对TVP-QT信任链进行有效性验证和性能测试。下面对仿真实验的环境进行描述。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使用TPM-Emulator对TPM功能进行仿真模拟，实验的Xen VMM版本为Xen4.4.0[</w:t>
      </w:r>
      <w:r>
        <w:rPr>
          <w:rFonts w:hint="eastAsia" w:ascii="Times New Roman" w:hAnsi="Times New Roman"/>
          <w:sz w:val="24"/>
          <w:szCs w:val="24"/>
          <w:lang w:val="en-US" w:eastAsia="zh-CN"/>
        </w:rPr>
        <w:t>40</w:t>
      </w:r>
      <w:r>
        <w:rPr>
          <w:rFonts w:hint="eastAsia" w:ascii="Times New Roman" w:hAnsi="Times New Roman"/>
          <w:sz w:val="24"/>
          <w:szCs w:val="24"/>
        </w:rPr>
        <w:t>][</w:t>
      </w:r>
      <w:r>
        <w:rPr>
          <w:rFonts w:hint="eastAsia" w:ascii="Times New Roman" w:hAnsi="Times New Roman"/>
          <w:sz w:val="24"/>
          <w:szCs w:val="24"/>
          <w:lang w:val="en-US" w:eastAsia="zh-CN"/>
        </w:rPr>
        <w:t>41</w:t>
      </w:r>
      <w:r>
        <w:rPr>
          <w:rFonts w:hint="eastAsia" w:ascii="Times New Roman" w:hAnsi="Times New Roman"/>
          <w:sz w:val="24"/>
          <w:szCs w:val="24"/>
        </w:rPr>
        <w:t>]，实验物理平台的配置为Intel Core i3 @3.4GHz处理器，内存为8GB，物理存储为1T。Dom0采用Ubuntu LTS14.04，内核版本为Linux3.19.0，DomU使用类型为Ubuntu LTS14.04的半虚拟化虚拟机，内存为4GB，并且部署不同的应用作为仿真实验的测试对比。</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下表为TVP-QT实验环境所用物理平台和DomU类型为Ubuntu的具体配置信息：</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物理平台(Dom0)和用户虚拟机(DomU-Ubuntu)配置</w:t>
      </w:r>
    </w:p>
    <w:tbl>
      <w:tblPr>
        <w:tblStyle w:val="9"/>
        <w:tblW w:w="8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428"/>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428"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75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428"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75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428"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75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以下图示表示在Dom0上创建DomU类型为Ubuntu LTS14.04的配置文件部分参数，以及实验所需vTPMManager域以及vTPM实例域的配置参数。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图</w:t>
      </w:r>
      <w:r>
        <w:rPr>
          <w:rFonts w:hint="eastAsia" w:ascii="Times New Roman" w:hAnsi="Times New Roman"/>
          <w:sz w:val="24"/>
          <w:szCs w:val="24"/>
          <w:lang w:val="en-US" w:eastAsia="zh-CN"/>
        </w:rPr>
        <w:t>9</w:t>
      </w:r>
      <w:r>
        <w:rPr>
          <w:rFonts w:hint="eastAsia" w:ascii="Times New Roman" w:hAnsi="Times New Roman"/>
          <w:sz w:val="24"/>
          <w:szCs w:val="24"/>
        </w:rPr>
        <w:t>为类型为Ubuntu的用户虚拟机配置：</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UbuntuTest1.cfg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 = "/boot/vmlinuz-3.19.0-25-generic"</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ramdisk = "/root/xen-image/UbuntuTest1.img"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 = "UbuntuTest1"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 = "4096"</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 = [ 'file:/root/xen-image/UbuntuTest1.img,sda1,w'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DomU-Ubuntu配置部分参数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DomU-Ubuntu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w:t>
      </w:r>
      <w:r>
        <w:rPr>
          <w:rFonts w:hint="eastAsia" w:ascii="Times New Roman" w:hAnsi="Times New Roman"/>
          <w:sz w:val="24"/>
          <w:szCs w:val="24"/>
          <w:lang w:val="en-US" w:eastAsia="zh-CN"/>
        </w:rPr>
        <w:t>10</w:t>
      </w:r>
      <w:r>
        <w:rPr>
          <w:rFonts w:hint="eastAsia" w:ascii="Times New Roman" w:hAnsi="Times New Roman"/>
          <w:sz w:val="24"/>
          <w:szCs w:val="24"/>
        </w:rPr>
        <w:t>为UbuntuTest1对应的vTPM实例配置文件</w:t>
      </w:r>
      <w:r>
        <w:rPr>
          <w:rFonts w:hint="eastAsia" w:ascii="Times New Roman" w:hAnsi="Times New Roman"/>
          <w:sz w:val="24"/>
          <w:szCs w:val="24"/>
          <w:lang w:eastAsia="zh-CN"/>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vtpm-UbuntuTest1.cfg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name="vtpm-UbuntuTest1"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Kernel="/usr/lib/xen/boot/vtpm-stubdom.gz"</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extra="loglevel=debug"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disk=["file://root/xen-images/vtpm-UbuntuTest1.img,sda1,w"]</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vtpm=["backend=vtpmmgr,uuid=ac0a5b9e-cbe2-4c07-b43b-1d69e46fb839"]</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Ubuntu vTPM实例配置部分参数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vTPM instance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图1</w:t>
      </w:r>
      <w:r>
        <w:rPr>
          <w:rFonts w:hint="eastAsia" w:ascii="Times New Roman" w:hAnsi="Times New Roman"/>
          <w:sz w:val="24"/>
          <w:szCs w:val="24"/>
          <w:lang w:val="en-US" w:eastAsia="zh-CN"/>
        </w:rPr>
        <w:t>1</w:t>
      </w:r>
      <w:r>
        <w:rPr>
          <w:rFonts w:hint="eastAsia" w:ascii="Times New Roman" w:hAnsi="Times New Roman"/>
          <w:sz w:val="24"/>
          <w:szCs w:val="24"/>
        </w:rPr>
        <w:t>为vTPMManager域配置文件</w:t>
      </w:r>
      <w:r>
        <w:rPr>
          <w:rFonts w:hint="eastAsia" w:ascii="Times New Roman" w:hAnsi="Times New Roman"/>
          <w:sz w:val="24"/>
          <w:szCs w:val="24"/>
          <w:lang w:eastAsia="zh-CN"/>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vtpmmgr.cfg</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name="vtpmmgr"</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Kernel="/usr/lib/xen/boot/vtpmmgr-stubdom.gz"</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extra="tpmlocality=2"</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disk=["file:file://root/xen-images/vtpmmgr-stubdom.img,hda,w"]</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iomem=["fed42,1"]</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vTPMManager配置文件部分参数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w:t>
      </w:r>
      <w:r>
        <w:rPr>
          <w:rFonts w:hint="eastAsia" w:ascii="Times New Roman" w:hAnsi="Times New Roman"/>
          <w:sz w:val="24"/>
          <w:szCs w:val="24"/>
        </w:rPr>
        <w:t>vTPMManager</w:t>
      </w:r>
      <w:r>
        <w:rPr>
          <w:rFonts w:hint="eastAsia" w:ascii="Times New Roman" w:hAnsi="Times New Roman"/>
          <w:sz w:val="24"/>
          <w:szCs w:val="24"/>
          <w:lang w:val="en-US" w:eastAsia="zh-CN"/>
        </w:rPr>
        <w:t xml:space="preserve"> </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  要进行操作系统启动的完整性度量，首先需要清楚启动流程。对任何一个操作系统而言，总体上来说，其启动过程主要分为两个阶段:硬件平台启动阶段和操作系统引导阶段。其中，硬件平台启动阶段包含系统平台加电、BIOS(基本输入输出系统)自检、对平台硬件的度量和启动、BIOS将控制权转交给Boot(通常是主引导扇区MBR，也可能是操作系统加载器，如Grub或者Lilo)等几个步骤。操作系统的引导阶段则包括Boot分析操作系统的引导扇区并移交控制权、操作系统引导扇区执行初始化工作并调入操作系统加载器OSLoader,  OS Loader加载操作系统内核等几个步骤。</w:t>
      </w:r>
    </w:p>
    <w:p>
      <w:pPr>
        <w:pStyle w:val="14"/>
        <w:ind w:firstLine="420" w:firstLineChars="0"/>
        <w:rPr>
          <w:rFonts w:hint="eastAsia" w:ascii="Times New Roman" w:hAnsi="Times New Roman"/>
          <w:sz w:val="24"/>
          <w:szCs w:val="24"/>
        </w:rPr>
      </w:pPr>
      <w:r>
        <w:rPr>
          <w:rFonts w:hint="eastAsia" w:ascii="Times New Roman" w:hAnsi="Times New Roman"/>
          <w:sz w:val="24"/>
          <w:szCs w:val="24"/>
        </w:rPr>
        <w:t xml:space="preserve"> 可信计算平台上Linux的启动步骤如下:    ①开机初始化BIOS。在计算机中CS段寄存器会被CPU设为FFFFH，并且还会对其它的寄存器做出清零的操作，随后执行CS : IP处的指令。该处的指令实际上是BIOS的入口指令。之后BIOS进行自检，并对平台其他硬件设备进行启动和初始化的工作。    ② BIOS搜寻磁盘的主引导扇区MBR (Master Boot Record)，位于硬盘的0柱面、0磁头、1扇区，并把 MBR的BootLoade:调至内存的CS:IP=OOOOH:7COOH处。MBR共512字节，分为两个部分:第一部分是Pre-Boot部分，占446字节;第二部分是磁盘分区表信息，占64字节。最后两个字节是硬盘有效标志(SSAA)的标志。如图3-11所示。    ③BIOS把控制权转交给MBR o MBR将分析内部的磁盘分区表(Disk Partition TableDPT)，根据分区表信息来分析需要被度量的操作系统位于哪个磁盘的分区，并在这个分区的引导扇区的哪个地址，随后将控制权转交给引导扇区。</w:t>
      </w:r>
    </w:p>
    <w:p>
      <w:pPr>
        <w:pStyle w:val="14"/>
        <w:ind w:firstLine="420" w:firstLineChars="0"/>
        <w:rPr>
          <w:rFonts w:hint="eastAsia" w:ascii="Times New Roman" w:hAnsi="Times New Roman"/>
          <w:sz w:val="24"/>
          <w:szCs w:val="24"/>
        </w:rPr>
      </w:pPr>
      <w:r>
        <w:rPr>
          <w:rFonts w:hint="eastAsia" w:ascii="Times New Roman" w:hAnsi="Times New Roman"/>
          <w:sz w:val="24"/>
          <w:szCs w:val="24"/>
        </w:rPr>
        <w:t xml:space="preserve"> </w:t>
      </w:r>
    </w:p>
    <w:p>
      <w:pPr>
        <w:pStyle w:val="14"/>
        <w:ind w:firstLine="420" w:firstLineChars="0"/>
      </w:pPr>
      <w:r>
        <w:drawing>
          <wp:inline distT="0" distB="0" distL="114300" distR="114300">
            <wp:extent cx="4390390" cy="3037840"/>
            <wp:effectExtent l="0" t="0" r="10160"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390390" cy="3037840"/>
                    </a:xfrm>
                    <a:prstGeom prst="rect">
                      <a:avLst/>
                    </a:prstGeom>
                    <a:noFill/>
                    <a:ln w="9525">
                      <a:noFill/>
                    </a:ln>
                  </pic:spPr>
                </pic:pic>
              </a:graphicData>
            </a:graphic>
          </wp:inline>
        </w:drawing>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rPr>
        <w:t>④引导扇区首先需要执行初始化工作，然后转交控制权给操作系统加载器OSLoader，并加载操作系统内核直到全部加载完成操作系统的核心内容。    在实际的应用中如果用户选择了某一操作系统并进行启动，Grub首先找到该操作系统的引导扇区并交出控制权。以Linux为例，其中bootsect. S文件是一种实模式下运行的汇编程序，在汇编后自动生成一组二进制的代码，并将其存储在操作系统的引导扇区中。Grub向bootsect. S移交控制权，并加载核心系统和setup. S o setup. S检查己调入内存的内核代码是否正确。如果检测的结果显示代码正确，其可以利用BIOS中断来实现对内存信息、设置显示器基本模式和硬盘信息的读取，然后，准备让CPU进入</w:t>
      </w:r>
      <w:r>
        <w:rPr>
          <w:rFonts w:hint="eastAsia" w:ascii="Times New Roman" w:hAnsi="Times New Roman"/>
          <w:sz w:val="24"/>
          <w:szCs w:val="24"/>
          <w:lang w:val="en-US" w:eastAsia="zh-CN"/>
        </w:rPr>
        <w:t>保护模式。</w:t>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再经过一系列复杂的操作，当Linux核心加载完成后，它将对计算机的硬件和相关设备驱动执行初始化操作，随后将会在后台运行init进程。在系统的运行过程中第一个进程就是init进程，该进程是计算机系统中其它进程的起点，所有其他进程都是由init逐步调用“fork”系统得到的。Init在运行时将使用到//etc/initta b和//etc/rc.d这两个重要的引导配置文件。Inittab是对系统不同启动进程的一种描述，它能够将初始化中系统内部因为不同级别而分别进行的启动进行描述。在系统中整个启动级别有7级，其中最低一级是0级，最高的是6级，并与//etc/rc.d下的目录一一对应。</w:t>
      </w:r>
    </w:p>
    <w:p>
      <w:pPr>
        <w:pStyle w:val="14"/>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之后，由mingetty进行login操作。最后，当用户成功登录，在用户界面出现shell的时候，用户就可以使用操作系统了。linux启动流程如图3-12所示。</w:t>
      </w:r>
    </w:p>
    <w:p>
      <w:pPr>
        <w:pStyle w:val="14"/>
        <w:ind w:firstLine="420" w:firstLineChars="0"/>
        <w:rPr>
          <w:rFonts w:hint="eastAsia" w:ascii="Times New Roman" w:hAnsi="Times New Roman"/>
          <w:sz w:val="24"/>
          <w:szCs w:val="24"/>
          <w:lang w:val="en-US" w:eastAsia="zh-CN"/>
        </w:rPr>
      </w:pPr>
      <w:r>
        <w:drawing>
          <wp:inline distT="0" distB="0" distL="114300" distR="114300">
            <wp:extent cx="5628640" cy="8218805"/>
            <wp:effectExtent l="0" t="0" r="1016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628640" cy="8218805"/>
                    </a:xfrm>
                    <a:prstGeom prst="rect">
                      <a:avLst/>
                    </a:prstGeom>
                    <a:noFill/>
                    <a:ln w="9525">
                      <a:noFill/>
                    </a:ln>
                  </pic:spPr>
                </pic:pic>
              </a:graphicData>
            </a:graphic>
          </wp:inline>
        </w:drawing>
      </w:r>
    </w:p>
    <w:p>
      <w:pPr>
        <w:pStyle w:val="14"/>
        <w:ind w:firstLine="420" w:firstLineChars="0"/>
        <w:rPr>
          <w:rFonts w:hint="eastAsia" w:ascii="Times New Roman" w:hAnsi="Times New Roman"/>
          <w:sz w:val="24"/>
          <w:szCs w:val="24"/>
          <w:lang w:val="en-US" w:eastAsia="zh-CN"/>
        </w:rPr>
      </w:pPr>
    </w:p>
    <w:p>
      <w:pPr>
        <w:pStyle w:val="14"/>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在研究了Linux启动流程之后，还需要分析对Linux启动流程进行完整性度量时二虑的因素。主要为Linux启动过程的完整性。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单个组件的完整性:其目的主要是防止组件被破坏、感染病毒、植入木马等。    </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过程所需组件的完整性:在启动过程中所需要的组件不能缺失，而且不能被伪造，替换。典型的如LSM(Linux Security Module)模块。该模块是加强系统的安全性，在;统中如果 LSM遭受到了攻击，系统将失去对敏感数据的保护功能，而且很可能在操j系统内核引入恶意功能。又例如:rc. d系列配置文件的完整性。启动顺序的完整性:保证各个组件在启动过程中的顺序。单一过程中组件的启动j程中必须遵循一定的加载顺序，如果加载顺序出现错乱，有可能会导致系统处于不安二的状态，造成相关安全漏洞的出现。启动顺序的完整性实际上是由前面两点决定的，就是在单个组件完整，并且其所需组件也是完整的情况，启动顺序完整性是能够得到</w:t>
      </w:r>
      <w:r>
        <w:rPr>
          <w:rFonts w:hint="eastAsia" w:ascii="Times New Roman" w:hAnsi="Times New Roman"/>
          <w:sz w:val="24"/>
          <w:szCs w:val="24"/>
          <w:lang w:val="en-US" w:eastAsia="zh-CN"/>
        </w:rPr>
        <w:t>保证</w:t>
      </w:r>
      <w:r>
        <w:rPr>
          <w:rFonts w:hint="eastAsia" w:ascii="Times New Roman" w:hAnsi="Times New Roman"/>
          <w:sz w:val="24"/>
          <w:szCs w:val="24"/>
        </w:rPr>
        <w:t>的。</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分析了Linux启动过程和对启动过程进行完整性度量需要考虑的因素的基础上，就可以确定Linux启动流程需要进行完整性度量的内容了。    </w:t>
      </w:r>
    </w:p>
    <w:p>
      <w:pPr>
        <w:pStyle w:val="14"/>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主引导扇区MBR。当BIOS自检完毕，在检aJ}}和重置平台的其他硬件设备之后，将会把控制权转交给MBR。在MBR中有预启动代码和磁盘分区表等一系列重要信息，所以需要对其加以保护。    </w:t>
      </w:r>
    </w:p>
    <w:p>
      <w:pPr>
        <w:pStyle w:val="14"/>
        <w:numPr>
          <w:ilvl w:val="0"/>
          <w:numId w:val="7"/>
        </w:numPr>
        <w:tabs>
          <w:tab w:val="clear" w:pos="312"/>
        </w:tabs>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 xml:space="preserve">Grub引导系统。Grub通常分为以下三个阶段。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stagel: stagel会被直接的写入MBR中，这样计算机设备在启动时一旦对硬件的安全性检测完毕以后就会将系统的控制权转到GRUB中。stage 1随后则会被BIOS加到Ox7c00处并在这一处执行跳转操作。Stage 1  C /stage 1 /start. S)所需完成的任务很简单，仅仅只需要将0头磁盘的0道中的第二扇区的内容读到内存中即可。而0头0道2扇区内容是/stage2/start. S编译后512字节，它是stage2或者stagel-5的入口。在这一过程中stagel不具备对文件系统的识别功能。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stage2也是必须具有的，通常它存放在某个文件系统中。stage2是Grub的核心，基本上所有的Grub功能都是由stage2实现的。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stagel-5是可选的，它介于stage 1和stage2之间，当stagel不能够识别stage2所在的文件系统的时候，就会调用stagel-5来识别文件系统以便加载stage2 0</w:t>
      </w:r>
      <w:r>
        <w:rPr>
          <w:rFonts w:hint="eastAsia" w:ascii="Times New Roman" w:hAnsi="Times New Roman"/>
          <w:sz w:val="24"/>
          <w:szCs w:val="24"/>
          <w:lang w:eastAsia="zh-CN"/>
        </w:rPr>
        <w:t>。</w:t>
      </w:r>
      <w:r>
        <w:rPr>
          <w:rFonts w:hint="eastAsia" w:ascii="Times New Roman" w:hAnsi="Times New Roman"/>
          <w:sz w:val="24"/>
          <w:szCs w:val="24"/>
        </w:rPr>
        <w:t>因此，Grub的实际运行流程是stager stagel-5 (optional)一stage2。这三部分都要度</w:t>
      </w:r>
      <w:r>
        <w:rPr>
          <w:rFonts w:hint="eastAsia" w:ascii="Times New Roman" w:hAnsi="Times New Roman"/>
          <w:sz w:val="24"/>
          <w:szCs w:val="24"/>
          <w:lang w:val="en-US" w:eastAsia="zh-CN"/>
        </w:rPr>
        <w:t>量</w:t>
      </w:r>
      <w:r>
        <w:rPr>
          <w:rFonts w:hint="eastAsia" w:ascii="Times New Roman" w:hAnsi="Times New Roman"/>
          <w:sz w:val="24"/>
          <w:szCs w:val="24"/>
        </w:rPr>
        <w:t xml:space="preserve">。    </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(3)操作系统内核。内核的引导流程至少应包括两个内核启动的关键文件:initrd和vmlinuz。</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 xml:space="preserve">①initrd </w:t>
      </w:r>
      <w:r>
        <w:rPr>
          <w:rFonts w:hint="eastAsia" w:ascii="Times New Roman" w:hAnsi="Times New Roman"/>
          <w:sz w:val="24"/>
          <w:szCs w:val="24"/>
          <w:lang w:eastAsia="zh-CN"/>
        </w:rPr>
        <w:t>。</w:t>
      </w:r>
      <w:r>
        <w:rPr>
          <w:rFonts w:hint="eastAsia" w:ascii="Times New Roman" w:hAnsi="Times New Roman"/>
          <w:sz w:val="24"/>
          <w:szCs w:val="24"/>
        </w:rPr>
        <w:t>initrd是“initial ram disk”的简称。initrd是Linux在系统引导过程中使用的一个临时根文件系统，用来临时把硬件引导到实际内核vmilnuz能够接管并继续引导</w:t>
      </w:r>
      <w:r>
        <w:rPr>
          <w:rFonts w:hint="eastAsia" w:ascii="Times New Roman" w:hAnsi="Times New Roman"/>
          <w:sz w:val="24"/>
          <w:szCs w:val="24"/>
          <w:lang w:eastAsia="zh-CN"/>
        </w:rPr>
        <w:t>。的状态。本质上initrd就是一个带有根文件系统的虚拟RAM盘，里面包含了根目录“/”以及其他目录，比如bin, dev, proc, sbin, sys等Linux启动时必需的目录。通常，Linux内核挂载真正的根文件系统是使用initrd来进行挂载的，挂载完成后把initrd从内存中卸载掉，因此，initrd是一个过渡性质的处理过程。</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②vmlinuz o vmlinuz是一个压缩的可执行Linux内核文件。所谓的内核，是指计算机操作系统最核心的程序，它在启动过程中被装入物理内存中，并且在整个计算机运行的过程中都驻留在内存里。所谓的可执行，是指vmlinuz可以像一个程序一样能够被计算机所运行。vmlinuz文件是Linux内核加载的核心文件。    </w:t>
      </w:r>
    </w:p>
    <w:p>
      <w:pPr>
        <w:pStyle w:val="14"/>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Vmlinuz首先被misc_c中定义的函数decompresses kernel{)解压到地址Ox10flflOfl。然后，当CPU跳转到Ox1fl时，将执行“archili3861 kernelllead_ S”中的startup 3 2 0startup一2是vmlinuz的入口，经过startup_ 32，将会跳转到start_  kernel()函数。start一ernel()在“initlmain. c”中被定义。Start一ernel{)调用一系列初始化函数，建立Linux核心环境。当startes kernel()执行完毕，基本的Linux核心环境就建立完成了。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 xml:space="preserve">）所有进程的起点init。它是系统中其它进程的起点，进程号是1 o       Linux执行init程序是在完成内核引导之后进行的。对于这一部分，除了要保证init文件本身的完整性以外，还要保证init所读取的一些配置文件(或脚本)的完整性，这包括//etc/ inittab ,/etc/rc. d/rc. sysinit和/etc/rc.d/rc等。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(5) mingetty。当init重新从rc返回获取控制权的时候，它将启动mingetty o  mingetty包括如下功能:打开终端，设置模式;输出登录界面和提示，接收用户名的输入;以用户名为login参数，加载login程序。    与此同时，与mingetty和login相关的登录配置文件的完整性也要得到保证，这包括/etc/nologin, /etc/securetty, /etc/passwd等。   </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 (6)与启动流程相关的其他文件。当用户成功登录，出现shell的时候，Linux的启动就可以认为结束，用户就可以使用操作系统了。在Linux启动的整个过程中，可能还</w:t>
      </w:r>
    </w:p>
    <w:p>
      <w:pPr>
        <w:pStyle w:val="14"/>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有其他一些与启动流程相关的文件，例如用户使用的shell文件、内核符号表/boot/System.map和一些启动配置文件等，这是由启动流程、系统配置和用户自己定义的。</w:t>
      </w:r>
    </w:p>
    <w:p>
      <w:pPr>
        <w:pStyle w:val="14"/>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eastAsia="zh-CN"/>
        </w:rPr>
        <w:t>(7)用户自定义文件。对用户自定义文件的完整性度量，例如一些内核模块等。内核模块在操作系统内核启动完毕之后将会被加载到操作系统内核，成为整个内核的一部分。因此，对于内核模块的加载除了要施加访问控制以外，也需要保证其完整性。否则，一个被恶意篡改的内核模块一旦被加载，将可能导致整个操作系统进入不可信状态。虽然这些内核模块并不在启动流程之中，但是由于其高敏感性，其完整性也必须得到保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Linux虚拟机启动可信度量因素及内容分析</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14"/>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TVP-QT信任链设计</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××××××××××××××××××××××××××××××××××××××××××××××××××××××××××××××××××××××××为了在实际系统中检验TVP-QT及其信任链，</w:t>
      </w:r>
      <w:r>
        <w:rPr>
          <w:rFonts w:hint="eastAsia" w:ascii="Times New Roman" w:hAnsi="Times New Roman"/>
          <w:sz w:val="24"/>
          <w:szCs w:val="24"/>
          <w:lang w:val="en-US" w:eastAsia="zh-CN"/>
        </w:rPr>
        <w:t>本文</w:t>
      </w:r>
      <w:r>
        <w:rPr>
          <w:rFonts w:hint="eastAsia" w:ascii="Times New Roman" w:hAnsi="Times New Roman"/>
          <w:sz w:val="24"/>
          <w:szCs w:val="24"/>
        </w:rPr>
        <w:t>选择已经构建的实例系统进行分析。该实例系统基于 Xen半虚拟化平台，如图8；</w:t>
      </w:r>
    </w:p>
    <w:p>
      <w:pPr>
        <w:pStyle w:val="14"/>
        <w:spacing w:line="360" w:lineRule="auto"/>
        <w:ind w:firstLine="420" w:firstLineChars="0"/>
        <w:jc w:val="center"/>
        <w:rPr>
          <w:rFonts w:hint="eastAsia" w:ascii="Times New Roman" w:hAnsi="Times New Roman"/>
          <w:sz w:val="24"/>
          <w:szCs w:val="24"/>
        </w:rPr>
      </w:pPr>
      <w:r>
        <w:rPr>
          <w:rFonts w:ascii="Times New Roman" w:hAnsi="Times New Roman"/>
          <w:color w:val="auto"/>
          <w:sz w:val="15"/>
          <w:szCs w:val="15"/>
        </w:rPr>
        <w:object>
          <v:shape id="_x0000_i1027" o:spt="75" type="#_x0000_t75" style="height:115.15pt;width:192.15pt;" o:ole="t" filled="f" o:preferrelative="t" stroked="f" coordsize="21600,21600">
            <v:path/>
            <v:fill on="f" focussize="0,0"/>
            <v:stroke on="f"/>
            <v:imagedata r:id="rId17" o:title=""/>
            <o:lock v:ext="edit" aspectratio="t"/>
            <w10:wrap type="none"/>
            <w10:anchorlock/>
          </v:shape>
          <o:OLEObject Type="Embed" ProgID="Visio.Drawing.11" ShapeID="_x0000_i1027" DrawAspect="Content" ObjectID="_1468075727" r:id="rId16">
            <o:LockedField>false</o:LockedField>
          </o:OLEObject>
        </w:object>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图8基于Xen的TVP-QT系统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其中，vRT被分散在Dom0、vTPMmanager域和vTPM域。本节我们根据第3节中对TVP-QT信任链的描述：第一层硬件TPM（CRTM）→第二层TCB（BIOS→OSLoader→VMM→Dom0 Kernel）→第三层可信衔接点（vTPM Builder→vTPM-VM Binding→VM Builder）→第四层vTPM（vTPM实例）→第五层可信虚拟机（VBIOS→VOSLoader→VMOS→APP），将TVP-QT信任链分为三部分，第一部分就是虚拟化平台，包括TVP-QT信任链的第一层和第二层，第二部分是可信衔接点TJP，就是TVP-QT信任链的第三层，第三部分是用户虚拟机，就是TVP-QT信任链的第四层和第五层。接下来我们结合Xen 4.4系统，对这三部分信任链进行实际的分析与讨论。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对于第一部分，在Xen平台硬件加电启动之后，把CRTM作为整个信任链的起点，并由CRTM首先度量物理平台BIOS和其他有关BIOS的配置，然后BIOS获得系统的控制权并度量Xen的引导程序Grub，主要度量grub-xen(‍head.S, trampoline.S, x86_32.S)，Grub获得控制权后会根据Xen的镜像头信息获得入口地址Oxl0000后读入Xen的镜像，并对此镜像和__startxen()并进行度量，然后把控制权交给Xen，Xen获得信任之后对Dom0相关组件进行度量，包括construct_dom0()、_start_32_、start_Kernel和LinuxOS镜像等。然后把控制权交给Dom0。至此，第一部分可信引导结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instance等组件。由于目前较新的DRTM机制对其保护的应用有诸多限制，比如要求受保护的代码自包含等，因此我们采用对vTPM实例域采用静态度量方式。VM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以上述实例系统为例，我们完整展示了本文建立的通用抽象模型。值得注意的是，本实例系统的信任链得以正确传递需要满足以下前提：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（2）必须确保TJP中的vTPM Builder、vTPM-VM Binding、VM Builder三个管理程序在启动时按顺序执行。尽管vTPM Builder、vTPM-VM Binding和VM Builder是Dom0中的应用程序，但必须保证按顺序执行才能度量结果。</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14"/>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信任链在此虚拟化平台进行有效性测试时，利用哈希函数对信任链各层次的构建模块、功能组件或文件进行哈希值存储。按照TCG标准，采用迭代计算Hash值的方法对PCR进行扩展操作，将PCR的现值与新值相连，计算Hash值作为新的完整性度量值存储到PCR中，描述如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New PCRi=Hash(Old PCRi||New Value)，</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其中，Hash 函数选用SHA-1，||表示连接符号。在实验中成功运行虚拟机UbuntuTest1。按照下表的顺序对PCR进行存储。其中PCR[0]-[7]存储TVP-QT信任链第一层到第二层TCB的可信度量信息；PCR[8]-PCR[10]分别存储信任链中可信衔接点三个重要的组件的度量信息；PCR[11]-PCR[15]存储vTPM实例域和用户虚拟机信任链度量信息。具体的存储如表3所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表3仿真实验PCR存储简述</w:t>
      </w:r>
    </w:p>
    <w:tbl>
      <w:tblPr>
        <w:tblStyle w:val="9"/>
        <w:tblW w:w="4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2824"/>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2824"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126"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PCR[7]</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2824"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2824"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126"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2824"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2824"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126"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pStyle w:val="14"/>
        <w:spacing w:line="360" w:lineRule="auto"/>
        <w:ind w:firstLine="420" w:firstLineChars="0"/>
        <w:rPr>
          <w:rFonts w:hint="eastAsia" w:ascii="Times New Roman" w:hAnsi="Times New Roman"/>
          <w:sz w:val="24"/>
          <w:szCs w:val="24"/>
        </w:rPr>
      </w:pP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按照TVP-QT信任链顺序存储的信任链信息结果如图12 所示。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color w:val="auto"/>
          <w:sz w:val="15"/>
          <w:szCs w:val="15"/>
          <w:bdr w:val="single" w:color="auto" w:sz="4" w:space="0"/>
        </w:rPr>
        <w:drawing>
          <wp:inline distT="0" distB="0" distL="114300" distR="114300">
            <wp:extent cx="2145665" cy="949325"/>
            <wp:effectExtent l="9525" t="9525" r="16510" b="12700"/>
            <wp:docPr id="5" name="图片 7" descr="mei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meitu(1)"/>
                    <pic:cNvPicPr>
                      <a:picLocks noChangeAspect="1"/>
                    </pic:cNvPicPr>
                  </pic:nvPicPr>
                  <pic:blipFill>
                    <a:blip r:embed="rId18"/>
                    <a:stretch>
                      <a:fillRect/>
                    </a:stretch>
                  </pic:blipFill>
                  <pic:spPr>
                    <a:xfrm>
                      <a:off x="0" y="0"/>
                      <a:ext cx="2145665" cy="94932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图12 信任链PCR信息</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××××××××××××××××××××××××××××××××××××××××××××××××××××××××××××××××××××××××与已有的TVP信任链模型相比，TVP-QT信任链模型增加了可信衔接点TJP。TJP包含的组件vTPM Builder、vTPM-VM Builder 和VM Builder无论作为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此我们首先针对TVP-QT信任链构建过程中有关主机m的信任链构建进行性能测试和结果分析，并与传统的TVP架构（图1所示）进行对比；然后针对TVP-QT信任链构建过程中有关vm的信任链构建进行性能测试和结果分析。值得注意的是，与传统的TVP信任链相比，vm信任链的构建过程仅仅多了对TJP的动态度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本节性能测试的实验环境采用表1所描述的物理平台Dom0(Ubuntu LTS 14.04)和用户虚拟机DomU(Ubuntu LTS 14.04)，并且在Dom0和DomU分别安装一些常用软件来模拟云计算开发环境和云用户环境，比如Firefox[41]、WPS for Linux[42]、Wine[43]、Eclipse[44]等。下面本文分别针对在TVP-QT和传统TVP下m、vm的信任链构建实验，对性能方面进行对比和分析。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w:t>
      </w:r>
      <w:r>
        <w:rPr>
          <w:rFonts w:hint="eastAsia" w:ascii="Times New Roman" w:hAnsi="Times New Roman"/>
          <w:sz w:val="24"/>
          <w:szCs w:val="24"/>
          <w:lang w:val="en-US" w:eastAsia="zh-CN"/>
        </w:rPr>
        <w:t>.</w:t>
      </w:r>
      <w:r>
        <w:rPr>
          <w:rFonts w:hint="eastAsia" w:ascii="Times New Roman" w:hAnsi="Times New Roman"/>
          <w:sz w:val="24"/>
          <w:szCs w:val="24"/>
        </w:rPr>
        <w:t>1 信任链构建的性能分析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传统TVP信任链中主机m的信任链构建过程为：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TVP-QT中主机m的信任链构建过程：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→vTPM Builder →vTPM-VM Binding→VM Builder→other_app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我们对以上两条信任链进行10次实验，并记录每次的完成时间。如图13所示。</w:t>
      </w:r>
    </w:p>
    <w:p>
      <w:pPr>
        <w:pStyle w:val="14"/>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031365" cy="1344295"/>
            <wp:effectExtent l="9525" t="9525" r="16510" b="1778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图13 m信任链构建时间</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13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4.4.3.2 vm信任链构建的性能分析</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传统TVP信任链中vm的信任链构建过程为:</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INIT→VBIOS→VOSLoader→VMOS→APP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TVP-QT中主机vm的信任链构建过程：</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(TJP)TPM_Dynamic→vTPM→VBIOS→VOSLoader→VMOS</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→APP</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我们对以上两条信任链进行10次，并记录每次的完成时间。如图14所示。</w:t>
      </w:r>
    </w:p>
    <w:p>
      <w:pPr>
        <w:pStyle w:val="14"/>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143760" cy="1343660"/>
            <wp:effectExtent l="9525" t="9525" r="18415" b="1841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图14 m信任链构建时间</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由图14可知，TVP-QT相比传统TVP下对vm的信任链构建过程，也仅仅多了由TJP带来的额外开销，可以保证对vm可信度量后的正常启动。</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TVP-QT信任链的构建过程进行了详细的描述，通过仿真实验对TVP-QT及其信任链的有效性和性能等进行了测试，证明了该信任链的正确性和有效性。</w:t>
      </w:r>
    </w:p>
    <w:p>
      <w:pPr>
        <w:pStyle w:val="14"/>
        <w:spacing w:line="360" w:lineRule="auto"/>
        <w:ind w:left="0" w:leftChars="0"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14"/>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基本假定</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×××××××××××××××××××××××××××××××××××××××××××××××××××××××××××××××××××××××××××××在对TVP-QT信任链属性进行形式化分析前，本文假定以下条件是成立的：</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（1）TVP 中各个层次的系统镜像文件（包括主机m以及用户虚拟机层次上的各个用户虚拟机VM）的完整性未受破坏，并且各个用户虚拟机都预先植入所需要的可信度量和证明代理功能组件；（2）主机m支持动态加载动态度量根 DRTM技术，能够为TJP和vTPM提供动态的可信运行环境；（3）vTPM的平台身份密钥（Attestation Identity Key，AIK）已得到可信第三方的认证并颁发证书，这里不考虑其具体实现方案（参见vTPM[14]及 Trust Visor[38]等）；（4）远程验证方案基于 TCG 组织给出的完整性报告协议，且在远程挑战者 R 与本地 TVP 之间已经建立了安全信道[19]。</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从2.2的分析可知，本文对TVP-QT 信任链的信任属性分析验证主要包括3 部分：</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（1）m信任链构建的验证及该信任链的远程验证（含TJP）；</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（2）TJP动态度量验证及远程验证；</w:t>
      </w:r>
    </w:p>
    <w:p>
      <w:pPr>
        <w:pStyle w:val="14"/>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（3）利用vTPM构建的vm信任链验证及远程证明；</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firstLine="420" w:firstLineChars="0"/>
        <w:rPr>
          <w:rFonts w:hint="eastAsia" w:ascii="Times New Roman" w:hAnsi="Times New Roman"/>
          <w:sz w:val="24"/>
          <w:szCs w:val="24"/>
        </w:rPr>
      </w:pP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w:t>
      </w:r>
      <w:r>
        <w:rPr>
          <w:rFonts w:hint="eastAsia"/>
          <w:color w:val="auto"/>
          <w:sz w:val="24"/>
          <w:szCs w:val="24"/>
          <w:lang w:val="en-US" w:eastAsia="zh-CN"/>
        </w:rPr>
        <w:t>2</w:t>
      </w:r>
      <w:r>
        <w:rPr>
          <w:rFonts w:hint="eastAsia" w:ascii="Times New Roman" w:hAnsi="Times New Roman"/>
          <w:color w:val="auto"/>
          <w:sz w:val="24"/>
          <w:szCs w:val="24"/>
        </w:rPr>
        <w:t>.2节对TVP中m信任属性TP</w:t>
      </w:r>
      <w:r>
        <w:rPr>
          <w:rFonts w:hint="eastAsia" w:ascii="Times New Roman" w:hAnsi="Times New Roman"/>
          <w:color w:val="auto"/>
          <w:sz w:val="24"/>
          <w:szCs w:val="24"/>
          <w:vertAlign w:val="subscript"/>
        </w:rPr>
        <w:t>m</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的定义，其信任链本地执行过程中涉及到的程序如图4所示。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keepNext w:val="0"/>
        <w:keepLines w:val="0"/>
        <w:pageBreakBefore w:val="0"/>
        <w:numPr>
          <w:ilvl w:val="0"/>
          <w:numId w:val="0"/>
        </w:numPr>
        <w:kinsoku/>
        <w:wordWrap/>
        <w:overflowPunct/>
        <w:topLinePunct w:val="0"/>
        <w:autoSpaceDE/>
        <w:autoSpaceDN/>
        <w:bidi w:val="0"/>
        <w:adjustRightInd/>
        <w:snapToGrid/>
        <w:spacing w:line="480" w:lineRule="auto"/>
        <w:ind w:left="840" w:leftChars="0" w:right="0" w:rightChars="0" w:firstLine="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 m 信任链传递</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sz w:val="24"/>
          <w:szCs w:val="24"/>
        </w:rPr>
      </w:pPr>
      <w:r>
        <w:rPr>
          <w:rFonts w:hint="eastAsia" w:ascii="Times New Roman" w:hAnsi="Times New Roman"/>
          <w:color w:val="auto"/>
          <w:sz w:val="24"/>
          <w:szCs w:val="24"/>
        </w:rPr>
        <w:t>程序执行流程：m首先从CRTM启动执行，它从主机内存地址</w:t>
      </w:r>
      <w:r>
        <w:rPr>
          <w:rFonts w:hint="eastAsia" w:ascii="Times New Roman" w:hAnsi="Times New Roman"/>
          <w:i/>
          <w:iCs/>
          <w:color w:val="auto"/>
          <w:sz w:val="24"/>
          <w:szCs w:val="24"/>
        </w:rPr>
        <w:t>m.bios_loc</w:t>
      </w:r>
      <w:r>
        <w:rPr>
          <w:rFonts w:hint="eastAsia" w:ascii="Times New Roman" w:hAnsi="Times New Roman"/>
          <w:color w:val="auto"/>
          <w:sz w:val="24"/>
          <w:szCs w:val="24"/>
        </w:rPr>
        <w:t>中读取BIOS的代码</w:t>
      </w:r>
      <w:r>
        <w:rPr>
          <w:rFonts w:hint="eastAsia" w:ascii="Times New Roman" w:hAnsi="Times New Roman"/>
          <w:i/>
          <w:color w:val="auto"/>
          <w:sz w:val="24"/>
          <w:szCs w:val="24"/>
        </w:rPr>
        <w:t>b</w:t>
      </w:r>
      <w:r>
        <w:rPr>
          <w:rFonts w:hint="eastAsia" w:ascii="Times New Roman" w:hAnsi="Times New Roman"/>
          <w:color w:val="auto"/>
          <w:sz w:val="24"/>
          <w:szCs w:val="24"/>
        </w:rPr>
        <w:t>，将其扩展到一个PCR中（其中，</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表示该主机在这里存储所有相关度量值，且该主机的度量值存储于静态度量的PCR中）,之后执行指令Jump </w:t>
      </w:r>
      <w:r>
        <w:rPr>
          <w:rFonts w:hint="eastAsia" w:ascii="Times New Roman" w:hAnsi="Times New Roman"/>
          <w:i/>
          <w:iCs/>
          <w:color w:val="auto"/>
          <w:sz w:val="24"/>
          <w:szCs w:val="24"/>
        </w:rPr>
        <w:t>b</w:t>
      </w:r>
      <w:r>
        <w:rPr>
          <w:rFonts w:hint="eastAsia" w:ascii="Times New Roman" w:hAnsi="Times New Roman"/>
          <w:color w:val="auto"/>
          <w:sz w:val="24"/>
          <w:szCs w:val="24"/>
        </w:rPr>
        <w:t>；然后CRTM将控制权传递给m的BIOS，它从主机内存地址</w:t>
      </w:r>
      <w:r>
        <w:rPr>
          <w:rFonts w:hint="eastAsia" w:ascii="Times New Roman" w:hAnsi="Times New Roman"/>
          <w:i/>
          <w:iCs/>
          <w:color w:val="auto"/>
          <w:sz w:val="24"/>
          <w:szCs w:val="24"/>
        </w:rPr>
        <w:t xml:space="preserve">m.os_loader_loc </w:t>
      </w:r>
      <w:r>
        <w:rPr>
          <w:rFonts w:hint="eastAsia" w:ascii="Times New Roman" w:hAnsi="Times New Roman"/>
          <w:color w:val="auto"/>
          <w:sz w:val="24"/>
          <w:szCs w:val="24"/>
        </w:rPr>
        <w:t>中读取的OS_Loader代码</w:t>
      </w:r>
      <w:r>
        <w:rPr>
          <w:rFonts w:hint="eastAsia" w:ascii="Times New Roman" w:hAnsi="Times New Roman"/>
          <w:i/>
          <w:color w:val="auto"/>
          <w:sz w:val="24"/>
          <w:szCs w:val="24"/>
        </w:rPr>
        <w:t>o</w:t>
      </w:r>
      <w:r>
        <w:rPr>
          <w:rFonts w:hint="eastAsia" w:ascii="Times New Roman" w:hAnsi="Times New Roman"/>
          <w:color w:val="auto"/>
          <w:sz w:val="24"/>
          <w:szCs w:val="24"/>
        </w:rPr>
        <w:t xml:space="preserve">，将其扩展到一个PCR中,之后执行指令Jump </w:t>
      </w:r>
      <w:r>
        <w:rPr>
          <w:rFonts w:hint="eastAsia" w:ascii="Times New Roman" w:hAnsi="Times New Roman"/>
          <w:i/>
          <w:iCs/>
          <w:color w:val="auto"/>
          <w:sz w:val="24"/>
          <w:szCs w:val="24"/>
        </w:rPr>
        <w:t>o，</w:t>
      </w:r>
      <w:r>
        <w:rPr>
          <w:rFonts w:hint="eastAsia" w:ascii="Times New Roman" w:hAnsi="Times New Roman"/>
          <w:color w:val="auto"/>
          <w:sz w:val="24"/>
          <w:szCs w:val="24"/>
        </w:rPr>
        <w:t>将控制权交给OSLoader；OSLoader继续按序从内存</w:t>
      </w:r>
      <w:r>
        <w:rPr>
          <w:rFonts w:hint="eastAsia" w:ascii="Times New Roman" w:hAnsi="Times New Roman"/>
          <w:i/>
          <w:iCs/>
          <w:color w:val="auto"/>
          <w:sz w:val="24"/>
          <w:szCs w:val="24"/>
        </w:rPr>
        <w:t>m.vmm_loc</w:t>
      </w:r>
      <w:r>
        <w:rPr>
          <w:rFonts w:hint="eastAsia" w:ascii="Times New Roman" w:hAnsi="Times New Roman"/>
          <w:color w:val="auto"/>
          <w:sz w:val="24"/>
          <w:szCs w:val="24"/>
        </w:rPr>
        <w:t>读取VMM的代码</w:t>
      </w:r>
      <w:r>
        <w:rPr>
          <w:rFonts w:hint="eastAsia" w:ascii="Times New Roman" w:hAnsi="Times New Roman"/>
          <w:i/>
          <w:iCs/>
          <w:color w:val="auto"/>
          <w:sz w:val="24"/>
          <w:szCs w:val="24"/>
        </w:rPr>
        <w:t>v</w:t>
      </w:r>
      <w:r>
        <w:rPr>
          <w:rFonts w:hint="eastAsia" w:ascii="Times New Roman" w:hAnsi="Times New Roman"/>
          <w:color w:val="auto"/>
          <w:sz w:val="24"/>
          <w:szCs w:val="24"/>
        </w:rPr>
        <w:t>，将其扩展到</w:t>
      </w:r>
      <w:r>
        <w:rPr>
          <w:rFonts w:hint="eastAsia" w:ascii="Times New Roman" w:hAnsi="Times New Roman"/>
          <w:i/>
          <w:iCs/>
          <w:color w:val="auto"/>
          <w:sz w:val="24"/>
          <w:szCs w:val="24"/>
        </w:rPr>
        <w:t>m.pcr.s</w:t>
      </w:r>
      <w:r>
        <w:rPr>
          <w:rFonts w:hint="eastAsia" w:ascii="Times New Roman" w:hAnsi="Times New Roman"/>
          <w:color w:val="auto"/>
          <w:sz w:val="24"/>
          <w:szCs w:val="24"/>
        </w:rPr>
        <w:t>，然后转换控制权给VMM，VMM、Dom0 Kernel执行相似流程，直到可信衔接点TJP的加载。</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color w:val="auto"/>
          <w:lang w:val="en-US" w:eastAsia="zh-CN"/>
        </w:rPr>
        <w:t>由上文</w:t>
      </w:r>
      <w:r>
        <w:rPr>
          <w:rFonts w:hint="eastAsia"/>
          <w:color w:val="auto"/>
          <w:sz w:val="24"/>
          <w:szCs w:val="24"/>
          <w:lang w:val="en-US" w:eastAsia="zh-CN"/>
        </w:rPr>
        <w:t>描述的信任链传递所涉及的程序执行过程可知，体现主机m信任链的是主机进行可信度量后的PCR值，它与执行程序之间存在着唯一确定的映射关系。因此，基于定义2及上述映射关系，</w:t>
      </w:r>
      <w:r>
        <w:rPr>
          <w:rFonts w:hint="eastAsia" w:ascii="Times New Roman" w:hAnsi="Times New Roman"/>
          <w:color w:val="auto"/>
          <w:sz w:val="24"/>
          <w:szCs w:val="24"/>
        </w:rPr>
        <w:t>可将m的本地信任传递属性归纳为：如果</w:t>
      </w:r>
      <w:r>
        <w:rPr>
          <w:rFonts w:hint="eastAsia"/>
          <w:color w:val="auto"/>
          <w:sz w:val="24"/>
          <w:szCs w:val="24"/>
          <w:lang w:val="en-US" w:eastAsia="zh-CN"/>
        </w:rPr>
        <w:t>可信度量后的</w:t>
      </w:r>
      <w:r>
        <w:rPr>
          <w:rFonts w:hint="eastAsia" w:ascii="Times New Roman" w:hAnsi="Times New Roman"/>
          <w:iCs/>
          <w:color w:val="auto"/>
          <w:sz w:val="24"/>
          <w:szCs w:val="24"/>
        </w:rPr>
        <w:t>PCR</w:t>
      </w:r>
      <w:r>
        <w:rPr>
          <w:rFonts w:hint="eastAsia" w:ascii="Times New Roman" w:hAnsi="Times New Roman"/>
          <w:color w:val="auto"/>
          <w:sz w:val="24"/>
          <w:szCs w:val="24"/>
        </w:rPr>
        <w:t xml:space="preserve">中度量值序列是正确的值，那么在该虚拟机上信任链所加载的程序顺序就是正确的。即m的本地信任传递属性就是要求所有相应启动程序如BIOS、OSLoader、VMM、Dom0 Kernel、vTPM Builder </w:t>
      </w:r>
      <w:r>
        <w:rPr>
          <w:rFonts w:ascii="Times New Roman" w:hAnsi="Times New Roman"/>
          <w:color w:val="auto"/>
          <w:sz w:val="24"/>
          <w:szCs w:val="24"/>
        </w:rPr>
        <w:t>、</w:t>
      </w:r>
      <w:r>
        <w:rPr>
          <w:rFonts w:hint="eastAsia" w:ascii="Times New Roman" w:hAnsi="Times New Roman"/>
          <w:color w:val="auto"/>
          <w:sz w:val="24"/>
          <w:szCs w:val="24"/>
        </w:rPr>
        <w:t xml:space="preserve"> vTPM-VM Binding</w:t>
      </w:r>
      <w:r>
        <w:rPr>
          <w:rFonts w:ascii="Times New Roman" w:hAnsi="Times New Roman"/>
          <w:color w:val="auto"/>
          <w:sz w:val="24"/>
          <w:szCs w:val="24"/>
        </w:rPr>
        <w:t>、</w:t>
      </w:r>
      <w:r>
        <w:rPr>
          <w:rFonts w:hint="eastAsia" w:ascii="Times New Roman" w:hAnsi="Times New Roman"/>
          <w:color w:val="auto"/>
          <w:sz w:val="24"/>
          <w:szCs w:val="24"/>
        </w:rPr>
        <w:t>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28"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eastAsia" w:ascii="Times New Roman" w:hAnsi="Times New Roman"/>
          <w:color w:val="auto"/>
          <w:position w:val="-4"/>
          <w:sz w:val="24"/>
          <w:szCs w:val="24"/>
        </w:rPr>
        <w:object>
          <v:shape id="_x0000_i10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29" DrawAspect="Content" ObjectID="_1468075729"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color w:val="auto"/>
          <w:position w:val="-14"/>
          <w:sz w:val="24"/>
          <w:szCs w:val="24"/>
        </w:rPr>
        <w:object>
          <v:shape id="_x0000_i1030"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color w:val="auto"/>
          <w:sz w:val="24"/>
          <w:szCs w:val="24"/>
          <w:lang w:val="en-US" w:eastAsia="zh-CN"/>
        </w:rPr>
        <w:t xml:space="preserve">    </w:t>
      </w:r>
      <w:r>
        <w:rPr>
          <w:rFonts w:hint="eastAsia" w:ascii="Times New Roman" w:hAnsi="Times New Roman"/>
          <w:color w:val="auto"/>
          <w:position w:val="-4"/>
          <w:sz w:val="24"/>
          <w:szCs w:val="24"/>
        </w:rPr>
        <w:object>
          <v:shape id="_x0000_i10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2" DrawAspect="Content" ObjectID="_1468075732" r:id="rId28">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3" DrawAspect="Content" ObjectID="_1468075733" r:id="rId2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4" DrawAspect="Content" ObjectID="_1468075734" r:id="rId30">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5" DrawAspect="Content" ObjectID="_1468075735" r:id="rId3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6" DrawAspect="Content" ObjectID="_1468075736" r:id="rId3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7" DrawAspect="Content" ObjectID="_1468075737" r:id="rId3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8" DrawAspect="Content" ObjectID="_1468075738" r:id="rId3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0"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0" DrawAspect="Content" ObjectID="_1468075740" r:id="rId36">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1"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2" DrawAspect="Content" ObjectID="_1468075742" r:id="rId3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3" DrawAspect="Content" ObjectID="_1468075743" r:id="rId39">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4" DrawAspect="Content" ObjectID="_1468075744" r:id="rId4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5" DrawAspect="Content" ObjectID="_1468075745" r:id="rId41">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6" DrawAspect="Content" ObjectID="_1468075746" r:id="rId4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47" DrawAspect="Content" ObjectID="_1468075747" r:id="rId43">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上述公式表示：如果TVP的m基于信任链构建了本地信任环境，则其启动过程一定是从BIOS跳转到OSLoader，从OSLoader到VMM，从VMM到</w:t>
      </w:r>
      <w:r>
        <w:rPr>
          <w:rFonts w:hint="eastAsia" w:ascii="Times New Roman" w:hAnsi="Times New Roman"/>
          <w:iCs/>
          <w:color w:val="auto"/>
          <w:sz w:val="24"/>
          <w:szCs w:val="24"/>
        </w:rPr>
        <w:t>Dom0_Kernel，</w:t>
      </w:r>
      <w:r>
        <w:rPr>
          <w:rFonts w:hint="eastAsia" w:ascii="Times New Roman" w:hAnsi="Times New Roman"/>
          <w:color w:val="auto"/>
          <w:sz w:val="24"/>
          <w:szCs w:val="24"/>
        </w:rPr>
        <w:t>然后</w:t>
      </w:r>
      <w:r>
        <w:rPr>
          <w:rFonts w:hint="eastAsia" w:ascii="Times New Roman" w:hAnsi="Times New Roman"/>
          <w:iCs/>
          <w:color w:val="auto"/>
          <w:sz w:val="24"/>
          <w:szCs w:val="24"/>
        </w:rPr>
        <w:t>Dom0_ Kernel到TJP，</w:t>
      </w:r>
      <w:r>
        <w:rPr>
          <w:rFonts w:hint="eastAsia" w:ascii="Times New Roman" w:hAnsi="Times New Roman"/>
          <w:color w:val="auto"/>
          <w:sz w:val="24"/>
          <w:szCs w:val="24"/>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定理1 </w:t>
      </w:r>
      <w:r>
        <w:rPr>
          <w:rFonts w:hint="eastAsia" w:ascii="Times New Roman" w:hAnsi="Times New Roman"/>
          <w:color w:val="auto"/>
          <w:sz w:val="24"/>
          <w:szCs w:val="24"/>
        </w:rPr>
        <w:t>如果m从CRTM启动运行，且与该m启动过程对应的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那么该m的本地信任链传递过程就是唯一的、正确的，即确定地从</w:t>
      </w:r>
      <w:r>
        <w:rPr>
          <w:rFonts w:hint="eastAsia" w:ascii="Times New Roman" w:hAnsi="Times New Roman"/>
          <w:i/>
          <w:color w:val="auto"/>
          <w:sz w:val="24"/>
          <w:szCs w:val="24"/>
        </w:rPr>
        <w:t>BIOS</w:t>
      </w:r>
      <w:r>
        <w:rPr>
          <w:rFonts w:hint="eastAsia" w:ascii="Times New Roman" w:hAnsi="Times New Roman"/>
          <w:color w:val="auto"/>
          <w:sz w:val="24"/>
          <w:szCs w:val="24"/>
        </w:rPr>
        <w:t>(m)到</w:t>
      </w:r>
      <w:r>
        <w:rPr>
          <w:rFonts w:hint="eastAsia" w:ascii="Times New Roman" w:hAnsi="Times New Roman"/>
          <w:i/>
          <w:color w:val="auto"/>
          <w:sz w:val="24"/>
          <w:szCs w:val="24"/>
        </w:rPr>
        <w:t>OSLoader(</w:t>
      </w:r>
      <w:r>
        <w:rPr>
          <w:rFonts w:hint="eastAsia" w:ascii="Times New Roman" w:hAnsi="Times New Roman"/>
          <w:color w:val="auto"/>
          <w:sz w:val="24"/>
          <w:szCs w:val="24"/>
        </w:rPr>
        <w:t>m)再</w:t>
      </w:r>
      <w:r>
        <w:rPr>
          <w:rFonts w:hint="eastAsia" w:ascii="Times New Roman" w:hAnsi="Times New Roman"/>
          <w:i/>
          <w:color w:val="auto"/>
          <w:sz w:val="24"/>
          <w:szCs w:val="24"/>
        </w:rPr>
        <w:t>VMM</w:t>
      </w:r>
      <w:r>
        <w:rPr>
          <w:rFonts w:hint="eastAsia" w:ascii="Times New Roman" w:hAnsi="Times New Roman"/>
          <w:color w:val="auto"/>
          <w:sz w:val="24"/>
          <w:szCs w:val="24"/>
        </w:rPr>
        <w:t>(m)、</w:t>
      </w:r>
      <w:r>
        <w:rPr>
          <w:rFonts w:hint="eastAsia" w:ascii="Times New Roman" w:hAnsi="Times New Roman"/>
          <w:i/>
          <w:color w:val="auto"/>
          <w:sz w:val="24"/>
          <w:szCs w:val="24"/>
        </w:rPr>
        <w:t>Dom0 Kernel</w:t>
      </w:r>
      <w:r>
        <w:rPr>
          <w:rFonts w:hint="eastAsia" w:ascii="Times New Roman" w:hAnsi="Times New Roman"/>
          <w:color w:val="auto"/>
          <w:sz w:val="24"/>
          <w:szCs w:val="24"/>
        </w:rPr>
        <w:t>(m)、</w:t>
      </w:r>
      <w:r>
        <w:rPr>
          <w:rFonts w:hint="eastAsia" w:ascii="Times New Roman" w:hAnsi="Times New Roman"/>
          <w:i/>
          <w:color w:val="auto"/>
          <w:sz w:val="24"/>
          <w:szCs w:val="24"/>
        </w:rPr>
        <w:t>vTPM Builder</w:t>
      </w:r>
      <w:r>
        <w:rPr>
          <w:rFonts w:hint="eastAsia" w:ascii="Times New Roman" w:hAnsi="Times New Roman"/>
          <w:color w:val="auto"/>
          <w:sz w:val="24"/>
          <w:szCs w:val="24"/>
        </w:rPr>
        <w:t xml:space="preserve">(m)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color w:val="auto"/>
          <w:sz w:val="24"/>
          <w:szCs w:val="24"/>
        </w:rPr>
        <w:t>(m)</w:t>
      </w:r>
      <w:r>
        <w:rPr>
          <w:rFonts w:ascii="Times New Roman" w:hAnsi="Times New Roman"/>
          <w:color w:val="auto"/>
          <w:sz w:val="24"/>
          <w:szCs w:val="24"/>
        </w:rPr>
        <w:t>、</w:t>
      </w:r>
      <w:r>
        <w:rPr>
          <w:rFonts w:hint="eastAsia" w:ascii="Times New Roman" w:hAnsi="Times New Roman"/>
          <w:i/>
          <w:color w:val="auto"/>
          <w:sz w:val="24"/>
          <w:szCs w:val="24"/>
        </w:rPr>
        <w:t>VM Builde</w:t>
      </w:r>
      <w:r>
        <w:rPr>
          <w:rFonts w:hint="eastAsia" w:ascii="Times New Roman" w:hAnsi="Times New Roman"/>
          <w:color w:val="auto"/>
          <w:sz w:val="24"/>
          <w:szCs w:val="24"/>
        </w:rPr>
        <w:t>(m)</w:t>
      </w:r>
      <w:r>
        <w:rPr>
          <w:rFonts w:hint="eastAsia" w:ascii="Times New Roman" w:hAnsi="Times New Roman"/>
          <w:i/>
          <w:color w:val="auto"/>
          <w:sz w:val="24"/>
          <w:szCs w:val="24"/>
        </w:rPr>
        <w:t>r</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8"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048" DrawAspect="Content" ObjectID="_1468075748" r:id="rId44">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b/>
          <w:bCs/>
          <w:color w:val="auto"/>
          <w:sz w:val="24"/>
          <w:szCs w:val="24"/>
        </w:rPr>
        <w:t xml:space="preserve">证明： </w:t>
      </w:r>
      <w:r>
        <w:rPr>
          <w:rFonts w:hint="eastAsia" w:ascii="Times New Roman" w:hAnsi="Times New Roman"/>
          <w:color w:val="auto"/>
          <w:sz w:val="24"/>
          <w:szCs w:val="24"/>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首先，由前提条件可知在时间点</w:t>
      </w:r>
      <w:r>
        <w:rPr>
          <w:rFonts w:hint="eastAsia" w:ascii="Times New Roman" w:hAnsi="Times New Roman"/>
          <w:i/>
          <w:iCs/>
          <w:color w:val="auto"/>
          <w:sz w:val="24"/>
          <w:szCs w:val="24"/>
        </w:rPr>
        <w:t>t</w:t>
      </w:r>
      <w:r>
        <w:rPr>
          <w:rFonts w:hint="eastAsia" w:ascii="Times New Roman" w:hAnsi="Times New Roman"/>
          <w:color w:val="auto"/>
          <w:sz w:val="24"/>
          <w:szCs w:val="24"/>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成立，反复利用PCR公理即可直接得到在该序列中的所有子序列一定在时间</w:t>
      </w:r>
      <w:r>
        <w:rPr>
          <w:rFonts w:hint="eastAsia" w:ascii="Times New Roman" w:hAnsi="Times New Roman"/>
          <w:i/>
          <w:iCs/>
          <w:color w:val="auto"/>
          <w:sz w:val="24"/>
          <w:szCs w:val="24"/>
        </w:rPr>
        <w:t>t</w:t>
      </w:r>
      <w:r>
        <w:rPr>
          <w:rFonts w:hint="eastAsia" w:ascii="Times New Roman" w:hAnsi="Times New Roman"/>
          <w:color w:val="auto"/>
          <w:sz w:val="24"/>
          <w:szCs w:val="24"/>
        </w:rPr>
        <w:t>之前就出现在</w:t>
      </w:r>
      <w:r>
        <w:rPr>
          <w:rFonts w:hint="eastAsia" w:ascii="Times New Roman" w:hAnsi="Times New Roman"/>
          <w:i/>
          <w:iCs/>
          <w:color w:val="auto"/>
          <w:sz w:val="24"/>
          <w:szCs w:val="24"/>
        </w:rPr>
        <w:t>m.pcr.s</w:t>
      </w:r>
      <w:r>
        <w:rPr>
          <w:rFonts w:hint="eastAsia" w:ascii="Times New Roman" w:hAnsi="Times New Roman"/>
          <w:color w:val="auto"/>
          <w:sz w:val="24"/>
          <w:szCs w:val="24"/>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49" DrawAspect="Content" ObjectID="_1468075749" r:id="rId46">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
          <w:iCs/>
          <w:color w:val="auto"/>
          <w:position w:val="-4"/>
          <w:sz w:val="24"/>
          <w:szCs w:val="24"/>
          <w:vertAlign w:val="subscript"/>
        </w:rPr>
        <w:object>
          <v:shape id="_x0000_i1050"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4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
          <w:iCs/>
          <w:color w:val="auto"/>
          <w:sz w:val="24"/>
          <w:szCs w:val="24"/>
        </w:rPr>
        <w:t xml:space="preserve"> &lt;t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 xml:space="preserve"> &lt;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1" DrawAspect="Content" ObjectID="_1468075751"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2" DrawAspect="Content" ObjectID="_1468075752"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3" DrawAspect="Content" ObjectID="_1468075753" r:id="rId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4" DrawAspect="Content" ObjectID="_1468075754" r:id="rId54">
            <o:LockedField>false</o:LockedField>
          </o:OLEObject>
        </w:object>
      </w:r>
      <w:r>
        <w:rPr>
          <w:rFonts w:hint="eastAsia" w:ascii="Times New Roman" w:hAnsi="Times New Roman"/>
          <w:color w:val="auto"/>
          <w:sz w:val="24"/>
          <w:szCs w:val="24"/>
        </w:rPr>
        <w:t xml:space="preserve"> (Mem(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5" DrawAspect="Content" ObjectID="_1468075755"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6" DrawAspect="Content" ObjectID="_1468075756" r:id="rId56">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7" DrawAspect="Content" ObjectID="_1468075757" r:id="rId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8" DrawAspect="Content" ObjectID="_1468075758" r:id="rId58">
            <o:LockedField>false</o:LockedField>
          </o:OLEObject>
        </w:object>
      </w:r>
      <w:r>
        <w:rPr>
          <w:rFonts w:hint="eastAsia" w:ascii="Times New Roman" w:hAnsi="Times New Roman"/>
          <w:color w:val="auto"/>
          <w:sz w:val="24"/>
          <w:szCs w:val="24"/>
        </w:rPr>
        <w:t>Reset(m,</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position w:val="-4"/>
          <w:sz w:val="24"/>
          <w:szCs w:val="24"/>
        </w:rPr>
        <w:object>
          <v:shape id="_x0000_i10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9" DrawAspect="Content" ObjectID="_1468075759" r:id="rId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接下对图4中信任链的执行过程进行说明，最先执行的操作是以CRTM为起点启动m，即Reset(m,</w:t>
      </w:r>
      <w:r>
        <w:rPr>
          <w:rFonts w:hint="eastAsia" w:ascii="Times New Roman" w:hAnsi="Times New Roman"/>
          <w:i/>
          <w:iCs/>
          <w:color w:val="auto"/>
          <w:sz w:val="24"/>
          <w:szCs w:val="24"/>
        </w:rPr>
        <w:t>J</w:t>
      </w:r>
      <w:r>
        <w:rPr>
          <w:rFonts w:hint="eastAsia" w:ascii="Times New Roman" w:hAnsi="Times New Roman"/>
          <w:color w:val="auto"/>
          <w:sz w:val="24"/>
          <w:szCs w:val="24"/>
        </w:rPr>
        <w:t>)，然后m执行第一个信任程序</w:t>
      </w:r>
      <w:r>
        <w:rPr>
          <w:rFonts w:hint="eastAsia" w:ascii="Times New Roman" w:hAnsi="Times New Roman"/>
          <w:i/>
          <w:color w:val="auto"/>
          <w:sz w:val="24"/>
          <w:szCs w:val="24"/>
        </w:rPr>
        <w:t>BIOS</w:t>
      </w:r>
      <w:r>
        <w:rPr>
          <w:rFonts w:hint="eastAsia" w:ascii="Times New Roman" w:hAnsi="Times New Roman"/>
          <w:color w:val="auto"/>
          <w:sz w:val="24"/>
          <w:szCs w:val="24"/>
        </w:rPr>
        <w:t>(m)。利用LS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ascii="Times New Roman" w:hAnsi="Times New Roman"/>
          <w:i/>
          <w:color w:val="auto"/>
          <w:sz w:val="24"/>
          <w:szCs w:val="24"/>
        </w:rPr>
        <w:t>t</w:t>
      </w:r>
      <w:r>
        <w:rPr>
          <w:rFonts w:hint="eastAsia" w:ascii="Times New Roman" w:hAnsi="Times New Roman"/>
          <w:color w:val="auto"/>
          <w:sz w:val="24"/>
          <w:szCs w:val="24"/>
          <w:vertAlign w:val="subscript"/>
        </w:rPr>
        <w:t>B</w:t>
      </w:r>
      <w:r>
        <w:rPr>
          <w:rFonts w:hint="eastAsia" w:ascii="Times New Roman" w:hAnsi="Times New Roman"/>
          <w:color w:val="auto"/>
          <w:sz w:val="24"/>
          <w:szCs w:val="24"/>
        </w:rPr>
        <w:t>，程序会跳转到</w:t>
      </w:r>
      <w:r>
        <w:rPr>
          <w:rFonts w:hint="eastAsia" w:ascii="Times New Roman" w:hAnsi="Times New Roman"/>
          <w:i/>
          <w:color w:val="auto"/>
          <w:sz w:val="24"/>
          <w:szCs w:val="24"/>
        </w:rPr>
        <w:t>b</w:t>
      </w:r>
      <w:r>
        <w:rPr>
          <w:rFonts w:hint="eastAsia" w:ascii="Times New Roman" w:hAnsi="Times New Roman"/>
          <w:color w:val="auto"/>
          <w:sz w:val="24"/>
          <w:szCs w:val="24"/>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ascii="Times New Roman" w:hAnsi="Times New Roman"/>
          <w:color w:val="auto"/>
          <w:position w:val="-10"/>
          <w:sz w:val="24"/>
          <w:szCs w:val="24"/>
        </w:rPr>
        <w:object>
          <v:shape id="_x0000_i1060"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060" DrawAspect="Content" ObjectID="_1468075760"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color w:val="auto"/>
          <w:sz w:val="24"/>
          <w:szCs w:val="24"/>
        </w:rPr>
        <w:t>m.pcr.s</w:t>
      </w:r>
      <w:r>
        <w:rPr>
          <w:rFonts w:hint="eastAsia" w:ascii="Times New Roman" w:hAnsi="Times New Roman"/>
          <w:color w:val="auto"/>
          <w:sz w:val="24"/>
          <w:szCs w:val="24"/>
        </w:rPr>
        <w:t>,</w:t>
      </w:r>
      <w:r>
        <w:rPr>
          <w:rFonts w:hint="eastAsia" w:ascii="Times New Roman" w:hAnsi="Times New Roman"/>
          <w:i/>
          <w:color w:val="auto"/>
          <w:sz w:val="24"/>
          <w:szCs w:val="24"/>
        </w:rPr>
        <w:t>seq</w:t>
      </w:r>
      <w:r>
        <w:rPr>
          <w:rFonts w:hint="eastAsia" w:ascii="Times New Roman" w:hAnsi="Times New Roman"/>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b</w:t>
      </w:r>
      <w:r>
        <w:rPr>
          <w:rFonts w:hint="eastAsia" w:ascii="Times New Roman" w:hAnsi="Times New Roman"/>
          <w:iCs/>
          <w:color w:val="auto"/>
          <w:sz w:val="24"/>
          <w:szCs w:val="24"/>
        </w:rPr>
        <w:t>,</w:t>
      </w:r>
      <w:r>
        <w:rPr>
          <w:rFonts w:hint="eastAsia" w:ascii="Times New Roman" w:hAnsi="Times New Roman"/>
          <w:i/>
          <w:iCs/>
          <w:color w:val="auto"/>
          <w:sz w:val="24"/>
          <w:szCs w:val="24"/>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1" DrawAspect="Content" ObjectID="_1468075761" r:id="rId62">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2"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2" DrawAspect="Content" ObjectID="_1468075762" r:id="rId64">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t</w:t>
      </w:r>
      <w:r>
        <w:rPr>
          <w:rFonts w:ascii="Times New Roman" w:hAnsi="Times New Roman"/>
          <w:i/>
          <w:iCs/>
          <w:color w:val="auto"/>
          <w:sz w:val="24"/>
          <w:szCs w:val="24"/>
        </w:rPr>
        <w:t>’</w:t>
      </w:r>
      <w:r>
        <w:rPr>
          <w:rFonts w:hint="eastAsia" w:ascii="Times New Roman" w:hAnsi="Times New Roman"/>
          <w:i/>
          <w:iCs/>
          <w:color w:val="auto"/>
          <w:sz w:val="24"/>
          <w:szCs w:val="24"/>
        </w:rPr>
        <w:t>&lt; 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ascii="Times New Roman" w:hAnsi="Times New Roman"/>
          <w:color w:val="auto"/>
          <w:sz w:val="24"/>
          <w:szCs w:val="24"/>
        </w:rPr>
      </w:pPr>
      <w:r>
        <w:rPr>
          <w:rFonts w:ascii="Times New Roman" w:hAnsi="Times New Roman"/>
          <w:color w:val="auto"/>
          <w:position w:val="-12"/>
          <w:sz w:val="24"/>
          <w:szCs w:val="24"/>
        </w:rPr>
        <w:object>
          <v:shape id="_x0000_i1063"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063" DrawAspect="Content" ObjectID="_1468075763" r:id="rId66">
            <o:LockedField>false</o:LockedField>
          </o:OLEObject>
        </w:object>
      </w:r>
      <w:r>
        <w:rPr>
          <w:rFonts w:ascii="Times New Roman" w:hAnsi="Times New Roman"/>
          <w:color w:val="auto"/>
          <w:sz w:val="24"/>
          <w:szCs w:val="24"/>
        </w:rPr>
        <w:object>
          <v:shape id="_x0000_i1064"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064" DrawAspect="Content" ObjectID="_1468075764" r:id="rId68">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5"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065" DrawAspect="Content" ObjectID="_1468075765" r:id="rId70">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w:t>
      </w:r>
      <w:r>
        <w:rPr>
          <w:color w:val="auto"/>
          <w:position w:val="-12"/>
          <w:sz w:val="24"/>
          <w:szCs w:val="24"/>
        </w:rPr>
        <w:object>
          <v:shape id="_x0000_i1066"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066" DrawAspect="Content" ObjectID="_1468075766" r:id="rId71">
            <o:LockedField>false</o:LockedField>
          </o:OLEObject>
        </w:object>
      </w:r>
      <w:r>
        <w:rPr>
          <w:rFonts w:hint="eastAsia" w:ascii="Times New Roman" w:hAnsi="Times New Roman"/>
          <w:i/>
          <w:iCs/>
          <w:color w:val="auto"/>
          <w:sz w:val="24"/>
          <w:szCs w:val="24"/>
        </w:rPr>
        <w:t xml:space="preserve"> &lt; t</w:t>
      </w:r>
      <w:r>
        <w:rPr>
          <w:rFonts w:hint="eastAsia" w:ascii="Times New Roman" w:hAnsi="Times New Roman"/>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7"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7" DrawAspect="Content" ObjectID="_1468075767" r:id="rId73">
            <o:LockedField>false</o:LockedField>
          </o:OLEObject>
        </w:object>
      </w:r>
      <w:r>
        <w:rPr>
          <w:rFonts w:hint="eastAsia" w:ascii="Times New Roman" w:hAnsi="Times New Roman"/>
          <w:color w:val="auto"/>
          <w:sz w:val="24"/>
          <w:szCs w:val="24"/>
        </w:rPr>
        <w:t>(Jump(</w:t>
      </w:r>
      <w:r>
        <w:rPr>
          <w:rFonts w:hint="eastAsia" w:ascii="Times New Roman" w:hAnsi="Times New Roman"/>
          <w:i/>
          <w:color w:val="auto"/>
          <w:sz w:val="24"/>
          <w:szCs w:val="24"/>
        </w:rPr>
        <w:t>J</w:t>
      </w:r>
      <w:r>
        <w:rPr>
          <w:rFonts w:hint="eastAsia" w:ascii="Times New Roman" w:hAnsi="Times New Roman"/>
          <w:color w:val="auto"/>
          <w:sz w:val="24"/>
          <w:szCs w:val="24"/>
        </w:rPr>
        <w:t>,</w:t>
      </w:r>
      <w:r>
        <w:rPr>
          <w:rFonts w:hint="eastAsia" w:ascii="Times New Roman" w:hAnsi="Times New Roman"/>
          <w:i/>
          <w:color w:val="auto"/>
          <w:sz w:val="24"/>
          <w:szCs w:val="24"/>
        </w:rPr>
        <w:t>b</w:t>
      </w:r>
      <w:r>
        <w:rPr>
          <w:rFonts w:hint="eastAsia" w:ascii="Times New Roman" w:hAnsi="Times New Roman"/>
          <w:color w:val="auto"/>
          <w:sz w:val="24"/>
          <w:szCs w:val="24"/>
        </w:rPr>
        <w:t>)@</w:t>
      </w:r>
      <w:r>
        <w:rPr>
          <w:color w:val="auto"/>
          <w:sz w:val="24"/>
          <w:szCs w:val="24"/>
        </w:rPr>
        <w:t xml:space="preserve"> </w:t>
      </w:r>
      <w:r>
        <w:rPr>
          <w:color w:val="auto"/>
          <w:position w:val="-12"/>
          <w:sz w:val="24"/>
          <w:szCs w:val="24"/>
        </w:rPr>
        <w:object>
          <v:shape id="_x0000_i1068"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068" DrawAspect="Content" ObjectID="_1468075768" r:id="rId74">
            <o:LockedField>false</o:LockedField>
          </o:OLEObject>
        </w:object>
      </w:r>
      <w:r>
        <w:rPr>
          <w:rFonts w:hint="eastAsia" w:ascii="Times New Roman" w:hAnsi="Times New Roman"/>
          <w:color w:val="auto"/>
          <w:sz w:val="24"/>
          <w:szCs w:val="24"/>
        </w:rPr>
        <w:t>)))</w:t>
      </w:r>
      <w:r>
        <w:rPr>
          <w:rFonts w:ascii="Times New Roman" w:hAnsi="Times New Roman"/>
          <w:color w:val="auto"/>
          <w:position w:val="-4"/>
          <w:sz w:val="24"/>
          <w:szCs w:val="24"/>
        </w:rPr>
        <w:object>
          <v:shape id="_x0000_i1069"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069" DrawAspect="Content" ObjectID="_1468075769" r:id="rId7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w:t>
      </w:r>
      <w:r>
        <w:rPr>
          <w:color w:val="auto"/>
          <w:sz w:val="24"/>
          <w:szCs w:val="24"/>
        </w:rPr>
        <w:t xml:space="preserve"> </w:t>
      </w:r>
      <w:r>
        <w:rPr>
          <w:color w:val="auto"/>
          <w:position w:val="-12"/>
          <w:sz w:val="24"/>
          <w:szCs w:val="24"/>
        </w:rPr>
        <w:object>
          <v:shape id="_x0000_i1070"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070" DrawAspect="Content" ObjectID="_1468075770" r:id="rId77">
            <o:LockedField>false</o:LockedField>
          </o:OLEObject>
        </w:objec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sz w:val="24"/>
          <w:szCs w:val="24"/>
          <w:lang w:eastAsia="zh-CN"/>
        </w:rPr>
      </w:pPr>
      <w:r>
        <w:rPr>
          <w:rFonts w:hint="eastAsia" w:ascii="Times New Roman" w:hAnsi="Times New Roman"/>
          <w:color w:val="auto"/>
          <w:sz w:val="24"/>
          <w:szCs w:val="24"/>
        </w:rPr>
        <w:t>类似地，接下来的信任程序</w:t>
      </w:r>
      <w:r>
        <w:rPr>
          <w:rFonts w:hint="eastAsia"/>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也利用LS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i/>
          <w:iCs/>
          <w:color w:val="auto"/>
          <w:sz w:val="24"/>
          <w:szCs w:val="24"/>
          <w:lang w:val="en-US" w:eastAsia="zh-CN"/>
        </w:rPr>
        <w:t>t</w:t>
      </w:r>
      <w:r>
        <w:rPr>
          <w:rFonts w:hint="eastAsia"/>
          <w:i/>
          <w:iCs/>
          <w:color w:val="auto"/>
          <w:sz w:val="24"/>
          <w:szCs w:val="24"/>
          <w:vertAlign w:val="subscript"/>
          <w:lang w:val="en-US" w:eastAsia="zh-CN"/>
        </w:rPr>
        <w:t>o</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d</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vb</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vmb</w:t>
      </w:r>
      <w:r>
        <w:rPr>
          <w:rFonts w:hint="eastAsia"/>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o_app</w:t>
      </w:r>
      <w:r>
        <w:rPr>
          <w:color w:val="auto"/>
          <w:sz w:val="24"/>
          <w:szCs w:val="24"/>
        </w:rPr>
        <w:t>，</w:t>
      </w:r>
      <w:r>
        <w:rPr>
          <w:rFonts w:hint="eastAsia" w:ascii="Times New Roman" w:hAnsi="Times New Roman"/>
          <w:color w:val="auto"/>
          <w:sz w:val="24"/>
          <w:szCs w:val="24"/>
        </w:rPr>
        <w:t>程序会跳转到</w:t>
      </w:r>
      <w:r>
        <w:rPr>
          <w:rFonts w:hint="eastAsia" w:ascii="Times New Roman" w:hAnsi="Times New Roman"/>
          <w:i/>
          <w:color w:val="auto"/>
          <w:sz w:val="24"/>
          <w:szCs w:val="24"/>
        </w:rPr>
        <w:t>o、v、d、vb、vv、vmb、o_app、</w:t>
      </w:r>
      <w:r>
        <w:rPr>
          <w:rFonts w:hint="eastAsia" w:ascii="Times New Roman" w:hAnsi="Times New Roman"/>
          <w:color w:val="auto"/>
          <w:sz w:val="24"/>
          <w:szCs w:val="24"/>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根据式（2）—（9）可知，如果前提条件满足，那么</w:t>
      </w:r>
      <w:r>
        <w:rPr>
          <w:rFonts w:hint="eastAsia" w:ascii="Times New Roman" w:hAnsi="Times New Roman"/>
          <w:i/>
          <w:color w:val="auto"/>
          <w:sz w:val="24"/>
          <w:szCs w:val="24"/>
        </w:rPr>
        <w:t>m</w:t>
      </w:r>
      <w:r>
        <w:rPr>
          <w:rFonts w:hint="eastAsia" w:ascii="Times New Roman" w:hAnsi="Times New Roman"/>
          <w:color w:val="auto"/>
          <w:sz w:val="24"/>
          <w:szCs w:val="24"/>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71" o:spt="75" type="#_x0000_t75" style="height:15.6pt;width:148.1pt;" o:ole="t" filled="f" o:preferrelative="t" stroked="f" coordsize="21600,21600">
            <v:path/>
            <v:fill on="f" focussize="0,0"/>
            <v:stroke on="f"/>
            <v:imagedata r:id="rId80" o:title=""/>
            <o:lock v:ext="edit" aspectratio="t"/>
            <w10:wrap type="none"/>
            <w10:anchorlock/>
          </v:shape>
          <o:OLEObject Type="Embed" ProgID="Equation.KSEE3" ShapeID="_x0000_i1071" DrawAspect="Content" ObjectID="_1468075771" r:id="rId79">
            <o:LockedField>false</o:LockedField>
          </o:OLEObject>
        </w:object>
      </w:r>
      <w:r>
        <w:rPr>
          <w:rFonts w:hint="eastAsia" w:ascii="Times New Roman" w:hAnsi="Times New Roman"/>
          <w:color w:val="auto"/>
          <w:position w:val="-4"/>
          <w:sz w:val="24"/>
          <w:szCs w:val="24"/>
        </w:rPr>
        <w:object>
          <v:shape id="_x0000_i107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2" DrawAspect="Content" ObjectID="_1468075772" r:id="rId81">
            <o:LockedField>false</o:LockedField>
          </o:OLEObject>
        </w:objec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color w:val="auto"/>
          <w:position w:val="-14"/>
          <w:sz w:val="24"/>
          <w:szCs w:val="24"/>
        </w:rPr>
        <w:object>
          <v:shape id="_x0000_i1073"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073" DrawAspect="Content" ObjectID="_1468075773"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4" DrawAspect="Content" ObjectID="_1468075774" r:id="rId8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color w:val="auto"/>
          <w:sz w:val="24"/>
          <w:szCs w:val="24"/>
        </w:rPr>
        <w:t>)on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7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5" DrawAspect="Content" ObjectID="_1468075775" r:id="rId85">
            <o:LockedField>false</o:LockedField>
          </o:OLEObject>
        </w:object>
      </w:r>
      <w:r>
        <w:rPr>
          <w:rFonts w:hint="eastAsia" w:ascii="Times New Roman" w:hAnsi="Times New Roman"/>
          <w:color w:val="auto"/>
          <w:sz w:val="24"/>
          <w:szCs w:val="24"/>
        </w:rPr>
        <w:t xml:space="preserve"> 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6" DrawAspect="Content" ObjectID="_1468075776" r:id="rId8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7" DrawAspect="Content" ObjectID="_1468075777" r:id="rId8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8" DrawAspect="Content" ObjectID="_1468075778" r:id="rId8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79" DrawAspect="Content" ObjectID="_1468075779" r:id="rId8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0" DrawAspect="Content" ObjectID="_1468075780" r:id="rId90">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1" DrawAspect="Content" ObjectID="_1468075781" r:id="rId9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2" DrawAspect="Content" ObjectID="_1468075782" r:id="rId92">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3" DrawAspect="Content" ObjectID="_1468075783" r:id="rId9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4" DrawAspect="Content" ObjectID="_1468075784" r:id="rId9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5" DrawAspect="Content" ObjectID="_1468075785" r:id="rId9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6" DrawAspect="Content" ObjectID="_1468075786" r:id="rId9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7" DrawAspect="Content" ObjectID="_1468075787" r:id="rId9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8" DrawAspect="Content" ObjectID="_1468075788" r:id="rId9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89" DrawAspect="Content" ObjectID="_1468075789" r:id="rId9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color w:val="auto"/>
          <w:position w:val="-4"/>
          <w:sz w:val="24"/>
          <w:szCs w:val="24"/>
        </w:rPr>
        <w:object>
          <v:shape id="_x0000_i109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090" DrawAspect="Content" ObjectID="_1468075790" r:id="rId10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定理1即得证。</w:t>
      </w:r>
    </w:p>
    <w:p>
      <w:pPr>
        <w:pStyle w:val="14"/>
        <w:keepNext w:val="0"/>
        <w:keepLines w:val="0"/>
        <w:pageBreakBefore w:val="0"/>
        <w:kinsoku/>
        <w:wordWrap/>
        <w:overflowPunct/>
        <w:topLinePunct w:val="0"/>
        <w:bidi w:val="0"/>
        <w:adjustRightInd/>
        <w:snapToGrid/>
        <w:spacing w:line="360" w:lineRule="auto"/>
        <w:ind w:left="0" w:leftChars="0" w:right="0" w:rightChars="0" w:firstLine="420" w:firstLineChars="0"/>
        <w:jc w:val="both"/>
        <w:textAlignment w:val="auto"/>
        <w:rPr>
          <w:rFonts w:hint="eastAsia" w:ascii="Times New Roman" w:hAnsi="Times New Roman"/>
          <w:sz w:val="24"/>
          <w:szCs w:val="24"/>
        </w:rPr>
      </w:pPr>
      <w:r>
        <w:rPr>
          <w:rFonts w:ascii="Times New Roman" w:hAnsi="Times New Roman"/>
          <w:color w:val="auto"/>
          <w:sz w:val="24"/>
          <w:szCs w:val="24"/>
        </w:rPr>
        <w:t>虽然上述证明过程未显式地描述攻击者的存在，但已经蕴含着攻击场景。比如，在</w:t>
      </w:r>
      <w:r>
        <w:rPr>
          <w:rFonts w:hint="eastAsia" w:ascii="Times New Roman" w:hAnsi="Times New Roman"/>
          <w:i/>
          <w:color w:val="auto"/>
          <w:sz w:val="24"/>
          <w:szCs w:val="24"/>
        </w:rPr>
        <w:t>BIOS</w:t>
      </w:r>
      <w:r>
        <w:rPr>
          <w:rFonts w:hint="eastAsia" w:ascii="Times New Roman" w:hAnsi="Times New Roman"/>
          <w:color w:val="auto"/>
          <w:sz w:val="24"/>
          <w:szCs w:val="24"/>
        </w:rPr>
        <w:t>(</w:t>
      </w:r>
      <w:r>
        <w:rPr>
          <w:rFonts w:ascii="Times New Roman" w:hAnsi="Times New Roman"/>
          <w:i/>
          <w:color w:val="auto"/>
          <w:sz w:val="24"/>
          <w:szCs w:val="24"/>
        </w:rPr>
        <w:t>m</w:t>
      </w:r>
      <w:r>
        <w:rPr>
          <w:rFonts w:hint="eastAsia" w:ascii="Times New Roman" w:hAnsi="Times New Roman"/>
          <w:color w:val="auto"/>
          <w:sz w:val="24"/>
          <w:szCs w:val="24"/>
        </w:rPr>
        <w:t>)</w:t>
      </w:r>
      <w:r>
        <w:rPr>
          <w:rFonts w:ascii="Times New Roman" w:hAnsi="Times New Roman"/>
          <w:color w:val="auto"/>
          <w:sz w:val="24"/>
          <w:szCs w:val="24"/>
        </w:rPr>
        <w:t>之后跳转到</w:t>
      </w:r>
      <w:r>
        <w:rPr>
          <w:rFonts w:hint="eastAsia" w:ascii="Times New Roman" w:hAnsi="Times New Roman"/>
          <w:i/>
          <w:iCs/>
          <w:color w:val="auto"/>
          <w:sz w:val="24"/>
          <w:szCs w:val="24"/>
        </w:rPr>
        <w:t>o</w:t>
      </w:r>
      <w:r>
        <w:rPr>
          <w:rFonts w:ascii="Times New Roman" w:hAnsi="Times New Roman"/>
          <w:color w:val="auto"/>
          <w:sz w:val="24"/>
          <w:szCs w:val="24"/>
        </w:rPr>
        <w:t>的过程中，由于</w:t>
      </w:r>
      <w:r>
        <w:rPr>
          <w:rFonts w:hint="eastAsia" w:ascii="Times New Roman" w:hAnsi="Times New Roman"/>
          <w:i/>
          <w:iCs/>
          <w:color w:val="auto"/>
          <w:sz w:val="24"/>
          <w:szCs w:val="24"/>
        </w:rPr>
        <w:t>o</w:t>
      </w:r>
      <w:r>
        <w:rPr>
          <w:rFonts w:ascii="Times New Roman" w:hAnsi="Times New Roman"/>
          <w:color w:val="auto"/>
          <w:sz w:val="24"/>
          <w:szCs w:val="24"/>
        </w:rPr>
        <w:t>是从内存</w:t>
      </w:r>
      <w:r>
        <w:rPr>
          <w:rFonts w:ascii="Times New Roman" w:hAnsi="Times New Roman"/>
          <w:i/>
          <w:iCs/>
          <w:color w:val="auto"/>
          <w:sz w:val="24"/>
          <w:szCs w:val="24"/>
        </w:rPr>
        <w:t>m.</w:t>
      </w:r>
      <w:r>
        <w:rPr>
          <w:rFonts w:hint="eastAsia" w:ascii="Times New Roman" w:hAnsi="Times New Roman"/>
          <w:i/>
          <w:iCs/>
          <w:color w:val="auto"/>
          <w:sz w:val="24"/>
          <w:szCs w:val="24"/>
        </w:rPr>
        <w:t>osloader</w:t>
      </w:r>
      <w:r>
        <w:rPr>
          <w:rFonts w:ascii="Times New Roman" w:hAnsi="Times New Roman"/>
          <w:i/>
          <w:iCs/>
          <w:color w:val="auto"/>
          <w:sz w:val="24"/>
          <w:szCs w:val="24"/>
        </w:rPr>
        <w:t>_loc</w:t>
      </w:r>
      <w:r>
        <w:rPr>
          <w:rFonts w:ascii="Times New Roman" w:hAnsi="Times New Roman"/>
          <w:color w:val="auto"/>
          <w:sz w:val="24"/>
          <w:szCs w:val="24"/>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sz w:val="24"/>
          <w:szCs w:val="24"/>
        </w:rPr>
        <w:t>后面的以此类推。</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hint="eastAsia" w:ascii="Times New Roman" w:hAnsi="Times New Roman"/>
          <w:color w:val="auto"/>
          <w:sz w:val="24"/>
          <w:szCs w:val="24"/>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远程证明协议规范及在虚拟化平台中的实现，给出m 信任传递的远程验证过程中涉及到的程序，如图5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TPM</w:t>
      </w:r>
      <w:r>
        <w:rPr>
          <w:rFonts w:hint="eastAsia" w:ascii="Times New Roman" w:hAnsi="Times New Roman"/>
          <w:i/>
          <w:iCs/>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w = </w:t>
      </w:r>
      <w:r>
        <w:rPr>
          <w:rFonts w:hint="eastAsia" w:ascii="Times New Roman" w:hAnsi="Times New Roman"/>
          <w:color w:val="auto"/>
          <w:sz w:val="24"/>
          <w:szCs w:val="24"/>
        </w:rPr>
        <w:t xml:space="preserve">read </w:t>
      </w:r>
      <w:r>
        <w:rPr>
          <w:rFonts w:hint="eastAsia" w:ascii="Times New Roman" w:hAnsi="Times New Roman"/>
          <w:i/>
          <w:iCs/>
          <w:color w:val="auto"/>
          <w:sz w:val="24"/>
          <w:szCs w:val="24"/>
        </w:rPr>
        <w:t>m.pcr.s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r = </w:t>
      </w:r>
      <w:r>
        <w:rPr>
          <w:rFonts w:hint="eastAsia" w:ascii="Times New Roman" w:hAnsi="Times New Roman"/>
          <w:color w:val="auto"/>
          <w:sz w:val="24"/>
          <w:szCs w:val="24"/>
        </w:rPr>
        <w:t>sign(</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w</w:t>
      </w:r>
      <w:r>
        <w:rPr>
          <w:rFonts w:hint="eastAsia" w:ascii="Times New Roman" w:hAnsi="Times New Roman"/>
          <w:color w:val="auto"/>
          <w:sz w:val="24"/>
          <w:szCs w:val="24"/>
        </w:rPr>
        <w:t>),</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send  </w:t>
      </w:r>
      <w:r>
        <w:rPr>
          <w:rFonts w:hint="eastAsia" w:ascii="Times New Roman" w:hAnsi="Times New Roman"/>
          <w:i/>
          <w:iCs/>
          <w:color w:val="auto"/>
          <w:sz w:val="24"/>
          <w:szCs w:val="24"/>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Verifier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sig = </w:t>
      </w:r>
      <w:r>
        <w:rPr>
          <w:rFonts w:hint="eastAsia" w:ascii="Times New Roman" w:hAnsi="Times New Roman"/>
          <w:color w:val="auto"/>
          <w:sz w:val="24"/>
          <w:szCs w:val="24"/>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v = </w:t>
      </w:r>
      <w:r>
        <w:rPr>
          <w:rFonts w:hint="eastAsia" w:ascii="Times New Roman" w:hAnsi="Times New Roman"/>
          <w:color w:val="auto"/>
          <w:sz w:val="24"/>
          <w:szCs w:val="24"/>
        </w:rPr>
        <w:t>verify</w:t>
      </w:r>
      <w:r>
        <w:rPr>
          <w:rFonts w:hint="eastAsia" w:ascii="Times New Roman" w:hAnsi="Times New Roman"/>
          <w:i/>
          <w:iCs/>
          <w:color w:val="auto"/>
          <w:sz w:val="24"/>
          <w:szCs w:val="24"/>
        </w:rPr>
        <w:t xml:space="preserve"> sig</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match </w:t>
      </w:r>
      <w:r>
        <w:rPr>
          <w:rFonts w:hint="eastAsia" w:ascii="Times New Roman" w:hAnsi="Times New Roman"/>
          <w:i/>
          <w:iCs/>
          <w:color w:val="auto"/>
          <w:sz w:val="24"/>
          <w:szCs w:val="24"/>
        </w:rPr>
        <w:t>v</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2064" w:firstLineChars="86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首先，m读取本地</w:t>
      </w:r>
      <w:r>
        <w:rPr>
          <w:rFonts w:hint="eastAsia"/>
          <w:color w:val="auto"/>
          <w:sz w:val="24"/>
          <w:szCs w:val="24"/>
          <w:lang w:val="en-US" w:eastAsia="zh-CN"/>
        </w:rPr>
        <w:t>存储的</w:t>
      </w:r>
      <w:r>
        <w:rPr>
          <w:rFonts w:hint="eastAsia" w:ascii="Times New Roman" w:hAnsi="Times New Roman"/>
          <w:iCs/>
          <w:color w:val="auto"/>
          <w:sz w:val="24"/>
          <w:szCs w:val="24"/>
        </w:rPr>
        <w:t>PCR</w:t>
      </w:r>
      <w:r>
        <w:rPr>
          <w:rFonts w:hint="eastAsia" w:ascii="Times New Roman" w:hAnsi="Times New Roman"/>
          <w:color w:val="auto"/>
          <w:sz w:val="24"/>
          <w:szCs w:val="24"/>
        </w:rPr>
        <w:t>值，用自己的AIK签名（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w:t>
      </w:r>
      <w:r>
        <w:rPr>
          <w:rFonts w:hint="eastAsia"/>
          <w:color w:val="auto"/>
          <w:sz w:val="24"/>
          <w:szCs w:val="24"/>
          <w:lang w:val="en-US" w:eastAsia="zh-CN"/>
        </w:rPr>
        <w:t>如果PCR值是</w:t>
      </w:r>
      <w:r>
        <w:rPr>
          <w:rFonts w:hint="eastAsia" w:ascii="Times New Roman" w:hAnsi="Times New Roman"/>
          <w:color w:val="auto"/>
          <w:sz w:val="24"/>
          <w:szCs w:val="24"/>
        </w:rPr>
        <w:t>匹配</w:t>
      </w:r>
      <w:r>
        <w:rPr>
          <w:rFonts w:hint="eastAsia"/>
          <w:color w:val="auto"/>
          <w:sz w:val="24"/>
          <w:szCs w:val="24"/>
          <w:lang w:val="en-US" w:eastAsia="zh-CN"/>
        </w:rPr>
        <w:t>的</w:t>
      </w:r>
      <w:r>
        <w:rPr>
          <w:rFonts w:hint="eastAsia" w:ascii="Times New Roman" w:hAnsi="Times New Roman"/>
          <w:color w:val="auto"/>
          <w:sz w:val="24"/>
          <w:szCs w:val="24"/>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1"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1" DrawAspect="Content" ObjectID="_1468075791" r:id="rId101">
            <o:LockedField>false</o:LockedField>
          </o:OLEObject>
        </w:object>
      </w:r>
      <w:r>
        <w:rPr>
          <w:rFonts w:hint="eastAsia" w:ascii="Times New Roman" w:hAnsi="Times New Roman"/>
          <w:color w:val="auto"/>
          <w:sz w:val="24"/>
          <w:szCs w:val="24"/>
          <w:vertAlign w:val="subscript"/>
        </w:rPr>
        <w:t xml:space="preserve">SRTM </w:t>
      </w:r>
      <w:r>
        <w:rPr>
          <w:rFonts w:hint="eastAsia" w:ascii="Times New Roman" w:hAnsi="Times New Roman"/>
          <w:color w:val="auto"/>
          <w:sz w:val="24"/>
          <w:szCs w:val="24"/>
        </w:rPr>
        <w:t>= {</w:t>
      </w:r>
      <w:r>
        <w:rPr>
          <w:rFonts w:ascii="Times New Roman" w:hAnsi="Times New Roman"/>
          <w:color w:val="auto"/>
          <w:position w:val="-6"/>
          <w:sz w:val="24"/>
          <w:szCs w:val="24"/>
        </w:rPr>
        <w:object>
          <v:shape id="_x0000_i1092"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092" DrawAspect="Content" ObjectID="_1468075792" r:id="rId103">
            <o:LockedField>false</o:LockedField>
          </o:OLEObject>
        </w:object>
      </w:r>
      <w:r>
        <w:rPr>
          <w:rFonts w:hint="eastAsia" w:ascii="Times New Roman" w:hAnsi="Times New Roman"/>
          <w:i/>
          <w:iCs/>
          <w:color w:val="auto"/>
          <w:position w:val="-4"/>
          <w:sz w:val="24"/>
          <w:szCs w:val="24"/>
        </w:rPr>
        <w:object>
          <v:shape id="_x0000_i1093"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093" DrawAspect="Content" ObjectID="_1468075793" r:id="rId105">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),Honest(</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TPM</w:t>
      </w:r>
      <w:r>
        <w:rPr>
          <w:rFonts w:hint="eastAsia" w:ascii="Times New Roman" w:hAnsi="Times New Roman"/>
          <w:color w:val="auto"/>
          <w:sz w:val="24"/>
          <w:szCs w:val="24"/>
          <w:vertAlign w:val="subscript"/>
        </w:rPr>
        <w:t xml:space="preserve"> 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 xml:space="preserve"> 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 }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ascii="Times New Roman" w:hAnsi="Times New Roman"/>
          <w:b/>
          <w:bCs/>
          <w:color w:val="auto"/>
          <w:sz w:val="24"/>
          <w:szCs w:val="24"/>
        </w:rPr>
        <w:t>定理 2</w:t>
      </w:r>
      <w:r>
        <w:rPr>
          <w:rFonts w:ascii="Times New Roman" w:hAnsi="Times New Roman"/>
          <w:color w:val="auto"/>
          <w:sz w:val="24"/>
          <w:szCs w:val="24"/>
        </w:rPr>
        <w:t>如果远程验证者确认m提供的度量值是唯一的、正确的，那么该m对应的PCR值一定是如下的确定序列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ascii="Times New Roman" w:hAnsi="Times New Roman"/>
          <w:color w:val="auto"/>
          <w:sz w:val="24"/>
          <w:szCs w:val="24"/>
        </w:rPr>
        <w:t>，因为根据定理1可知，该序列表明</w:t>
      </w:r>
      <w:r>
        <w:rPr>
          <w:rFonts w:hint="eastAsia" w:ascii="Times New Roman" w:hAnsi="Times New Roman"/>
          <w:color w:val="auto"/>
          <w:sz w:val="24"/>
          <w:szCs w:val="24"/>
        </w:rPr>
        <w:t>m</w:t>
      </w:r>
      <w:r>
        <w:rPr>
          <w:rFonts w:ascii="Times New Roman" w:hAnsi="Times New Roman"/>
          <w:color w:val="auto"/>
          <w:sz w:val="24"/>
          <w:szCs w:val="24"/>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4"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4" DrawAspect="Content" ObjectID="_1468075794" r:id="rId107">
            <o:LockedField>false</o:LockedField>
          </o:OLEObject>
        </w:object>
      </w:r>
      <w:r>
        <w:rPr>
          <w:rFonts w:hint="eastAsia" w:ascii="Times New Roman" w:hAnsi="Times New Roman"/>
          <w:color w:val="auto"/>
          <w:sz w:val="24"/>
          <w:szCs w:val="24"/>
          <w:vertAlign w:val="subscript"/>
        </w:rPr>
        <w:t>SRTM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5"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5" DrawAspect="Content" ObjectID="_1468075795" r:id="rId108">
            <o:LockedField>false</o:LockedField>
          </o:OLEObject>
        </w:object>
      </w:r>
      <w:r>
        <w:rPr>
          <w:rFonts w:hint="eastAsia" w:ascii="Times New Roman" w:hAnsi="Times New Roman"/>
          <w:i/>
          <w:iCs/>
          <w:color w:val="auto"/>
          <w:position w:val="-4"/>
          <w:sz w:val="24"/>
          <w:szCs w:val="24"/>
        </w:rPr>
        <w:object>
          <v:shape id="_x0000_i109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96" DrawAspect="Content" ObjectID="_1468075796" r:id="rId110">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9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97" DrawAspect="Content" ObjectID="_1468075797" r:id="rId1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12</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098" DrawAspect="Content" ObjectID="_1468075798" r:id="rId112">
            <o:LockedField>false</o:LockedField>
          </o:OLEObject>
        </w:objec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9"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9" DrawAspect="Content" ObjectID="_1468075799" r:id="rId113">
            <o:LockedField>false</o:LockedField>
          </o:OLEObject>
        </w:object>
      </w:r>
      <w:r>
        <w:rPr>
          <w:rFonts w:hint="eastAsia" w:ascii="Times New Roman" w:hAnsi="Times New Roman"/>
          <w:i/>
          <w:iCs/>
          <w:color w:val="auto"/>
          <w:position w:val="-4"/>
          <w:sz w:val="24"/>
          <w:szCs w:val="24"/>
        </w:rPr>
        <w:object>
          <v:shape id="_x0000_i110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0" DrawAspect="Content" ObjectID="_1468075800" r:id="rId114">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1" DrawAspect="Content" ObjectID="_1468075801" r:id="rId1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13</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证明：</w:t>
      </w:r>
      <w:r>
        <w:rPr>
          <w:rFonts w:hint="eastAsia" w:ascii="Times New Roman" w:hAnsi="Times New Roman"/>
          <w:color w:val="auto"/>
          <w:sz w:val="24"/>
          <w:szCs w:val="24"/>
        </w:rPr>
        <w:t>首先根据前提假设及[Verifier(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2"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2" DrawAspect="Content" ObjectID="_1468075802" r:id="rId116">
            <o:LockedField>false</o:LockedField>
          </o:OLEObject>
        </w:object>
      </w:r>
      <w:r>
        <w:rPr>
          <w:rFonts w:hint="eastAsia" w:ascii="Times New Roman" w:hAnsi="Times New Roman"/>
          <w:color w:val="auto"/>
          <w:sz w:val="24"/>
          <w:szCs w:val="24"/>
        </w:rPr>
        <w:t>，利用公理</w:t>
      </w:r>
      <w:r>
        <w:rPr>
          <w:rFonts w:hint="eastAsia" w:ascii="Times New Roman" w:hAnsi="Times New Roman"/>
          <w:i/>
          <w:iCs/>
          <w:color w:val="auto"/>
          <w:sz w:val="24"/>
          <w:szCs w:val="24"/>
        </w:rPr>
        <w:t>VER</w:t>
      </w:r>
      <w:r>
        <w:rPr>
          <w:rFonts w:hint="eastAsia" w:ascii="Times New Roman" w:hAnsi="Times New Roman"/>
          <w:color w:val="auto"/>
          <w:sz w:val="24"/>
          <w:szCs w:val="24"/>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3"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03" DrawAspect="Content" ObjectID="_1468075803" r:id="rId117">
            <o:LockedField>false</o:LockedField>
          </o:OLEObject>
        </w:object>
      </w:r>
      <w:r>
        <w:rPr>
          <w:rFonts w:hint="eastAsia" w:ascii="Times New Roman" w:hAnsi="Times New Roman"/>
          <w:i/>
          <w:iCs/>
          <w:color w:val="auto"/>
          <w:position w:val="-4"/>
          <w:sz w:val="24"/>
          <w:szCs w:val="24"/>
        </w:rPr>
        <w:object>
          <v:shape id="_x0000_i110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04" DrawAspect="Content" ObjectID="_1468075804" r:id="rId11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0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5" DrawAspect="Content" ObjectID="_1468075805" r:id="rId119">
            <o:LockedField>false</o:LockedField>
          </o:OLEObject>
        </w:object>
      </w:r>
      <w:r>
        <w:rPr>
          <w:rFonts w:hint="eastAsia" w:ascii="Times New Roman" w:hAnsi="Times New Roman"/>
          <w:color w:val="auto"/>
          <w:position w:val="-6"/>
          <w:sz w:val="24"/>
          <w:szCs w:val="24"/>
        </w:rPr>
        <w:object>
          <v:shape id="_x0000_i1106"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106" DrawAspect="Content" ObjectID="_1468075806" r:id="rId120">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7"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07" DrawAspect="Content" ObjectID="_1468075807" r:id="rId122">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8" DrawAspect="Content" ObjectID="_1468075808" r:id="rId124">
            <o:LockedField>false</o:LockedField>
          </o:OLEObject>
        </w:object>
      </w: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09" DrawAspect="Content" ObjectID="_1468075809" r:id="rId125">
            <o:LockedField>false</o:LockedField>
          </o:OLEObject>
        </w:object>
      </w:r>
      <w:r>
        <w:rPr>
          <w:rFonts w:hint="eastAsia" w:ascii="Times New Roman" w:hAnsi="Times New Roman"/>
          <w:color w:val="auto"/>
          <w:sz w:val="24"/>
          <w:szCs w:val="24"/>
        </w:rPr>
        <w:t>(Sent(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0"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10" DrawAspect="Content" ObjectID="_1468075810" r:id="rId1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position w:val="-4"/>
          <w:sz w:val="24"/>
          <w:szCs w:val="24"/>
        </w:rPr>
        <w:object>
          <v:shape id="_x0000_i111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11" DrawAspect="Content" ObjectID="_1468075811" r:id="rId128">
            <o:LockedField>false</o:LockedField>
          </o:OLEObject>
        </w:object>
      </w:r>
      <w:r>
        <w:rPr>
          <w:rFonts w:hint="eastAsia" w:ascii="Times New Roman" w:hAnsi="Times New Roman"/>
          <w:i/>
          <w:iCs/>
          <w:color w:val="auto"/>
          <w:sz w:val="24"/>
          <w:szCs w:val="24"/>
        </w:rPr>
        <w:t>l.</w:t>
      </w:r>
      <w:r>
        <w:rPr>
          <w:rFonts w:hint="eastAsia" w:ascii="Times New Roman" w:hAnsi="Times New Roman"/>
          <w:color w:val="auto"/>
          <w:sz w:val="24"/>
          <w:szCs w:val="24"/>
        </w:rPr>
        <w:t>(Write(</w:t>
      </w:r>
      <w:r>
        <w:rPr>
          <w:rFonts w:hint="eastAsia" w:ascii="Times New Roman" w:hAnsi="Times New Roman"/>
          <w:i/>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根据图5中的远程验证程序，建立并证明以下程序不变量：对于程序前缀</w:t>
      </w:r>
      <w:r>
        <w:rPr>
          <w:rFonts w:hint="eastAsia" w:ascii="Times New Roman" w:hAnsi="Times New Roman"/>
          <w:i/>
          <w:iCs/>
          <w:color w:val="auto"/>
          <w:sz w:val="24"/>
          <w:szCs w:val="24"/>
        </w:rPr>
        <w:t>Q</w:t>
      </w:r>
      <w:r>
        <w:rPr>
          <w:rFonts w:hint="eastAsia" w:ascii="Times New Roman" w:hAnsi="Times New Roman"/>
          <w:i/>
          <w:iCs/>
          <w:color w:val="auto"/>
          <w:position w:val="-4"/>
          <w:sz w:val="24"/>
          <w:szCs w:val="24"/>
        </w:rPr>
        <w:object>
          <v:shape id="_x0000_i1112"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112" DrawAspect="Content" ObjectID="_1468075812" r:id="rId129">
            <o:LockedField>false</o:LockedField>
          </o:OLEObject>
        </w:object>
      </w:r>
      <w:r>
        <w:rPr>
          <w:rFonts w:hint="eastAsia" w:ascii="Times New Roman" w:hAnsi="Times New Roman"/>
          <w:i/>
          <w:iCs/>
          <w:color w:val="auto"/>
          <w:sz w:val="24"/>
          <w:szCs w:val="24"/>
        </w:rPr>
        <w:t>IS</w:t>
      </w:r>
      <w:r>
        <w:rPr>
          <w:rFonts w:hint="eastAsia" w:ascii="Times New Roman" w:hAnsi="Times New Roman"/>
          <w:color w:val="auto"/>
          <w:sz w:val="24"/>
          <w:szCs w:val="24"/>
        </w:rPr>
        <w:t>(CRTM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Q</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13"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113" DrawAspect="Content" ObjectID="_1468075813" r:id="rId131">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4"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4" DrawAspect="Content" ObjectID="_1468075814" r:id="rId133">
            <o:LockedField>false</o:LockedField>
          </o:OLEObject>
        </w:objec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position w:val="-4"/>
          <w:sz w:val="24"/>
          <w:szCs w:val="24"/>
        </w:rPr>
        <w:object>
          <v:shape id="_x0000_i1115"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5" DrawAspect="Content" ObjectID="_1468075815" r:id="rId135">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6"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6" DrawAspect="Content" ObjectID="_1468075816" r:id="rId137">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7"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7" DrawAspect="Content" ObjectID="_1468075817" r:id="rId139">
            <o:LockedField>false</o:LockedField>
          </o:OLEObject>
        </w:object>
      </w:r>
      <w:r>
        <w:rPr>
          <w:rFonts w:hint="eastAsia" w:ascii="Times New Roman" w:hAnsi="Times New Roman"/>
          <w:color w:val="auto"/>
          <w:sz w:val="24"/>
          <w:szCs w:val="24"/>
        </w:rPr>
        <w:t>Write(</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1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18" DrawAspect="Content" ObjectID="_1468075818" r:id="rId141">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9"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9" DrawAspect="Content" ObjectID="_1468075819" r:id="rId142">
            <o:LockedField>false</o:LockedField>
          </o:OLEObject>
        </w:objec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
          <w:iCs/>
          <w:color w:val="auto"/>
          <w:position w:val="-4"/>
          <w:sz w:val="24"/>
          <w:szCs w:val="24"/>
        </w:rPr>
        <w:object>
          <v:shape id="_x0000_i1120"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20" DrawAspect="Content" ObjectID="_1468075820" r:id="rId143">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1" DrawAspect="Content" ObjectID="_1468075821" r:id="rId144">
            <o:LockedField>false</o:LockedField>
          </o:OLEObject>
        </w:object>
      </w:r>
      <w:r>
        <w:rPr>
          <w:rFonts w:hint="eastAsia" w:ascii="Times New Roman" w:hAnsi="Times New Roman"/>
          <w:color w:val="auto"/>
          <w:sz w:val="24"/>
          <w:szCs w:val="24"/>
        </w:rPr>
        <w:t>Send(</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2"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22" DrawAspect="Content" ObjectID="_1468075822" r:id="rId145">
            <o:LockedField>false</o:LockedField>
          </o:OLEObject>
        </w:object>
      </w:r>
      <w:r>
        <w:rPr>
          <w:rFonts w:hint="eastAsia" w:ascii="Times New Roman" w:hAnsi="Times New Roman"/>
          <w:color w:val="auto"/>
          <w:sz w:val="24"/>
          <w:szCs w:val="24"/>
        </w:rPr>
        <w:t>(</w:t>
      </w:r>
      <w:r>
        <w:rPr>
          <w:rFonts w:hint="eastAsia" w:ascii="Times New Roman" w:hAnsi="Times New Roman"/>
          <w:i/>
          <w:iCs/>
          <w:color w:val="auto"/>
          <w:position w:val="-4"/>
          <w:sz w:val="24"/>
          <w:szCs w:val="24"/>
        </w:rPr>
        <w:object>
          <v:shape id="_x0000_i112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3" DrawAspect="Content" ObjectID="_1468075823" r:id="rId146">
            <o:LockedField>false</o:LockedField>
          </o:OLEObject>
        </w:objec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ascii="Times New Roman" w:hAnsi="Times New Roman"/>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4"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4" DrawAspect="Content" ObjectID="_1468075824" r:id="rId1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5" DrawAspect="Content" ObjectID="_1468075825" r:id="rId148">
            <o:LockedField>false</o:LockedField>
          </o:OLEObject>
        </w:objec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该属性表明在验证过程中如果本地没有写入内存的操作且发送了数据</w:t>
      </w:r>
      <w:r>
        <w:rPr>
          <w:rFonts w:ascii="Times New Roman" w:hAnsi="Times New Roman"/>
          <w:i/>
          <w:color w:val="auto"/>
          <w:sz w:val="24"/>
          <w:szCs w:val="24"/>
        </w:rPr>
        <w:t>e</w:t>
      </w:r>
      <w:r>
        <w:rPr>
          <w:rFonts w:ascii="Times New Roman" w:hAnsi="Times New Roman"/>
          <w:color w:val="auto"/>
          <w:sz w:val="24"/>
          <w:szCs w:val="24"/>
        </w:rPr>
        <w:t>'，则在之前的某时刻本地一定读取了值</w:t>
      </w:r>
      <w:r>
        <w:rPr>
          <w:rFonts w:ascii="Times New Roman" w:hAnsi="Times New Roman"/>
          <w:i/>
          <w:color w:val="auto"/>
          <w:sz w:val="24"/>
          <w:szCs w:val="24"/>
        </w:rPr>
        <w:t>e</w:t>
      </w:r>
      <w:r>
        <w:rPr>
          <w:rFonts w:ascii="Times New Roman" w:hAnsi="Times New Roman"/>
          <w:color w:val="auto"/>
          <w:sz w:val="24"/>
          <w:szCs w:val="24"/>
        </w:rPr>
        <w:t>"，且</w:t>
      </w:r>
      <w:r>
        <w:rPr>
          <w:rFonts w:ascii="Times New Roman" w:hAnsi="Times New Roman"/>
          <w:i/>
          <w:color w:val="auto"/>
          <w:sz w:val="24"/>
          <w:szCs w:val="24"/>
        </w:rPr>
        <w:t>e</w:t>
      </w:r>
      <w:r>
        <w:rPr>
          <w:rFonts w:ascii="Times New Roman" w:hAnsi="Times New Roman"/>
          <w:color w:val="auto"/>
          <w:sz w:val="24"/>
          <w:szCs w:val="24"/>
        </w:rPr>
        <w:t>'是一个签名值。利用推理规则SEQ和公理Act1证明上述不变量成立。利用诚实规则并进行简化后可得</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26"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26" DrawAspect="Content" ObjectID="_1468075826" r:id="rId149">
            <o:LockedField>false</o:LockedField>
          </o:OLEObject>
        </w:object>
      </w:r>
      <w:r>
        <w:rPr>
          <w:rFonts w:hint="eastAsia" w:ascii="Times New Roman" w:hAnsi="Times New Roman"/>
          <w:i/>
          <w:iCs/>
          <w:color w:val="auto"/>
          <w:position w:val="-4"/>
          <w:sz w:val="24"/>
          <w:szCs w:val="24"/>
        </w:rPr>
        <w:object>
          <v:shape id="_x0000_i112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27" DrawAspect="Content" ObjectID="_1468075827" r:id="rId151">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2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28" DrawAspect="Content" ObjectID="_1468075828" r:id="rId152">
            <o:LockedField>false</o:LockedField>
          </o:OLEObject>
        </w:object>
      </w:r>
      <w:r>
        <w:rPr>
          <w:rFonts w:hint="eastAsia" w:ascii="Times New Roman" w:hAnsi="Times New Roman"/>
          <w:color w:val="auto"/>
          <w:position w:val="-6"/>
          <w:sz w:val="24"/>
          <w:szCs w:val="24"/>
        </w:rPr>
        <w:object>
          <v:shape id="_x0000_i1129"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129" DrawAspect="Content" ObjectID="_1468075829" r:id="rId153">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0"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130" DrawAspect="Content" ObjectID="_1468075830" r:id="rId155">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1" DrawAspect="Content" ObjectID="_1468075831" r:id="rId1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2" DrawAspect="Content" ObjectID="_1468075832" r:id="rId1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3" DrawAspect="Content" ObjectID="_1468075833" r:id="rId158">
            <o:LockedField>false</o:LockedField>
          </o:OLEObject>
        </w:objec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vm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34"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34" DrawAspect="Content" ObjectID="_1468075834" r:id="rId159">
            <o:LockedField>false</o:LockedField>
          </o:OLEObject>
        </w:object>
      </w:r>
      <w:r>
        <w:rPr>
          <w:rFonts w:hint="eastAsia" w:ascii="Times New Roman" w:hAnsi="Times New Roman"/>
          <w:i/>
          <w:iCs/>
          <w:color w:val="auto"/>
          <w:position w:val="-4"/>
          <w:sz w:val="24"/>
          <w:szCs w:val="24"/>
        </w:rPr>
        <w:object>
          <v:shape id="_x0000_i113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35" DrawAspect="Content" ObjectID="_1468075835" r:id="rId16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3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6" DrawAspect="Content" ObjectID="_1468075836" r:id="rId16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37" DrawAspect="Content" ObjectID="_1468075837" r:id="rId162">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sz w:val="24"/>
          <w:szCs w:val="24"/>
        </w:rPr>
        <w:tab/>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14</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此时需要判定</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i/>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8"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138" DrawAspect="Content" ObjectID="_1468075838" r:id="rId163">
            <o:LockedField>false</o:LockedField>
          </o:OLEObject>
        </w:object>
      </w:r>
      <w:r>
        <w:rPr>
          <w:rFonts w:hint="eastAsia" w:ascii="Times New Roman" w:hAnsi="Times New Roman"/>
          <w:color w:val="auto"/>
          <w:sz w:val="24"/>
          <w:szCs w:val="24"/>
        </w:rPr>
        <w:t xml:space="preserve"> 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iCs/>
          <w:color w:val="auto"/>
          <w:sz w:val="24"/>
          <w:szCs w:val="24"/>
          <w:lang w:val="en-US" w:eastAsia="zh-CN"/>
        </w:rPr>
        <w:tab/>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(15)</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9"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39" DrawAspect="Content" ObjectID="_1468075839" r:id="rId165">
            <o:LockedField>false</o:LockedField>
          </o:OLEObject>
        </w:object>
      </w:r>
      <w:r>
        <w:rPr>
          <w:rFonts w:ascii="Times New Roman" w:hAnsi="Times New Roman"/>
          <w:color w:val="auto"/>
          <w:position w:val="-4"/>
          <w:sz w:val="24"/>
          <w:szCs w:val="24"/>
        </w:rPr>
        <w:object>
          <v:shape id="_x0000_i1140"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140" DrawAspect="Content" ObjectID="_1468075840" r:id="rId166">
            <o:LockedField>false</o:LockedField>
          </o:OLEObject>
        </w:object>
      </w:r>
      <w:r>
        <w:rPr>
          <w:rFonts w:hint="eastAsia" w:ascii="Times New Roman" w:hAnsi="Times New Roman"/>
          <w:color w:val="auto"/>
          <w:sz w:val="24"/>
          <w:szCs w:val="24"/>
        </w:rPr>
        <w:t>Contains(</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K</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以及Mem(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41"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141" DrawAspect="Content" ObjectID="_1468075841" r:id="rId168">
            <o:LockedField>false</o:LockedField>
          </o:OLEObject>
        </w:object>
      </w:r>
      <w:r>
        <w:rPr>
          <w:rFonts w:hint="eastAsia" w:ascii="Times New Roman" w:hAnsi="Times New Roman"/>
          <w:i/>
          <w:iCs/>
          <w:color w:val="auto"/>
          <w:position w:val="-4"/>
          <w:sz w:val="24"/>
          <w:szCs w:val="24"/>
        </w:rPr>
        <w:object>
          <v:shape id="_x0000_i114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42" DrawAspect="Content" ObjectID="_1468075842" r:id="rId169">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4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3" DrawAspect="Content" ObjectID="_1468075843" r:id="rId17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 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@t</w:t>
      </w:r>
      <w:r>
        <w:rPr>
          <w:rFonts w:hint="eastAsia" w:ascii="Times New Roman" w:hAnsi="Times New Roman"/>
          <w:color w:val="auto"/>
          <w:sz w:val="24"/>
          <w:szCs w:val="24"/>
          <w:vertAlign w:val="subscript"/>
        </w:rPr>
        <w:t>R</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即定理2属性式(12)得证。利用属性式(12)结论及定义1，可直接证明属性式(13)成立。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14"/>
        <w:spacing w:line="360" w:lineRule="auto"/>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根据3.2节对TVP-QT中TJP信任属性TP</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的定义，其信任链本地执行过程中涉及到的程序如图6所示。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bookmarkStart w:id="4" w:name="OLE_LINK3"/>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bookmarkEnd w:id="4"/>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outlineLvl w:val="9"/>
        <w:rPr>
          <w:rFonts w:hint="default" w:ascii="Times New Roman" w:hAnsi="Times New Roman" w:eastAsia="黑体" w:cs="Times New Roman"/>
          <w:sz w:val="24"/>
          <w:szCs w:val="24"/>
        </w:rPr>
      </w:pPr>
      <w:r>
        <w:rPr>
          <w:rFonts w:hint="eastAsia" w:ascii="Times New Roman" w:hAnsi="Times New Roman"/>
          <w:color w:val="auto"/>
          <w:sz w:val="24"/>
          <w:szCs w:val="24"/>
        </w:rPr>
        <w:t>TVP-QT中 TJP 信任链传递</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程序执行流程：首先确保TJP的</w:t>
      </w:r>
      <w:r>
        <w:rPr>
          <w:rFonts w:hint="eastAsia" w:ascii="Times New Roman" w:hAnsi="Times New Roman"/>
          <w:iCs/>
          <w:color w:val="auto"/>
          <w:sz w:val="24"/>
          <w:szCs w:val="24"/>
        </w:rPr>
        <w:t>vTPM-Builder</w:t>
      </w:r>
      <w:r>
        <w:rPr>
          <w:rFonts w:hint="eastAsia" w:ascii="Times New Roman" w:hAnsi="Times New Roman"/>
          <w:color w:val="auto"/>
          <w:sz w:val="24"/>
          <w:szCs w:val="24"/>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sz w:val="24"/>
          <w:szCs w:val="24"/>
        </w:rPr>
        <w:t>m.pcr.d</w:t>
      </w:r>
      <w:r>
        <w:rPr>
          <w:rFonts w:hint="eastAsia" w:ascii="Times New Roman" w:hAnsi="Times New Roman"/>
          <w:color w:val="auto"/>
          <w:sz w:val="24"/>
          <w:szCs w:val="24"/>
        </w:rPr>
        <w:t xml:space="preserve">表示TJP的度量值存储与动态度量的PCR中）；之后执行命令Jump </w:t>
      </w:r>
      <w:r>
        <w:rPr>
          <w:rFonts w:hint="eastAsia" w:ascii="Times New Roman" w:hAnsi="Times New Roman"/>
          <w:i/>
          <w:iCs/>
          <w:color w:val="auto"/>
          <w:sz w:val="24"/>
          <w:szCs w:val="24"/>
        </w:rPr>
        <w:t>vt</w:t>
      </w:r>
      <w:r>
        <w:rPr>
          <w:rFonts w:hint="eastAsia" w:ascii="Times New Roman" w:hAnsi="Times New Roman"/>
          <w:i/>
          <w:color w:val="auto"/>
          <w:sz w:val="24"/>
          <w:szCs w:val="24"/>
        </w:rPr>
        <w:t>b</w:t>
      </w:r>
      <w:r>
        <w:rPr>
          <w:rFonts w:hint="eastAsia" w:ascii="Times New Roman" w:hAnsi="Times New Roman"/>
          <w:color w:val="auto"/>
          <w:sz w:val="24"/>
          <w:szCs w:val="24"/>
        </w:rPr>
        <w:t>将控制权交给vTPM Builder，按照上面的过程依次度量vTPM-VM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Honest(TPM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4"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4" DrawAspect="Content" ObjectID="_1468075844" r:id="rId171">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45" DrawAspect="Content" ObjectID="_1468075845" r:id="rId173">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6"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146" DrawAspect="Content" ObjectID="_1468075846" r:id="rId174">
            <o:LockedField>false</o:LockedField>
          </o:OLEObject>
        </w:object>
      </w:r>
      <w:r>
        <w:rPr>
          <w:rFonts w:ascii="Times New Roman" w:hAnsi="Times New Roman"/>
          <w:color w:val="auto"/>
          <w:sz w:val="24"/>
          <w:szCs w:val="24"/>
        </w:rPr>
        <w:t>v</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SRTM/DRTM</w:t>
      </w:r>
      <w:r>
        <w:rPr>
          <w:rFonts w:hint="eastAsia" w:ascii="Times New Roman" w:hAnsi="Times New Roman"/>
          <w:color w:val="auto"/>
          <w:sz w:val="24"/>
          <w:szCs w:val="24"/>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7"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47" DrawAspect="Content" ObjectID="_1468075847" r:id="rId175">
            <o:LockedField>false</o:LockedField>
          </o:OLEObject>
        </w:object>
      </w:r>
      <w:r>
        <w:rPr>
          <w:rFonts w:hint="eastAsia" w:ascii="Times New Roman" w:hAnsi="Times New Roman"/>
          <w:i/>
          <w:iCs/>
          <w:color w:val="auto"/>
          <w:sz w:val="24"/>
          <w:szCs w:val="24"/>
        </w:rPr>
        <w:t>t</w:t>
      </w:r>
      <w:r>
        <w:rPr>
          <w:rFonts w:hint="eastAsia" w:ascii="Times New Roman" w:hAnsi="Times New Roman"/>
          <w:iCs/>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(Reset(m,</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8"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48" DrawAspect="Content" ObjectID="_1468075848" r:id="rId177">
            <o:LockedField>false</o:LockedField>
          </o:OLEObject>
        </w:object>
      </w: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sz w:val="24"/>
          <w:szCs w:val="24"/>
        </w:rPr>
      </w:pPr>
      <w:r>
        <w:rPr>
          <w:rFonts w:hint="eastAsia" w:ascii="Times New Roman" w:hAnsi="Times New Roman"/>
          <w:color w:val="auto"/>
          <w:sz w:val="24"/>
          <w:szCs w:val="24"/>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sz w:val="24"/>
          <w:szCs w:val="24"/>
        </w:rPr>
        <w:t>K</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成立</w:t>
      </w:r>
      <w:r>
        <w:rPr>
          <w:rFonts w:hint="eastAsia" w:ascii="Times New Roman" w:hAnsi="Times New Roman"/>
          <w:color w:val="auto"/>
          <w:sz w:val="24"/>
          <w:szCs w:val="24"/>
          <w:vertAlign w:val="superscript"/>
        </w:rPr>
        <w:t>[27]</w:t>
      </w:r>
      <w:r>
        <w:rPr>
          <w:rFonts w:hint="eastAsia" w:ascii="Times New Roman" w:hAnsi="Times New Roman"/>
          <w:color w:val="auto"/>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基于定义2及TJP度量后的</w:t>
      </w:r>
      <w:r>
        <w:rPr>
          <w:rFonts w:hint="eastAsia" w:ascii="Times New Roman" w:hAnsi="Times New Roman"/>
          <w:iCs/>
          <w:color w:val="auto"/>
          <w:sz w:val="24"/>
          <w:szCs w:val="24"/>
        </w:rPr>
        <w:t>PCR</w:t>
      </w:r>
      <w:r>
        <w:rPr>
          <w:rFonts w:hint="eastAsia" w:ascii="Times New Roman" w:hAnsi="Times New Roman"/>
          <w:color w:val="auto"/>
          <w:sz w:val="24"/>
          <w:szCs w:val="24"/>
        </w:rPr>
        <w:t>和其中的每个组件存在的唯一性、确定性映射关系，可将TJP的本地信任传递属性归纳为：如果最终的</w:t>
      </w:r>
      <w:r>
        <w:rPr>
          <w:rFonts w:hint="eastAsia" w:ascii="Times New Roman" w:hAnsi="Times New Roman"/>
          <w:iCs/>
          <w:color w:val="auto"/>
          <w:sz w:val="24"/>
          <w:szCs w:val="24"/>
        </w:rPr>
        <w:t>PCR</w:t>
      </w:r>
      <w:r>
        <w:rPr>
          <w:rFonts w:hint="eastAsia" w:ascii="Times New Roman" w:hAnsi="Times New Roman"/>
          <w:color w:val="auto"/>
          <w:sz w:val="24"/>
          <w:szCs w:val="24"/>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sz w:val="24"/>
          <w:szCs w:val="24"/>
        </w:rPr>
        <w:drawing>
          <wp:anchor distT="0" distB="0" distL="114300" distR="114300" simplePos="0" relativeHeight="251659264" behindDoc="0" locked="0" layoutInCell="1" allowOverlap="1">
            <wp:simplePos x="0" y="0"/>
            <wp:positionH relativeFrom="column">
              <wp:posOffset>215900</wp:posOffset>
            </wp:positionH>
            <wp:positionV relativeFrom="paragraph">
              <wp:posOffset>261620</wp:posOffset>
            </wp:positionV>
            <wp:extent cx="1605915" cy="193040"/>
            <wp:effectExtent l="0" t="0" r="13335" b="17145"/>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anchor>
        </w:drawing>
      </w:r>
      <w:r>
        <w:rPr>
          <w:rFonts w:hint="eastAsia" w:ascii="Times New Roman" w:hAnsi="Times New Roman"/>
          <w:color w:val="auto"/>
          <w:position w:val="-14"/>
          <w:sz w:val="24"/>
          <w:szCs w:val="24"/>
        </w:rPr>
        <w:object>
          <v:shape id="_x0000_i1149"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149" DrawAspect="Content" ObjectID="_1468075849" r:id="rId17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0" DrawAspect="Content" ObjectID="_1468075850" r:id="rId18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1" DrawAspect="Content" ObjectID="_1468075851" r:id="rId18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2" DrawAspect="Content" ObjectID="_1468075852" r:id="rId18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3" DrawAspect="Content" ObjectID="_1468075853" r:id="rId18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4" DrawAspect="Content" ObjectID="_1468075854" r:id="rId185">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5" DrawAspect="Content" ObjectID="_1468075855" r:id="rId186">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5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156" DrawAspect="Content" ObjectID="_1468075856" r:id="rId187">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定理3 </w:t>
      </w:r>
      <w:r>
        <w:rPr>
          <w:rFonts w:hint="eastAsia" w:ascii="Times New Roman" w:hAnsi="Times New Roman"/>
          <w:color w:val="auto"/>
          <w:sz w:val="24"/>
          <w:szCs w:val="24"/>
        </w:rPr>
        <w:t>如果TJP加载成功，且与该TJP加载过程对应的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，那么该TJP的本地信任链传递过程就是唯一的、正确的，即确定地从vTPM Builder(</w:t>
      </w:r>
      <w:r>
        <w:rPr>
          <w:rFonts w:hint="eastAsia" w:ascii="Times New Roman" w:hAnsi="Times New Roman"/>
          <w:i/>
          <w:iCs/>
          <w:color w:val="auto"/>
          <w:sz w:val="24"/>
          <w:szCs w:val="24"/>
        </w:rPr>
        <w:t>TJP</w:t>
      </w:r>
      <w:r>
        <w:rPr>
          <w:rFonts w:hint="eastAsia" w:ascii="Times New Roman" w:hAnsi="Times New Roman"/>
          <w:color w:val="auto"/>
          <w:sz w:val="24"/>
          <w:szCs w:val="24"/>
        </w:rPr>
        <w:t>)到vTPM-VM Binding(</w:t>
      </w:r>
      <w:r>
        <w:rPr>
          <w:rFonts w:hint="eastAsia" w:ascii="Times New Roman" w:hAnsi="Times New Roman"/>
          <w:i/>
          <w:iCs/>
          <w:color w:val="auto"/>
          <w:sz w:val="24"/>
          <w:szCs w:val="24"/>
        </w:rPr>
        <w:t>TJP</w:t>
      </w:r>
      <w:r>
        <w:rPr>
          <w:rFonts w:hint="eastAsia" w:ascii="Times New Roman" w:hAnsi="Times New Roman"/>
          <w:color w:val="auto"/>
          <w:sz w:val="24"/>
          <w:szCs w:val="24"/>
        </w:rPr>
        <w:t>)再到VM Builder(</w:t>
      </w:r>
      <w:r>
        <w:rPr>
          <w:rFonts w:hint="eastAsia" w:ascii="Times New Roman" w:hAnsi="Times New Roman"/>
          <w:i/>
          <w:iCs/>
          <w:color w:val="auto"/>
          <w:sz w:val="24"/>
          <w:szCs w:val="24"/>
        </w:rPr>
        <w:t>TJP</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m.dpcr.d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7"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157" DrawAspect="Content" ObjectID="_1468075857" r:id="rId188">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color w:val="auto"/>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的信任链本地可信属性的证明，在此不再叙述。</w:t>
      </w:r>
    </w:p>
    <w:p>
      <w:pPr>
        <w:pStyle w:val="14"/>
        <w:spacing w:line="360" w:lineRule="auto"/>
        <w:ind w:firstLine="420" w:firstLineChars="0"/>
        <w:rPr>
          <w:rFonts w:hint="eastAsia" w:ascii="Times New Roman" w:hAnsi="Times New Roman"/>
          <w:sz w:val="24"/>
          <w:szCs w:val="24"/>
        </w:rPr>
      </w:pP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远程证明协议规范及在虚拟化平台中的实现，给出TJP 信任传递的远程验证过程中涉及到的程序，如图</w:t>
      </w:r>
      <w:r>
        <w:rPr>
          <w:rFonts w:hint="eastAsia"/>
          <w:color w:val="auto"/>
          <w:sz w:val="24"/>
          <w:szCs w:val="24"/>
          <w:lang w:val="en-US" w:eastAsia="zh-CN"/>
        </w:rPr>
        <w:t>7</w:t>
      </w:r>
      <w:r>
        <w:rPr>
          <w:rFonts w:hint="eastAsia" w:ascii="Times New Roman" w:hAnsi="Times New Roman"/>
          <w:color w:val="auto"/>
          <w:sz w:val="24"/>
          <w:szCs w:val="24"/>
        </w:rPr>
        <w:t xml:space="preserve">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TPM</w:t>
      </w:r>
      <w:r>
        <w:rPr>
          <w:rFonts w:hint="eastAsia" w:ascii="Times New Roman" w:hAnsi="Times New Roman"/>
          <w:i/>
          <w:iCs/>
          <w:color w:val="auto"/>
          <w:sz w:val="21"/>
          <w:szCs w:val="21"/>
          <w:vertAlign w:val="subscript"/>
        </w:rPr>
        <w:t>DRTM</w:t>
      </w:r>
      <w:r>
        <w:rPr>
          <w:rFonts w:hint="eastAsia" w:ascii="Times New Roman" w:hAnsi="Times New Roman"/>
          <w:color w:val="auto"/>
          <w:sz w:val="21"/>
          <w:szCs w:val="21"/>
        </w:rPr>
        <w:t>(</w:t>
      </w:r>
      <w:r>
        <w:rPr>
          <w:rFonts w:hint="eastAsia" w:ascii="Times New Roman" w:hAnsi="Times New Roman"/>
          <w:i/>
          <w:iCs/>
          <w:color w:val="auto"/>
          <w:sz w:val="21"/>
          <w:szCs w:val="21"/>
        </w:rPr>
        <w:t>TJP</w:t>
      </w:r>
      <w:r>
        <w:rPr>
          <w:rFonts w:hint="eastAsia" w:ascii="Times New Roman" w:hAnsi="Times New Roman"/>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w = </w:t>
      </w:r>
      <w:r>
        <w:rPr>
          <w:rFonts w:hint="eastAsia" w:ascii="Times New Roman" w:hAnsi="Times New Roman"/>
          <w:color w:val="auto"/>
          <w:sz w:val="21"/>
          <w:szCs w:val="21"/>
        </w:rPr>
        <w:t xml:space="preserve">read </w:t>
      </w:r>
      <w:r>
        <w:rPr>
          <w:rFonts w:hint="eastAsia" w:ascii="Times New Roman" w:hAnsi="Times New Roman"/>
          <w:i/>
          <w:iCs/>
          <w:color w:val="auto"/>
          <w:sz w:val="21"/>
          <w:szCs w:val="21"/>
        </w:rPr>
        <w:t>m.pcr.d</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r = </w:t>
      </w:r>
      <w:r>
        <w:rPr>
          <w:rFonts w:hint="eastAsia" w:ascii="Times New Roman" w:hAnsi="Times New Roman"/>
          <w:color w:val="auto"/>
          <w:sz w:val="21"/>
          <w:szCs w:val="21"/>
        </w:rPr>
        <w:t>sign(</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r>
        <w:rPr>
          <w:rFonts w:hint="eastAsia" w:ascii="Times New Roman" w:hAnsi="Times New Roman"/>
          <w:i/>
          <w:iCs/>
          <w:color w:val="auto"/>
          <w:sz w:val="21"/>
          <w:szCs w:val="21"/>
        </w:rPr>
        <w:t>w</w:t>
      </w:r>
      <w:r>
        <w:rPr>
          <w:rFonts w:hint="eastAsia" w:ascii="Times New Roman" w:hAnsi="Times New Roman"/>
          <w:color w:val="auto"/>
          <w:sz w:val="21"/>
          <w:szCs w:val="21"/>
        </w:rPr>
        <w:t>),</w:t>
      </w:r>
      <w:r>
        <w:rPr>
          <w:rFonts w:hint="eastAsia" w:ascii="Times New Roman" w:hAnsi="Times New Roman"/>
          <w:i/>
          <w:iCs/>
          <w:color w:val="auto"/>
          <w:sz w:val="21"/>
          <w:szCs w:val="21"/>
        </w:rPr>
        <w:t>AIK</w:t>
      </w:r>
      <w:r>
        <w:rPr>
          <w:rFonts w:hint="eastAsia" w:ascii="Times New Roman" w:hAnsi="Times New Roman"/>
          <w:i/>
          <w:iCs/>
          <w:color w:val="auto"/>
          <w:sz w:val="21"/>
          <w:szCs w:val="21"/>
          <w:vertAlign w:val="superscript"/>
        </w:rPr>
        <w:t>-1</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send </w:t>
      </w:r>
      <w:r>
        <w:rPr>
          <w:rFonts w:hint="eastAsia" w:ascii="Times New Roman" w:hAnsi="Times New Roman"/>
          <w:i/>
          <w:iCs/>
          <w:color w:val="auto"/>
          <w:sz w:val="21"/>
          <w:szCs w:val="21"/>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Verifier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sig = </w:t>
      </w:r>
      <w:r>
        <w:rPr>
          <w:rFonts w:hint="eastAsia" w:ascii="Times New Roman" w:hAnsi="Times New Roman"/>
          <w:color w:val="auto"/>
          <w:sz w:val="21"/>
          <w:szCs w:val="21"/>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v = </w:t>
      </w:r>
      <w:r>
        <w:rPr>
          <w:rFonts w:hint="eastAsia" w:ascii="Times New Roman" w:hAnsi="Times New Roman"/>
          <w:color w:val="auto"/>
          <w:sz w:val="21"/>
          <w:szCs w:val="21"/>
        </w:rPr>
        <w:t>verify</w:t>
      </w:r>
      <w:r>
        <w:rPr>
          <w:rFonts w:hint="eastAsia" w:ascii="Times New Roman" w:hAnsi="Times New Roman"/>
          <w:i/>
          <w:iCs/>
          <w:color w:val="auto"/>
          <w:sz w:val="21"/>
          <w:szCs w:val="21"/>
        </w:rPr>
        <w:t xml:space="preserve"> sig</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AIK</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match </w:t>
      </w:r>
      <w:r>
        <w:rPr>
          <w:rFonts w:hint="eastAsia" w:ascii="Times New Roman" w:hAnsi="Times New Roman"/>
          <w:i/>
          <w:iCs/>
          <w:color w:val="auto"/>
          <w:sz w:val="21"/>
          <w:szCs w:val="21"/>
        </w:rPr>
        <w:t>v</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4"/>
          <w:szCs w:val="24"/>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seq</w:t>
      </w:r>
      <w:r>
        <w:rPr>
          <w:rFonts w:hint="eastAsia" w:ascii="Times New Roman" w:hAnsi="Times New Roman"/>
          <w:iCs/>
          <w:color w:val="auto"/>
          <w:sz w:val="21"/>
          <w:szCs w:val="21"/>
        </w:rPr>
        <w:t>(</w:t>
      </w:r>
      <w:r>
        <w:rPr>
          <w:rFonts w:hint="eastAsia" w:ascii="Times New Roman" w:hAnsi="Times New Roman"/>
          <w:i/>
          <w:iCs/>
          <w:color w:val="auto"/>
          <w:sz w:val="21"/>
          <w:szCs w:val="21"/>
        </w:rPr>
        <w:t>vTPM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vTPM-VM Binding</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color w:val="auto"/>
          <w:sz w:val="24"/>
          <w:szCs w:val="24"/>
        </w:rPr>
        <w:t xml:space="preserve">   </w:t>
      </w:r>
    </w:p>
    <w:p>
      <w:pPr>
        <w:keepNext w:val="0"/>
        <w:keepLines w:val="0"/>
        <w:pageBreakBefore w:val="0"/>
        <w:numPr>
          <w:ilvl w:val="0"/>
          <w:numId w:val="8"/>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pStyle w:val="16"/>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Times New Roman" w:hAnsi="Times New Roman"/>
          <w:color w:val="auto"/>
          <w:sz w:val="24"/>
          <w:szCs w:val="24"/>
        </w:rPr>
      </w:pPr>
      <w:r>
        <w:rPr>
          <w:rFonts w:hint="eastAsia" w:ascii="Times New Roman" w:hAnsi="Times New Roman" w:cs="Times New Roman"/>
          <w:color w:val="auto"/>
          <w:sz w:val="24"/>
          <w:szCs w:val="24"/>
          <w:lang w:val="en-US" w:eastAsia="zh-CN"/>
        </w:rPr>
        <w:t>The  remote authentication of TJP</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trust chain</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首先，m读取本地TJP的</w:t>
      </w:r>
      <w:r>
        <w:rPr>
          <w:rFonts w:hint="eastAsia" w:ascii="Times New Roman" w:hAnsi="Times New Roman"/>
          <w:iCs/>
          <w:color w:val="auto"/>
          <w:sz w:val="24"/>
          <w:szCs w:val="24"/>
        </w:rPr>
        <w:t>PCR</w:t>
      </w:r>
      <w:r>
        <w:rPr>
          <w:rFonts w:hint="eastAsia" w:ascii="Times New Roman" w:hAnsi="Times New Roman"/>
          <w:color w:val="auto"/>
          <w:sz w:val="24"/>
          <w:szCs w:val="24"/>
        </w:rPr>
        <w:t>值，用AIK签名（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5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58" DrawAspect="Content" ObjectID="_1468075858" r:id="rId189">
            <o:LockedField>false</o:LockedField>
          </o:OLEObject>
        </w:object>
      </w:r>
      <w:r>
        <w:rPr>
          <w:rFonts w:hint="eastAsia" w:ascii="Times New Roman" w:hAnsi="Times New Roman"/>
          <w:color w:val="auto"/>
          <w:sz w:val="24"/>
          <w:szCs w:val="24"/>
          <w:vertAlign w:val="subscript"/>
        </w:rPr>
        <w:t xml:space="preserve">DRTM </w:t>
      </w:r>
      <w:r>
        <w:rPr>
          <w:rFonts w:hint="eastAsia" w:ascii="Times New Roman" w:hAnsi="Times New Roman"/>
          <w:color w:val="auto"/>
          <w:sz w:val="24"/>
          <w:szCs w:val="24"/>
        </w:rPr>
        <w:t>= {Honest(</w:t>
      </w:r>
      <w:r>
        <w:rPr>
          <w:rFonts w:hint="eastAsia" w:ascii="Times New Roman" w:hAnsi="Times New Roman"/>
          <w:i/>
          <w:iCs/>
          <w:color w:val="auto"/>
          <w:sz w:val="24"/>
          <w:szCs w:val="24"/>
        </w:rPr>
        <w:t>AIK</w:t>
      </w:r>
      <w:r>
        <w:rPr>
          <w:rFonts w:hint="eastAsia" w:ascii="Times New Roman" w:hAnsi="Times New Roman"/>
          <w:color w:val="auto"/>
          <w:sz w:val="24"/>
          <w:szCs w:val="24"/>
        </w:rPr>
        <w:t>(m))),</w:t>
      </w:r>
      <w:r>
        <w:rPr>
          <w:rFonts w:ascii="Times New Roman" w:hAnsi="Times New Roman"/>
          <w:i/>
          <w:iCs/>
          <w:color w:val="auto"/>
          <w:position w:val="-10"/>
          <w:sz w:val="24"/>
          <w:szCs w:val="24"/>
        </w:rPr>
        <w:object>
          <v:shape id="_x0000_i1159"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159" DrawAspect="Content" ObjectID="_1468075859" r:id="rId190">
            <o:LockedField>false</o:LockedField>
          </o:OLEObject>
        </w:object>
      </w:r>
      <w:r>
        <w:rPr>
          <w:rFonts w:ascii="Times New Roman" w:hAnsi="Times New Roman"/>
          <w:i/>
          <w:iCs/>
          <w:color w:val="auto"/>
          <w:position w:val="-6"/>
          <w:sz w:val="24"/>
          <w:szCs w:val="24"/>
        </w:rPr>
        <w:object>
          <v:shape id="_x0000_i1160"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160" DrawAspect="Content" ObjectID="_1468075860" r:id="rId192">
            <o:LockedField>false</o:LockedField>
          </o:OLEObject>
        </w:object>
      </w:r>
      <w:r>
        <w:rPr>
          <w:rFonts w:hint="eastAsia" w:ascii="Times New Roman" w:hAnsi="Times New Roman"/>
          <w:i/>
          <w:iCs/>
          <w:color w:val="auto"/>
          <w:position w:val="-4"/>
          <w:sz w:val="24"/>
          <w:szCs w:val="24"/>
        </w:rPr>
        <w:object>
          <v:shape id="_x0000_i1161"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161" DrawAspect="Content" ObjectID="_1468075861" r:id="rId194">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ascii="Times New Roman" w:hAnsi="Times New Roman"/>
          <w:b/>
          <w:bCs/>
          <w:color w:val="auto"/>
          <w:sz w:val="24"/>
          <w:szCs w:val="24"/>
        </w:rPr>
        <w:t xml:space="preserve">定理 </w:t>
      </w:r>
      <w:r>
        <w:rPr>
          <w:rFonts w:hint="eastAsia" w:ascii="Times New Roman" w:hAnsi="Times New Roman"/>
          <w:b/>
          <w:bCs/>
          <w:color w:val="auto"/>
          <w:sz w:val="24"/>
          <w:szCs w:val="24"/>
        </w:rPr>
        <w:t>4</w:t>
      </w:r>
      <w:r>
        <w:rPr>
          <w:rFonts w:ascii="Times New Roman" w:hAnsi="Times New Roman"/>
          <w:color w:val="auto"/>
          <w:sz w:val="24"/>
          <w:szCs w:val="24"/>
        </w:rPr>
        <w:t>如果远程验证者确认</w:t>
      </w:r>
      <w:r>
        <w:rPr>
          <w:rFonts w:hint="eastAsia" w:ascii="Times New Roman" w:hAnsi="Times New Roman"/>
          <w:color w:val="auto"/>
          <w:sz w:val="24"/>
          <w:szCs w:val="24"/>
        </w:rPr>
        <w:t>TJP</w:t>
      </w:r>
      <w:r>
        <w:rPr>
          <w:rFonts w:ascii="Times New Roman" w:hAnsi="Times New Roman"/>
          <w:color w:val="auto"/>
          <w:sz w:val="24"/>
          <w:szCs w:val="24"/>
        </w:rPr>
        <w:t>提供的度量值是唯一的、正确的，那么该</w:t>
      </w:r>
      <w:r>
        <w:rPr>
          <w:rFonts w:hint="eastAsia" w:ascii="Times New Roman" w:hAnsi="Times New Roman"/>
          <w:color w:val="auto"/>
          <w:sz w:val="24"/>
          <w:szCs w:val="24"/>
        </w:rPr>
        <w:t>TJP</w:t>
      </w:r>
      <w:r>
        <w:rPr>
          <w:rFonts w:ascii="Times New Roman" w:hAnsi="Times New Roman"/>
          <w:color w:val="auto"/>
          <w:sz w:val="24"/>
          <w:szCs w:val="24"/>
        </w:rPr>
        <w:t>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ascii="Times New Roman" w:hAnsi="Times New Roman"/>
          <w:color w:val="auto"/>
          <w:sz w:val="24"/>
          <w:szCs w:val="24"/>
        </w:rPr>
        <w:t>，因为根据定理</w:t>
      </w:r>
      <w:r>
        <w:rPr>
          <w:rFonts w:hint="eastAsia" w:ascii="Times New Roman" w:hAnsi="Times New Roman"/>
          <w:color w:val="auto"/>
          <w:sz w:val="24"/>
          <w:szCs w:val="24"/>
        </w:rPr>
        <w:t>3</w:t>
      </w:r>
      <w:r>
        <w:rPr>
          <w:rFonts w:ascii="Times New Roman" w:hAnsi="Times New Roman"/>
          <w:color w:val="auto"/>
          <w:sz w:val="24"/>
          <w:szCs w:val="24"/>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2" DrawAspect="Content" ObjectID="_1468075862" r:id="rId195">
            <o:LockedField>false</o:LockedField>
          </o:OLEObject>
        </w:object>
      </w:r>
      <w:r>
        <w:rPr>
          <w:rFonts w:hint="eastAsia" w:ascii="Times New Roman" w:hAnsi="Times New Roman"/>
          <w:color w:val="auto"/>
          <w:sz w:val="24"/>
          <w:szCs w:val="24"/>
          <w:vertAlign w:val="subscript"/>
        </w:rPr>
        <w:t>DRTM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3"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63" DrawAspect="Content" ObjectID="_1468075863" r:id="rId196">
            <o:LockedField>false</o:LockedField>
          </o:OLEObject>
        </w:object>
      </w:r>
      <w:r>
        <w:rPr>
          <w:rFonts w:hint="eastAsia" w:ascii="Times New Roman" w:hAnsi="Times New Roman"/>
          <w:i/>
          <w:iCs/>
          <w:color w:val="auto"/>
          <w:position w:val="-4"/>
          <w:sz w:val="24"/>
          <w:szCs w:val="24"/>
        </w:rPr>
        <w:object>
          <v:shape id="_x0000_i116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64" DrawAspect="Content" ObjectID="_1468075864" r:id="rId198">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5" DrawAspect="Content" ObjectID="_1468075865"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i/>
          <w:iCs/>
          <w:color w:val="auto"/>
          <w:sz w:val="24"/>
          <w:szCs w:val="24"/>
        </w:rPr>
        <w:t>vTPM-VMBinding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16</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166" DrawAspect="Content" ObjectID="_1468075866" r:id="rId200">
            <o:LockedField>false</o:LockedField>
          </o:OLEObject>
        </w:objec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7"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167" DrawAspect="Content" ObjectID="_1468075867" r:id="rId201">
            <o:LockedField>false</o:LockedField>
          </o:OLEObject>
        </w:object>
      </w:r>
      <w:r>
        <w:rPr>
          <w:rFonts w:hint="eastAsia" w:ascii="Times New Roman" w:hAnsi="Times New Roman"/>
          <w:i/>
          <w:iCs/>
          <w:color w:val="auto"/>
          <w:position w:val="-4"/>
          <w:sz w:val="24"/>
          <w:szCs w:val="24"/>
        </w:rPr>
        <w:object>
          <v:shape id="_x0000_i116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68" DrawAspect="Content" ObjectID="_1468075868" r:id="rId203">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9" DrawAspect="Content" ObjectID="_1468075869"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17</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的信任链远程验证的证明，在此不再叙述。</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1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numPr>
          <w:ilvl w:val="0"/>
          <w:numId w:val="1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定义1.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05"/>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06"/>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07"/>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0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09"/>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0"/>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0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0"/>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2"/>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14"/>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15"/>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16"/>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17"/>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18"/>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1"/>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3"/>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2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2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26"/>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28"/>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29"/>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3"/>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3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3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36"/>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37"/>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3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3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39"/>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0"/>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1"/>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4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4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46"/>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47"/>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49"/>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4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4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0"/>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1"/>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2"/>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777365" cy="190500"/>
            <wp:effectExtent l="0" t="0" r="13335"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3"/>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5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5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56"/>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57"/>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58"/>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59"/>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0"/>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1"/>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定义2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2"/>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3"/>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65"/>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66"/>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3"/>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67"/>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6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69"/>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1"/>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2"/>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3"/>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74"/>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75"/>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76"/>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77"/>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78"/>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4</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79"/>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0"/>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64"/>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1"/>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3"/>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84"/>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85"/>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86"/>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87"/>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5</w:t>
      </w:r>
      <w:r>
        <w:rPr>
          <w:rFonts w:hint="eastAsia" w:ascii="Times New Roman" w:hAnsi="Times New Roman"/>
          <w:b/>
          <w:bCs/>
          <w:color w:val="auto"/>
          <w:sz w:val="24"/>
          <w:szCs w:val="24"/>
        </w:rPr>
        <w:t>.</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88"/>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89"/>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1"/>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2"/>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3"/>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294"/>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6</w:t>
      </w:r>
      <w:r>
        <w:rPr>
          <w:rFonts w:hint="eastAsia" w:ascii="Times New Roman" w:hAnsi="Times New Roman"/>
          <w:b/>
          <w:bCs/>
          <w:color w:val="auto"/>
          <w:sz w:val="24"/>
          <w:szCs w:val="24"/>
        </w:rPr>
        <w:t>.</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295"/>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296"/>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29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298"/>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299"/>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0"/>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295"/>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1"/>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7</w:t>
      </w:r>
      <w:r>
        <w:rPr>
          <w:rFonts w:hint="eastAsia" w:ascii="Times New Roman" w:hAnsi="Times New Roman"/>
          <w:b/>
          <w:bCs/>
          <w:color w:val="auto"/>
          <w:sz w:val="24"/>
          <w:szCs w:val="24"/>
        </w:rPr>
        <w:t>.</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2"/>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3"/>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04"/>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05"/>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06"/>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07"/>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8</w:t>
      </w:r>
      <w:r>
        <w:rPr>
          <w:rFonts w:hint="eastAsia" w:ascii="Times New Roman" w:hAnsi="Times New Roman"/>
          <w:b/>
          <w:bCs/>
          <w:color w:val="auto"/>
          <w:sz w:val="24"/>
          <w:szCs w:val="24"/>
        </w:rPr>
        <w:t>.</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0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09"/>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0"/>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1"/>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2"/>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3"/>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1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定理1 .</w:t>
      </w:r>
      <w:r>
        <w:rPr>
          <w:rFonts w:hint="eastAsia" w:ascii="Times New Roman" w:hAnsi="Times New Roman"/>
          <w:color w:val="auto"/>
          <w:sz w:val="24"/>
          <w:szCs w:val="24"/>
          <w:lang w:val="en-US" w:eastAsia="zh-CN"/>
        </w:rPr>
        <w:t>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14"/>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可信的定义可以看出，可信的核心内容在于组件行为的可预测性。组件行为各有不同：对应用程序来说，它的行为包括输出屏幕信息、显示图片、发出声音、创建网络连接等等；对内核来说，它的行为包括产生进程、管理内存、访问控制等等。这些不同的行为都符合有限状态自动机模型的抽象描述：一个状态确定的系统，其行为是可以预测的，即一个固定的输入队列可以有一个固定的输出队列，也就是这些行为都可以通过信息系统的状态和输出来表现。而且，从组件外部来看，它们只能通过输出来表现。</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根据可信的定义，一个初始状态确定、输入确定的有限状态自动机系统是一个可信系统。但在现实系统中，组件的状态除了取决于自身（通常是代码、堆栈、数据），还受其所处环境的影响（包括硬件平台、操作系统、系统中其它的组件的影响），也就是说组件不是一个状态孤立的有限状态自动机，而是一个部分状态受其它关联组件控制的状态机。系统是否可信由其组件和组件之间的交互所决定。这里的组件可以是一个硬件模块、软件模块、应用程序等。组件的可信性可以由图-的模型表示，模型包括4个元素：组件、输入、输出和组件间的干扰。组件运行是否可信，用组件输出是否符合预期来表示，因此一个组件运行可信取决于3个因素：</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（1）完整性因素。即组件本身没有被篡改过；</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（2）输入因素。组件的输入在允许范围内；</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（3）干扰因素。其它组件对其状态没有干扰。</w:t>
      </w:r>
    </w:p>
    <w:p>
      <w:pPr>
        <w:pStyle w:val="14"/>
        <w:spacing w:line="360" w:lineRule="auto"/>
        <w:ind w:left="0" w:leftChars="0" w:firstLine="0" w:firstLineChars="0"/>
        <w:jc w:val="center"/>
        <w:rPr>
          <w:rFonts w:hint="eastAsia" w:ascii="Times New Roman" w:hAnsi="Times New Roman"/>
          <w:sz w:val="24"/>
          <w:szCs w:val="24"/>
        </w:rPr>
      </w:pPr>
      <w:r>
        <w:rPr>
          <w:rFonts w:hint="eastAsia" w:ascii="Times New Roman" w:hAnsi="Times New Roman"/>
          <w:szCs w:val="21"/>
          <w:bdr w:val="single" w:color="auto" w:sz="4" w:space="0"/>
        </w:rPr>
        <w:drawing>
          <wp:inline distT="0" distB="0" distL="114300" distR="114300">
            <wp:extent cx="3058160" cy="1352550"/>
            <wp:effectExtent l="0" t="0" r="0" b="0"/>
            <wp:docPr id="141" name="图片 134"/>
            <wp:cNvGraphicFramePr/>
            <a:graphic xmlns:a="http://schemas.openxmlformats.org/drawingml/2006/main">
              <a:graphicData uri="http://schemas.openxmlformats.org/drawingml/2006/picture">
                <pic:pic xmlns:pic="http://schemas.openxmlformats.org/drawingml/2006/picture">
                  <pic:nvPicPr>
                    <pic:cNvPr id="141" name="图片 134"/>
                    <pic:cNvPicPr/>
                  </pic:nvPicPr>
                  <pic:blipFill>
                    <a:blip r:embed="rId315"/>
                    <a:stretch>
                      <a:fillRect/>
                    </a:stretch>
                  </pic:blipFill>
                  <pic:spPr>
                    <a:xfrm>
                      <a:off x="0" y="0"/>
                      <a:ext cx="3058160" cy="1352550"/>
                    </a:xfrm>
                    <a:prstGeom prst="rect">
                      <a:avLst/>
                    </a:prstGeom>
                    <a:noFill/>
                    <a:ln w="9525">
                      <a:noFill/>
                    </a:ln>
                  </pic:spPr>
                </pic:pic>
              </a:graphicData>
            </a:graphic>
          </wp:inline>
        </w:drawing>
      </w:r>
    </w:p>
    <w:p>
      <w:pPr>
        <w:pStyle w:val="14"/>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 组件间干扰造成运行不符合预期示意</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可见：如果组件本身没有被篡改，并且组件间不存在干扰，则组件的输出符合预期，系统中组件的运行是可信的。所以，如果要使信任链传递有效，必须消除组件之间的干扰。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定义12：</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16"/>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1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19"/>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0"/>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1"/>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4"/>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25"/>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表示为可信虚拟平台的可信度量根：即图2中TPM下的CRTM。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2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27"/>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28"/>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1"/>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29"/>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0"/>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2"/>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3"/>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rPr>
        <w:t>××××××××××××××××××××××××××××××××××××××××××××××××××××××××××××××××××××××××</w:t>
      </w: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1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2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 xml:space="preserve">定理2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4"/>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35"/>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36"/>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37"/>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38"/>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39"/>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0"/>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38"/>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1"/>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2"/>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4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4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根据无干扰给出的定理1，系统需要满足输出一致性，单步一致性，局部干扰性即可。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4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48"/>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49"/>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0"/>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3"/>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4"/>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55"/>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56"/>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57"/>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58"/>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59"/>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0"/>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（3）对动作确定性的证明。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上述给出了一个计算机系统满足非传递性无干扰关系的形式化规范，也给出了一种判定可信计算平台信任链传递关系的有效方法。</w:t>
      </w:r>
    </w:p>
    <w:p>
      <w:pPr>
        <w:pStyle w:val="14"/>
        <w:spacing w:line="360" w:lineRule="auto"/>
        <w:ind w:firstLine="420" w:firstLineChars="0"/>
        <w:rPr>
          <w:rFonts w:hint="eastAsia" w:ascii="Times New Roman" w:hAnsi="Times New Roman"/>
          <w:sz w:val="24"/>
          <w:szCs w:val="24"/>
        </w:rPr>
      </w:pPr>
    </w:p>
    <w:p>
      <w:pPr>
        <w:pStyle w:val="14"/>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14"/>
        <w:keepNext w:val="0"/>
        <w:keepLines w:val="0"/>
        <w:pageBreakBefore w:val="0"/>
        <w:kinsoku/>
        <w:wordWrap/>
        <w:overflowPunct/>
        <w:topLinePunct w:val="0"/>
        <w:bidi w:val="0"/>
        <w:adjustRightInd/>
        <w:snapToGrid/>
        <w:spacing w:line="360" w:lineRule="auto"/>
        <w:ind w:left="0" w:leftChars="0" w:right="0" w:rightChars="0" w:firstLine="420" w:firstLineChars="0"/>
        <w:textAlignment w:val="auto"/>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我们基于开源的虚拟机监视器( VMM) 系统Xen，结合本文第三节介绍的TVP-QT平台，利用虚拟隔离实现了一个满足非传递无干扰的系统。它将应用完全隔离，各应用之间不能直接共享信息，所有隔离域之间的信息交换均通过虚拟机监视器进行。并在此平台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Times New Roman" w:hAnsi="Times New Roman"/>
          <w:sz w:val="24"/>
          <w:szCs w:val="24"/>
        </w:rPr>
      </w:pPr>
      <w:r>
        <w:rPr>
          <w:rFonts w:hint="eastAsia" w:ascii="Times New Roman" w:hAnsi="Times New Roman"/>
          <w:sz w:val="24"/>
          <w:szCs w:val="24"/>
          <w:lang w:val="en-US" w:eastAsia="zh-CN"/>
        </w:rPr>
        <w:t>（http://wangzan18.blog.51cto.com/8021085/1727106备用）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b/>
          <w:bCs/>
          <w:sz w:val="24"/>
          <w:szCs w:val="24"/>
          <w:lang w:val="en-US" w:eastAsia="zh-CN"/>
        </w:rPr>
        <w:t>情况1：存在一个用户虚拟机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依据定理2，该系统中的I/O设备驱动程序满足如下要求：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情况2：存在多个用户虚拟机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情况1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如图为多个用户虚拟机IO操作示意图：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4721860" cy="3371850"/>
            <wp:effectExtent l="0" t="0" r="2540" b="0"/>
            <wp:docPr id="203" name="对象 201"/>
            <wp:cNvGraphicFramePr/>
            <a:graphic xmlns:a="http://schemas.openxmlformats.org/drawingml/2006/main">
              <a:graphicData uri="http://schemas.openxmlformats.org/drawingml/2006/picture">
                <pic:pic xmlns:pic="http://schemas.openxmlformats.org/drawingml/2006/picture">
                  <pic:nvPicPr>
                    <pic:cNvPr id="203" name="对象 201"/>
                    <pic:cNvPicPr/>
                  </pic:nvPicPr>
                  <pic:blipFill>
                    <a:blip r:embed="rId363"/>
                    <a:stretch>
                      <a:fillRect/>
                    </a:stretch>
                  </pic:blipFill>
                  <pic:spPr>
                    <a:xfrm>
                      <a:off x="0" y="0"/>
                      <a:ext cx="4721860" cy="3371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 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（1）由输出一致性的定义可知，VMM维护的虚拟资源必须具有其属于哪个虚拟机的属性标识。可以保证系统中的输出信息可以定位到某一个虚拟机，此虚拟机的不同状态下产生的操作不干扰其他虚拟机的运行。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（2）由局部干扰性定义可知，VMM系统中每个虚拟机能够访问的I/O寄存器被限制，能够禁止未授权的访问。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（3）由弱单步一致性定义可知，对于若干虚拟机共享的客体对象，VMM系统必须具有同步保护机制以防止不同虚拟机对该资源的竞争。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该系统依据非传递无干扰策略模型对传统VMM的虚拟I/O设备体系进行了改造，只要根据应用程序需求，合理划分安全域，各应用安全域的运行不受其它应用程序干扰，依据本文给出的TVP-QT信任传递模型，经过完整性验证，系统运行能够达到可信目标。</w:t>
      </w:r>
    </w:p>
    <w:p>
      <w:pPr>
        <w:pStyle w:val="14"/>
        <w:spacing w:line="360" w:lineRule="auto"/>
        <w:ind w:firstLine="420" w:firstLineChars="0"/>
        <w:rPr>
          <w:rFonts w:hint="eastAsia" w:ascii="Times New Roman" w:hAnsi="Times New Roman"/>
          <w:sz w:val="24"/>
          <w:szCs w:val="24"/>
        </w:rPr>
      </w:pP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文首先建立一个具有瀑布特征的可信云环境信任链模型，然后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本文基于Xen系统实现了信任链模型，并利用无干扰理论对该信任链模型进行了分析和验证，证明了扩展后的无干扰理论验证信任链模型的有效性。</w:t>
      </w:r>
    </w:p>
    <w:p>
      <w:pPr>
        <w:pStyle w:val="14"/>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4"/>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14"/>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sectPr>
      <w:endnotePr>
        <w:numFmt w:val="decimal"/>
      </w:endnotePr>
      <w:pgSz w:w="11906" w:h="16838"/>
      <w:pgMar w:top="1587" w:right="1247" w:bottom="1247" w:left="1361"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pPr>
      <w:r>
        <w:rPr>
          <w:rStyle w:val="7"/>
        </w:rPr>
        <w:t>[</w:t>
      </w:r>
      <w:r>
        <w:rPr>
          <w:rStyle w:val="7"/>
        </w:rPr>
        <w:endnoteRef/>
      </w:r>
      <w:r>
        <w:rPr>
          <w:rStyle w:val="7"/>
        </w:rPr>
        <w:t>]</w:t>
      </w:r>
      <w:r>
        <w:t xml:space="preserve"> </w:t>
      </w:r>
      <w:r>
        <w:rPr>
          <w:rFonts w:hint="eastAsia"/>
          <w:lang w:val="en-US" w:eastAsia="zh-CN"/>
        </w:rPr>
        <w:t>yyy</w:t>
      </w:r>
    </w:p>
  </w:endnote>
  <w:endnote w:id="1">
    <w:p>
      <w:pPr>
        <w:pStyle w:val="3"/>
        <w:snapToGrid w:val="0"/>
      </w:pPr>
      <w:r>
        <w:rPr>
          <w:rStyle w:val="7"/>
        </w:rPr>
        <w:t>[</w:t>
      </w:r>
      <w:r>
        <w:rPr>
          <w:rStyle w:val="7"/>
        </w:rPr>
        <w:endnoteRef/>
      </w:r>
      <w:r>
        <w:rPr>
          <w:rStyle w:val="7"/>
        </w:rPr>
        <w:t>]</w:t>
      </w:r>
      <w:r>
        <w:t xml:space="preserve"> </w:t>
      </w:r>
      <w:r>
        <w:rPr>
          <w:rFonts w:hint="eastAsia"/>
          <w:lang w:eastAsia="zh-CN"/>
        </w:rPr>
        <w:t>；；；</w:t>
      </w:r>
    </w:p>
  </w:endnote>
  <w:endnote w:id="2">
    <w:p>
      <w:pPr>
        <w:pStyle w:val="3"/>
        <w:snapToGrid w:val="0"/>
      </w:pPr>
      <w:r>
        <w:rPr>
          <w:rStyle w:val="7"/>
        </w:rPr>
        <w:t>[</w:t>
      </w:r>
      <w:r>
        <w:rPr>
          <w:rStyle w:val="7"/>
        </w:rPr>
        <w:endnoteRef/>
      </w:r>
      <w:r>
        <w:rPr>
          <w:rStyle w:val="7"/>
        </w:rPr>
        <w:t>]</w:t>
      </w:r>
      <w:r>
        <w:t xml:space="preserve"> </w:t>
      </w:r>
      <w:r>
        <w:rPr>
          <w:rFonts w:hint="eastAsia"/>
          <w:lang w:val="en-US" w:eastAsia="zh-CN"/>
        </w:rPr>
        <w:t>ooo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5"/>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7FE3079"/>
    <w:multiLevelType w:val="singleLevel"/>
    <w:tmpl w:val="57FE3079"/>
    <w:lvl w:ilvl="0" w:tentative="0">
      <w:start w:val="1"/>
      <w:numFmt w:val="decimal"/>
      <w:suff w:val="nothing"/>
      <w:lvlText w:val="（%1）"/>
      <w:lvlJc w:val="left"/>
    </w:lvl>
  </w:abstractNum>
  <w:abstractNum w:abstractNumId="2">
    <w:nsid w:val="57FF3974"/>
    <w:multiLevelType w:val="singleLevel"/>
    <w:tmpl w:val="57FF3974"/>
    <w:lvl w:ilvl="0" w:tentative="0">
      <w:start w:val="1"/>
      <w:numFmt w:val="decimal"/>
      <w:suff w:val="nothing"/>
      <w:lvlText w:val="（%1）"/>
      <w:lvlJc w:val="left"/>
    </w:lvl>
  </w:abstractNum>
  <w:abstractNum w:abstractNumId="3">
    <w:nsid w:val="57FF3D97"/>
    <w:multiLevelType w:val="singleLevel"/>
    <w:tmpl w:val="57FF3D97"/>
    <w:lvl w:ilvl="0" w:tentative="0">
      <w:start w:val="1"/>
      <w:numFmt w:val="decimal"/>
      <w:suff w:val="nothing"/>
      <w:lvlText w:val="（%1）"/>
      <w:lvlJc w:val="left"/>
    </w:lvl>
  </w:abstractNum>
  <w:abstractNum w:abstractNumId="4">
    <w:nsid w:val="580CBF26"/>
    <w:multiLevelType w:val="singleLevel"/>
    <w:tmpl w:val="580CBF26"/>
    <w:lvl w:ilvl="0" w:tentative="0">
      <w:start w:val="1"/>
      <w:numFmt w:val="decimal"/>
      <w:suff w:val="nothing"/>
      <w:lvlText w:val="（%1）"/>
      <w:lvlJc w:val="left"/>
    </w:lvl>
  </w:abstractNum>
  <w:abstractNum w:abstractNumId="5">
    <w:nsid w:val="580E0F3C"/>
    <w:multiLevelType w:val="singleLevel"/>
    <w:tmpl w:val="580E0F3C"/>
    <w:lvl w:ilvl="0" w:tentative="0">
      <w:start w:val="1"/>
      <w:numFmt w:val="decimal"/>
      <w:suff w:val="nothing"/>
      <w:lvlText w:val="（%1）"/>
      <w:lvlJc w:val="left"/>
    </w:lvl>
  </w:abstractNum>
  <w:abstractNum w:abstractNumId="6">
    <w:nsid w:val="58216725"/>
    <w:multiLevelType w:val="singleLevel"/>
    <w:tmpl w:val="58216725"/>
    <w:lvl w:ilvl="0" w:tentative="0">
      <w:start w:val="1"/>
      <w:numFmt w:val="decimal"/>
      <w:suff w:val="nothing"/>
      <w:lvlText w:val="（%1）"/>
      <w:lvlJc w:val="left"/>
    </w:lvl>
  </w:abstractNum>
  <w:abstractNum w:abstractNumId="7">
    <w:nsid w:val="5827032F"/>
    <w:multiLevelType w:val="singleLevel"/>
    <w:tmpl w:val="5827032F"/>
    <w:lvl w:ilvl="0" w:tentative="0">
      <w:start w:val="1"/>
      <w:numFmt w:val="decimal"/>
      <w:suff w:val="nothing"/>
      <w:lvlText w:val="（%1）"/>
      <w:lvlJc w:val="left"/>
    </w:lvl>
  </w:abstractNum>
  <w:abstractNum w:abstractNumId="8">
    <w:nsid w:val="5912A5AC"/>
    <w:multiLevelType w:val="multilevel"/>
    <w:tmpl w:val="5912A5AC"/>
    <w:lvl w:ilvl="0" w:tentative="0">
      <w:start w:val="1"/>
      <w:numFmt w:val="decimal"/>
      <w:lvlText w:val="Fig. %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912A5EE"/>
    <w:multiLevelType w:val="multilevel"/>
    <w:tmpl w:val="5912A5EE"/>
    <w:lvl w:ilvl="0" w:tentative="0">
      <w:start w:val="2"/>
      <w:numFmt w:val="decimal"/>
      <w:lvlText w:val="图%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0">
    <w:nsid w:val="5A97ADF9"/>
    <w:multiLevelType w:val="singleLevel"/>
    <w:tmpl w:val="5A97ADF9"/>
    <w:lvl w:ilvl="0" w:tentative="0">
      <w:start w:val="1"/>
      <w:numFmt w:val="decimal"/>
      <w:suff w:val="nothing"/>
      <w:lvlText w:val="（%1）"/>
      <w:lvlJc w:val="left"/>
    </w:lvl>
  </w:abstractNum>
  <w:abstractNum w:abstractNumId="11">
    <w:nsid w:val="5A98FD75"/>
    <w:multiLevelType w:val="singleLevel"/>
    <w:tmpl w:val="5A98FD75"/>
    <w:lvl w:ilvl="0" w:tentative="0">
      <w:start w:val="1"/>
      <w:numFmt w:val="decimal"/>
      <w:suff w:val="nothing"/>
      <w:lvlText w:val="（%1）"/>
      <w:lvlJc w:val="left"/>
    </w:lvl>
  </w:abstractNum>
  <w:abstractNum w:abstractNumId="12">
    <w:nsid w:val="5A997226"/>
    <w:multiLevelType w:val="singleLevel"/>
    <w:tmpl w:val="5A997226"/>
    <w:lvl w:ilvl="0" w:tentative="0">
      <w:start w:val="1"/>
      <w:numFmt w:val="decimal"/>
      <w:suff w:val="space"/>
      <w:lvlText w:val="(%1)"/>
      <w:lvlJc w:val="left"/>
    </w:lvl>
  </w:abstractNum>
  <w:abstractNum w:abstractNumId="13">
    <w:nsid w:val="5A997297"/>
    <w:multiLevelType w:val="singleLevel"/>
    <w:tmpl w:val="5A997297"/>
    <w:lvl w:ilvl="0" w:tentative="0">
      <w:start w:val="2"/>
      <w:numFmt w:val="decimal"/>
      <w:suff w:val="nothing"/>
      <w:lvlText w:val="（%1）"/>
      <w:lvlJc w:val="left"/>
    </w:lvl>
  </w:abstractNum>
  <w:abstractNum w:abstractNumId="14">
    <w:nsid w:val="5A997EF1"/>
    <w:multiLevelType w:val="singleLevel"/>
    <w:tmpl w:val="5A997EF1"/>
    <w:lvl w:ilvl="0" w:tentative="0">
      <w:start w:val="1"/>
      <w:numFmt w:val="decimal"/>
      <w:lvlText w:val="(%1)"/>
      <w:lvlJc w:val="left"/>
      <w:pPr>
        <w:tabs>
          <w:tab w:val="left" w:pos="312"/>
        </w:tabs>
      </w:pPr>
    </w:lvl>
  </w:abstractNum>
  <w:abstractNum w:abstractNumId="15">
    <w:nsid w:val="657D3FBC"/>
    <w:multiLevelType w:val="multilevel"/>
    <w:tmpl w:val="657D3FBC"/>
    <w:lvl w:ilvl="0" w:tentative="0">
      <w:start w:val="1"/>
      <w:numFmt w:val="upperLetter"/>
      <w:pStyle w:val="12"/>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16">
    <w:nsid w:val="6CEA2025"/>
    <w:multiLevelType w:val="multilevel"/>
    <w:tmpl w:val="6CEA2025"/>
    <w:lvl w:ilvl="0" w:tentative="0">
      <w:start w:val="1"/>
      <w:numFmt w:val="none"/>
      <w:pStyle w:val="13"/>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5"/>
  </w:num>
  <w:num w:numId="2">
    <w:abstractNumId w:val="16"/>
  </w:num>
  <w:num w:numId="3">
    <w:abstractNumId w:val="0"/>
  </w:num>
  <w:num w:numId="4">
    <w:abstractNumId w:val="10"/>
  </w:num>
  <w:num w:numId="5">
    <w:abstractNumId w:val="12"/>
  </w:num>
  <w:num w:numId="6">
    <w:abstractNumId w:val="13"/>
  </w:num>
  <w:num w:numId="7">
    <w:abstractNumId w:val="14"/>
  </w:num>
  <w:num w:numId="8">
    <w:abstractNumId w:val="9"/>
  </w:num>
  <w:num w:numId="9">
    <w:abstractNumId w:val="8"/>
  </w:num>
  <w:num w:numId="10">
    <w:abstractNumId w:val="11"/>
  </w:num>
  <w:num w:numId="11">
    <w:abstractNumId w:val="1"/>
  </w:num>
  <w:num w:numId="12">
    <w:abstractNumId w:val="2"/>
  </w:num>
  <w:num w:numId="13">
    <w:abstractNumId w:val="4"/>
  </w:num>
  <w:num w:numId="14">
    <w:abstractNumId w:val="5"/>
  </w:num>
  <w:num w:numId="15">
    <w:abstractNumId w:val="3"/>
  </w:num>
  <w:num w:numId="16">
    <w:abstractNumId w:val="6"/>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01544302"/>
    <w:rsid w:val="016825F8"/>
    <w:rsid w:val="018B1C32"/>
    <w:rsid w:val="05AD6BB9"/>
    <w:rsid w:val="088D41C4"/>
    <w:rsid w:val="098F62AB"/>
    <w:rsid w:val="0A0A383C"/>
    <w:rsid w:val="0BA11285"/>
    <w:rsid w:val="1ADE6353"/>
    <w:rsid w:val="1D327066"/>
    <w:rsid w:val="26715481"/>
    <w:rsid w:val="298E5C29"/>
    <w:rsid w:val="2D9519B6"/>
    <w:rsid w:val="2DF34AED"/>
    <w:rsid w:val="3B317784"/>
    <w:rsid w:val="3D2C04D5"/>
    <w:rsid w:val="3F9E5968"/>
    <w:rsid w:val="405B456C"/>
    <w:rsid w:val="4DEB62C9"/>
    <w:rsid w:val="57F9111D"/>
    <w:rsid w:val="5E832416"/>
    <w:rsid w:val="5F114EB9"/>
    <w:rsid w:val="607661DE"/>
    <w:rsid w:val="640154BD"/>
    <w:rsid w:val="67761126"/>
    <w:rsid w:val="68132FB6"/>
    <w:rsid w:val="6A121562"/>
    <w:rsid w:val="6B7D4475"/>
    <w:rsid w:val="70E13F3D"/>
    <w:rsid w:val="78BE1CA7"/>
    <w:rsid w:val="7C065F7B"/>
    <w:rsid w:val="7D0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endnote text"/>
    <w:basedOn w:val="1"/>
    <w:uiPriority w:val="0"/>
    <w:pPr>
      <w:snapToGrid w:val="0"/>
      <w:jc w:val="left"/>
    </w:pPr>
  </w:style>
  <w:style w:type="paragraph" w:styleId="4">
    <w:name w:val="toc 1"/>
    <w:next w:val="1"/>
    <w:uiPriority w:val="0"/>
    <w:pPr>
      <w:jc w:val="both"/>
    </w:pPr>
    <w:rPr>
      <w:rFonts w:ascii="宋体" w:hAnsiTheme="minorHAnsi" w:eastAsiaTheme="minorEastAsia" w:cstheme="minorBidi"/>
      <w:sz w:val="21"/>
      <w:szCs w:val="22"/>
      <w:lang w:val="en-US" w:eastAsia="zh-CN" w:bidi="ar-SA"/>
    </w:rPr>
  </w:style>
  <w:style w:type="paragraph" w:styleId="5">
    <w:name w:val="footnote text"/>
    <w:basedOn w:val="1"/>
    <w:uiPriority w:val="0"/>
    <w:pPr>
      <w:snapToGrid w:val="0"/>
      <w:jc w:val="left"/>
    </w:pPr>
    <w:rPr>
      <w:sz w:val="18"/>
    </w:rPr>
  </w:style>
  <w:style w:type="character" w:styleId="7">
    <w:name w:val="endnote reference"/>
    <w:basedOn w:val="6"/>
    <w:uiPriority w:val="0"/>
    <w:rPr>
      <w:vertAlign w:val="superscript"/>
    </w:rPr>
  </w:style>
  <w:style w:type="character" w:styleId="8">
    <w:name w:val="footnote reference"/>
    <w:basedOn w:val="6"/>
    <w:uiPriority w:val="0"/>
    <w:rPr>
      <w:vertAlign w:val="superscript"/>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列项——"/>
    <w:qFormat/>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12">
    <w:name w:val="附录标识"/>
    <w:basedOn w:val="13"/>
    <w:qFormat/>
    <w:uiPriority w:val="0"/>
    <w:pPr>
      <w:numPr>
        <w:ilvl w:val="0"/>
        <w:numId w:val="1"/>
      </w:numPr>
      <w:tabs>
        <w:tab w:val="left" w:pos="6405"/>
      </w:tabs>
      <w:spacing w:after="200"/>
    </w:pPr>
    <w:rPr>
      <w:sz w:val="21"/>
    </w:rPr>
  </w:style>
  <w:style w:type="paragraph" w:customStyle="1" w:styleId="13">
    <w:name w:val="前言、引言标题"/>
    <w:next w:val="1"/>
    <w:qFormat/>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14">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5">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asciiTheme="minorHAnsi" w:hAnsiTheme="minorHAnsi" w:cstheme="minorBidi"/>
      <w:bCs/>
      <w:sz w:val="18"/>
      <w:szCs w:val="28"/>
      <w:lang w:val="en-US" w:eastAsia="zh-CN" w:bidi="ar-SA"/>
    </w:rPr>
  </w:style>
  <w:style w:type="paragraph" w:customStyle="1" w:styleId="16">
    <w:name w:val="图表名称"/>
    <w:basedOn w:val="1"/>
    <w:qFormat/>
    <w:uiPriority w:val="0"/>
    <w:pPr>
      <w:jc w:val="center"/>
    </w:pPr>
    <w:rPr>
      <w:rFonts w:ascii="黑体" w:hAnsi="黑体" w:eastAsia="黑体"/>
      <w:color w:val="000000"/>
    </w:rPr>
  </w:style>
  <w:style w:type="paragraph" w:customStyle="1" w:styleId="17">
    <w:name w:val="列出段落1"/>
    <w:basedOn w:val="1"/>
    <w:qFormat/>
    <w:uiPriority w:val="99"/>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5.bin"/><Relationship Id="rId98" Type="http://schemas.openxmlformats.org/officeDocument/2006/relationships/oleObject" Target="embeddings/oleObject64.bin"/><Relationship Id="rId97" Type="http://schemas.openxmlformats.org/officeDocument/2006/relationships/oleObject" Target="embeddings/oleObject63.bin"/><Relationship Id="rId96" Type="http://schemas.openxmlformats.org/officeDocument/2006/relationships/oleObject" Target="embeddings/oleObject62.bin"/><Relationship Id="rId95" Type="http://schemas.openxmlformats.org/officeDocument/2006/relationships/oleObject" Target="embeddings/oleObject61.bin"/><Relationship Id="rId94" Type="http://schemas.openxmlformats.org/officeDocument/2006/relationships/oleObject" Target="embeddings/oleObject60.bin"/><Relationship Id="rId93" Type="http://schemas.openxmlformats.org/officeDocument/2006/relationships/oleObject" Target="embeddings/oleObject59.bin"/><Relationship Id="rId92" Type="http://schemas.openxmlformats.org/officeDocument/2006/relationships/oleObject" Target="embeddings/oleObject58.bin"/><Relationship Id="rId91" Type="http://schemas.openxmlformats.org/officeDocument/2006/relationships/oleObject" Target="embeddings/oleObject57.bin"/><Relationship Id="rId90" Type="http://schemas.openxmlformats.org/officeDocument/2006/relationships/oleObject" Target="embeddings/oleObject56.bin"/><Relationship Id="rId9" Type="http://schemas.openxmlformats.org/officeDocument/2006/relationships/image" Target="media/image3.emf"/><Relationship Id="rId89" Type="http://schemas.openxmlformats.org/officeDocument/2006/relationships/oleObject" Target="embeddings/oleObject55.bin"/><Relationship Id="rId88" Type="http://schemas.openxmlformats.org/officeDocument/2006/relationships/oleObject" Target="embeddings/oleObject54.bin"/><Relationship Id="rId87" Type="http://schemas.openxmlformats.org/officeDocument/2006/relationships/oleObject" Target="embeddings/oleObject53.bin"/><Relationship Id="rId86" Type="http://schemas.openxmlformats.org/officeDocument/2006/relationships/oleObject" Target="embeddings/oleObject52.bin"/><Relationship Id="rId85" Type="http://schemas.openxmlformats.org/officeDocument/2006/relationships/oleObject" Target="embeddings/oleObject51.bin"/><Relationship Id="rId84" Type="http://schemas.openxmlformats.org/officeDocument/2006/relationships/oleObject" Target="embeddings/oleObject50.bin"/><Relationship Id="rId83" Type="http://schemas.openxmlformats.org/officeDocument/2006/relationships/image" Target="media/image29.wmf"/><Relationship Id="rId82" Type="http://schemas.openxmlformats.org/officeDocument/2006/relationships/oleObject" Target="embeddings/oleObject49.bin"/><Relationship Id="rId81" Type="http://schemas.openxmlformats.org/officeDocument/2006/relationships/oleObject" Target="embeddings/oleObject48.bin"/><Relationship Id="rId80" Type="http://schemas.openxmlformats.org/officeDocument/2006/relationships/image" Target="media/image28.wmf"/><Relationship Id="rId8" Type="http://schemas.openxmlformats.org/officeDocument/2006/relationships/oleObject" Target="embeddings/oleObject1.bin"/><Relationship Id="rId79" Type="http://schemas.openxmlformats.org/officeDocument/2006/relationships/oleObject" Target="embeddings/oleObject47.bin"/><Relationship Id="rId78" Type="http://schemas.openxmlformats.org/officeDocument/2006/relationships/image" Target="media/image27.wmf"/><Relationship Id="rId77" Type="http://schemas.openxmlformats.org/officeDocument/2006/relationships/oleObject" Target="embeddings/oleObject46.bin"/><Relationship Id="rId76" Type="http://schemas.openxmlformats.org/officeDocument/2006/relationships/oleObject" Target="embeddings/oleObject45.bin"/><Relationship Id="rId75" Type="http://schemas.openxmlformats.org/officeDocument/2006/relationships/image" Target="media/image26.wmf"/><Relationship Id="rId74" Type="http://schemas.openxmlformats.org/officeDocument/2006/relationships/oleObject" Target="embeddings/oleObject44.bin"/><Relationship Id="rId73" Type="http://schemas.openxmlformats.org/officeDocument/2006/relationships/oleObject" Target="embeddings/oleObject43.bin"/><Relationship Id="rId72" Type="http://schemas.openxmlformats.org/officeDocument/2006/relationships/image" Target="media/image25.wmf"/><Relationship Id="rId71" Type="http://schemas.openxmlformats.org/officeDocument/2006/relationships/oleObject" Target="embeddings/oleObject42.bin"/><Relationship Id="rId70" Type="http://schemas.openxmlformats.org/officeDocument/2006/relationships/oleObject" Target="embeddings/oleObject41.bin"/><Relationship Id="rId7" Type="http://schemas.openxmlformats.org/officeDocument/2006/relationships/image" Target="http://web.sicnu.edu.cn/img2/ck4d0af8e356660.gif" TargetMode="External"/><Relationship Id="rId69" Type="http://schemas.openxmlformats.org/officeDocument/2006/relationships/image" Target="media/image24.wmf"/><Relationship Id="rId68" Type="http://schemas.openxmlformats.org/officeDocument/2006/relationships/oleObject" Target="embeddings/oleObject40.bin"/><Relationship Id="rId67" Type="http://schemas.openxmlformats.org/officeDocument/2006/relationships/image" Target="media/image23.wmf"/><Relationship Id="rId66" Type="http://schemas.openxmlformats.org/officeDocument/2006/relationships/oleObject" Target="embeddings/oleObject39.bin"/><Relationship Id="rId65" Type="http://schemas.openxmlformats.org/officeDocument/2006/relationships/image" Target="media/image22.wmf"/><Relationship Id="rId64" Type="http://schemas.openxmlformats.org/officeDocument/2006/relationships/oleObject" Target="embeddings/oleObject38.bin"/><Relationship Id="rId63" Type="http://schemas.openxmlformats.org/officeDocument/2006/relationships/image" Target="media/image21.wmf"/><Relationship Id="rId62" Type="http://schemas.openxmlformats.org/officeDocument/2006/relationships/oleObject" Target="embeddings/oleObject37.bin"/><Relationship Id="rId61" Type="http://schemas.openxmlformats.org/officeDocument/2006/relationships/image" Target="media/image20.wmf"/><Relationship Id="rId60" Type="http://schemas.openxmlformats.org/officeDocument/2006/relationships/oleObject" Target="embeddings/oleObject36.bin"/><Relationship Id="rId6" Type="http://schemas.openxmlformats.org/officeDocument/2006/relationships/image" Target="media/image2.png"/><Relationship Id="rId59" Type="http://schemas.openxmlformats.org/officeDocument/2006/relationships/oleObject" Target="embeddings/oleObject35.bin"/><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oleObject" Target="embeddings/oleObject32.bin"/><Relationship Id="rId55" Type="http://schemas.openxmlformats.org/officeDocument/2006/relationships/oleObject" Target="embeddings/oleObject31.bin"/><Relationship Id="rId54" Type="http://schemas.openxmlformats.org/officeDocument/2006/relationships/oleObject" Target="embeddings/oleObject30.bin"/><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image" Target="media/image19.wmf"/><Relationship Id="rId50" Type="http://schemas.openxmlformats.org/officeDocument/2006/relationships/oleObject" Target="embeddings/oleObject27.bin"/><Relationship Id="rId5" Type="http://schemas.openxmlformats.org/officeDocument/2006/relationships/image" Target="media/image1.png"/><Relationship Id="rId49" Type="http://schemas.openxmlformats.org/officeDocument/2006/relationships/image" Target="media/image18.wmf"/><Relationship Id="rId48" Type="http://schemas.openxmlformats.org/officeDocument/2006/relationships/oleObject" Target="embeddings/oleObject26.bin"/><Relationship Id="rId47" Type="http://schemas.openxmlformats.org/officeDocument/2006/relationships/image" Target="media/image17.wmf"/><Relationship Id="rId46" Type="http://schemas.openxmlformats.org/officeDocument/2006/relationships/oleObject" Target="embeddings/oleObject25.bin"/><Relationship Id="rId45" Type="http://schemas.openxmlformats.org/officeDocument/2006/relationships/image" Target="media/image16.wmf"/><Relationship Id="rId44" Type="http://schemas.openxmlformats.org/officeDocument/2006/relationships/oleObject" Target="embeddings/oleObject24.bin"/><Relationship Id="rId43" Type="http://schemas.openxmlformats.org/officeDocument/2006/relationships/oleObject" Target="embeddings/oleObject23.bin"/><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oleObject" Target="embeddings/oleObject17.bin"/><Relationship Id="rId367" Type="http://schemas.microsoft.com/office/2011/relationships/people" Target="people.xml"/><Relationship Id="rId366" Type="http://schemas.openxmlformats.org/officeDocument/2006/relationships/fontTable" Target="fontTable.xml"/><Relationship Id="rId365" Type="http://schemas.openxmlformats.org/officeDocument/2006/relationships/numbering" Target="numbering.xml"/><Relationship Id="rId364" Type="http://schemas.openxmlformats.org/officeDocument/2006/relationships/customXml" Target="../customXml/item1.xml"/><Relationship Id="rId363" Type="http://schemas.openxmlformats.org/officeDocument/2006/relationships/image" Target="media/image213.emf"/><Relationship Id="rId362" Type="http://schemas.openxmlformats.org/officeDocument/2006/relationships/image" Target="media/image212.wmf"/><Relationship Id="rId361" Type="http://schemas.openxmlformats.org/officeDocument/2006/relationships/image" Target="media/image211.wmf"/><Relationship Id="rId360" Type="http://schemas.openxmlformats.org/officeDocument/2006/relationships/image" Target="media/image210.wmf"/><Relationship Id="rId36" Type="http://schemas.openxmlformats.org/officeDocument/2006/relationships/oleObject" Target="embeddings/oleObject16.bin"/><Relationship Id="rId359" Type="http://schemas.openxmlformats.org/officeDocument/2006/relationships/image" Target="media/image209.wmf"/><Relationship Id="rId358" Type="http://schemas.openxmlformats.org/officeDocument/2006/relationships/image" Target="media/image208.wmf"/><Relationship Id="rId357" Type="http://schemas.openxmlformats.org/officeDocument/2006/relationships/image" Target="media/image207.wmf"/><Relationship Id="rId356" Type="http://schemas.openxmlformats.org/officeDocument/2006/relationships/image" Target="media/image206.wmf"/><Relationship Id="rId355" Type="http://schemas.openxmlformats.org/officeDocument/2006/relationships/image" Target="media/image205.wmf"/><Relationship Id="rId354" Type="http://schemas.openxmlformats.org/officeDocument/2006/relationships/image" Target="media/image204.wmf"/><Relationship Id="rId353" Type="http://schemas.openxmlformats.org/officeDocument/2006/relationships/image" Target="media/image203.wmf"/><Relationship Id="rId352" Type="http://schemas.openxmlformats.org/officeDocument/2006/relationships/image" Target="media/image202.wmf"/><Relationship Id="rId351" Type="http://schemas.openxmlformats.org/officeDocument/2006/relationships/image" Target="media/image201.wmf"/><Relationship Id="rId350" Type="http://schemas.openxmlformats.org/officeDocument/2006/relationships/image" Target="media/image200.wmf"/><Relationship Id="rId35" Type="http://schemas.openxmlformats.org/officeDocument/2006/relationships/oleObject" Target="embeddings/oleObject15.bin"/><Relationship Id="rId349" Type="http://schemas.openxmlformats.org/officeDocument/2006/relationships/image" Target="media/image199.wmf"/><Relationship Id="rId348" Type="http://schemas.openxmlformats.org/officeDocument/2006/relationships/image" Target="media/image198.wmf"/><Relationship Id="rId347" Type="http://schemas.openxmlformats.org/officeDocument/2006/relationships/image" Target="media/image197.wmf"/><Relationship Id="rId346" Type="http://schemas.openxmlformats.org/officeDocument/2006/relationships/image" Target="media/image196.wmf"/><Relationship Id="rId345" Type="http://schemas.openxmlformats.org/officeDocument/2006/relationships/image" Target="media/image195.wmf"/><Relationship Id="rId344" Type="http://schemas.openxmlformats.org/officeDocument/2006/relationships/image" Target="media/image194.wmf"/><Relationship Id="rId343" Type="http://schemas.openxmlformats.org/officeDocument/2006/relationships/image" Target="media/image193.wmf"/><Relationship Id="rId342" Type="http://schemas.openxmlformats.org/officeDocument/2006/relationships/image" Target="media/image192.wmf"/><Relationship Id="rId341" Type="http://schemas.openxmlformats.org/officeDocument/2006/relationships/image" Target="media/image191.wmf"/><Relationship Id="rId340" Type="http://schemas.openxmlformats.org/officeDocument/2006/relationships/image" Target="media/image190.wmf"/><Relationship Id="rId34" Type="http://schemas.openxmlformats.org/officeDocument/2006/relationships/oleObject" Target="embeddings/oleObject14.bin"/><Relationship Id="rId339" Type="http://schemas.openxmlformats.org/officeDocument/2006/relationships/image" Target="media/image189.wmf"/><Relationship Id="rId338" Type="http://schemas.openxmlformats.org/officeDocument/2006/relationships/image" Target="media/image188.wmf"/><Relationship Id="rId337" Type="http://schemas.openxmlformats.org/officeDocument/2006/relationships/image" Target="media/image187.wmf"/><Relationship Id="rId336" Type="http://schemas.openxmlformats.org/officeDocument/2006/relationships/image" Target="media/image186.wmf"/><Relationship Id="rId335" Type="http://schemas.openxmlformats.org/officeDocument/2006/relationships/image" Target="media/image185.wmf"/><Relationship Id="rId334" Type="http://schemas.openxmlformats.org/officeDocument/2006/relationships/image" Target="media/image184.wmf"/><Relationship Id="rId333" Type="http://schemas.openxmlformats.org/officeDocument/2006/relationships/image" Target="media/image183.wmf"/><Relationship Id="rId332" Type="http://schemas.openxmlformats.org/officeDocument/2006/relationships/image" Target="media/image182.wmf"/><Relationship Id="rId331" Type="http://schemas.openxmlformats.org/officeDocument/2006/relationships/image" Target="media/image181.wmf"/><Relationship Id="rId330" Type="http://schemas.openxmlformats.org/officeDocument/2006/relationships/image" Target="media/image180.wmf"/><Relationship Id="rId33" Type="http://schemas.openxmlformats.org/officeDocument/2006/relationships/oleObject" Target="embeddings/oleObject13.bin"/><Relationship Id="rId329" Type="http://schemas.openxmlformats.org/officeDocument/2006/relationships/image" Target="media/image179.wmf"/><Relationship Id="rId328" Type="http://schemas.openxmlformats.org/officeDocument/2006/relationships/image" Target="media/image178.wmf"/><Relationship Id="rId327" Type="http://schemas.openxmlformats.org/officeDocument/2006/relationships/image" Target="media/image177.wmf"/><Relationship Id="rId326" Type="http://schemas.openxmlformats.org/officeDocument/2006/relationships/image" Target="media/image176.wmf"/><Relationship Id="rId325" Type="http://schemas.openxmlformats.org/officeDocument/2006/relationships/image" Target="media/image175.wmf"/><Relationship Id="rId324" Type="http://schemas.openxmlformats.org/officeDocument/2006/relationships/image" Target="media/image174.wmf"/><Relationship Id="rId323" Type="http://schemas.openxmlformats.org/officeDocument/2006/relationships/image" Target="media/image173.wmf"/><Relationship Id="rId322" Type="http://schemas.openxmlformats.org/officeDocument/2006/relationships/image" Target="media/image172.wmf"/><Relationship Id="rId321" Type="http://schemas.openxmlformats.org/officeDocument/2006/relationships/image" Target="media/image171.wmf"/><Relationship Id="rId320" Type="http://schemas.openxmlformats.org/officeDocument/2006/relationships/image" Target="media/image170.wmf"/><Relationship Id="rId32" Type="http://schemas.openxmlformats.org/officeDocument/2006/relationships/oleObject" Target="embeddings/oleObject12.bin"/><Relationship Id="rId319" Type="http://schemas.openxmlformats.org/officeDocument/2006/relationships/image" Target="media/image169.wmf"/><Relationship Id="rId318" Type="http://schemas.openxmlformats.org/officeDocument/2006/relationships/image" Target="media/image168.wmf"/><Relationship Id="rId317" Type="http://schemas.openxmlformats.org/officeDocument/2006/relationships/image" Target="media/image167.wmf"/><Relationship Id="rId316" Type="http://schemas.openxmlformats.org/officeDocument/2006/relationships/image" Target="media/image166.wmf"/><Relationship Id="rId315" Type="http://schemas.openxmlformats.org/officeDocument/2006/relationships/image" Target="media/image165.emf"/><Relationship Id="rId314" Type="http://schemas.openxmlformats.org/officeDocument/2006/relationships/image" Target="media/image164.wmf"/><Relationship Id="rId313" Type="http://schemas.openxmlformats.org/officeDocument/2006/relationships/image" Target="media/image163.wmf"/><Relationship Id="rId312" Type="http://schemas.openxmlformats.org/officeDocument/2006/relationships/image" Target="media/image162.wmf"/><Relationship Id="rId311" Type="http://schemas.openxmlformats.org/officeDocument/2006/relationships/image" Target="media/image161.wmf"/><Relationship Id="rId310" Type="http://schemas.openxmlformats.org/officeDocument/2006/relationships/image" Target="media/image160.wmf"/><Relationship Id="rId31" Type="http://schemas.openxmlformats.org/officeDocument/2006/relationships/oleObject" Target="embeddings/oleObject11.bin"/><Relationship Id="rId309" Type="http://schemas.openxmlformats.org/officeDocument/2006/relationships/image" Target="media/image159.wmf"/><Relationship Id="rId308" Type="http://schemas.openxmlformats.org/officeDocument/2006/relationships/image" Target="media/image158.wmf"/><Relationship Id="rId307" Type="http://schemas.openxmlformats.org/officeDocument/2006/relationships/image" Target="media/image157.wmf"/><Relationship Id="rId306" Type="http://schemas.openxmlformats.org/officeDocument/2006/relationships/image" Target="media/image156.wmf"/><Relationship Id="rId305" Type="http://schemas.openxmlformats.org/officeDocument/2006/relationships/image" Target="media/image155.wmf"/><Relationship Id="rId304" Type="http://schemas.openxmlformats.org/officeDocument/2006/relationships/image" Target="media/image154.wmf"/><Relationship Id="rId303" Type="http://schemas.openxmlformats.org/officeDocument/2006/relationships/image" Target="media/image153.wmf"/><Relationship Id="rId302" Type="http://schemas.openxmlformats.org/officeDocument/2006/relationships/image" Target="media/image152.wmf"/><Relationship Id="rId301" Type="http://schemas.openxmlformats.org/officeDocument/2006/relationships/image" Target="media/image151.wmf"/><Relationship Id="rId300" Type="http://schemas.openxmlformats.org/officeDocument/2006/relationships/image" Target="media/image150.wmf"/><Relationship Id="rId30" Type="http://schemas.openxmlformats.org/officeDocument/2006/relationships/oleObject" Target="embeddings/oleObject10.bin"/><Relationship Id="rId3" Type="http://schemas.openxmlformats.org/officeDocument/2006/relationships/endnotes" Target="endnotes.xml"/><Relationship Id="rId299" Type="http://schemas.openxmlformats.org/officeDocument/2006/relationships/image" Target="media/image149.wmf"/><Relationship Id="rId298" Type="http://schemas.openxmlformats.org/officeDocument/2006/relationships/image" Target="media/image148.wmf"/><Relationship Id="rId297" Type="http://schemas.openxmlformats.org/officeDocument/2006/relationships/image" Target="media/image147.wmf"/><Relationship Id="rId296" Type="http://schemas.openxmlformats.org/officeDocument/2006/relationships/image" Target="media/image146.wmf"/><Relationship Id="rId295" Type="http://schemas.openxmlformats.org/officeDocument/2006/relationships/image" Target="media/image145.wmf"/><Relationship Id="rId294" Type="http://schemas.openxmlformats.org/officeDocument/2006/relationships/image" Target="media/image144.wmf"/><Relationship Id="rId293" Type="http://schemas.openxmlformats.org/officeDocument/2006/relationships/image" Target="media/image143.wmf"/><Relationship Id="rId292" Type="http://schemas.openxmlformats.org/officeDocument/2006/relationships/image" Target="media/image142.wmf"/><Relationship Id="rId291" Type="http://schemas.openxmlformats.org/officeDocument/2006/relationships/image" Target="media/image141.wmf"/><Relationship Id="rId290" Type="http://schemas.openxmlformats.org/officeDocument/2006/relationships/image" Target="media/image140.wmf"/><Relationship Id="rId29" Type="http://schemas.openxmlformats.org/officeDocument/2006/relationships/oleObject" Target="embeddings/oleObject9.bin"/><Relationship Id="rId289" Type="http://schemas.openxmlformats.org/officeDocument/2006/relationships/image" Target="media/image139.wmf"/><Relationship Id="rId288" Type="http://schemas.openxmlformats.org/officeDocument/2006/relationships/image" Target="media/image138.wmf"/><Relationship Id="rId287" Type="http://schemas.openxmlformats.org/officeDocument/2006/relationships/image" Target="media/image137.wmf"/><Relationship Id="rId286" Type="http://schemas.openxmlformats.org/officeDocument/2006/relationships/image" Target="media/image136.wmf"/><Relationship Id="rId285" Type="http://schemas.openxmlformats.org/officeDocument/2006/relationships/image" Target="media/image135.wmf"/><Relationship Id="rId284" Type="http://schemas.openxmlformats.org/officeDocument/2006/relationships/image" Target="media/image134.wmf"/><Relationship Id="rId283" Type="http://schemas.openxmlformats.org/officeDocument/2006/relationships/image" Target="media/image133.wmf"/><Relationship Id="rId282" Type="http://schemas.openxmlformats.org/officeDocument/2006/relationships/image" Target="media/image132.wmf"/><Relationship Id="rId281" Type="http://schemas.openxmlformats.org/officeDocument/2006/relationships/image" Target="media/image131.wmf"/><Relationship Id="rId280" Type="http://schemas.openxmlformats.org/officeDocument/2006/relationships/image" Target="media/image130.wmf"/><Relationship Id="rId28" Type="http://schemas.openxmlformats.org/officeDocument/2006/relationships/oleObject" Target="embeddings/oleObject8.bin"/><Relationship Id="rId279" Type="http://schemas.openxmlformats.org/officeDocument/2006/relationships/image" Target="media/image129.wmf"/><Relationship Id="rId278" Type="http://schemas.openxmlformats.org/officeDocument/2006/relationships/image" Target="media/image128.wmf"/><Relationship Id="rId277" Type="http://schemas.openxmlformats.org/officeDocument/2006/relationships/image" Target="media/image127.wmf"/><Relationship Id="rId276" Type="http://schemas.openxmlformats.org/officeDocument/2006/relationships/image" Target="media/image126.wmf"/><Relationship Id="rId275" Type="http://schemas.openxmlformats.org/officeDocument/2006/relationships/image" Target="media/image125.wmf"/><Relationship Id="rId274" Type="http://schemas.openxmlformats.org/officeDocument/2006/relationships/image" Target="media/image124.wmf"/><Relationship Id="rId273" Type="http://schemas.openxmlformats.org/officeDocument/2006/relationships/image" Target="media/image123.wmf"/><Relationship Id="rId272" Type="http://schemas.openxmlformats.org/officeDocument/2006/relationships/image" Target="media/image122.wmf"/><Relationship Id="rId271" Type="http://schemas.openxmlformats.org/officeDocument/2006/relationships/image" Target="media/image121.wmf"/><Relationship Id="rId270" Type="http://schemas.openxmlformats.org/officeDocument/2006/relationships/image" Target="media/image120.wmf"/><Relationship Id="rId27" Type="http://schemas.openxmlformats.org/officeDocument/2006/relationships/oleObject" Target="embeddings/oleObject7.bin"/><Relationship Id="rId269" Type="http://schemas.openxmlformats.org/officeDocument/2006/relationships/image" Target="media/image119.wmf"/><Relationship Id="rId268" Type="http://schemas.openxmlformats.org/officeDocument/2006/relationships/image" Target="media/image118.wmf"/><Relationship Id="rId267" Type="http://schemas.openxmlformats.org/officeDocument/2006/relationships/image" Target="media/image117.wmf"/><Relationship Id="rId266" Type="http://schemas.openxmlformats.org/officeDocument/2006/relationships/image" Target="media/image116.wmf"/><Relationship Id="rId265" Type="http://schemas.openxmlformats.org/officeDocument/2006/relationships/image" Target="media/image115.wmf"/><Relationship Id="rId264" Type="http://schemas.openxmlformats.org/officeDocument/2006/relationships/image" Target="media/image114.wmf"/><Relationship Id="rId263" Type="http://schemas.openxmlformats.org/officeDocument/2006/relationships/image" Target="media/image113.wmf"/><Relationship Id="rId262" Type="http://schemas.openxmlformats.org/officeDocument/2006/relationships/image" Target="media/image112.wmf"/><Relationship Id="rId261" Type="http://schemas.openxmlformats.org/officeDocument/2006/relationships/image" Target="media/image111.wmf"/><Relationship Id="rId260" Type="http://schemas.openxmlformats.org/officeDocument/2006/relationships/image" Target="media/image110.wmf"/><Relationship Id="rId26" Type="http://schemas.openxmlformats.org/officeDocument/2006/relationships/image" Target="media/image15.wmf"/><Relationship Id="rId259" Type="http://schemas.openxmlformats.org/officeDocument/2006/relationships/image" Target="media/image109.wmf"/><Relationship Id="rId258" Type="http://schemas.openxmlformats.org/officeDocument/2006/relationships/image" Target="media/image108.wmf"/><Relationship Id="rId257" Type="http://schemas.openxmlformats.org/officeDocument/2006/relationships/image" Target="media/image107.wmf"/><Relationship Id="rId256" Type="http://schemas.openxmlformats.org/officeDocument/2006/relationships/image" Target="media/image106.wmf"/><Relationship Id="rId255" Type="http://schemas.openxmlformats.org/officeDocument/2006/relationships/image" Target="media/image105.wmf"/><Relationship Id="rId254" Type="http://schemas.openxmlformats.org/officeDocument/2006/relationships/image" Target="media/image104.wmf"/><Relationship Id="rId253" Type="http://schemas.openxmlformats.org/officeDocument/2006/relationships/image" Target="media/image103.wmf"/><Relationship Id="rId252" Type="http://schemas.openxmlformats.org/officeDocument/2006/relationships/image" Target="media/image102.wmf"/><Relationship Id="rId251" Type="http://schemas.openxmlformats.org/officeDocument/2006/relationships/image" Target="media/image101.wmf"/><Relationship Id="rId250" Type="http://schemas.openxmlformats.org/officeDocument/2006/relationships/image" Target="media/image100.wmf"/><Relationship Id="rId25" Type="http://schemas.openxmlformats.org/officeDocument/2006/relationships/oleObject" Target="embeddings/oleObject6.bin"/><Relationship Id="rId249" Type="http://schemas.openxmlformats.org/officeDocument/2006/relationships/image" Target="media/image99.wmf"/><Relationship Id="rId248" Type="http://schemas.openxmlformats.org/officeDocument/2006/relationships/image" Target="media/image98.wmf"/><Relationship Id="rId247" Type="http://schemas.openxmlformats.org/officeDocument/2006/relationships/image" Target="media/image97.wmf"/><Relationship Id="rId246" Type="http://schemas.openxmlformats.org/officeDocument/2006/relationships/image" Target="media/image96.wmf"/><Relationship Id="rId245" Type="http://schemas.openxmlformats.org/officeDocument/2006/relationships/image" Target="media/image95.wmf"/><Relationship Id="rId244" Type="http://schemas.openxmlformats.org/officeDocument/2006/relationships/image" Target="media/image94.wmf"/><Relationship Id="rId243" Type="http://schemas.openxmlformats.org/officeDocument/2006/relationships/image" Target="media/image93.wmf"/><Relationship Id="rId242" Type="http://schemas.openxmlformats.org/officeDocument/2006/relationships/image" Target="media/image92.wmf"/><Relationship Id="rId241" Type="http://schemas.openxmlformats.org/officeDocument/2006/relationships/image" Target="media/image91.wmf"/><Relationship Id="rId240" Type="http://schemas.openxmlformats.org/officeDocument/2006/relationships/image" Target="media/image90.wmf"/><Relationship Id="rId24" Type="http://schemas.openxmlformats.org/officeDocument/2006/relationships/image" Target="media/image14.wmf"/><Relationship Id="rId239" Type="http://schemas.openxmlformats.org/officeDocument/2006/relationships/image" Target="media/image89.wmf"/><Relationship Id="rId238" Type="http://schemas.openxmlformats.org/officeDocument/2006/relationships/image" Target="media/image88.wmf"/><Relationship Id="rId237" Type="http://schemas.openxmlformats.org/officeDocument/2006/relationships/image" Target="media/image87.wmf"/><Relationship Id="rId236" Type="http://schemas.openxmlformats.org/officeDocument/2006/relationships/image" Target="media/image86.wmf"/><Relationship Id="rId235" Type="http://schemas.openxmlformats.org/officeDocument/2006/relationships/image" Target="media/image85.wmf"/><Relationship Id="rId234" Type="http://schemas.openxmlformats.org/officeDocument/2006/relationships/image" Target="media/image84.wmf"/><Relationship Id="rId233" Type="http://schemas.openxmlformats.org/officeDocument/2006/relationships/image" Target="media/image83.wmf"/><Relationship Id="rId232" Type="http://schemas.openxmlformats.org/officeDocument/2006/relationships/image" Target="media/image82.wmf"/><Relationship Id="rId231" Type="http://schemas.openxmlformats.org/officeDocument/2006/relationships/image" Target="media/image81.wmf"/><Relationship Id="rId230" Type="http://schemas.openxmlformats.org/officeDocument/2006/relationships/image" Target="media/image80.wmf"/><Relationship Id="rId23" Type="http://schemas.openxmlformats.org/officeDocument/2006/relationships/oleObject" Target="embeddings/oleObject5.bin"/><Relationship Id="rId229" Type="http://schemas.openxmlformats.org/officeDocument/2006/relationships/image" Target="media/image79.wmf"/><Relationship Id="rId228" Type="http://schemas.openxmlformats.org/officeDocument/2006/relationships/image" Target="media/image78.wmf"/><Relationship Id="rId227" Type="http://schemas.openxmlformats.org/officeDocument/2006/relationships/image" Target="media/image77.wmf"/><Relationship Id="rId226" Type="http://schemas.openxmlformats.org/officeDocument/2006/relationships/image" Target="media/image76.wmf"/><Relationship Id="rId225" Type="http://schemas.openxmlformats.org/officeDocument/2006/relationships/image" Target="media/image75.wmf"/><Relationship Id="rId224" Type="http://schemas.openxmlformats.org/officeDocument/2006/relationships/image" Target="media/image74.wmf"/><Relationship Id="rId223" Type="http://schemas.openxmlformats.org/officeDocument/2006/relationships/image" Target="media/image73.wmf"/><Relationship Id="rId222" Type="http://schemas.openxmlformats.org/officeDocument/2006/relationships/image" Target="media/image72.wmf"/><Relationship Id="rId221" Type="http://schemas.openxmlformats.org/officeDocument/2006/relationships/image" Target="media/image71.wmf"/><Relationship Id="rId220" Type="http://schemas.openxmlformats.org/officeDocument/2006/relationships/image" Target="media/image70.wmf"/><Relationship Id="rId22" Type="http://schemas.openxmlformats.org/officeDocument/2006/relationships/image" Target="media/image13.wmf"/><Relationship Id="rId219" Type="http://schemas.openxmlformats.org/officeDocument/2006/relationships/image" Target="media/image69.wmf"/><Relationship Id="rId218" Type="http://schemas.openxmlformats.org/officeDocument/2006/relationships/image" Target="media/image68.wmf"/><Relationship Id="rId217" Type="http://schemas.openxmlformats.org/officeDocument/2006/relationships/image" Target="media/image67.wmf"/><Relationship Id="rId216" Type="http://schemas.openxmlformats.org/officeDocument/2006/relationships/image" Target="media/image66.wmf"/><Relationship Id="rId215" Type="http://schemas.openxmlformats.org/officeDocument/2006/relationships/image" Target="media/image65.wmf"/><Relationship Id="rId214" Type="http://schemas.openxmlformats.org/officeDocument/2006/relationships/image" Target="media/image64.wmf"/><Relationship Id="rId213" Type="http://schemas.openxmlformats.org/officeDocument/2006/relationships/image" Target="media/image63.wmf"/><Relationship Id="rId212" Type="http://schemas.openxmlformats.org/officeDocument/2006/relationships/image" Target="media/image62.wmf"/><Relationship Id="rId211" Type="http://schemas.openxmlformats.org/officeDocument/2006/relationships/image" Target="media/image61.wmf"/><Relationship Id="rId210" Type="http://schemas.openxmlformats.org/officeDocument/2006/relationships/image" Target="media/image60.wmf"/><Relationship Id="rId21" Type="http://schemas.openxmlformats.org/officeDocument/2006/relationships/oleObject" Target="embeddings/oleObject4.bin"/><Relationship Id="rId209" Type="http://schemas.openxmlformats.org/officeDocument/2006/relationships/image" Target="media/image59.wmf"/><Relationship Id="rId208" Type="http://schemas.openxmlformats.org/officeDocument/2006/relationships/image" Target="media/image58.wmf"/><Relationship Id="rId207" Type="http://schemas.openxmlformats.org/officeDocument/2006/relationships/image" Target="media/image57.wmf"/><Relationship Id="rId206" Type="http://schemas.openxmlformats.org/officeDocument/2006/relationships/image" Target="media/image56.wmf"/><Relationship Id="rId205" Type="http://schemas.openxmlformats.org/officeDocument/2006/relationships/image" Target="media/image55.wmf"/><Relationship Id="rId204" Type="http://schemas.openxmlformats.org/officeDocument/2006/relationships/oleObject" Target="embeddings/oleObject145.bin"/><Relationship Id="rId203" Type="http://schemas.openxmlformats.org/officeDocument/2006/relationships/oleObject" Target="embeddings/oleObject144.bin"/><Relationship Id="rId202" Type="http://schemas.openxmlformats.org/officeDocument/2006/relationships/image" Target="media/image54.wmf"/><Relationship Id="rId201" Type="http://schemas.openxmlformats.org/officeDocument/2006/relationships/oleObject" Target="embeddings/oleObject143.bin"/><Relationship Id="rId200" Type="http://schemas.openxmlformats.org/officeDocument/2006/relationships/oleObject" Target="embeddings/oleObject142.bin"/><Relationship Id="rId20" Type="http://schemas.openxmlformats.org/officeDocument/2006/relationships/image" Target="media/image12.png"/><Relationship Id="rId2" Type="http://schemas.openxmlformats.org/officeDocument/2006/relationships/settings" Target="settings.xml"/><Relationship Id="rId199" Type="http://schemas.openxmlformats.org/officeDocument/2006/relationships/oleObject" Target="embeddings/oleObject141.bin"/><Relationship Id="rId198" Type="http://schemas.openxmlformats.org/officeDocument/2006/relationships/oleObject" Target="embeddings/oleObject140.bin"/><Relationship Id="rId197" Type="http://schemas.openxmlformats.org/officeDocument/2006/relationships/image" Target="media/image53.wmf"/><Relationship Id="rId196" Type="http://schemas.openxmlformats.org/officeDocument/2006/relationships/oleObject" Target="embeddings/oleObject139.bin"/><Relationship Id="rId195" Type="http://schemas.openxmlformats.org/officeDocument/2006/relationships/oleObject" Target="embeddings/oleObject138.bin"/><Relationship Id="rId194" Type="http://schemas.openxmlformats.org/officeDocument/2006/relationships/oleObject" Target="embeddings/oleObject137.bin"/><Relationship Id="rId193" Type="http://schemas.openxmlformats.org/officeDocument/2006/relationships/image" Target="media/image52.wmf"/><Relationship Id="rId192" Type="http://schemas.openxmlformats.org/officeDocument/2006/relationships/oleObject" Target="embeddings/oleObject136.bin"/><Relationship Id="rId191" Type="http://schemas.openxmlformats.org/officeDocument/2006/relationships/image" Target="media/image51.wmf"/><Relationship Id="rId190" Type="http://schemas.openxmlformats.org/officeDocument/2006/relationships/oleObject" Target="embeddings/oleObject135.bin"/><Relationship Id="rId19" Type="http://schemas.openxmlformats.org/officeDocument/2006/relationships/image" Target="media/image11.png"/><Relationship Id="rId189" Type="http://schemas.openxmlformats.org/officeDocument/2006/relationships/oleObject" Target="embeddings/oleObject134.bin"/><Relationship Id="rId188" Type="http://schemas.openxmlformats.org/officeDocument/2006/relationships/oleObject" Target="embeddings/oleObject133.bin"/><Relationship Id="rId187" Type="http://schemas.openxmlformats.org/officeDocument/2006/relationships/oleObject" Target="embeddings/oleObject132.bin"/><Relationship Id="rId186" Type="http://schemas.openxmlformats.org/officeDocument/2006/relationships/oleObject" Target="embeddings/oleObject131.bin"/><Relationship Id="rId185" Type="http://schemas.openxmlformats.org/officeDocument/2006/relationships/oleObject" Target="embeddings/oleObject130.bin"/><Relationship Id="rId184" Type="http://schemas.openxmlformats.org/officeDocument/2006/relationships/oleObject" Target="embeddings/oleObject129.bin"/><Relationship Id="rId183" Type="http://schemas.openxmlformats.org/officeDocument/2006/relationships/oleObject" Target="embeddings/oleObject128.bin"/><Relationship Id="rId182" Type="http://schemas.openxmlformats.org/officeDocument/2006/relationships/oleObject" Target="embeddings/oleObject127.bin"/><Relationship Id="rId181" Type="http://schemas.openxmlformats.org/officeDocument/2006/relationships/oleObject" Target="embeddings/oleObject126.bin"/><Relationship Id="rId180" Type="http://schemas.openxmlformats.org/officeDocument/2006/relationships/image" Target="media/image50.wmf"/><Relationship Id="rId18" Type="http://schemas.openxmlformats.org/officeDocument/2006/relationships/image" Target="media/image10.jpeg"/><Relationship Id="rId179" Type="http://schemas.openxmlformats.org/officeDocument/2006/relationships/oleObject" Target="embeddings/oleObject125.bin"/><Relationship Id="rId178" Type="http://schemas.openxmlformats.org/officeDocument/2006/relationships/image" Target="media/image49.wmf"/><Relationship Id="rId177" Type="http://schemas.openxmlformats.org/officeDocument/2006/relationships/oleObject" Target="embeddings/oleObject124.bin"/><Relationship Id="rId176" Type="http://schemas.openxmlformats.org/officeDocument/2006/relationships/image" Target="media/image48.wmf"/><Relationship Id="rId175" Type="http://schemas.openxmlformats.org/officeDocument/2006/relationships/oleObject" Target="embeddings/oleObject123.bin"/><Relationship Id="rId174" Type="http://schemas.openxmlformats.org/officeDocument/2006/relationships/oleObject" Target="embeddings/oleObject122.bin"/><Relationship Id="rId173" Type="http://schemas.openxmlformats.org/officeDocument/2006/relationships/oleObject" Target="embeddings/oleObject121.bin"/><Relationship Id="rId172" Type="http://schemas.openxmlformats.org/officeDocument/2006/relationships/image" Target="media/image47.wmf"/><Relationship Id="rId171" Type="http://schemas.openxmlformats.org/officeDocument/2006/relationships/oleObject" Target="embeddings/oleObject120.bin"/><Relationship Id="rId170" Type="http://schemas.openxmlformats.org/officeDocument/2006/relationships/oleObject" Target="embeddings/oleObject119.bin"/><Relationship Id="rId17" Type="http://schemas.openxmlformats.org/officeDocument/2006/relationships/image" Target="media/image9.emf"/><Relationship Id="rId169" Type="http://schemas.openxmlformats.org/officeDocument/2006/relationships/oleObject" Target="embeddings/oleObject118.bin"/><Relationship Id="rId168" Type="http://schemas.openxmlformats.org/officeDocument/2006/relationships/oleObject" Target="embeddings/oleObject117.bin"/><Relationship Id="rId167" Type="http://schemas.openxmlformats.org/officeDocument/2006/relationships/image" Target="media/image46.wmf"/><Relationship Id="rId166" Type="http://schemas.openxmlformats.org/officeDocument/2006/relationships/oleObject" Target="embeddings/oleObject116.bin"/><Relationship Id="rId165" Type="http://schemas.openxmlformats.org/officeDocument/2006/relationships/oleObject" Target="embeddings/oleObject115.bin"/><Relationship Id="rId164" Type="http://schemas.openxmlformats.org/officeDocument/2006/relationships/image" Target="media/image45.wmf"/><Relationship Id="rId163" Type="http://schemas.openxmlformats.org/officeDocument/2006/relationships/oleObject" Target="embeddings/oleObject114.bin"/><Relationship Id="rId162" Type="http://schemas.openxmlformats.org/officeDocument/2006/relationships/oleObject" Target="embeddings/oleObject113.bin"/><Relationship Id="rId161" Type="http://schemas.openxmlformats.org/officeDocument/2006/relationships/oleObject" Target="embeddings/oleObject112.bin"/><Relationship Id="rId160" Type="http://schemas.openxmlformats.org/officeDocument/2006/relationships/oleObject" Target="embeddings/oleObject111.bin"/><Relationship Id="rId16" Type="http://schemas.openxmlformats.org/officeDocument/2006/relationships/oleObject" Target="embeddings/oleObject3.bin"/><Relationship Id="rId159" Type="http://schemas.openxmlformats.org/officeDocument/2006/relationships/oleObject" Target="embeddings/oleObject110.bin"/><Relationship Id="rId158" Type="http://schemas.openxmlformats.org/officeDocument/2006/relationships/oleObject" Target="embeddings/oleObject109.bin"/><Relationship Id="rId157" Type="http://schemas.openxmlformats.org/officeDocument/2006/relationships/oleObject" Target="embeddings/oleObject108.bin"/><Relationship Id="rId156" Type="http://schemas.openxmlformats.org/officeDocument/2006/relationships/oleObject" Target="embeddings/oleObject107.bin"/><Relationship Id="rId155" Type="http://schemas.openxmlformats.org/officeDocument/2006/relationships/oleObject" Target="embeddings/oleObject106.bin"/><Relationship Id="rId154" Type="http://schemas.openxmlformats.org/officeDocument/2006/relationships/image" Target="media/image44.wmf"/><Relationship Id="rId153" Type="http://schemas.openxmlformats.org/officeDocument/2006/relationships/oleObject" Target="embeddings/oleObject105.bin"/><Relationship Id="rId152" Type="http://schemas.openxmlformats.org/officeDocument/2006/relationships/oleObject" Target="embeddings/oleObject104.bin"/><Relationship Id="rId151" Type="http://schemas.openxmlformats.org/officeDocument/2006/relationships/oleObject" Target="embeddings/oleObject103.bin"/><Relationship Id="rId150" Type="http://schemas.openxmlformats.org/officeDocument/2006/relationships/image" Target="media/image43.wmf"/><Relationship Id="rId15" Type="http://schemas.openxmlformats.org/officeDocument/2006/relationships/image" Target="media/image8.png"/><Relationship Id="rId149" Type="http://schemas.openxmlformats.org/officeDocument/2006/relationships/oleObject" Target="embeddings/oleObject102.bin"/><Relationship Id="rId148" Type="http://schemas.openxmlformats.org/officeDocument/2006/relationships/oleObject" Target="embeddings/oleObject101.bin"/><Relationship Id="rId147" Type="http://schemas.openxmlformats.org/officeDocument/2006/relationships/oleObject" Target="embeddings/oleObject100.bin"/><Relationship Id="rId146" Type="http://schemas.openxmlformats.org/officeDocument/2006/relationships/oleObject" Target="embeddings/oleObject99.bin"/><Relationship Id="rId145" Type="http://schemas.openxmlformats.org/officeDocument/2006/relationships/oleObject" Target="embeddings/oleObject98.bin"/><Relationship Id="rId144" Type="http://schemas.openxmlformats.org/officeDocument/2006/relationships/oleObject" Target="embeddings/oleObject97.bin"/><Relationship Id="rId143" Type="http://schemas.openxmlformats.org/officeDocument/2006/relationships/oleObject" Target="embeddings/oleObject96.bin"/><Relationship Id="rId142" Type="http://schemas.openxmlformats.org/officeDocument/2006/relationships/oleObject" Target="embeddings/oleObject95.bin"/><Relationship Id="rId141" Type="http://schemas.openxmlformats.org/officeDocument/2006/relationships/oleObject" Target="embeddings/oleObject94.bin"/><Relationship Id="rId140" Type="http://schemas.openxmlformats.org/officeDocument/2006/relationships/image" Target="media/image42.wmf"/><Relationship Id="rId14" Type="http://schemas.openxmlformats.org/officeDocument/2006/relationships/image" Target="media/image7.png"/><Relationship Id="rId139" Type="http://schemas.openxmlformats.org/officeDocument/2006/relationships/oleObject" Target="embeddings/oleObject93.bin"/><Relationship Id="rId138" Type="http://schemas.openxmlformats.org/officeDocument/2006/relationships/image" Target="media/image41.wmf"/><Relationship Id="rId137" Type="http://schemas.openxmlformats.org/officeDocument/2006/relationships/oleObject" Target="embeddings/oleObject92.bin"/><Relationship Id="rId136" Type="http://schemas.openxmlformats.org/officeDocument/2006/relationships/image" Target="media/image40.wmf"/><Relationship Id="rId135" Type="http://schemas.openxmlformats.org/officeDocument/2006/relationships/oleObject" Target="embeddings/oleObject91.bin"/><Relationship Id="rId134" Type="http://schemas.openxmlformats.org/officeDocument/2006/relationships/image" Target="media/image39.wmf"/><Relationship Id="rId133" Type="http://schemas.openxmlformats.org/officeDocument/2006/relationships/oleObject" Target="embeddings/oleObject90.bin"/><Relationship Id="rId132" Type="http://schemas.openxmlformats.org/officeDocument/2006/relationships/image" Target="media/image38.wmf"/><Relationship Id="rId131" Type="http://schemas.openxmlformats.org/officeDocument/2006/relationships/oleObject" Target="embeddings/oleObject89.bin"/><Relationship Id="rId130" Type="http://schemas.openxmlformats.org/officeDocument/2006/relationships/image" Target="media/image37.wmf"/><Relationship Id="rId13" Type="http://schemas.openxmlformats.org/officeDocument/2006/relationships/image" Target="media/image6.emf"/><Relationship Id="rId129" Type="http://schemas.openxmlformats.org/officeDocument/2006/relationships/oleObject" Target="embeddings/oleObject88.bin"/><Relationship Id="rId128" Type="http://schemas.openxmlformats.org/officeDocument/2006/relationships/oleObject" Target="embeddings/oleObject87.bin"/><Relationship Id="rId127" Type="http://schemas.openxmlformats.org/officeDocument/2006/relationships/image" Target="media/image36.wmf"/><Relationship Id="rId126" Type="http://schemas.openxmlformats.org/officeDocument/2006/relationships/oleObject" Target="embeddings/oleObject86.bin"/><Relationship Id="rId125" Type="http://schemas.openxmlformats.org/officeDocument/2006/relationships/oleObject" Target="embeddings/oleObject85.bin"/><Relationship Id="rId124" Type="http://schemas.openxmlformats.org/officeDocument/2006/relationships/oleObject" Target="embeddings/oleObject84.bin"/><Relationship Id="rId123" Type="http://schemas.openxmlformats.org/officeDocument/2006/relationships/image" Target="media/image35.wmf"/><Relationship Id="rId122" Type="http://schemas.openxmlformats.org/officeDocument/2006/relationships/oleObject" Target="embeddings/oleObject83.bin"/><Relationship Id="rId121" Type="http://schemas.openxmlformats.org/officeDocument/2006/relationships/image" Target="media/image34.wmf"/><Relationship Id="rId120" Type="http://schemas.openxmlformats.org/officeDocument/2006/relationships/oleObject" Target="embeddings/oleObject82.bin"/><Relationship Id="rId12" Type="http://schemas.openxmlformats.org/officeDocument/2006/relationships/oleObject" Target="embeddings/oleObject2.bin"/><Relationship Id="rId119" Type="http://schemas.openxmlformats.org/officeDocument/2006/relationships/oleObject" Target="embeddings/oleObject81.bin"/><Relationship Id="rId118" Type="http://schemas.openxmlformats.org/officeDocument/2006/relationships/oleObject" Target="embeddings/oleObject80.bin"/><Relationship Id="rId117" Type="http://schemas.openxmlformats.org/officeDocument/2006/relationships/oleObject" Target="embeddings/oleObject79.bin"/><Relationship Id="rId116" Type="http://schemas.openxmlformats.org/officeDocument/2006/relationships/oleObject" Target="embeddings/oleObject78.bin"/><Relationship Id="rId115" Type="http://schemas.openxmlformats.org/officeDocument/2006/relationships/oleObject" Target="embeddings/oleObject77.bin"/><Relationship Id="rId114" Type="http://schemas.openxmlformats.org/officeDocument/2006/relationships/oleObject" Target="embeddings/oleObject76.bin"/><Relationship Id="rId113" Type="http://schemas.openxmlformats.org/officeDocument/2006/relationships/oleObject" Target="embeddings/oleObject75.bin"/><Relationship Id="rId112" Type="http://schemas.openxmlformats.org/officeDocument/2006/relationships/oleObject" Target="embeddings/oleObject74.bin"/><Relationship Id="rId111" Type="http://schemas.openxmlformats.org/officeDocument/2006/relationships/oleObject" Target="embeddings/oleObject73.bin"/><Relationship Id="rId110" Type="http://schemas.openxmlformats.org/officeDocument/2006/relationships/oleObject" Target="embeddings/oleObject72.bin"/><Relationship Id="rId11" Type="http://schemas.openxmlformats.org/officeDocument/2006/relationships/image" Target="media/image5.png"/><Relationship Id="rId109" Type="http://schemas.openxmlformats.org/officeDocument/2006/relationships/image" Target="media/image33.wmf"/><Relationship Id="rId108" Type="http://schemas.openxmlformats.org/officeDocument/2006/relationships/oleObject" Target="embeddings/oleObject71.bin"/><Relationship Id="rId107" Type="http://schemas.openxmlformats.org/officeDocument/2006/relationships/oleObject" Target="embeddings/oleObject70.bin"/><Relationship Id="rId106" Type="http://schemas.openxmlformats.org/officeDocument/2006/relationships/image" Target="media/image32.wmf"/><Relationship Id="rId105" Type="http://schemas.openxmlformats.org/officeDocument/2006/relationships/oleObject" Target="embeddings/oleObject69.bin"/><Relationship Id="rId104" Type="http://schemas.openxmlformats.org/officeDocument/2006/relationships/image" Target="media/image31.wmf"/><Relationship Id="rId103" Type="http://schemas.openxmlformats.org/officeDocument/2006/relationships/oleObject" Target="embeddings/oleObject68.bin"/><Relationship Id="rId102" Type="http://schemas.openxmlformats.org/officeDocument/2006/relationships/image" Target="media/image30.wmf"/><Relationship Id="rId101" Type="http://schemas.openxmlformats.org/officeDocument/2006/relationships/oleObject" Target="embeddings/oleObject67.bin"/><Relationship Id="rId100" Type="http://schemas.openxmlformats.org/officeDocument/2006/relationships/oleObject" Target="embeddings/oleObject66.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2018-03-03T02:01:08Z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