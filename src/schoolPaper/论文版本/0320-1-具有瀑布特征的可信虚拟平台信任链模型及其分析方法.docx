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4"/>
        <w:numPr>
          <w:ilvl w:val="0"/>
          <w:numId w:val="0"/>
        </w:numPr>
        <w:spacing w:beforeLines="0" w:afterLines="0" w:line="360" w:lineRule="auto"/>
        <w:ind w:left="0"/>
        <w:rPr>
          <w:rFonts w:hint="eastAsia"/>
          <w:sz w:val="24"/>
        </w:rPr>
      </w:pPr>
      <w:r>
        <w:rPr>
          <w:rFonts w:hint="eastAsia"/>
          <w:sz w:val="24"/>
        </w:rPr>
        <w:t>分类号：</w:t>
      </w:r>
      <w:r>
        <w:rPr>
          <w:rFonts w:hint="eastAsia"/>
          <w:sz w:val="24"/>
          <w:u w:val="single"/>
        </w:rPr>
        <w:t xml:space="preserve">  (</w:t>
      </w:r>
      <w:r>
        <w:rPr>
          <w:rFonts w:hint="eastAsia"/>
          <w:sz w:val="21"/>
          <w:u w:val="single"/>
        </w:rPr>
        <w:t>按中国图书分类法</w:t>
      </w:r>
      <w:r>
        <w:rPr>
          <w:rFonts w:hint="eastAsia"/>
          <w:sz w:val="24"/>
        </w:rPr>
        <w:t>)                            单位代码：</w:t>
      </w:r>
      <w:r>
        <w:rPr>
          <w:rFonts w:hint="eastAsia"/>
          <w:sz w:val="24"/>
          <w:u w:val="single"/>
        </w:rPr>
        <w:t xml:space="preserve"> 10636   </w:t>
      </w:r>
    </w:p>
    <w:p>
      <w:pPr>
        <w:spacing w:beforeLines="0" w:afterLines="0" w:line="360" w:lineRule="auto"/>
        <w:ind w:left="0" w:leftChars="0" w:firstLine="0" w:firstLineChars="0"/>
        <w:rPr>
          <w:rFonts w:hint="default"/>
          <w:color w:val="000000"/>
          <w:sz w:val="24"/>
        </w:rPr>
      </w:pPr>
      <w:r>
        <w:rPr>
          <w:rFonts w:hint="eastAsia" w:eastAsia="宋体"/>
          <w:color w:val="000000"/>
          <w:sz w:val="24"/>
        </w:rPr>
        <w:t>密  级：</w:t>
      </w:r>
      <w:r>
        <w:rPr>
          <w:rFonts w:hint="eastAsia" w:eastAsia="宋体"/>
          <w:color w:val="000000"/>
          <w:sz w:val="21"/>
          <w:u w:val="single"/>
        </w:rPr>
        <w:t xml:space="preserve">（注明密级与保密期限）   </w:t>
      </w:r>
      <w:r>
        <w:rPr>
          <w:rFonts w:hint="default"/>
          <w:color w:val="000000"/>
          <w:sz w:val="24"/>
        </w:rPr>
        <w:t xml:space="preserve">                         </w:t>
      </w:r>
      <w:r>
        <w:rPr>
          <w:rFonts w:hint="eastAsia" w:eastAsia="宋体"/>
          <w:color w:val="000000"/>
          <w:sz w:val="24"/>
        </w:rPr>
        <w:t>学    号：</w:t>
      </w:r>
      <w:r>
        <w:rPr>
          <w:rFonts w:hint="default"/>
          <w:color w:val="000000"/>
          <w:sz w:val="24"/>
          <w:u w:val="single"/>
        </w:rPr>
        <w:t xml:space="preserve">          </w:t>
      </w:r>
    </w:p>
    <w:p>
      <w:pPr>
        <w:spacing w:beforeLines="0" w:afterLines="0"/>
        <w:jc w:val="center"/>
        <w:rPr>
          <w:rFonts w:hint="default"/>
          <w:color w:val="000000"/>
          <w:sz w:val="21"/>
        </w:rPr>
      </w:pPr>
    </w:p>
    <w:p>
      <w:pPr>
        <w:spacing w:beforeLines="0" w:afterLines="0"/>
        <w:jc w:val="center"/>
        <w:rPr>
          <w:rFonts w:hint="eastAsia" w:ascii="黑体" w:hAnsi="Times New Roman" w:eastAsia="黑体"/>
          <w:color w:val="000000"/>
          <w:sz w:val="52"/>
        </w:rPr>
      </w:pPr>
      <w:r>
        <w:rPr>
          <w:rFonts w:hint="default"/>
          <w:sz w:val="21"/>
        </w:rPr>
        <w:drawing>
          <wp:inline distT="0" distB="0" distL="114300" distR="114300">
            <wp:extent cx="3295015" cy="501015"/>
            <wp:effectExtent l="0" t="0" r="635" b="13335"/>
            <wp:docPr id="216" name="Picture 7" descr="ck4d0af88c2ecf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Picture 7" descr="ck4d0af88c2ecfb"/>
                    <pic:cNvPicPr>
                      <a:picLocks noChangeAspect="1"/>
                    </pic:cNvPicPr>
                  </pic:nvPicPr>
                  <pic:blipFill>
                    <a:blip r:embed="rId27"/>
                    <a:stretch>
                      <a:fillRect/>
                    </a:stretch>
                  </pic:blipFill>
                  <pic:spPr>
                    <a:xfrm>
                      <a:off x="0" y="0"/>
                      <a:ext cx="3295015" cy="501015"/>
                    </a:xfrm>
                    <a:prstGeom prst="rect">
                      <a:avLst/>
                    </a:prstGeom>
                    <a:noFill/>
                    <a:ln w="9525">
                      <a:noFill/>
                    </a:ln>
                  </pic:spPr>
                </pic:pic>
              </a:graphicData>
            </a:graphic>
          </wp:inline>
        </w:drawing>
      </w:r>
    </w:p>
    <w:p>
      <w:pPr>
        <w:spacing w:beforeLines="0" w:afterLines="0"/>
        <w:ind w:left="0" w:leftChars="0" w:firstLine="0" w:firstLineChars="0"/>
        <w:jc w:val="center"/>
        <w:rPr>
          <w:rFonts w:hint="eastAsia" w:ascii="黑体" w:hAnsi="Times New Roman" w:eastAsia="黑体"/>
          <w:color w:val="000000"/>
          <w:sz w:val="52"/>
        </w:rPr>
      </w:pPr>
      <w:r>
        <w:rPr>
          <w:rFonts w:hint="eastAsia" w:ascii="Times New Roman" w:hAnsi="Times New Roman" w:eastAsia="幼圆"/>
          <w:b/>
          <w:snapToGrid w:val="0"/>
          <w:spacing w:val="120"/>
          <w:kern w:val="0"/>
          <w:sz w:val="84"/>
        </w:rPr>
        <w:t>硕士学位论文</w:t>
      </w:r>
    </w:p>
    <w:p>
      <w:pPr>
        <w:spacing w:beforeLines="0" w:afterLines="0"/>
        <w:jc w:val="center"/>
        <w:rPr>
          <w:rFonts w:hint="default"/>
          <w:color w:val="000000"/>
          <w:sz w:val="21"/>
        </w:rPr>
      </w:pPr>
      <w:r>
        <w:rPr>
          <w:rFonts w:hint="default"/>
          <w:sz w:val="21"/>
        </w:rPr>
        <w:drawing>
          <wp:inline distT="0" distB="0" distL="114300" distR="114300">
            <wp:extent cx="1310005" cy="1096010"/>
            <wp:effectExtent l="0" t="0" r="4445" b="8890"/>
            <wp:docPr id="218" name="Picture 6" descr="http://web.sicnu.edu.cn/img2/ck4d0af8e3566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Picture 6" descr="http://web.sicnu.edu.cn/img2/ck4d0af8e356660.gif"/>
                    <pic:cNvPicPr>
                      <a:picLocks noChangeAspect="1"/>
                    </pic:cNvPicPr>
                  </pic:nvPicPr>
                  <pic:blipFill>
                    <a:blip r:embed="rId28" r:link="rId29"/>
                    <a:stretch>
                      <a:fillRect/>
                    </a:stretch>
                  </pic:blipFill>
                  <pic:spPr>
                    <a:xfrm>
                      <a:off x="0" y="0"/>
                      <a:ext cx="1310005" cy="1096010"/>
                    </a:xfrm>
                    <a:prstGeom prst="rect">
                      <a:avLst/>
                    </a:prstGeom>
                    <a:noFill/>
                    <a:ln w="9525">
                      <a:noFill/>
                    </a:ln>
                  </pic:spPr>
                </pic:pic>
              </a:graphicData>
            </a:graphic>
          </wp:inline>
        </w:drawing>
      </w:r>
    </w:p>
    <w:p>
      <w:pPr>
        <w:spacing w:before="360" w:beforeLines="0" w:afterLines="0"/>
        <w:ind w:left="0" w:leftChars="0" w:firstLine="0" w:firstLineChars="0"/>
        <w:rPr>
          <w:rFonts w:hint="eastAsia" w:ascii="仿宋" w:hAnsi="仿宋" w:eastAsia="仿宋" w:cs="仿宋"/>
          <w:b/>
          <w:bCs/>
          <w:sz w:val="36"/>
          <w:szCs w:val="36"/>
          <w:u w:val="single"/>
        </w:rPr>
      </w:pPr>
      <w:r>
        <w:rPr>
          <w:rFonts w:hint="eastAsia" w:eastAsia="宋体"/>
          <w:b/>
          <w:sz w:val="32"/>
        </w:rPr>
        <w:t>中文论文题目：</w:t>
      </w:r>
      <w:r>
        <w:rPr>
          <w:rFonts w:hint="eastAsia" w:ascii="仿宋" w:hAnsi="仿宋" w:eastAsia="仿宋" w:cs="仿宋"/>
          <w:b/>
          <w:bCs/>
          <w:color w:val="000000"/>
          <w:sz w:val="36"/>
          <w:szCs w:val="36"/>
          <w:u w:val="single"/>
        </w:rPr>
        <w:t>具有瀑布特征的可信虚拟平台信任链模型及</w:t>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ab/>
      </w:r>
      <w:r>
        <w:rPr>
          <w:rFonts w:hint="eastAsia" w:ascii="仿宋" w:hAnsi="仿宋" w:eastAsia="仿宋" w:cs="仿宋"/>
          <w:b/>
          <w:bCs/>
          <w:color w:val="000000"/>
          <w:sz w:val="36"/>
          <w:szCs w:val="36"/>
          <w:u w:val="none"/>
          <w:lang w:val="en-US" w:eastAsia="zh-CN"/>
        </w:rPr>
        <w:t xml:space="preserve"> </w:t>
      </w:r>
      <w:r>
        <w:rPr>
          <w:rFonts w:hint="eastAsia" w:ascii="仿宋" w:hAnsi="仿宋" w:eastAsia="仿宋" w:cs="仿宋"/>
          <w:b/>
          <w:bCs/>
          <w:color w:val="000000"/>
          <w:sz w:val="36"/>
          <w:szCs w:val="36"/>
          <w:u w:val="single"/>
        </w:rPr>
        <w:t>其分析方法</w:t>
      </w:r>
    </w:p>
    <w:p>
      <w:pPr>
        <w:spacing w:beforeLines="0" w:afterLines="0"/>
        <w:ind w:left="0" w:leftChars="0" w:firstLine="0" w:firstLineChars="0"/>
        <w:rPr>
          <w:rFonts w:hint="default"/>
          <w:color w:val="000000"/>
          <w:sz w:val="21"/>
        </w:rPr>
      </w:pPr>
      <w:r>
        <w:rPr>
          <w:rFonts w:hint="eastAsia" w:eastAsia="宋体"/>
          <w:b/>
          <w:sz w:val="32"/>
        </w:rPr>
        <w:t>英文论文题目：</w:t>
      </w:r>
      <w:r>
        <w:rPr>
          <w:rFonts w:hint="eastAsia" w:eastAsia="宋体"/>
          <w:b/>
          <w:bCs/>
          <w:color w:val="000000"/>
          <w:sz w:val="32"/>
          <w:szCs w:val="32"/>
          <w:u w:val="single"/>
        </w:rPr>
        <w:t xml:space="preserve">Research on the Trust Chain Model with Waterfall </w:t>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 xml:space="preserve">Characteristic and its Analysis Methods Based on </w:t>
      </w:r>
      <w:r>
        <w:rPr>
          <w:rFonts w:hint="eastAsia"/>
          <w:b/>
          <w:bCs/>
          <w:color w:val="000000"/>
          <w:sz w:val="32"/>
          <w:szCs w:val="32"/>
          <w:u w:val="singl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ab/>
      </w:r>
      <w:r>
        <w:rPr>
          <w:rFonts w:hint="eastAsia"/>
          <w:b/>
          <w:bCs/>
          <w:color w:val="000000"/>
          <w:sz w:val="32"/>
          <w:szCs w:val="32"/>
          <w:u w:val="none"/>
          <w:lang w:val="en-US" w:eastAsia="zh-CN"/>
        </w:rPr>
        <w:t xml:space="preserve"> </w:t>
      </w:r>
      <w:r>
        <w:rPr>
          <w:rFonts w:hint="eastAsia" w:eastAsia="宋体"/>
          <w:b/>
          <w:bCs/>
          <w:color w:val="000000"/>
          <w:sz w:val="32"/>
          <w:szCs w:val="32"/>
          <w:u w:val="single"/>
        </w:rPr>
        <w:t>the Trusted Virtualization Platform</w:t>
      </w:r>
      <w:r>
        <w:rPr>
          <w:rFonts w:hint="default"/>
          <w:b/>
          <w:bCs/>
          <w:sz w:val="32"/>
          <w:szCs w:val="32"/>
          <w:u w:val="none"/>
        </w:rPr>
        <w:t xml:space="preserve"> </w:t>
      </w:r>
      <w:r>
        <w:rPr>
          <w:rFonts w:hint="default"/>
          <w:b/>
          <w:sz w:val="36"/>
          <w:u w:val="non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论文作者</w:t>
      </w:r>
      <w:r>
        <w:rPr>
          <w:rFonts w:hint="eastAsia" w:eastAsia="宋体"/>
          <w:color w:val="000000"/>
          <w:sz w:val="28"/>
        </w:rPr>
        <w:t>：</w:t>
      </w:r>
      <w:r>
        <w:rPr>
          <w:rFonts w:hint="default"/>
          <w:color w:val="000000"/>
          <w:position w:val="-6"/>
          <w:sz w:val="28"/>
          <w:u w:val="single"/>
        </w:rPr>
        <w:t xml:space="preserve">    </w:t>
      </w:r>
      <w:r>
        <w:rPr>
          <w:rFonts w:hint="default"/>
          <w:color w:val="000000"/>
          <w:position w:val="-6"/>
          <w:sz w:val="28"/>
          <w:szCs w:val="28"/>
          <w:u w:val="single"/>
        </w:rPr>
        <w:t xml:space="preserve"> </w:t>
      </w:r>
      <w:r>
        <w:rPr>
          <w:rFonts w:hint="eastAsia"/>
          <w:color w:val="000000"/>
          <w:position w:val="-6"/>
          <w:sz w:val="28"/>
          <w:szCs w:val="28"/>
          <w:u w:val="single"/>
          <w:lang w:val="en-US" w:eastAsia="zh-CN"/>
        </w:rPr>
        <w:t xml:space="preserve">齐能 </w:t>
      </w:r>
      <w:r>
        <w:rPr>
          <w:rFonts w:hint="eastAsia"/>
          <w:color w:val="000000"/>
          <w:position w:val="-6"/>
          <w:sz w:val="28"/>
          <w:u w:val="single"/>
          <w:lang w:val="en-US" w:eastAsia="zh-CN"/>
        </w:rPr>
        <w:t xml:space="preserve">      </w:t>
      </w:r>
      <w:r>
        <w:rPr>
          <w:rFonts w:hint="eastAsia" w:eastAsia="宋体"/>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指导教师</w:t>
      </w:r>
      <w:r>
        <w:rPr>
          <w:rFonts w:hint="eastAsia" w:eastAsia="宋体"/>
          <w:color w:val="000000"/>
          <w:sz w:val="28"/>
        </w:rPr>
        <w:t>：</w:t>
      </w:r>
      <w:r>
        <w:rPr>
          <w:rFonts w:hint="default"/>
          <w:color w:val="000000"/>
          <w:position w:val="-6"/>
          <w:sz w:val="28"/>
          <w:u w:val="single"/>
        </w:rPr>
        <w:t xml:space="preserve">     </w:t>
      </w:r>
      <w:r>
        <w:rPr>
          <w:rFonts w:hint="eastAsia"/>
          <w:color w:val="000000"/>
          <w:position w:val="-6"/>
          <w:sz w:val="28"/>
          <w:u w:val="single"/>
          <w:lang w:val="en-US" w:eastAsia="zh-CN"/>
        </w:rPr>
        <w:t>谭良</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position w:val="-6"/>
          <w:sz w:val="28"/>
        </w:rPr>
        <w:t>专业名称</w:t>
      </w:r>
      <w:r>
        <w:rPr>
          <w:rFonts w:hint="eastAsia" w:eastAsia="宋体"/>
          <w:color w:val="000000"/>
          <w:position w:val="-6"/>
          <w:sz w:val="28"/>
        </w:rPr>
        <w:t>：</w:t>
      </w:r>
      <w:r>
        <w:rPr>
          <w:rFonts w:hint="default"/>
          <w:color w:val="000000"/>
          <w:position w:val="-6"/>
          <w:sz w:val="28"/>
          <w:u w:val="single"/>
        </w:rPr>
        <w:t xml:space="preserve">     </w:t>
      </w:r>
      <w:r>
        <w:rPr>
          <w:rFonts w:hint="eastAsia"/>
          <w:color w:val="000000"/>
          <w:position w:val="-6"/>
          <w:sz w:val="28"/>
          <w:u w:val="single"/>
          <w:lang w:val="en-US" w:eastAsia="zh-CN"/>
        </w:rPr>
        <w:t>信息安全</w:t>
      </w:r>
      <w:r>
        <w:rPr>
          <w:rFonts w:hint="default"/>
          <w:color w:val="000000"/>
          <w:position w:val="-6"/>
          <w:sz w:val="28"/>
          <w:u w:val="single"/>
        </w:rPr>
        <w:t xml:space="preserve">        </w:t>
      </w:r>
    </w:p>
    <w:p>
      <w:pPr>
        <w:spacing w:beforeLines="0" w:afterLines="0" w:line="360" w:lineRule="auto"/>
        <w:ind w:left="839" w:firstLine="1141"/>
        <w:rPr>
          <w:rFonts w:hint="default"/>
          <w:color w:val="000000"/>
          <w:kern w:val="0"/>
          <w:sz w:val="28"/>
        </w:rPr>
      </w:pPr>
      <w:r>
        <w:rPr>
          <w:rFonts w:hint="eastAsia" w:eastAsia="宋体"/>
          <w:color w:val="000000"/>
          <w:kern w:val="0"/>
          <w:sz w:val="28"/>
        </w:rPr>
        <w:t>研究方向：</w:t>
      </w:r>
      <w:r>
        <w:rPr>
          <w:rFonts w:hint="default"/>
          <w:color w:val="000000"/>
          <w:position w:val="-6"/>
          <w:sz w:val="28"/>
          <w:u w:val="single"/>
        </w:rPr>
        <w:t xml:space="preserve">     </w:t>
      </w:r>
      <w:r>
        <w:rPr>
          <w:rFonts w:hint="eastAsia"/>
          <w:color w:val="000000"/>
          <w:position w:val="-6"/>
          <w:sz w:val="28"/>
          <w:u w:val="single"/>
          <w:lang w:val="en-US" w:eastAsia="zh-CN"/>
        </w:rPr>
        <w:t>可信计算</w:t>
      </w:r>
      <w:r>
        <w:rPr>
          <w:rFonts w:hint="default"/>
          <w:color w:val="000000"/>
          <w:position w:val="-6"/>
          <w:sz w:val="28"/>
          <w:u w:val="single"/>
        </w:rPr>
        <w:t xml:space="preserve">        </w:t>
      </w:r>
    </w:p>
    <w:p>
      <w:pPr>
        <w:spacing w:beforeLines="0" w:afterLines="0" w:line="360" w:lineRule="auto"/>
        <w:ind w:left="839" w:firstLine="1141"/>
        <w:rPr>
          <w:rFonts w:hint="default"/>
          <w:color w:val="000000"/>
          <w:position w:val="-6"/>
          <w:sz w:val="28"/>
          <w:u w:val="single"/>
        </w:rPr>
      </w:pPr>
      <w:r>
        <w:rPr>
          <w:rFonts w:hint="eastAsia" w:eastAsia="宋体"/>
          <w:color w:val="000000"/>
          <w:kern w:val="0"/>
          <w:sz w:val="28"/>
        </w:rPr>
        <w:t>所在学院：</w:t>
      </w:r>
      <w:r>
        <w:rPr>
          <w:rFonts w:hint="default"/>
          <w:color w:val="000000"/>
          <w:position w:val="-6"/>
          <w:sz w:val="28"/>
          <w:u w:val="single"/>
        </w:rPr>
        <w:t xml:space="preserve">     </w:t>
      </w:r>
      <w:r>
        <w:rPr>
          <w:rFonts w:hint="eastAsia"/>
          <w:color w:val="000000"/>
          <w:position w:val="-6"/>
          <w:sz w:val="28"/>
          <w:u w:val="single"/>
          <w:lang w:val="en-US" w:eastAsia="zh-CN"/>
        </w:rPr>
        <w:t>计算机科学学院</w:t>
      </w:r>
      <w:r>
        <w:rPr>
          <w:rFonts w:hint="default"/>
          <w:color w:val="000000"/>
          <w:position w:val="-6"/>
          <w:sz w:val="28"/>
          <w:u w:val="single"/>
        </w:rPr>
        <w:t xml:space="preserve">  </w:t>
      </w:r>
    </w:p>
    <w:p>
      <w:pPr>
        <w:spacing w:beforeLines="0" w:afterLines="0"/>
        <w:ind w:firstLine="1394" w:firstLineChars="498"/>
        <w:rPr>
          <w:rFonts w:hint="default"/>
          <w:sz w:val="30"/>
          <w:u w:val="single"/>
        </w:rPr>
      </w:pPr>
      <w:r>
        <w:rPr>
          <w:rFonts w:hint="eastAsia" w:eastAsia="宋体"/>
          <w:sz w:val="28"/>
        </w:rPr>
        <w:t>论文提交日期：</w:t>
      </w:r>
      <w:r>
        <w:rPr>
          <w:rFonts w:hint="default"/>
          <w:sz w:val="30"/>
          <w:u w:val="single"/>
        </w:rPr>
        <w:t xml:space="preserve">     </w:t>
      </w:r>
      <w:r>
        <w:rPr>
          <w:rFonts w:hint="eastAsia" w:ascii="仿宋_GB2312" w:hAnsi="Times New Roman" w:eastAsia="仿宋_GB2312"/>
          <w:sz w:val="28"/>
          <w:u w:val="single"/>
        </w:rPr>
        <w:t>年   月   日</w:t>
      </w:r>
    </w:p>
    <w:p>
      <w:pPr>
        <w:adjustRightInd w:val="0"/>
        <w:snapToGrid w:val="0"/>
        <w:spacing w:beforeLines="0" w:afterLines="0" w:line="360" w:lineRule="auto"/>
        <w:ind w:firstLine="1394" w:firstLineChars="498"/>
        <w:rPr>
          <w:rFonts w:hint="eastAsia" w:ascii="仿宋_GB2312" w:hAnsi="Times New Roman" w:eastAsia="仿宋_GB2312"/>
          <w:sz w:val="28"/>
          <w:u w:val="single"/>
        </w:rPr>
      </w:pPr>
      <w:r>
        <w:rPr>
          <w:rFonts w:hint="eastAsia" w:eastAsia="宋体"/>
          <w:sz w:val="28"/>
        </w:rPr>
        <w:t>论文答辩日期：</w:t>
      </w:r>
      <w:r>
        <w:rPr>
          <w:rFonts w:hint="default"/>
          <w:sz w:val="30"/>
          <w:u w:val="single"/>
        </w:rPr>
        <w:t xml:space="preserve">     </w:t>
      </w:r>
      <w:r>
        <w:rPr>
          <w:rFonts w:hint="eastAsia" w:ascii="仿宋_GB2312" w:hAnsi="Times New Roman" w:eastAsia="仿宋_GB2312"/>
          <w:sz w:val="28"/>
          <w:u w:val="single"/>
        </w:rPr>
        <w:t>年   月   日</w:t>
      </w:r>
    </w:p>
    <w:p>
      <w:pPr>
        <w:spacing w:line="240" w:lineRule="auto"/>
        <w:ind w:left="0" w:leftChars="0" w:firstLine="0" w:firstLineChars="0"/>
        <w:rPr>
          <w:rFonts w:hint="eastAsia"/>
        </w:rPr>
        <w:sectPr>
          <w:headerReference r:id="rId5" w:type="even"/>
          <w:endnotePr>
            <w:numFmt w:val="decimal"/>
          </w:endnotePr>
          <w:pgSz w:w="11906" w:h="16838"/>
          <w:pgMar w:top="1587" w:right="1247" w:bottom="1247" w:left="1361" w:header="1304" w:footer="1020" w:gutter="0"/>
          <w:cols w:space="0" w:num="1"/>
          <w:rtlGutter w:val="0"/>
          <w:docGrid w:type="lines" w:linePitch="333" w:charSpace="0"/>
        </w:sectPr>
      </w:pPr>
    </w:p>
    <w:p>
      <w:pPr>
        <w:snapToGrid w:val="0"/>
        <w:jc w:val="center"/>
        <w:rPr>
          <w:rFonts w:hint="eastAsia" w:ascii="仿宋_GB2312" w:eastAsia="仿宋_GB2312"/>
          <w:sz w:val="30"/>
          <w:szCs w:val="30"/>
        </w:rPr>
      </w:pPr>
      <w:r>
        <w:rPr>
          <w:rFonts w:hint="eastAsia" w:ascii="仿宋_GB2312" w:eastAsia="仿宋_GB2312"/>
          <w:sz w:val="30"/>
          <w:szCs w:val="30"/>
        </w:rPr>
        <w:t>四川师范大学学位论文独创性声明</w:t>
      </w:r>
    </w:p>
    <w:p>
      <w:pPr>
        <w:jc w:val="center"/>
        <w:rPr>
          <w:rFonts w:hint="eastAsia"/>
          <w:szCs w:val="21"/>
        </w:rPr>
      </w:pPr>
      <w:r>
        <w:rPr>
          <w:rFonts w:hint="eastAsia"/>
          <w:szCs w:val="21"/>
        </w:rPr>
        <w:t xml:space="preserve">    </w:t>
      </w:r>
    </w:p>
    <w:p>
      <w:pPr>
        <w:spacing w:line="400" w:lineRule="exact"/>
        <w:ind w:firstLine="480" w:firstLineChars="200"/>
        <w:rPr>
          <w:rFonts w:hint="eastAsia"/>
          <w:sz w:val="24"/>
        </w:rPr>
      </w:pPr>
      <w:r>
        <w:rPr>
          <w:rFonts w:hint="eastAsia"/>
          <w:szCs w:val="21"/>
        </w:rPr>
        <w:t xml:space="preserve"> </w:t>
      </w:r>
      <w:r>
        <w:rPr>
          <w:rFonts w:hint="eastAsia"/>
          <w:sz w:val="24"/>
        </w:rPr>
        <w:t>本人声明：所呈交学位论文</w:t>
      </w:r>
      <w:r>
        <w:rPr>
          <w:rFonts w:hint="eastAsia"/>
          <w:sz w:val="24"/>
          <w:u w:val="single"/>
        </w:rPr>
        <w:t xml:space="preserve">                                       </w:t>
      </w:r>
      <w:r>
        <w:rPr>
          <w:rFonts w:hint="eastAsia"/>
          <w:sz w:val="24"/>
        </w:rPr>
        <w:t>，是本人在导师</w:t>
      </w:r>
      <w:r>
        <w:rPr>
          <w:rFonts w:hint="eastAsia"/>
          <w:sz w:val="24"/>
          <w:u w:val="single"/>
        </w:rPr>
        <w:t xml:space="preserve">       </w:t>
      </w:r>
      <w:r>
        <w:rPr>
          <w:rFonts w:hint="eastAsia"/>
          <w:sz w:val="24"/>
        </w:rPr>
        <w:t>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pPr>
        <w:spacing w:line="400" w:lineRule="exact"/>
        <w:ind w:firstLine="480" w:firstLineChars="200"/>
        <w:rPr>
          <w:rFonts w:hint="eastAsia"/>
          <w:sz w:val="24"/>
        </w:rPr>
      </w:pPr>
      <w:r>
        <w:rPr>
          <w:rFonts w:hint="eastAsia"/>
          <w:sz w:val="24"/>
        </w:rPr>
        <w:t>本人承诺：已提交的学位论文电子版与论文纸本的内容一致。如因不符而引起的学术声誉上的损失由本人自负。</w:t>
      </w:r>
    </w:p>
    <w:p>
      <w:pPr>
        <w:spacing w:line="400" w:lineRule="exact"/>
        <w:ind w:firstLine="437"/>
        <w:rPr>
          <w:rFonts w:hint="eastAsia"/>
          <w:sz w:val="24"/>
        </w:rPr>
      </w:pPr>
    </w:p>
    <w:p>
      <w:pPr>
        <w:adjustRightInd w:val="0"/>
        <w:snapToGrid w:val="0"/>
        <w:ind w:firstLine="560" w:firstLineChars="200"/>
        <w:rPr>
          <w:rFonts w:hint="eastAsia" w:ascii="仿宋_GB2312" w:eastAsia="仿宋_GB2312"/>
          <w:sz w:val="28"/>
        </w:rPr>
      </w:pPr>
      <w:r>
        <w:rPr>
          <w:rFonts w:hint="eastAsia" w:ascii="仿宋_GB2312" w:eastAsia="仿宋_GB2312"/>
          <w:sz w:val="28"/>
        </w:rPr>
        <w:t>学位论文作者：               签字日期：      年    月    日</w:t>
      </w:r>
    </w:p>
    <w:p>
      <w:pPr>
        <w:adjustRightInd w:val="0"/>
        <w:snapToGrid w:val="0"/>
        <w:rPr>
          <w:rFonts w:hint="eastAsia" w:ascii="仿宋_GB2312" w:eastAsia="仿宋_GB2312"/>
          <w:sz w:val="28"/>
        </w:rPr>
      </w:pPr>
    </w:p>
    <w:p>
      <w:pPr>
        <w:snapToGrid w:val="0"/>
        <w:jc w:val="center"/>
        <w:rPr>
          <w:rFonts w:hint="eastAsia" w:ascii="仿宋_GB2312" w:eastAsia="仿宋_GB2312"/>
          <w:sz w:val="24"/>
        </w:rPr>
      </w:pPr>
    </w:p>
    <w:p>
      <w:pPr>
        <w:snapToGrid w:val="0"/>
        <w:jc w:val="center"/>
        <w:rPr>
          <w:rFonts w:hint="eastAsia" w:ascii="仿宋_GB2312" w:eastAsia="仿宋_GB2312"/>
          <w:sz w:val="24"/>
        </w:rPr>
      </w:pPr>
    </w:p>
    <w:p>
      <w:pPr>
        <w:snapToGrid w:val="0"/>
        <w:jc w:val="center"/>
        <w:rPr>
          <w:rFonts w:hint="eastAsia" w:ascii="仿宋_GB2312" w:eastAsia="仿宋_GB2312"/>
          <w:sz w:val="32"/>
          <w:szCs w:val="32"/>
        </w:rPr>
      </w:pPr>
      <w:r>
        <w:rPr>
          <w:rFonts w:hint="eastAsia" w:ascii="仿宋_GB2312" w:eastAsia="仿宋_GB2312"/>
          <w:sz w:val="32"/>
          <w:szCs w:val="32"/>
        </w:rPr>
        <w:t>四川师范大学学位论文版权使用授权书</w:t>
      </w:r>
    </w:p>
    <w:p>
      <w:pPr>
        <w:spacing w:line="400" w:lineRule="exact"/>
        <w:ind w:firstLine="437"/>
        <w:rPr>
          <w:rFonts w:hint="eastAsia"/>
          <w:sz w:val="24"/>
        </w:rPr>
      </w:pPr>
    </w:p>
    <w:p>
      <w:pPr>
        <w:spacing w:line="400" w:lineRule="exact"/>
        <w:ind w:firstLine="480" w:firstLineChars="200"/>
        <w:rPr>
          <w:rFonts w:hint="eastAsia" w:ascii="宋体" w:hAnsi="宋体"/>
          <w:sz w:val="24"/>
        </w:rPr>
      </w:pPr>
      <w:r>
        <w:rPr>
          <w:rFonts w:hint="eastAsia" w:ascii="宋体" w:hAnsi="宋体"/>
          <w:sz w:val="24"/>
        </w:rPr>
        <w:t>本人同意所撰写学位论文的使用授权遵照学校的管理规定：</w:t>
      </w:r>
    </w:p>
    <w:p>
      <w:pPr>
        <w:spacing w:line="400" w:lineRule="exact"/>
        <w:ind w:firstLine="480" w:firstLineChars="200"/>
        <w:rPr>
          <w:rFonts w:hint="eastAsia" w:ascii="宋体" w:hAnsi="宋体"/>
          <w:sz w:val="24"/>
        </w:rPr>
      </w:pPr>
      <w:r>
        <w:rPr>
          <w:rFonts w:hint="eastAsia" w:ascii="宋体" w:hAnsi="宋体"/>
          <w:sz w:val="24"/>
        </w:rPr>
        <w:t>学校作为申请学位的条件之一，学位论文著作权拥有者须授权所在大学拥有学位论文的部分使用权，即：1）已获学位的研究生必须按学校规定提交印刷版和电子版学位论文，可以将学位论文的全部或部分内容编入有关数据库供检索；2）为教学、科研和学术交流目的，学校可以将公开的学位论文或解密后的学位论文作为资料在图书馆、资料室等场所或在有关网络上供阅读、浏览。</w:t>
      </w:r>
    </w:p>
    <w:p>
      <w:pPr>
        <w:spacing w:line="400" w:lineRule="exact"/>
        <w:ind w:firstLine="480" w:firstLineChars="200"/>
        <w:rPr>
          <w:rFonts w:hint="eastAsia" w:ascii="宋体" w:hAnsi="宋体"/>
          <w:sz w:val="24"/>
        </w:rPr>
      </w:pPr>
    </w:p>
    <w:p>
      <w:pPr>
        <w:snapToGrid w:val="0"/>
        <w:spacing w:line="400" w:lineRule="exact"/>
        <w:ind w:firstLine="480" w:firstLineChars="200"/>
        <w:rPr>
          <w:sz w:val="24"/>
        </w:rPr>
      </w:pPr>
      <w:r>
        <w:rPr>
          <w:rFonts w:hint="eastAsia"/>
          <w:sz w:val="24"/>
        </w:rPr>
        <w:t>本人授权万方数据电子出版社将本学位论文收录到《中国学位论文全文数据库》，并通过网络向社会公众提供信息服务。同意按相关规定享受相关权益。</w:t>
      </w:r>
    </w:p>
    <w:p>
      <w:pPr>
        <w:snapToGrid w:val="0"/>
        <w:spacing w:line="400" w:lineRule="exact"/>
        <w:ind w:firstLine="480" w:firstLineChars="200"/>
        <w:rPr>
          <w:sz w:val="24"/>
        </w:rPr>
      </w:pPr>
      <w:r>
        <w:rPr>
          <w:rFonts w:hint="eastAsia"/>
          <w:sz w:val="24"/>
        </w:rPr>
        <w:t>（保密的学位论文在解密后适用本授权书）</w:t>
      </w:r>
    </w:p>
    <w:p>
      <w:pPr>
        <w:snapToGrid w:val="0"/>
        <w:spacing w:line="400" w:lineRule="exact"/>
        <w:ind w:left="480" w:firstLine="480" w:firstLineChars="200"/>
        <w:rPr>
          <w:rFonts w:hint="eastAsia"/>
          <w:sz w:val="24"/>
        </w:rPr>
      </w:pPr>
      <w:r>
        <w:rPr>
          <w:sz w:val="24"/>
        </w:rPr>
        <w:t> </w:t>
      </w:r>
    </w:p>
    <w:p>
      <w:pPr>
        <w:snapToGrid w:val="0"/>
        <w:spacing w:line="400" w:lineRule="exact"/>
        <w:ind w:firstLine="480" w:firstLineChars="200"/>
        <w:rPr>
          <w:sz w:val="24"/>
        </w:rPr>
      </w:pPr>
      <w:r>
        <w:rPr>
          <w:rFonts w:hint="eastAsia"/>
          <w:sz w:val="24"/>
        </w:rPr>
        <w:t>学位论文作者签名：</w:t>
      </w:r>
      <w:r>
        <w:rPr>
          <w:sz w:val="24"/>
        </w:rPr>
        <w:t xml:space="preserve">                      </w:t>
      </w:r>
      <w:r>
        <w:rPr>
          <w:rFonts w:hint="eastAsia"/>
          <w:sz w:val="24"/>
        </w:rPr>
        <w:t xml:space="preserve">    导师签名：</w:t>
      </w:r>
    </w:p>
    <w:p>
      <w:pPr>
        <w:snapToGrid w:val="0"/>
        <w:spacing w:line="400" w:lineRule="exact"/>
        <w:ind w:firstLine="480" w:firstLineChars="200"/>
        <w:rPr>
          <w:sz w:val="24"/>
        </w:rPr>
      </w:pPr>
      <w:r>
        <w:rPr>
          <w:sz w:val="24"/>
        </w:rPr>
        <w:t> </w:t>
      </w:r>
    </w:p>
    <w:p>
      <w:pPr>
        <w:snapToGrid w:val="0"/>
        <w:spacing w:line="400" w:lineRule="exact"/>
        <w:ind w:firstLine="480" w:firstLineChars="200"/>
        <w:rPr>
          <w:sz w:val="24"/>
        </w:rPr>
      </w:pPr>
      <w:r>
        <w:rPr>
          <w:rFonts w:hint="eastAsia"/>
          <w:sz w:val="24"/>
        </w:rPr>
        <w:t>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r>
        <w:rPr>
          <w:sz w:val="24"/>
        </w:rPr>
        <w:t xml:space="preserve">          </w:t>
      </w:r>
      <w:r>
        <w:rPr>
          <w:rFonts w:hint="eastAsia"/>
          <w:sz w:val="24"/>
        </w:rPr>
        <w:t xml:space="preserve">      签字日期：</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pPr>
    </w:p>
    <w:p>
      <w:pPr>
        <w:spacing w:line="240" w:lineRule="auto"/>
        <w:ind w:left="0" w:leftChars="0" w:firstLine="0" w:firstLineChars="0"/>
        <w:rPr>
          <w:rFonts w:hint="eastAsia"/>
        </w:rPr>
        <w:sectPr>
          <w:headerReference r:id="rId6" w:type="even"/>
          <w:endnotePr>
            <w:numFmt w:val="decimal"/>
          </w:endnotePr>
          <w:pgSz w:w="11906" w:h="16838"/>
          <w:pgMar w:top="1587" w:right="1247" w:bottom="1247" w:left="1361" w:header="1304" w:footer="1020" w:gutter="0"/>
          <w:cols w:space="0" w:num="1"/>
          <w:rtlGutter w:val="0"/>
          <w:docGrid w:type="lines" w:linePitch="333" w:charSpace="0"/>
        </w:sectPr>
      </w:pPr>
    </w:p>
    <w:p>
      <w:pPr>
        <w:tabs>
          <w:tab w:val="left" w:pos="854"/>
        </w:tabs>
        <w:spacing w:line="360" w:lineRule="auto"/>
        <w:ind w:left="0" w:leftChars="0" w:firstLine="0" w:firstLineChars="0"/>
        <w:jc w:val="left"/>
        <w:rPr>
          <w:rFonts w:hint="eastAsia" w:ascii="Times New Roman" w:hAnsi="Times New Roman"/>
          <w:sz w:val="36"/>
        </w:rPr>
      </w:pPr>
    </w:p>
    <w:p>
      <w:pPr>
        <w:tabs>
          <w:tab w:val="left" w:pos="854"/>
        </w:tabs>
        <w:spacing w:line="360" w:lineRule="auto"/>
        <w:ind w:left="0" w:leftChars="0" w:firstLine="0" w:firstLineChars="0"/>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具有瀑布特征的可信虚拟平台信任链模型及其分析方法</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sz w:val="24"/>
          <w:lang w:val="en-US" w:eastAsia="zh-CN"/>
        </w:rPr>
        <w:t>信息安全</w:t>
      </w:r>
      <w:r>
        <w:rPr>
          <w:rFonts w:hint="eastAsia" w:ascii="Times New Roman" w:hAnsi="Times New Roman" w:eastAsia="黑体"/>
          <w:sz w:val="24"/>
        </w:rPr>
        <w:t>专业</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ascii="Times New Roman" w:hAnsi="Times New Roman" w:eastAsia="黑体"/>
          <w:sz w:val="24"/>
        </w:rPr>
        <w:t xml:space="preserve">研究生 </w:t>
      </w:r>
      <w:r>
        <w:rPr>
          <w:rFonts w:hint="eastAsia" w:ascii="楷体" w:hAnsi="楷体" w:eastAsia="楷体" w:cs="楷体"/>
          <w:sz w:val="24"/>
          <w:lang w:val="en-US" w:eastAsia="zh-CN"/>
        </w:rPr>
        <w:t>齐能</w:t>
      </w:r>
      <w:r>
        <w:rPr>
          <w:rFonts w:hint="eastAsia" w:ascii="Times New Roman" w:hAnsi="Times New Roman" w:eastAsia="黑体"/>
          <w:sz w:val="24"/>
        </w:rPr>
        <w:t xml:space="preserve">  指导教师 </w:t>
      </w:r>
      <w:r>
        <w:rPr>
          <w:rFonts w:hint="eastAsia" w:ascii="楷体" w:hAnsi="楷体" w:eastAsia="楷体" w:cs="楷体"/>
          <w:sz w:val="24"/>
          <w:lang w:val="en-US" w:eastAsia="zh-CN"/>
        </w:rPr>
        <w:t>谭良</w:t>
      </w:r>
    </w:p>
    <w:p>
      <w:pPr>
        <w:spacing w:line="400" w:lineRule="exact"/>
        <w:jc w:val="center"/>
        <w:rPr>
          <w:rFonts w:hint="eastAsia" w:ascii="Times New Roman" w:hAnsi="Times New Roman"/>
          <w:sz w:val="24"/>
        </w:rPr>
      </w:pPr>
    </w:p>
    <w:p>
      <w:pPr>
        <w:spacing w:line="400" w:lineRule="exact"/>
        <w:jc w:val="center"/>
        <w:rPr>
          <w:rFonts w:hint="eastAsia" w:ascii="Times New Roman" w:hAnsi="Times New Roman"/>
          <w:sz w:val="24"/>
        </w:rPr>
      </w:pPr>
    </w:p>
    <w:p>
      <w:pPr>
        <w:spacing w:line="400" w:lineRule="exact"/>
        <w:ind w:firstLine="435"/>
        <w:rPr>
          <w:rFonts w:hint="eastAsia" w:ascii="Times New Roman" w:hAnsi="Times New Roman"/>
          <w:sz w:val="24"/>
        </w:rPr>
      </w:pPr>
      <w:bookmarkStart w:id="0" w:name="_Toc10338"/>
      <w:bookmarkStart w:id="1" w:name="_Toc32583"/>
      <w:r>
        <w:rPr>
          <w:rStyle w:val="39"/>
          <w:rFonts w:hint="eastAsia" w:ascii="Times New Roman" w:hAnsi="Times New Roman" w:eastAsia="黑体"/>
          <w:b/>
          <w:sz w:val="24"/>
        </w:rPr>
        <w:t>摘要</w:t>
      </w:r>
      <w:bookmarkEnd w:id="0"/>
      <w:bookmarkEnd w:id="1"/>
      <w:r>
        <w:rPr>
          <w:rFonts w:hint="eastAsia" w:ascii="Times New Roman" w:hAnsi="Times New Roman" w:eastAsia="黑体"/>
          <w:b/>
          <w:sz w:val="24"/>
        </w:rPr>
        <w:t xml:space="preserve">  </w:t>
      </w:r>
      <w:r>
        <w:rPr>
          <w:rFonts w:hint="eastAsia" w:ascii="Times New Roman" w:hAnsi="Times New Roman"/>
          <w:sz w:val="24"/>
        </w:rPr>
        <w:t>将虚拟化技术与可信计算相结合构建的可信虚拟平台及其信任链模型是目前的一个研究热点。目前大部分的研究成果是采用在虚拟平台上扩展传统信任链的构建方法，不仅模型过粗且逻辑不完全合理，而且还存在底层虚拟化平台和顶层用户虚拟机两条分离的信任链问题</w:t>
      </w:r>
      <w:r>
        <w:rPr>
          <w:rFonts w:hint="eastAsia"/>
          <w:sz w:val="24"/>
          <w:lang w:eastAsia="zh-CN"/>
        </w:rPr>
        <w:t>。</w:t>
      </w:r>
      <w:r>
        <w:rPr>
          <w:rFonts w:hint="eastAsia"/>
          <w:sz w:val="24"/>
          <w:lang w:val="en-US" w:eastAsia="zh-CN"/>
        </w:rPr>
        <w:t>并且目前的无干扰理论形式化方法只定义了动作所属域，没有针对云环境下系统动作的主体等进行定义，不能完全适用于云计算环境下的信任链传递模型。</w:t>
      </w:r>
    </w:p>
    <w:p>
      <w:pPr>
        <w:spacing w:line="400" w:lineRule="exact"/>
        <w:ind w:firstLine="435"/>
        <w:rPr>
          <w:rFonts w:hint="eastAsia" w:ascii="Times New Roman" w:hAnsi="Times New Roman"/>
          <w:sz w:val="24"/>
        </w:rPr>
      </w:pPr>
      <w:r>
        <w:rPr>
          <w:rFonts w:hint="eastAsia" w:ascii="Times New Roman" w:hAnsi="Times New Roman"/>
          <w:sz w:val="24"/>
        </w:rPr>
        <w:t>为此，本文</w:t>
      </w:r>
      <w:r>
        <w:rPr>
          <w:rFonts w:hint="eastAsia"/>
          <w:sz w:val="24"/>
          <w:lang w:val="en-US" w:eastAsia="zh-CN"/>
        </w:rPr>
        <w:t>首先</w:t>
      </w:r>
      <w:r>
        <w:rPr>
          <w:rFonts w:hint="eastAsia" w:ascii="Times New Roman" w:hAnsi="Times New Roman"/>
          <w:sz w:val="24"/>
        </w:rPr>
        <w:t>提出了一种具有瀑布特征的</w:t>
      </w:r>
      <w:r>
        <w:rPr>
          <w:rFonts w:hint="eastAsia"/>
          <w:sz w:val="24"/>
          <w:lang w:val="en-US" w:eastAsia="zh-CN"/>
        </w:rPr>
        <w:t>可信虚拟平台架构，该可信虚拟平台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在该可信虚拟平台中，可信衔接点具有承上启下的瀑布特征，把底层虚拟化平台的启动输出作为了虚拟机启动的度量输入，类似于软件设计中的瀑布特征。然后基于上述可信虚拟平台架构构建了</w:t>
      </w:r>
      <w:r>
        <w:rPr>
          <w:rFonts w:hint="eastAsia" w:ascii="Times New Roman" w:hAnsi="Times New Roman"/>
          <w:sz w:val="24"/>
        </w:rPr>
        <w:t>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p>
    <w:p>
      <w:pPr>
        <w:spacing w:line="400" w:lineRule="exact"/>
        <w:ind w:firstLine="435"/>
        <w:rPr>
          <w:rFonts w:hint="eastAsia" w:ascii="Times New Roman" w:hAnsi="Times New Roman"/>
          <w:sz w:val="21"/>
          <w:szCs w:val="21"/>
        </w:rPr>
      </w:pPr>
      <w:r>
        <w:rPr>
          <w:rFonts w:hint="eastAsia"/>
          <w:sz w:val="24"/>
          <w:lang w:val="en-US" w:eastAsia="zh-CN"/>
        </w:rPr>
        <w:t>然后，本文</w:t>
      </w:r>
      <w:r>
        <w:rPr>
          <w:rFonts w:hint="eastAsia"/>
          <w:sz w:val="24"/>
          <w:lang w:eastAsia="zh-CN"/>
        </w:rPr>
        <w:t>基于安全系统逻辑的形式化分析也证明了该信任链模型的安全性，</w:t>
      </w:r>
      <w:r>
        <w:rPr>
          <w:rFonts w:hint="eastAsia"/>
          <w:sz w:val="24"/>
          <w:lang w:val="en-US" w:eastAsia="zh-CN"/>
        </w:rPr>
        <w:t>分别对底层物理平台、可信衔接点等层次的本地验证以及远程证明的形式分析，证明了本文信任链模型的可靠性和安</w:t>
      </w:r>
      <w:r>
        <w:rPr>
          <w:rFonts w:hint="eastAsia"/>
          <w:sz w:val="21"/>
          <w:szCs w:val="21"/>
          <w:lang w:val="en-US" w:eastAsia="zh-CN"/>
        </w:rPr>
        <w:t>全性。最后，本文提出了一种扩展无干扰的信任链形式化方法，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无干扰进行了实例验证。</w:t>
      </w:r>
    </w:p>
    <w:p>
      <w:pPr>
        <w:spacing w:line="400" w:lineRule="exact"/>
        <w:ind w:firstLine="435"/>
        <w:rPr>
          <w:rFonts w:hint="eastAsia" w:ascii="Times New Roman" w:hAnsi="Times New Roman"/>
          <w:sz w:val="24"/>
        </w:rPr>
      </w:pPr>
      <w:r>
        <w:rPr>
          <w:rFonts w:hint="eastAsia" w:ascii="Times New Roman" w:hAnsi="Times New Roman" w:eastAsia="黑体"/>
          <w:sz w:val="24"/>
        </w:rPr>
        <w:t>关键词：</w:t>
      </w:r>
      <w:r>
        <w:rPr>
          <w:rFonts w:hint="eastAsia"/>
          <w:sz w:val="24"/>
          <w:lang w:val="en-US" w:eastAsia="zh-CN"/>
        </w:rPr>
        <w:t>可信计算</w:t>
      </w:r>
      <w:r>
        <w:rPr>
          <w:rFonts w:hint="eastAsia" w:ascii="Times New Roman" w:hAnsi="Times New Roman"/>
          <w:sz w:val="24"/>
        </w:rPr>
        <w:t xml:space="preserve">  </w:t>
      </w:r>
      <w:r>
        <w:rPr>
          <w:rFonts w:hint="eastAsia"/>
          <w:sz w:val="24"/>
          <w:lang w:val="en-US" w:eastAsia="zh-CN"/>
        </w:rPr>
        <w:t xml:space="preserve">云计算 </w:t>
      </w:r>
      <w:r>
        <w:rPr>
          <w:rFonts w:hint="eastAsia" w:ascii="Times New Roman" w:hAnsi="Times New Roman"/>
          <w:sz w:val="24"/>
        </w:rPr>
        <w:t xml:space="preserve"> </w:t>
      </w:r>
      <w:r>
        <w:rPr>
          <w:rFonts w:hint="eastAsia"/>
          <w:sz w:val="24"/>
          <w:lang w:val="en-US" w:eastAsia="zh-CN"/>
        </w:rPr>
        <w:t>信任链 无干扰 安全系统逻辑</w:t>
      </w:r>
    </w:p>
    <w:p>
      <w:pPr>
        <w:spacing w:line="400" w:lineRule="exact"/>
        <w:rPr>
          <w:rFonts w:hint="eastAsia" w:ascii="Times New Roman" w:hAnsi="Times New Roman"/>
          <w:sz w:val="24"/>
        </w:rPr>
        <w:sectPr>
          <w:headerReference r:id="rId7" w:type="default"/>
          <w:footerReference r:id="rId9" w:type="default"/>
          <w:headerReference r:id="rId8" w:type="even"/>
          <w:footerReference r:id="rId10" w:type="even"/>
          <w:endnotePr>
            <w:numFmt w:val="decimal"/>
          </w:endnotePr>
          <w:pgSz w:w="11906" w:h="16838"/>
          <w:pgMar w:top="1701" w:right="1417" w:bottom="1417" w:left="1417" w:header="1304" w:footer="1020" w:gutter="567"/>
          <w:pgNumType w:fmt="upperRoman" w:start="1"/>
          <w:cols w:space="0" w:num="1"/>
          <w:rtlGutter w:val="0"/>
          <w:docGrid w:type="lines" w:linePitch="319" w:charSpace="0"/>
        </w:sectPr>
      </w:pPr>
    </w:p>
    <w:p>
      <w:pPr>
        <w:tabs>
          <w:tab w:val="left" w:pos="854"/>
        </w:tabs>
        <w:spacing w:line="360" w:lineRule="auto"/>
        <w:jc w:val="left"/>
        <w:rPr>
          <w:rFonts w:hint="eastAsia" w:ascii="Times New Roman" w:hAnsi="Times New Roman"/>
          <w:sz w:val="36"/>
        </w:rPr>
      </w:pPr>
    </w:p>
    <w:p>
      <w:pPr>
        <w:tabs>
          <w:tab w:val="left" w:pos="854"/>
        </w:tabs>
        <w:spacing w:line="360" w:lineRule="auto"/>
        <w:jc w:val="left"/>
        <w:rPr>
          <w:rFonts w:hint="eastAsia" w:ascii="Times New Roman" w:hAnsi="Times New Roman"/>
          <w:sz w:val="36"/>
        </w:rPr>
      </w:pPr>
    </w:p>
    <w:p>
      <w:pPr>
        <w:spacing w:line="400" w:lineRule="exact"/>
        <w:jc w:val="center"/>
        <w:rPr>
          <w:rFonts w:hint="eastAsia" w:ascii="Times New Roman" w:hAnsi="Times New Roman"/>
          <w:sz w:val="36"/>
        </w:rPr>
      </w:pPr>
      <w:r>
        <w:rPr>
          <w:rFonts w:hint="eastAsia" w:ascii="Times New Roman" w:hAnsi="Times New Roman"/>
          <w:sz w:val="36"/>
        </w:rPr>
        <w:t xml:space="preserve">Research on the Trust Chain Model with Waterfall Characteristic </w:t>
      </w:r>
      <w:r>
        <w:rPr>
          <w:rFonts w:hint="eastAsia"/>
          <w:sz w:val="36"/>
          <w:lang w:val="en-US" w:eastAsia="zh-CN"/>
        </w:rPr>
        <w:t>and its A</w:t>
      </w:r>
      <w:r>
        <w:rPr>
          <w:rFonts w:hint="eastAsia"/>
          <w:sz w:val="36"/>
        </w:rPr>
        <w:t xml:space="preserve">nalysis </w:t>
      </w:r>
      <w:r>
        <w:rPr>
          <w:rFonts w:hint="eastAsia"/>
          <w:sz w:val="36"/>
          <w:lang w:eastAsia="zh-CN"/>
        </w:rPr>
        <w:t>M</w:t>
      </w:r>
      <w:r>
        <w:rPr>
          <w:rFonts w:hint="eastAsia"/>
          <w:sz w:val="36"/>
        </w:rPr>
        <w:t>ethods</w:t>
      </w:r>
      <w:r>
        <w:rPr>
          <w:rFonts w:hint="eastAsia"/>
          <w:sz w:val="36"/>
          <w:lang w:val="en-US" w:eastAsia="zh-CN"/>
        </w:rPr>
        <w:t xml:space="preserve"> </w:t>
      </w:r>
      <w:r>
        <w:rPr>
          <w:rFonts w:hint="eastAsia" w:ascii="Times New Roman" w:hAnsi="Times New Roman"/>
          <w:sz w:val="36"/>
        </w:rPr>
        <w:t>Based on the Trusted Virtualization Platform</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eastAsia="黑体"/>
          <w:sz w:val="24"/>
        </w:rPr>
      </w:pPr>
      <w:r>
        <w:rPr>
          <w:rFonts w:hint="eastAsia" w:ascii="Times New Roman" w:hAnsi="Times New Roman" w:eastAsia="黑体"/>
          <w:sz w:val="24"/>
        </w:rPr>
        <w:t xml:space="preserve">  </w:t>
      </w:r>
      <w:r>
        <w:rPr>
          <w:rFonts w:hint="eastAsia" w:eastAsia="黑体"/>
          <w:b/>
          <w:bCs/>
          <w:sz w:val="24"/>
          <w:lang w:val="en-US" w:eastAsia="zh-CN"/>
        </w:rPr>
        <w:t xml:space="preserve">Major: </w:t>
      </w:r>
      <w:r>
        <w:rPr>
          <w:rFonts w:hint="eastAsia" w:eastAsia="黑体"/>
          <w:b w:val="0"/>
          <w:bCs w:val="0"/>
          <w:sz w:val="24"/>
          <w:lang w:val="en-US" w:eastAsia="zh-CN"/>
        </w:rPr>
        <w:t>Information Security</w:t>
      </w:r>
    </w:p>
    <w:p>
      <w:pPr>
        <w:spacing w:line="400" w:lineRule="exact"/>
        <w:jc w:val="center"/>
        <w:rPr>
          <w:rFonts w:hint="eastAsia" w:ascii="Times New Roman" w:hAnsi="Times New Roman" w:eastAsia="黑体"/>
          <w:sz w:val="24"/>
        </w:rPr>
      </w:pPr>
    </w:p>
    <w:p>
      <w:pPr>
        <w:spacing w:line="400" w:lineRule="exact"/>
        <w:jc w:val="center"/>
        <w:rPr>
          <w:rFonts w:hint="eastAsia" w:ascii="Times New Roman" w:hAnsi="Times New Roman"/>
          <w:sz w:val="24"/>
        </w:rPr>
      </w:pPr>
      <w:r>
        <w:rPr>
          <w:rFonts w:hint="eastAsia" w:eastAsia="黑体"/>
          <w:b/>
          <w:bCs/>
          <w:sz w:val="24"/>
          <w:lang w:val="en-US" w:eastAsia="zh-CN"/>
        </w:rPr>
        <w:t>Postgraduate student</w:t>
      </w:r>
      <w:r>
        <w:rPr>
          <w:rFonts w:hint="eastAsia" w:eastAsia="黑体"/>
          <w:sz w:val="24"/>
          <w:lang w:val="en-US" w:eastAsia="zh-CN"/>
        </w:rPr>
        <w:t xml:space="preserve">: Qi Neng </w:t>
      </w:r>
      <w:r>
        <w:rPr>
          <w:rFonts w:hint="eastAsia" w:eastAsia="黑体"/>
          <w:b/>
          <w:bCs/>
          <w:sz w:val="24"/>
          <w:lang w:val="en-US" w:eastAsia="zh-CN"/>
        </w:rPr>
        <w:t>Tutor</w:t>
      </w:r>
      <w:r>
        <w:rPr>
          <w:rFonts w:hint="eastAsia" w:eastAsia="黑体"/>
          <w:sz w:val="24"/>
          <w:lang w:val="en-US" w:eastAsia="zh-CN"/>
        </w:rPr>
        <w:t>: Tan Liang</w:t>
      </w:r>
    </w:p>
    <w:p>
      <w:pPr>
        <w:spacing w:line="400" w:lineRule="exact"/>
        <w:jc w:val="center"/>
        <w:rPr>
          <w:rFonts w:hint="eastAsia" w:ascii="Times New Roman" w:hAnsi="Times New Roman"/>
          <w:sz w:val="24"/>
        </w:rPr>
      </w:pPr>
    </w:p>
    <w:p>
      <w:pPr>
        <w:spacing w:line="400" w:lineRule="exact"/>
        <w:ind w:firstLine="482"/>
        <w:jc w:val="both"/>
        <w:rPr>
          <w:rFonts w:hint="eastAsia"/>
        </w:rPr>
      </w:pPr>
      <w:bookmarkStart w:id="2" w:name="_Toc24832"/>
      <w:bookmarkStart w:id="3" w:name="_Toc12559"/>
      <w:r>
        <w:rPr>
          <w:rStyle w:val="39"/>
          <w:rFonts w:hint="eastAsia" w:ascii="Times New Roman" w:hAnsi="Times New Roman" w:eastAsia="黑体"/>
          <w:b/>
          <w:sz w:val="24"/>
        </w:rPr>
        <w:t>ABSTRACT</w:t>
      </w:r>
      <w:bookmarkEnd w:id="2"/>
      <w:bookmarkEnd w:id="3"/>
      <w:r>
        <w:rPr>
          <w:rFonts w:hint="eastAsia" w:eastAsia="黑体"/>
          <w:b/>
          <w:sz w:val="24"/>
          <w:lang w:val="en-US" w:eastAsia="zh-CN"/>
        </w:rPr>
        <w:t xml:space="preserve"> </w:t>
      </w:r>
      <w:r>
        <w:rPr>
          <w:rFonts w:hint="eastAsia" w:eastAsia="黑体"/>
          <w:b w:val="0"/>
          <w:bCs/>
          <w:sz w:val="24"/>
          <w:lang w:val="en-US" w:eastAsia="zh-CN"/>
        </w:rPr>
        <w:t>T</w:t>
      </w:r>
      <w:r>
        <w:rPr>
          <w:rFonts w:hint="eastAsia"/>
        </w:rPr>
        <w:t>he trusted virtual platform which is constructed by the combination of virtualization technology and trusted computing and its trust chain have become one of the key focuses in the researched fields. But at present, most of the researching achievements construct the trust chain by extending the conventional trust chain model, as a result, the model is not precise and the logic is not completely reasonable. Moreover, two separate trust chains have existed, one is starting of the underlying virtual platform, and the other is the starting of the top-level user virtual machine</w:t>
      </w:r>
      <w:r>
        <w:rPr>
          <w:rFonts w:hint="eastAsia"/>
          <w:lang w:val="en-US" w:eastAsia="zh-CN"/>
        </w:rPr>
        <w:t>.</w:t>
      </w:r>
      <w:r>
        <w:rPr>
          <w:rFonts w:hint="eastAsia"/>
        </w:rPr>
        <w:t>And no interference theory formalism method defines the action only belongs to the domain</w:t>
      </w:r>
      <w:r>
        <w:rPr>
          <w:rFonts w:hint="eastAsia"/>
          <w:lang w:val="en-US" w:eastAsia="zh-CN"/>
        </w:rPr>
        <w:t>. And something belong to</w:t>
      </w:r>
      <w:r>
        <w:rPr>
          <w:rFonts w:hint="eastAsia"/>
        </w:rPr>
        <w:t xml:space="preserve"> the cloud environment are</w:t>
      </w:r>
      <w:r>
        <w:rPr>
          <w:rFonts w:hint="eastAsia"/>
          <w:lang w:val="en-US" w:eastAsia="zh-CN"/>
        </w:rPr>
        <w:t xml:space="preserve"> not</w:t>
      </w:r>
      <w:r>
        <w:rPr>
          <w:rFonts w:hint="eastAsia"/>
        </w:rPr>
        <w:t xml:space="preserve"> defined, such as the system action subject </w:t>
      </w:r>
      <w:r>
        <w:rPr>
          <w:rFonts w:hint="eastAsia"/>
          <w:lang w:val="en-US" w:eastAsia="zh-CN"/>
        </w:rPr>
        <w:t xml:space="preserve">So it </w:t>
      </w:r>
      <w:r>
        <w:rPr>
          <w:rFonts w:hint="eastAsia"/>
        </w:rPr>
        <w:t>cannot be fully applicable to trust chain model under the cloud computing environment.</w:t>
      </w:r>
    </w:p>
    <w:p>
      <w:pPr>
        <w:spacing w:line="400" w:lineRule="exact"/>
        <w:ind w:firstLine="482"/>
        <w:jc w:val="both"/>
        <w:rPr>
          <w:rFonts w:hint="eastAsia"/>
        </w:rPr>
      </w:pPr>
      <w:r>
        <w:rPr>
          <w:rFonts w:hint="eastAsia"/>
        </w:rPr>
        <w:t>In order to solve this problem, this paper proposes a trusted virtual platform</w:t>
      </w:r>
      <w:r>
        <w:rPr>
          <w:rFonts w:hint="eastAsia"/>
          <w:lang w:val="en-US" w:eastAsia="zh-CN"/>
        </w:rPr>
        <w:t xml:space="preserve"> which has</w:t>
      </w:r>
      <w:r>
        <w:rPr>
          <w:rFonts w:hint="eastAsia"/>
        </w:rPr>
        <w:t xml:space="preserve"> the characteristic of the waterfall</w:t>
      </w:r>
      <w:r>
        <w:rPr>
          <w:rFonts w:hint="eastAsia"/>
          <w:lang w:val="en-US" w:eastAsia="zh-CN"/>
        </w:rPr>
        <w:t>.</w:t>
      </w:r>
      <w:r>
        <w:rPr>
          <w:rFonts w:hint="eastAsia"/>
        </w:rPr>
        <w:t xml:space="preserve"> </w:t>
      </w:r>
      <w:r>
        <w:rPr>
          <w:rFonts w:hint="eastAsia"/>
          <w:lang w:val="en-US" w:eastAsia="zh-CN"/>
        </w:rPr>
        <w:t>T</w:t>
      </w:r>
      <w:r>
        <w:rPr>
          <w:rFonts w:hint="eastAsia"/>
        </w:rPr>
        <w:t xml:space="preserve">he trusted virtual platform add a </w:t>
      </w:r>
      <w:r>
        <w:rPr>
          <w:rFonts w:hint="eastAsia"/>
          <w:lang w:val="en-US" w:eastAsia="zh-CN"/>
        </w:rPr>
        <w:t xml:space="preserve">trusted joined </w:t>
      </w:r>
      <w:r>
        <w:rPr>
          <w:rFonts w:hint="eastAsia"/>
        </w:rPr>
        <w:t>point</w:t>
      </w:r>
      <w:r>
        <w:rPr>
          <w:rFonts w:hint="eastAsia"/>
          <w:lang w:val="en-US" w:eastAsia="zh-CN"/>
        </w:rPr>
        <w:t>, which</w:t>
      </w:r>
      <w:r>
        <w:rPr>
          <w:rFonts w:hint="eastAsia"/>
        </w:rPr>
        <w:t xml:space="preserve"> is mainly built by virtual mechanism module, virtual trusted platform module build module, the virtual machine and its virtual trusted platform module of binding modules.When trusted virtual platform to start, not only </w:t>
      </w:r>
      <w:r>
        <w:rPr>
          <w:rFonts w:hint="eastAsia"/>
          <w:lang w:val="en-US" w:eastAsia="zh-CN"/>
        </w:rPr>
        <w:t xml:space="preserve">can </w:t>
      </w:r>
      <w:r>
        <w:rPr>
          <w:rFonts w:hint="eastAsia"/>
        </w:rPr>
        <w:t xml:space="preserve">participated in the underlying virtualization platform in static measure, </w:t>
      </w:r>
      <w:r>
        <w:rPr>
          <w:rFonts w:hint="eastAsia"/>
          <w:lang w:val="en-US" w:eastAsia="zh-CN"/>
        </w:rPr>
        <w:t xml:space="preserve">but also </w:t>
      </w:r>
      <w:r>
        <w:rPr>
          <w:rFonts w:hint="eastAsia"/>
        </w:rPr>
        <w:t>can be together as a virtual machine and virtual trusted module launch dynamic measurement of virtual trusted root.</w:t>
      </w:r>
      <w:r>
        <w:rPr>
          <w:rFonts w:hint="eastAsia"/>
          <w:lang w:val="en-US" w:eastAsia="zh-CN"/>
        </w:rPr>
        <w:t xml:space="preserve"> </w:t>
      </w:r>
      <w:r>
        <w:rPr>
          <w:rFonts w:hint="eastAsia"/>
        </w:rPr>
        <w:t xml:space="preserve">In the trusted virtual platform, the trusted connection point has a waterfall feature, which forms a connecting link between the preceding and the underlying virtualization platform to start the output as the measurement of the virtual machine to start input, </w:t>
      </w:r>
      <w:r>
        <w:rPr>
          <w:rFonts w:hint="eastAsia"/>
          <w:lang w:val="en-US" w:eastAsia="zh-CN"/>
        </w:rPr>
        <w:t xml:space="preserve">which </w:t>
      </w:r>
      <w:r>
        <w:rPr>
          <w:rFonts w:hint="eastAsia"/>
        </w:rPr>
        <w:t xml:space="preserve">like the waterfall in the software design features.Then </w:t>
      </w:r>
      <w:r>
        <w:rPr>
          <w:rFonts w:hint="eastAsia"/>
          <w:lang w:val="en-US" w:eastAsia="zh-CN"/>
        </w:rPr>
        <w:t xml:space="preserve">this paper </w:t>
      </w:r>
      <w:r>
        <w:rPr>
          <w:rFonts w:hint="eastAsia"/>
        </w:rPr>
        <w:t>build the trust chain model</w:t>
      </w:r>
      <w:r>
        <w:rPr>
          <w:rFonts w:hint="eastAsia"/>
          <w:lang w:val="en-US" w:eastAsia="zh-CN"/>
        </w:rPr>
        <w:t xml:space="preserve"> </w:t>
      </w:r>
      <w:r>
        <w:rPr>
          <w:rFonts w:hint="eastAsia"/>
        </w:rPr>
        <w:t>based on the trusted virtual platform</w:t>
      </w:r>
      <w:r>
        <w:rPr>
          <w:rFonts w:hint="eastAsia"/>
          <w:lang w:val="en-US" w:eastAsia="zh-CN"/>
        </w:rPr>
        <w:t xml:space="preserve">. </w:t>
      </w:r>
      <w:r>
        <w:rPr>
          <w:rFonts w:hint="eastAsia"/>
        </w:rPr>
        <w:t xml:space="preserve"> This model starts with the physical TPM, and increases a Trusted-Joint Point called TJP between the chain of the underlying virtual platform and the chain of the top-level user VM. The TJP is in charge of the measurement of vTPM for VM after the trusted chain is transmitted from the underlying virtual platform to the TJP, and then the vTPM gets the control, and is in charge of the measurement of the related components and applications of the top-level user VM in the starting process. The TJP which has the waterfall characteristic between the underlying virtual platform and the top-level user VM can be viewed as a connecting link, and it can satisfy with the hierarchical and dynamic characteristics of the virtual platform, moreover guarantee the trust of the whole virtual platform.</w:t>
      </w:r>
      <w:r>
        <w:rPr>
          <w:rFonts w:hint="eastAsia"/>
          <w:lang w:val="en-US" w:eastAsia="zh-CN"/>
        </w:rPr>
        <w:t xml:space="preserve"> T</w:t>
      </w:r>
      <w:r>
        <w:rPr>
          <w:rFonts w:hint="eastAsia"/>
        </w:rPr>
        <w:t>his trusted virtual platform is implemented</w:t>
      </w:r>
      <w:r>
        <w:rPr>
          <w:rFonts w:hint="eastAsia"/>
          <w:lang w:val="en-US" w:eastAsia="zh-CN"/>
        </w:rPr>
        <w:t xml:space="preserve"> o</w:t>
      </w:r>
      <w:r>
        <w:rPr>
          <w:rFonts w:hint="eastAsia"/>
        </w:rPr>
        <w:t>n the Xen platform,</w:t>
      </w:r>
      <w:r>
        <w:rPr>
          <w:rFonts w:hint="eastAsia"/>
          <w:lang w:val="en-US" w:eastAsia="zh-CN"/>
        </w:rPr>
        <w:t xml:space="preserve"> t</w:t>
      </w:r>
      <w:r>
        <w:rPr>
          <w:rFonts w:hint="eastAsia"/>
        </w:rPr>
        <w:t>he experimental results based on Xen</w:t>
      </w:r>
      <w:r>
        <w:rPr>
          <w:rFonts w:hint="eastAsia"/>
          <w:lang w:val="en-US" w:eastAsia="zh-CN"/>
        </w:rPr>
        <w:t xml:space="preserve"> </w:t>
      </w:r>
      <w:r>
        <w:rPr>
          <w:rFonts w:hint="eastAsia"/>
        </w:rPr>
        <w:t>show that this trust chain transfer method can guarantee that the trusted virtualization environment is safe and reliable in the whole operation process.</w:t>
      </w:r>
    </w:p>
    <w:p>
      <w:pPr>
        <w:spacing w:line="400" w:lineRule="exact"/>
        <w:ind w:firstLine="482"/>
        <w:jc w:val="both"/>
        <w:rPr>
          <w:rFonts w:hint="eastAsia"/>
        </w:rPr>
      </w:pPr>
      <w:r>
        <w:rPr>
          <w:rFonts w:hint="eastAsia"/>
        </w:rPr>
        <w:t>Then,</w:t>
      </w:r>
      <w:r>
        <w:rPr>
          <w:rFonts w:hint="eastAsia"/>
          <w:lang w:val="en-US" w:eastAsia="zh-CN"/>
        </w:rPr>
        <w:t xml:space="preserve"> this paper</w:t>
      </w:r>
      <w:r>
        <w:rPr>
          <w:rFonts w:hint="eastAsia"/>
        </w:rPr>
        <w:t xml:space="preserve"> prove</w:t>
      </w:r>
      <w:r>
        <w:rPr>
          <w:rFonts w:hint="eastAsia"/>
          <w:lang w:val="en-US" w:eastAsia="zh-CN"/>
        </w:rPr>
        <w:t>s</w:t>
      </w:r>
      <w:r>
        <w:rPr>
          <w:rFonts w:hint="eastAsia"/>
        </w:rPr>
        <w:t xml:space="preserve"> the safety of trust chain model</w:t>
      </w:r>
      <w:r>
        <w:rPr>
          <w:rFonts w:hint="eastAsia"/>
          <w:lang w:val="en-US" w:eastAsia="zh-CN"/>
        </w:rPr>
        <w:t xml:space="preserve"> </w:t>
      </w:r>
      <w:r>
        <w:rPr>
          <w:rFonts w:hint="eastAsia"/>
        </w:rPr>
        <w:t xml:space="preserve"> based on the formal analysis of security system logic,</w:t>
      </w:r>
      <w:r>
        <w:rPr>
          <w:rFonts w:hint="eastAsia"/>
          <w:lang w:val="en-US" w:eastAsia="zh-CN"/>
        </w:rPr>
        <w:t xml:space="preserve">which mainly contain </w:t>
      </w:r>
      <w:r>
        <w:rPr>
          <w:rFonts w:hint="eastAsia"/>
        </w:rPr>
        <w:t>underlying physical platform and credible connecting point,</w:t>
      </w:r>
      <w:r>
        <w:rPr>
          <w:rFonts w:hint="eastAsia"/>
          <w:lang w:val="en-US" w:eastAsia="zh-CN"/>
        </w:rPr>
        <w:t xml:space="preserve"> and </w:t>
      </w:r>
      <w:r>
        <w:rPr>
          <w:rFonts w:hint="eastAsia"/>
        </w:rPr>
        <w:t>level of validation and remote proof in the form of local analysis</w:t>
      </w:r>
      <w:r>
        <w:rPr>
          <w:rFonts w:hint="eastAsia"/>
          <w:lang w:val="en-US" w:eastAsia="zh-CN"/>
        </w:rPr>
        <w:t xml:space="preserve">. All of them can </w:t>
      </w:r>
      <w:r>
        <w:rPr>
          <w:rFonts w:hint="eastAsia"/>
        </w:rPr>
        <w:t>prove the reliability and security of the trust chain model</w:t>
      </w:r>
      <w:r>
        <w:rPr>
          <w:rFonts w:hint="eastAsia"/>
          <w:lang w:val="en-US" w:eastAsia="zh-CN"/>
        </w:rPr>
        <w:t>.</w:t>
      </w:r>
    </w:p>
    <w:p>
      <w:pPr>
        <w:spacing w:line="400" w:lineRule="exact"/>
        <w:ind w:firstLine="482"/>
        <w:jc w:val="both"/>
        <w:rPr>
          <w:rFonts w:hint="eastAsia"/>
          <w:lang w:val="en-US" w:eastAsia="zh-CN"/>
        </w:rPr>
      </w:pPr>
      <w:r>
        <w:rPr>
          <w:rFonts w:hint="eastAsia"/>
          <w:lang w:val="en-US" w:eastAsia="zh-CN"/>
        </w:rPr>
        <w:t>Finally this paper proposes a trust chain formalism method, based on the extension of no interference theory.According to the present no interference theory don;t consider the security domain of the main body, action and the action of security domain and the influence of the system state to carry on the detailed instructions when the cloud environment in running. Subject to no interference theory in security domain action belongs to such as extension in detail, and defined the cloud computing environment is not passed no interference security theorem, combined with the virtual platform and credible trust chain for instance verification without interference.</w:t>
      </w:r>
    </w:p>
    <w:p>
      <w:pPr>
        <w:spacing w:line="400" w:lineRule="exact"/>
        <w:ind w:firstLine="435"/>
        <w:rPr>
          <w:rFonts w:hint="eastAsia" w:ascii="Times New Roman" w:hAnsi="Times New Roman"/>
          <w:sz w:val="24"/>
        </w:rPr>
      </w:pPr>
      <w:r>
        <w:rPr>
          <w:rFonts w:hint="eastAsia" w:eastAsia="黑体"/>
          <w:b/>
          <w:bCs/>
          <w:sz w:val="24"/>
          <w:lang w:val="en-US" w:eastAsia="zh-CN"/>
        </w:rPr>
        <w:t>Key Words</w:t>
      </w:r>
      <w:r>
        <w:rPr>
          <w:rFonts w:hint="eastAsia" w:eastAsia="黑体"/>
          <w:sz w:val="24"/>
          <w:lang w:val="en-US" w:eastAsia="zh-CN"/>
        </w:rPr>
        <w:t xml:space="preserve">: </w:t>
      </w:r>
      <w:r>
        <w:rPr>
          <w:rFonts w:hint="eastAsia"/>
          <w:sz w:val="24"/>
          <w:lang w:val="en-US" w:eastAsia="zh-CN"/>
        </w:rPr>
        <w:t xml:space="preserve">trusted computing; cloud computing; trusted chain; no interference theory; </w:t>
      </w:r>
      <w:r>
        <w:rPr>
          <w:rFonts w:hint="eastAsia"/>
        </w:rPr>
        <w:t>logic</w:t>
      </w:r>
      <w:r>
        <w:rPr>
          <w:rFonts w:hint="eastAsia"/>
          <w:lang w:val="en-US" w:eastAsia="zh-CN"/>
        </w:rPr>
        <w:t xml:space="preserve"> of </w:t>
      </w:r>
      <w:r>
        <w:rPr>
          <w:rFonts w:hint="eastAsia"/>
          <w:sz w:val="24"/>
          <w:lang w:val="en-US" w:eastAsia="zh-CN"/>
        </w:rPr>
        <w:t>safety system</w:t>
      </w:r>
      <w:r>
        <w:rPr>
          <w:rFonts w:hint="eastAsia"/>
        </w:rPr>
        <w:t xml:space="preserve"> </w:t>
      </w:r>
    </w:p>
    <w:p>
      <w:pPr>
        <w:spacing w:line="400" w:lineRule="exact"/>
        <w:ind w:firstLine="482"/>
        <w:jc w:val="both"/>
        <w:rPr>
          <w:rFonts w:hint="eastAsia"/>
        </w:rPr>
        <w:sectPr>
          <w:headerReference r:id="rId11"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val="0"/>
          <w:bCs/>
          <w:sz w:val="24"/>
          <w:szCs w:val="24"/>
        </w:rPr>
      </w:pPr>
      <w:bookmarkStart w:id="4" w:name="_Toc30825"/>
      <w:bookmarkStart w:id="5" w:name="_Toc16414"/>
      <w:r>
        <w:rPr>
          <w:rFonts w:hint="eastAsia" w:asciiTheme="minorEastAsia" w:hAnsiTheme="minorEastAsia" w:eastAsiaTheme="minorEastAsia" w:cstheme="minorEastAsia"/>
          <w:b w:val="0"/>
          <w:bCs/>
          <w:sz w:val="24"/>
          <w:szCs w:val="24"/>
        </w:rPr>
        <w:t>插图和附表清单</w:t>
      </w:r>
      <w:bookmarkEnd w:id="4"/>
      <w:bookmarkEnd w:id="5"/>
    </w:p>
    <w:p>
      <w:pPr>
        <w:pStyle w:val="16"/>
        <w:tabs>
          <w:tab w:val="right" w:leader="dot" w:pos="8505"/>
        </w:tabs>
        <w:spacing w:line="400" w:lineRule="exact"/>
        <w:rPr>
          <w:rFonts w:hint="eastAsia" w:asciiTheme="minorEastAsia" w:hAnsiTheme="minorEastAsia" w:eastAsiaTheme="minorEastAsia" w:cstheme="minorEastAsia"/>
        </w:rPr>
        <w:pPrChange w:id="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TOC \o "5-6" \t "图表,1" \h</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图1.1 TVP基本运行架构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_Toc20820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图2.1 虚拟机与VMM基本结构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_Toc28977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图3.1 </w:t>
      </w:r>
      <w:r>
        <w:rPr>
          <w:rFonts w:hint="eastAsia" w:asciiTheme="minorEastAsia" w:hAnsiTheme="minorEastAsia" w:eastAsiaTheme="minorEastAsia" w:cstheme="minorEastAsia"/>
        </w:rPr>
        <w:t>TVP-QT运行架构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_Toc23361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表3.1 TJP功能组件来源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_Toc27918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图3.2 </w:t>
      </w:r>
      <w:r>
        <w:rPr>
          <w:rFonts w:hint="eastAsia" w:asciiTheme="minorEastAsia" w:hAnsiTheme="minorEastAsia" w:eastAsiaTheme="minorEastAsia" w:cstheme="minorEastAsia"/>
        </w:rPr>
        <w:t>虚拟化平台可信环境信任链构建与验证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图3.3 </w:t>
      </w:r>
      <w:r>
        <w:rPr>
          <w:rFonts w:hint="eastAsia" w:asciiTheme="minorEastAsia" w:hAnsiTheme="minorEastAsia" w:eastAsiaTheme="minorEastAsia" w:cstheme="minorEastAsia"/>
        </w:rPr>
        <w:t>基于Xen的TVP-QT系统</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_Toc32295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表3.2 </w:t>
      </w:r>
      <w:r>
        <w:rPr>
          <w:rFonts w:hint="eastAsia" w:asciiTheme="minorEastAsia" w:hAnsiTheme="minorEastAsia" w:eastAsiaTheme="minorEastAsia" w:cstheme="minorEastAsia"/>
        </w:rPr>
        <w:t>物理平台(Dom0)和用户虚拟机(DomU-Ubuntu)配置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_Toc24257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3.4 </w:t>
      </w:r>
      <w:r>
        <w:rPr>
          <w:rFonts w:hint="eastAsia" w:asciiTheme="minorEastAsia" w:hAnsiTheme="minorEastAsia" w:eastAsiaTheme="minorEastAsia" w:cstheme="minorEastAsia"/>
        </w:rPr>
        <w:t>DomU-Ubuntu配置部分参数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_Toc27548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3.5 </w:t>
      </w:r>
      <w:r>
        <w:rPr>
          <w:rFonts w:hint="eastAsia" w:asciiTheme="minorEastAsia" w:hAnsiTheme="minorEastAsia" w:eastAsiaTheme="minorEastAsia" w:cstheme="minorEastAsia"/>
        </w:rPr>
        <w:t>Ubuntu vTPM实例配置部分参数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_Toc20805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9"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eastAsia="zh-CN"/>
        </w:rPr>
        <w:t>3</w:t>
      </w:r>
      <w:r>
        <w:rPr>
          <w:rFonts w:hint="eastAsia" w:asciiTheme="minorEastAsia" w:hAnsiTheme="minorEastAsia" w:eastAsiaTheme="minorEastAsia" w:cstheme="minorEastAsia"/>
          <w:lang w:val="en-US" w:eastAsia="zh-CN"/>
        </w:rPr>
        <w:t xml:space="preserve">.6 </w:t>
      </w:r>
      <w:r>
        <w:rPr>
          <w:rFonts w:hint="eastAsia" w:asciiTheme="minorEastAsia" w:hAnsiTheme="minorEastAsia" w:eastAsiaTheme="minorEastAsia" w:cstheme="minorEastAsia"/>
        </w:rPr>
        <w:t>vTPMManager配置文件部分参数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0"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表</w:t>
      </w:r>
      <w:r>
        <w:rPr>
          <w:rFonts w:hint="eastAsia" w:asciiTheme="minorEastAsia" w:hAnsiTheme="minorEastAsia" w:eastAsiaTheme="minorEastAsia" w:cstheme="minorEastAsia"/>
          <w:lang w:val="en-US" w:eastAsia="zh-CN"/>
        </w:rPr>
        <w:t xml:space="preserve">3.3 </w:t>
      </w:r>
      <w:r>
        <w:rPr>
          <w:rFonts w:hint="eastAsia" w:asciiTheme="minorEastAsia" w:hAnsiTheme="minorEastAsia" w:eastAsiaTheme="minorEastAsia" w:cstheme="minorEastAsia"/>
        </w:rPr>
        <w:t>仿真实验PCR存储简述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1"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 xml:space="preserve">图3.7 </w:t>
      </w:r>
      <w:r>
        <w:rPr>
          <w:rFonts w:hint="eastAsia" w:asciiTheme="minorEastAsia" w:hAnsiTheme="minorEastAsia" w:eastAsiaTheme="minorEastAsia" w:cstheme="minorEastAsia"/>
        </w:rPr>
        <w:t>信任链PCR信息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2"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lang w:val="en-US" w:eastAsia="zh-CN"/>
        </w:rPr>
        <w:t>图3.8 修改VM配置文件后的</w:t>
      </w:r>
      <w:r>
        <w:rPr>
          <w:rFonts w:hint="eastAsia" w:asciiTheme="minorEastAsia" w:hAnsiTheme="minorEastAsia" w:eastAsiaTheme="minorEastAsia" w:cstheme="minorEastAsia"/>
        </w:rPr>
        <w:t>PCR信息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_Toc12906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3"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3.9 </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_Toc5638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4"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3.10 v</w:t>
      </w:r>
      <w:r>
        <w:rPr>
          <w:rFonts w:hint="eastAsia" w:asciiTheme="minorEastAsia" w:hAnsiTheme="minorEastAsia" w:eastAsiaTheme="minorEastAsia" w:cstheme="minorEastAsia"/>
        </w:rPr>
        <w:t>m信任链构建时间</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_Toc14400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5"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4.1 </w:t>
      </w:r>
      <w:r>
        <w:rPr>
          <w:rFonts w:hint="eastAsia" w:asciiTheme="minorEastAsia" w:hAnsiTheme="minorEastAsia" w:eastAsiaTheme="minorEastAsia" w:cstheme="minorEastAsia"/>
        </w:rPr>
        <w:t>TVP-QT中 m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_Toc2133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6"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4.2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_Toc23035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7"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4.3 </w:t>
      </w:r>
      <w:r>
        <w:rPr>
          <w:rFonts w:hint="eastAsia" w:asciiTheme="minorEastAsia" w:hAnsiTheme="minorEastAsia" w:eastAsiaTheme="minorEastAsia" w:cstheme="minorEastAsia"/>
        </w:rPr>
        <w:t>TVP-QT中 TJP 信任链传递</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_Toc11465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pStyle w:val="16"/>
        <w:tabs>
          <w:tab w:val="right" w:leader="dot" w:pos="8505"/>
        </w:tabs>
        <w:spacing w:line="400" w:lineRule="exact"/>
        <w:rPr>
          <w:rFonts w:hint="eastAsia" w:asciiTheme="minorEastAsia" w:hAnsiTheme="minorEastAsia" w:eastAsiaTheme="minorEastAsia" w:cstheme="minorEastAsia"/>
        </w:rPr>
        <w:pPrChange w:id="18" w:author="Janusio" w:date="2018-03-20T10:18:27Z">
          <w:pPr>
            <w:pStyle w:val="16"/>
            <w:tabs>
              <w:tab w:val="right" w:leader="dot" w:pos="8505"/>
            </w:tabs>
          </w:pPr>
        </w:pPrChange>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\l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图</w:t>
      </w:r>
      <w:r>
        <w:rPr>
          <w:rFonts w:hint="eastAsia" w:asciiTheme="minorEastAsia" w:hAnsiTheme="minorEastAsia" w:eastAsiaTheme="minorEastAsia" w:cstheme="minorEastAsia"/>
          <w:lang w:val="en-US" w:eastAsia="zh-CN"/>
        </w:rPr>
        <w:t xml:space="preserve">4.4 </w:t>
      </w:r>
      <w:r>
        <w:rPr>
          <w:rFonts w:hint="eastAsia" w:asciiTheme="minorEastAsia" w:hAnsiTheme="minorEastAsia" w:eastAsiaTheme="minorEastAsia" w:cstheme="minorEastAsia"/>
        </w:rPr>
        <w:t>TVP-QT中m信任传递的远程验证程序</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rPr>
        <w:fldChar w:fldCharType="end"/>
      </w:r>
    </w:p>
    <w:p>
      <w:pPr>
        <w:spacing w:line="400" w:lineRule="exact"/>
        <w:rPr>
          <w:rFonts w:hint="eastAsia"/>
        </w:rPr>
        <w:pPrChange w:id="19" w:author="Janusio" w:date="2018-03-20T10:18:27Z">
          <w:pPr/>
        </w:pPrChange>
      </w:pPr>
      <w:r>
        <w:rPr>
          <w:rFonts w:hint="eastAsia" w:asciiTheme="minorEastAsia" w:hAnsiTheme="minorEastAsia" w:eastAsiaTheme="minorEastAsia" w:cstheme="minorEastAsia"/>
        </w:rPr>
        <w:fldChar w:fldCharType="end"/>
      </w:r>
    </w:p>
    <w:p>
      <w:pPr>
        <w:rPr>
          <w:rFonts w:hint="eastAsia"/>
        </w:rPr>
      </w:pPr>
      <w:bookmarkStart w:id="6" w:name="_Toc13914"/>
      <w:r>
        <w:rPr>
          <w:rFonts w:hint="eastAsia"/>
        </w:rPr>
        <w:br w:type="page"/>
      </w:r>
    </w:p>
    <w:p>
      <w:pPr>
        <w:pStyle w:val="38"/>
        <w:numPr>
          <w:ilvl w:val="0"/>
          <w:numId w:val="0"/>
        </w:numPr>
        <w:tabs>
          <w:tab w:val="clear" w:pos="420"/>
        </w:tabs>
        <w:ind w:leftChars="200"/>
        <w:jc w:val="center"/>
        <w:rPr>
          <w:rFonts w:hint="eastAsia" w:asciiTheme="minorEastAsia" w:hAnsiTheme="minorEastAsia" w:eastAsiaTheme="minorEastAsia" w:cstheme="minorEastAsia"/>
          <w:sz w:val="24"/>
          <w:szCs w:val="24"/>
        </w:rPr>
        <w:sectPr>
          <w:headerReference r:id="rId12"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p>
    <w:p>
      <w:pPr>
        <w:pStyle w:val="38"/>
        <w:numPr>
          <w:ilvl w:val="0"/>
          <w:numId w:val="0"/>
        </w:numPr>
        <w:tabs>
          <w:tab w:val="clear" w:pos="420"/>
        </w:tabs>
        <w:ind w:leftChars="200"/>
        <w:jc w:val="center"/>
        <w:rPr>
          <w:rFonts w:hint="eastAsia" w:asciiTheme="minorEastAsia" w:hAnsiTheme="minorEastAsia" w:eastAsiaTheme="minorEastAsia" w:cstheme="minorEastAsia"/>
          <w:b/>
          <w:sz w:val="24"/>
          <w:szCs w:val="24"/>
        </w:rPr>
      </w:pPr>
      <w:bookmarkStart w:id="7" w:name="_Toc808"/>
      <w:r>
        <w:rPr>
          <w:rFonts w:hint="eastAsia" w:asciiTheme="minorEastAsia" w:hAnsiTheme="minorEastAsia" w:eastAsiaTheme="minorEastAsia" w:cstheme="minorEastAsia"/>
          <w:sz w:val="32"/>
          <w:szCs w:val="32"/>
        </w:rPr>
        <w:t>目</w:t>
      </w:r>
      <w:r>
        <w:rPr>
          <w:rFonts w:hint="eastAsia" w:asciiTheme="minorEastAsia" w:hAnsiTheme="minorEastAsia" w:eastAsiaTheme="minorEastAsia" w:cstheme="minorEastAsia"/>
          <w:sz w:val="32"/>
          <w:szCs w:val="32"/>
          <w:lang w:val="en-US" w:eastAsia="zh-CN"/>
        </w:rPr>
        <w:t>录</w:t>
      </w:r>
      <w:bookmarkEnd w:id="6"/>
      <w:bookmarkEnd w:id="7"/>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 w:val="24"/>
          <w:szCs w:val="24"/>
          <w:lang w:val="en-US" w:eastAsia="zh-CN"/>
        </w:rPr>
        <w:fldChar w:fldCharType="begin"/>
      </w:r>
      <w:r>
        <w:rPr>
          <w:rFonts w:hint="eastAsia" w:asciiTheme="minorEastAsia" w:hAnsiTheme="minorEastAsia" w:eastAsiaTheme="minorEastAsia" w:cstheme="minorEastAsia"/>
          <w:sz w:val="24"/>
          <w:szCs w:val="24"/>
          <w:lang w:val="en-US" w:eastAsia="zh-CN"/>
        </w:rPr>
        <w:instrText xml:space="preserve">TOC \o "1-9" \t "摘要,1" \h</w:instrText>
      </w:r>
      <w:r>
        <w:rPr>
          <w:rFonts w:hint="eastAsia" w:asciiTheme="minorEastAsia" w:hAnsiTheme="minorEastAsia" w:eastAsiaTheme="minorEastAsia" w:cstheme="minorEastAsia"/>
          <w:sz w:val="24"/>
          <w:szCs w:val="24"/>
          <w:lang w:val="en-US" w:eastAsia="zh-CN"/>
        </w:rPr>
        <w:fldChar w:fldCharType="separate"/>
      </w: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_Toc32583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摘要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_Toc32583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_Toc24832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ABSTRACT</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_Toc24832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III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_Toc30825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bCs/>
          <w:szCs w:val="24"/>
        </w:rPr>
        <w:t>插图和附表清单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_Toc30825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_Toc808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目</w:t>
      </w:r>
      <w:r>
        <w:rPr>
          <w:rFonts w:hint="eastAsia" w:asciiTheme="minorEastAsia" w:hAnsiTheme="minorEastAsia" w:eastAsiaTheme="minorEastAsia" w:cstheme="minorEastAsia"/>
          <w:szCs w:val="24"/>
          <w:lang w:val="en-US" w:eastAsia="zh-CN"/>
        </w:rPr>
        <w:t>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_Toc808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VII</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_Toc7148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 </w:t>
      </w:r>
      <w:r>
        <w:rPr>
          <w:rFonts w:hint="eastAsia" w:asciiTheme="minorEastAsia" w:hAnsiTheme="minorEastAsia" w:eastAsiaTheme="minorEastAsia" w:cstheme="minorEastAsia"/>
          <w:lang w:val="en-US" w:eastAsia="zh-CN"/>
        </w:rPr>
        <w:t>绪论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_Toc7148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_Toc25290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1.1 </w:t>
      </w:r>
      <w:r>
        <w:rPr>
          <w:rFonts w:hint="eastAsia" w:asciiTheme="minorEastAsia" w:hAnsiTheme="minorEastAsia" w:eastAsiaTheme="minorEastAsia" w:cstheme="minorEastAsia"/>
          <w:lang w:val="en-US" w:eastAsia="zh-CN"/>
        </w:rPr>
        <w:t>研究背景及意义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_Toc25290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_Toc26140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1.2 国内外研究现状</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_Toc26140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_Toc29203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1.2.1 可信虚拟平台架构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_Toc29203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_Toc29529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1.2.2 可信虚拟平台信任链模型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_Toc29529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1.2.3 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_Toc3814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lang w:val="en-US" w:eastAsia="zh-CN"/>
        </w:rPr>
        <w:t xml:space="preserve">1.3 </w:t>
      </w:r>
      <w:r>
        <w:rPr>
          <w:rFonts w:hint="eastAsia" w:asciiTheme="minorEastAsia" w:hAnsiTheme="minorEastAsia" w:eastAsiaTheme="minorEastAsia" w:cstheme="minorEastAsia"/>
          <w:szCs w:val="28"/>
        </w:rPr>
        <w:t>本文主要工作</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_Toc3814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rPr>
        <w:t>1.4 论文组织结构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_Toc10546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 </w:t>
      </w:r>
      <w:r>
        <w:rPr>
          <w:rFonts w:hint="eastAsia" w:asciiTheme="minorEastAsia" w:hAnsiTheme="minorEastAsia" w:eastAsiaTheme="minorEastAsia" w:cstheme="minorEastAsia"/>
          <w:lang w:val="en-US" w:eastAsia="zh-CN"/>
        </w:rPr>
        <w:t>相关技术与理论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_Toc10546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2.1 虚拟化技术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_Toc31024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2.1.1 虚拟化技术分类</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_Toc31024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_Toc25892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2.1.2 </w:t>
      </w:r>
      <w:r>
        <w:rPr>
          <w:rFonts w:hint="eastAsia" w:asciiTheme="minorEastAsia" w:hAnsiTheme="minorEastAsia" w:eastAsiaTheme="minorEastAsia" w:cstheme="minorEastAsia"/>
          <w:szCs w:val="24"/>
          <w:lang w:val="en-US" w:eastAsia="zh-CN"/>
        </w:rPr>
        <w:t>虚拟机与虚拟机监视器</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_Toc25892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2.1.3 </w:t>
      </w:r>
      <w:r>
        <w:rPr>
          <w:rFonts w:hint="eastAsia" w:asciiTheme="minorEastAsia" w:hAnsiTheme="minorEastAsia" w:eastAsiaTheme="minorEastAsia" w:cstheme="minorEastAsia"/>
          <w:szCs w:val="24"/>
          <w:lang w:val="en-US" w:eastAsia="zh-CN"/>
        </w:rPr>
        <w:t>Xen与KVM</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_Toc15261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2.2 可信计算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_Toc15261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_Toc15188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2.2.1 </w:t>
      </w:r>
      <w:r>
        <w:rPr>
          <w:rFonts w:hint="eastAsia" w:asciiTheme="minorEastAsia" w:hAnsiTheme="minorEastAsia" w:eastAsiaTheme="minorEastAsia" w:cstheme="minorEastAsia"/>
          <w:lang w:val="en-US" w:eastAsia="zh-CN"/>
        </w:rPr>
        <w:t>可信平台模块</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_Toc15188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2.2.2 </w:t>
      </w:r>
      <w:r>
        <w:rPr>
          <w:rFonts w:hint="eastAsia" w:asciiTheme="minorEastAsia" w:hAnsiTheme="minorEastAsia" w:eastAsiaTheme="minorEastAsia" w:cstheme="minorEastAsia"/>
          <w:szCs w:val="24"/>
          <w:lang w:val="en-US" w:eastAsia="zh-CN"/>
        </w:rPr>
        <w:t>信任链技术</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_Toc17132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2.2.3 </w:t>
      </w:r>
      <w:r>
        <w:rPr>
          <w:rFonts w:hint="eastAsia" w:asciiTheme="minorEastAsia" w:hAnsiTheme="minorEastAsia" w:eastAsiaTheme="minorEastAsia" w:cstheme="minorEastAsia"/>
          <w:lang w:val="en-US" w:eastAsia="zh-CN"/>
        </w:rPr>
        <w:t>可信计算模块虚拟化</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_Toc17132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_Toc16948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 </w:t>
      </w:r>
      <w:r>
        <w:rPr>
          <w:rFonts w:hint="eastAsia" w:asciiTheme="minorEastAsia" w:hAnsiTheme="minorEastAsia" w:eastAsiaTheme="minorEastAsia" w:cstheme="minorEastAsia"/>
          <w:lang w:val="en-US" w:eastAsia="zh-CN"/>
        </w:rPr>
        <w:t>形式化分析方法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_Toc16948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_Toc15270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2.3.1 </w:t>
      </w:r>
      <w:r>
        <w:rPr>
          <w:rFonts w:hint="eastAsia" w:asciiTheme="minorEastAsia" w:hAnsiTheme="minorEastAsia" w:eastAsiaTheme="minorEastAsia" w:cstheme="minorEastAsia"/>
          <w:lang w:val="en-US" w:eastAsia="zh-CN"/>
        </w:rPr>
        <w:t>无干扰理论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_Toc15270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_Toc17183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2.3.2 </w:t>
      </w:r>
      <w:r>
        <w:rPr>
          <w:rFonts w:hint="eastAsia" w:asciiTheme="minorEastAsia" w:hAnsiTheme="minorEastAsia" w:eastAsiaTheme="minorEastAsia" w:cstheme="minorEastAsia"/>
          <w:lang w:val="en-US" w:eastAsia="zh-CN"/>
        </w:rPr>
        <w:t>安全系统逻辑理论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_Toc17183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_Toc1076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i w:val="0"/>
          <w:iCs w:val="0"/>
          <w:szCs w:val="24"/>
          <w:lang w:val="en-US" w:eastAsia="zh-CN"/>
        </w:rPr>
        <w:t>2.4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_Toc1076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18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_Toc24996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3 </w:t>
      </w:r>
      <w:r>
        <w:rPr>
          <w:rFonts w:hint="eastAsia" w:asciiTheme="minorEastAsia" w:hAnsiTheme="minorEastAsia" w:eastAsiaTheme="minorEastAsia" w:cstheme="minorEastAsia"/>
          <w:szCs w:val="32"/>
          <w:lang w:val="en-US" w:eastAsia="zh-CN"/>
        </w:rPr>
        <w:t>具有瀑布特征的TVP架构及信任链模型</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_Toc24996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_Toc12725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3.1 TVP-QT系统结构</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_Toc12725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_Toc26898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 xml:space="preserve">3.2 </w:t>
      </w:r>
      <w:r>
        <w:rPr>
          <w:rFonts w:hint="eastAsia" w:asciiTheme="minorEastAsia" w:hAnsiTheme="minorEastAsia" w:eastAsiaTheme="minorEastAsia" w:cstheme="minorEastAsia"/>
          <w:szCs w:val="28"/>
        </w:rPr>
        <w:t>TVP-QT信任链及属性</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_Toc26898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_Toc27200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4"/>
        </w:rPr>
        <w:t xml:space="preserve">3.3 </w:t>
      </w:r>
      <w:r>
        <w:rPr>
          <w:rFonts w:hint="eastAsia" w:asciiTheme="minorEastAsia" w:hAnsiTheme="minorEastAsia" w:eastAsiaTheme="minorEastAsia" w:cstheme="minorEastAsia"/>
          <w:szCs w:val="28"/>
          <w:lang w:val="en-US" w:eastAsia="zh-CN"/>
        </w:rPr>
        <w:t>基于Xen的</w:t>
      </w:r>
      <w:r>
        <w:rPr>
          <w:rFonts w:hint="eastAsia" w:asciiTheme="minorEastAsia" w:hAnsiTheme="minorEastAsia" w:eastAsiaTheme="minorEastAsia" w:cstheme="minorEastAsia"/>
          <w:szCs w:val="28"/>
        </w:rPr>
        <w:t>实例系统分析与讨论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_Toc27200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_Toc22298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 实验及结果分析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_Toc22298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_Toc19662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3.4.1 实验环境</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_Toc19662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28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_Toc20123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3.4.2 </w:t>
      </w:r>
      <w:r>
        <w:rPr>
          <w:rFonts w:hint="eastAsia" w:asciiTheme="minorEastAsia" w:hAnsiTheme="minorEastAsia" w:eastAsiaTheme="minorEastAsia" w:cstheme="minorEastAsia"/>
          <w:lang w:val="en-US" w:eastAsia="zh-CN"/>
        </w:rPr>
        <w:t>TVP-QT信任链构建</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_Toc20123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_Toc6505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3.4.3 TVP-QT性能测试及分析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_Toc6505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_Toc7572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3.5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_Toc7572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_Toc9154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1"/>
          <w:lang w:val="en-US" w:eastAsia="zh-CN"/>
        </w:rPr>
        <w:t xml:space="preserve">4 </w:t>
      </w:r>
      <w:r>
        <w:rPr>
          <w:rFonts w:hint="eastAsia" w:asciiTheme="minorEastAsia" w:hAnsiTheme="minorEastAsia" w:eastAsiaTheme="minorEastAsia" w:cstheme="minorEastAsia"/>
          <w:szCs w:val="21"/>
        </w:rPr>
        <w:t>基于LS</w:t>
      </w:r>
      <w:r>
        <w:rPr>
          <w:rFonts w:hint="eastAsia" w:asciiTheme="minorEastAsia" w:hAnsiTheme="minorEastAsia" w:eastAsiaTheme="minorEastAsia" w:cstheme="minorEastAsia"/>
          <w:szCs w:val="21"/>
          <w:vertAlign w:val="superscript"/>
        </w:rPr>
        <w:t>2</w:t>
      </w:r>
      <w:r>
        <w:rPr>
          <w:rFonts w:hint="eastAsia" w:asciiTheme="minorEastAsia" w:hAnsiTheme="minorEastAsia" w:eastAsiaTheme="minorEastAsia" w:cstheme="minorEastAsia"/>
          <w:szCs w:val="21"/>
        </w:rPr>
        <w:t>的TVP-QT信任链分析</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_Toc9154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_Toc22487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4.1 基本假定</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_Toc22487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_Toc11175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 m信任链的本地验证及远程证明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_Toc11175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_Toc21563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_Toc21563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_Toc20969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_Toc20969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36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_Toc2128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4.2.3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_Toc2128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40</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_Toc21940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 可信衔接点TJP的本地验证及远程证明</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_Toc21940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_Toc24306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4.3.1 本地程序执行</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_Toc24306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_Toc25959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4.3.2 本地可信属性描述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_Toc25959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2"/>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_Toc18473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4.3.3 信任链远程验证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_Toc18473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44</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_Toc26478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4.4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_Toc26478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_Toc29999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5 基于扩展无干扰理论的信任链分析方法</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_Toc29999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_Toc686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5.1 </w:t>
      </w:r>
      <w:r>
        <w:rPr>
          <w:rFonts w:hint="eastAsia" w:asciiTheme="minorEastAsia" w:hAnsiTheme="minorEastAsia" w:eastAsiaTheme="minorEastAsia" w:cstheme="minorEastAsia"/>
          <w:lang w:val="en-US" w:eastAsia="zh-CN"/>
        </w:rPr>
        <w:t>扩展无干扰理论基本假定及定义</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_Toc686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47</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_Toc2460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5.2 </w:t>
      </w:r>
      <w:r>
        <w:rPr>
          <w:rFonts w:hint="eastAsia" w:asciiTheme="minorEastAsia" w:hAnsiTheme="minorEastAsia" w:eastAsiaTheme="minorEastAsia" w:cstheme="minorEastAsia"/>
          <w:lang w:val="en-US" w:eastAsia="zh-CN"/>
        </w:rPr>
        <w:t>TVP-QT信任链传递形式化描述</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_Toc2460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52</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_Toc11134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5.3 </w:t>
      </w:r>
      <w:r>
        <w:rPr>
          <w:rFonts w:hint="eastAsia" w:asciiTheme="minorEastAsia" w:hAnsiTheme="minorEastAsia" w:eastAsiaTheme="minorEastAsia" w:cstheme="minorEastAsia"/>
          <w:lang w:val="en-US" w:eastAsia="zh-CN"/>
        </w:rPr>
        <w:t>扩展无干扰信任传递判定定理</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_Toc11134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53</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_Toc4873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rPr>
        <w:t xml:space="preserve">5.4 </w:t>
      </w:r>
      <w:r>
        <w:rPr>
          <w:rFonts w:hint="eastAsia" w:asciiTheme="minorEastAsia" w:hAnsiTheme="minorEastAsia" w:eastAsiaTheme="minorEastAsia" w:cstheme="minorEastAsia"/>
          <w:lang w:val="en-US" w:eastAsia="zh-CN"/>
        </w:rPr>
        <w:t>基于扩展无干扰的TVP-QT验证</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_Toc4873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_Toc24901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5.5 本章小结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_Toc24901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58</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_Toc25255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30"/>
        </w:rPr>
        <w:t xml:space="preserve">6 </w:t>
      </w:r>
      <w:r>
        <w:rPr>
          <w:rFonts w:hint="eastAsia" w:asciiTheme="minorEastAsia" w:hAnsiTheme="minorEastAsia" w:eastAsiaTheme="minorEastAsia" w:cstheme="minorEastAsia"/>
          <w:szCs w:val="32"/>
          <w:lang w:val="en-US" w:eastAsia="zh-CN"/>
        </w:rPr>
        <w:t>总结与展望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_Toc25255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_Toc27191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6.1 工作总结</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_Toc27191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8"/>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szCs w:val="28"/>
          <w:lang w:val="en-US" w:eastAsia="zh-CN"/>
        </w:rPr>
        <w:t>6.2 研究展望</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59</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_Toc1479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参考文献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_Toc1479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61</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_Toc28417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致谢</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_Toc28417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65</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rPr>
      </w:pPr>
      <w:r>
        <w:rPr>
          <w:rFonts w:hint="eastAsia" w:asciiTheme="minorEastAsia" w:hAnsiTheme="minorEastAsia" w:eastAsiaTheme="minorEastAsia" w:cstheme="minorEastAsia"/>
          <w:szCs w:val="24"/>
          <w:lang w:val="en-US" w:eastAsia="zh-CN"/>
        </w:rPr>
        <w:fldChar w:fldCharType="begin"/>
      </w:r>
      <w:r>
        <w:rPr>
          <w:rFonts w:hint="eastAsia" w:asciiTheme="minorEastAsia" w:hAnsiTheme="minorEastAsia" w:eastAsiaTheme="minorEastAsia" w:cstheme="minorEastAsia"/>
          <w:szCs w:val="24"/>
          <w:lang w:val="en-US" w:eastAsia="zh-CN"/>
        </w:rPr>
        <w:instrText xml:space="preserve"> HYPERLINK \l _Toc5056 </w:instrText>
      </w:r>
      <w:r>
        <w:rPr>
          <w:rFonts w:hint="eastAsia" w:asciiTheme="minorEastAsia" w:hAnsiTheme="minorEastAsia" w:eastAsiaTheme="minorEastAsia" w:cstheme="minorEastAsia"/>
          <w:szCs w:val="24"/>
          <w:lang w:val="en-US" w:eastAsia="zh-CN"/>
        </w:rPr>
        <w:fldChar w:fldCharType="separate"/>
      </w:r>
      <w:r>
        <w:rPr>
          <w:rFonts w:hint="eastAsia" w:asciiTheme="minorEastAsia" w:hAnsiTheme="minorEastAsia" w:eastAsiaTheme="minorEastAsia" w:cstheme="minorEastAsia"/>
          <w:lang w:val="en-US" w:eastAsia="zh-CN"/>
        </w:rPr>
        <w:t>硕士期间科研成果和参加的项目</w:t>
      </w:r>
      <w:r>
        <w:rPr>
          <w:rFonts w:hint="eastAsia" w:asciiTheme="minorEastAsia" w:hAnsiTheme="minorEastAsia" w:eastAsiaTheme="minorEastAsia" w:cstheme="minorEastAsia"/>
        </w:rPr>
        <w:tab/>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PAGEREF _Toc5056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t>66</w:t>
      </w:r>
      <w:r>
        <w:rPr>
          <w:rFonts w:hint="eastAsia" w:asciiTheme="minorEastAsia" w:hAnsiTheme="minorEastAsia" w:eastAsiaTheme="minorEastAsia" w:cstheme="minorEastAsia"/>
        </w:rPr>
        <w:fldChar w:fldCharType="end"/>
      </w:r>
      <w:r>
        <w:rPr>
          <w:rFonts w:hint="eastAsia" w:asciiTheme="minorEastAsia" w:hAnsiTheme="minorEastAsia" w:eastAsiaTheme="minorEastAsia" w:cstheme="minorEastAsia"/>
          <w:szCs w:val="24"/>
          <w:lang w:val="en-US" w:eastAsia="zh-CN"/>
        </w:rPr>
        <w:fldChar w:fldCharType="end"/>
      </w:r>
    </w:p>
    <w:p>
      <w:pPr>
        <w:pStyle w:val="16"/>
        <w:tabs>
          <w:tab w:val="right" w:leader="dot" w:pos="8505"/>
        </w:tabs>
        <w:rPr>
          <w:rFonts w:hint="eastAsia" w:asciiTheme="minorEastAsia" w:hAnsiTheme="minorEastAsia" w:eastAsiaTheme="minorEastAsia" w:cstheme="minorEastAsia"/>
          <w:szCs w:val="24"/>
          <w:lang w:val="en-US" w:eastAsia="zh-CN"/>
        </w:rPr>
        <w:sectPr>
          <w:headerReference r:id="rId13" w:type="default"/>
          <w:endnotePr>
            <w:numFmt w:val="decimal"/>
          </w:endnotePr>
          <w:pgSz w:w="11906" w:h="16838"/>
          <w:pgMar w:top="1701" w:right="1417" w:bottom="1417" w:left="1417" w:header="1304" w:footer="1020" w:gutter="567"/>
          <w:pgNumType w:fmt="upperRoman"/>
          <w:cols w:space="0" w:num="1"/>
          <w:rtlGutter w:val="0"/>
          <w:docGrid w:type="lines" w:linePitch="319" w:charSpace="0"/>
        </w:sectPr>
      </w:pPr>
      <w:r>
        <w:rPr>
          <w:rFonts w:hint="eastAsia" w:asciiTheme="minorEastAsia" w:hAnsiTheme="minorEastAsia" w:eastAsiaTheme="minorEastAsia" w:cstheme="minorEastAsia"/>
          <w:szCs w:val="24"/>
          <w:lang w:val="en-US" w:eastAsia="zh-CN"/>
        </w:rPr>
        <w:fldChar w:fldCharType="end"/>
      </w:r>
    </w:p>
    <w:p>
      <w:pPr>
        <w:pStyle w:val="2"/>
        <w:rPr>
          <w:rFonts w:hint="eastAsia"/>
        </w:rPr>
      </w:pPr>
      <w:bookmarkStart w:id="8" w:name="_Toc7148"/>
      <w:bookmarkStart w:id="9" w:name="_Toc19806"/>
      <w:r>
        <w:rPr>
          <w:rFonts w:hint="eastAsia"/>
          <w:lang w:val="en-US" w:eastAsia="zh-CN"/>
        </w:rPr>
        <w:t>绪论</w:t>
      </w:r>
      <w:bookmarkEnd w:id="8"/>
      <w:bookmarkEnd w:id="9"/>
    </w:p>
    <w:p>
      <w:pPr>
        <w:pStyle w:val="3"/>
        <w:ind w:firstLine="0" w:firstLineChars="0"/>
        <w:rPr>
          <w:rFonts w:hint="eastAsia"/>
        </w:rPr>
      </w:pPr>
      <w:bookmarkStart w:id="10" w:name="_Toc12122"/>
      <w:bookmarkStart w:id="11" w:name="_Toc25290"/>
      <w:r>
        <w:rPr>
          <w:rFonts w:hint="eastAsia"/>
          <w:lang w:val="en-US" w:eastAsia="zh-CN"/>
        </w:rPr>
        <w:t>研究背景及意义</w:t>
      </w:r>
      <w:bookmarkEnd w:id="10"/>
      <w:bookmarkEnd w:id="11"/>
    </w:p>
    <w:p>
      <w:pPr>
        <w:pStyle w:val="32"/>
        <w:spacing w:line="400" w:lineRule="exact"/>
        <w:ind w:firstLine="480" w:firstLineChars="200"/>
        <w:rPr>
          <w:rFonts w:hint="eastAsia" w:ascii="Times New Roman" w:hAnsi="Times New Roman"/>
          <w:sz w:val="24"/>
          <w:szCs w:val="24"/>
          <w:lang w:val="en-US" w:eastAsia="zh-CN"/>
        </w:rPr>
        <w:pPrChange w:id="20"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根据NIST定义</w:t>
      </w:r>
      <w:r>
        <w:rPr>
          <w:rStyle w:val="22"/>
          <w:rFonts w:hint="eastAsia" w:ascii="Times New Roman" w:hAnsi="Times New Roman"/>
          <w:sz w:val="24"/>
          <w:szCs w:val="24"/>
          <w:vertAlign w:val="superscript"/>
          <w:lang w:val="en-US" w:eastAsia="zh-CN"/>
        </w:rPr>
        <w:t>[</w:t>
      </w:r>
      <w:bookmarkStart w:id="12" w:name="_Ref22115"/>
      <w:r>
        <w:rPr>
          <w:rStyle w:val="22"/>
          <w:rFonts w:hint="eastAsia" w:ascii="Times New Roman" w:hAnsi="Times New Roman"/>
          <w:sz w:val="24"/>
          <w:szCs w:val="24"/>
          <w:vertAlign w:val="superscript"/>
          <w:lang w:val="en-US" w:eastAsia="zh-CN"/>
        </w:rPr>
        <w:endnoteReference w:id="0"/>
      </w:r>
      <w:bookmarkEnd w:id="12"/>
      <w:r>
        <w:rPr>
          <w:rStyle w:val="22"/>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云计算是可以使用户按照使用量付费并且获得高效的、快捷的网络服务的新型资源共享模式，其主要目的是在提高网络、服务器、硬盘存储、软件等共享资源利用率的同时，使云租户不再关注硬件资源的管理和维护，云租户只需要在硬件资源上投入很少的管理维护工作就可以得到很高的资源回报。云计算的高效的资源处理能力也带动了大数据、人工智能等相关领域的发展。目前的云计算提供商，比如国外的Intel、IBM、微软，以及国内的腾讯、阿里巴巴都拥有非常成熟的云计算技术和应用服务提供技术。云计算的快速发展同时也给云计算带来了除传统信息安全、网络安全之外的安全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，其中，如何向云租户证明云计算底层平台的安全性、虚拟机(Virtual Machine，VM)的安全性是一个非常重要的问题</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
      </w:r>
      <w:r>
        <w:rPr>
          <w:rFonts w:hint="eastAsia" w:ascii="Times New Roman" w:hAnsi="Times New Roman"/>
          <w:sz w:val="24"/>
          <w:szCs w:val="24"/>
          <w:vertAlign w:val="superscript"/>
          <w:lang w:val="en-US" w:eastAsia="zh-CN"/>
        </w:rPr>
        <w:t>~</w:t>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4"/>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5"/>
      </w:r>
      <w:r>
        <w:rPr>
          <w:rStyle w:val="22"/>
          <w:rFonts w:hint="eastAsia" w:ascii="Times New Roman" w:hAnsi="Times New Roman"/>
          <w:vanish/>
          <w:sz w:val="24"/>
          <w:szCs w:val="24"/>
          <w:lang w:val="en-US" w:eastAsia="zh-CN"/>
        </w:rPr>
        <w:t>][</w:t>
      </w:r>
      <w:r>
        <w:rPr>
          <w:rStyle w:val="22"/>
          <w:rFonts w:hint="eastAsia" w:ascii="Times New Roman" w:hAnsi="Times New Roman"/>
          <w:vanish/>
          <w:sz w:val="24"/>
          <w:szCs w:val="24"/>
          <w:lang w:val="en-US" w:eastAsia="zh-CN"/>
        </w:rPr>
        <w:endnoteReference w:id="6"/>
      </w:r>
      <w:r>
        <w:rPr>
          <w:rStyle w:val="22"/>
          <w:rFonts w:hint="eastAsia" w:ascii="Times New Roman" w:hAnsi="Times New Roman"/>
          <w:vanish/>
          <w:sz w:val="24"/>
          <w:szCs w:val="24"/>
          <w:lang w:val="en-US" w:eastAsia="zh-CN"/>
        </w:rPr>
        <w:t>][</w:t>
      </w:r>
      <w:r>
        <w:rPr>
          <w:rStyle w:val="22"/>
          <w:rFonts w:hint="eastAsia" w:ascii="Times New Roman" w:hAnsi="Times New Roman"/>
          <w:sz w:val="24"/>
          <w:szCs w:val="24"/>
          <w:lang w:val="en-US" w:eastAsia="zh-CN"/>
        </w:rPr>
        <w:endnoteReference w:id="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。而可信计算是保障信息系统安全最为重要的技术手段之一</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8"/>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，它通过提供数据保护、身份认证、远程证明以及完整性度量等特性提高包括底层物理资源、应用软件等在内的计算平台的可信性和可靠性</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。因此，将可信计算技术应用在提高云计算环境的安全性是工业界和产业界必须重视的地方。</w:t>
      </w:r>
    </w:p>
    <w:p>
      <w:pPr>
        <w:pStyle w:val="32"/>
        <w:spacing w:line="400" w:lineRule="exact"/>
        <w:ind w:firstLine="480" w:firstLineChars="200"/>
        <w:rPr>
          <w:rFonts w:hint="eastAsia" w:ascii="Times New Roman" w:hAnsi="Times New Roman"/>
          <w:sz w:val="24"/>
          <w:szCs w:val="24"/>
          <w:lang w:val="en-US" w:eastAsia="zh-CN"/>
        </w:rPr>
        <w:pPrChange w:id="21" w:author="Janusio" w:date="2018-03-20T10:19:47Z">
          <w:pPr>
            <w:pStyle w:val="32"/>
            <w:spacing w:line="360" w:lineRule="auto"/>
            <w:ind w:firstLine="540" w:firstLineChars="0"/>
          </w:pPr>
        </w:pPrChange>
      </w:pPr>
      <w:r>
        <w:rPr>
          <w:rFonts w:hint="eastAsia" w:ascii="Times New Roman" w:hAnsi="Times New Roman"/>
          <w:sz w:val="24"/>
          <w:szCs w:val="24"/>
          <w:lang w:val="en-US" w:eastAsia="zh-CN"/>
        </w:rPr>
        <w:t>根据中国信息通信研究院2017年7月发布的《云计算关键行业应用报告》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近几年，云计算的发展十分迅速，并产生了以云主机为主要服务的云计算市场。其中，2016年，全球云计算市场的经济整体规模已经达到了654.6亿美元，较2015年增长25.4%，并且预计在2020年云计算市场规模将达到1453.3亿美元，平均每年增长率为21.7%。2016年我国的云计算市场达到514.9亿元，增速为35.9%，处于全球国家云计算发展的前列。2017年，工信部在官方网站发布通知《云计算发展三年行动计划（2017－2019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中提到，我国云计算的发展目标到2019年我国的云计算规模预计达到4300亿元，该项内容为我国云计算和云计算安全技术创新和产业发展指明了方向，提供了政策保障和法律依托。并且，根据著名安全公司McAfee发布的“2017年全球云计算安全报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显示，在2016下半年到2017年，在参与调查的公司中，为把更多的精力投入到提高客户体验中，IT预算中有超过80%的预算被用来使用云服务及其解决方案。但是，仅有23%的企业完全信任云计算提供商。</w:t>
      </w:r>
    </w:p>
    <w:p>
      <w:pPr>
        <w:pStyle w:val="48"/>
        <w:spacing w:line="360" w:lineRule="auto"/>
        <w:ind w:firstLine="540" w:firstLineChars="0"/>
        <w:rPr>
          <w:rFonts w:hint="eastAsia"/>
          <w:lang w:val="en-US" w:eastAsia="zh-CN"/>
        </w:rPr>
        <w:pPrChange w:id="22" w:author="Janusio" w:date="2018-03-20T10:20:57Z">
          <w:pPr>
            <w:pStyle w:val="32"/>
            <w:spacing w:line="360" w:lineRule="auto"/>
            <w:ind w:firstLine="540" w:firstLineChars="0"/>
          </w:pPr>
        </w:pPrChange>
      </w:pPr>
      <w:r>
        <w:rPr>
          <w:rFonts w:hint="eastAsia"/>
          <w:lang w:val="en-US" w:eastAsia="zh-CN"/>
        </w:rPr>
        <w:t>目前的大部分云租户不能完全信任云提供商提供的云计算服务的原因，主要是由于云租户在使用云提供商提供的虚拟机时，并不能确认云计算平台上的物理主机是云提供商按照各自操作系统官方文件进行启动的，以及租户请求的虚拟机是按照预期的配置和要求进行启动的。因为云计算环境下的虚拟机存在着包括传统信息系统安全以及新型网络安全等威胁，比如：虚拟机恶意代码攻击、虚拟机逃逸等，这些都会导致虚拟机在重新启动时的组件被篡改，在云租户对虚拟机进行重新启动时，可能无法判断虚拟机的操作系统、数据是否被篡改。而可信虚拟平台的构建可以利用可信平台模块（Trusted Computing Platform, TPM）中的可信度量、可信报告等技术向用户发送关于云计算平台的可信度量结果，并且证明自身的安全性。一方面，云计算架构中独特的虚拟机监视器（Virtual Machine Monitor, VMM）的隔离机制、安全机制、监控机制，为在物理服务器操作系统和应用服务建立可信计算环境提供了保障，也可以有效的防止外界对可信计算环境的侵扰和破坏；另一方面，可信计算技术为虚拟化技术中的虚拟机提供了完整性度量和信任链扩展的思路，为虚拟机对云租户提供云服务提供了保障。</w:t>
      </w:r>
    </w:p>
    <w:p>
      <w:pPr>
        <w:pStyle w:val="48"/>
        <w:spacing w:line="360" w:lineRule="auto"/>
        <w:ind w:firstLine="540" w:firstLineChars="0"/>
        <w:rPr>
          <w:rFonts w:hint="eastAsia"/>
          <w:lang w:val="en-US" w:eastAsia="zh-CN"/>
        </w:rPr>
        <w:pPrChange w:id="23" w:author="Janusio" w:date="2018-03-20T10:54:20Z">
          <w:pPr>
            <w:pStyle w:val="32"/>
            <w:spacing w:line="360" w:lineRule="auto"/>
            <w:ind w:firstLine="540" w:firstLineChars="0"/>
          </w:pPr>
        </w:pPrChange>
      </w:pPr>
      <w:r>
        <w:rPr>
          <w:rFonts w:hint="eastAsia"/>
          <w:lang w:val="en-US" w:eastAsia="zh-CN"/>
        </w:rPr>
        <w:t>信任链技术</w:t>
      </w:r>
      <w:r>
        <w:rPr>
          <w:rStyle w:val="22"/>
          <w:rFonts w:hint="eastAsia" w:ascii="Times New Roman" w:hAnsi="Times New Roman"/>
          <w:szCs w:val="24"/>
          <w:lang w:val="en-US" w:eastAsia="zh-CN"/>
        </w:rPr>
        <w:t>[</w:t>
      </w:r>
      <w:r>
        <w:rPr>
          <w:rStyle w:val="22"/>
          <w:rFonts w:hint="eastAsia" w:ascii="Times New Roman" w:hAnsi="Times New Roman"/>
          <w:szCs w:val="24"/>
          <w:lang w:val="en-US" w:eastAsia="zh-CN"/>
        </w:rPr>
        <w:endnoteReference w:id="14"/>
      </w:r>
      <w:r>
        <w:rPr>
          <w:rStyle w:val="22"/>
          <w:rFonts w:hint="eastAsia" w:ascii="Times New Roman" w:hAnsi="Times New Roman"/>
          <w:szCs w:val="24"/>
          <w:lang w:val="en-US" w:eastAsia="zh-CN"/>
        </w:rPr>
        <w:t>]</w:t>
      </w:r>
      <w:r>
        <w:rPr>
          <w:rFonts w:hint="eastAsia"/>
          <w:lang w:val="en-US" w:eastAsia="zh-CN"/>
        </w:rPr>
        <w:t>是可信计算的关键技术，针对可信计算技术与云计算技术结合的可信虚拟平台的信任链构建更是十分有必要的。利用虚拟可信平台模块（Virtualization of Trusted Platform Module, vTPM）</w:t>
      </w:r>
      <w:r>
        <w:rPr>
          <w:rStyle w:val="22"/>
          <w:rFonts w:hint="eastAsia" w:ascii="Times New Roman" w:hAnsi="Times New Roman"/>
          <w:szCs w:val="24"/>
          <w:lang w:val="en-US" w:eastAsia="zh-CN"/>
        </w:rPr>
        <w:t>[</w:t>
      </w:r>
      <w:bookmarkStart w:id="13" w:name="_Ref22940"/>
      <w:r>
        <w:rPr>
          <w:rStyle w:val="22"/>
          <w:rFonts w:hint="eastAsia" w:ascii="Times New Roman" w:hAnsi="Times New Roman"/>
          <w:szCs w:val="24"/>
          <w:lang w:val="en-US" w:eastAsia="zh-CN"/>
        </w:rPr>
        <w:endnoteReference w:id="15"/>
      </w:r>
      <w:bookmarkEnd w:id="13"/>
      <w:r>
        <w:rPr>
          <w:rStyle w:val="22"/>
          <w:rFonts w:hint="eastAsia" w:ascii="Times New Roman" w:hAnsi="Times New Roman"/>
          <w:szCs w:val="24"/>
          <w:lang w:val="en-US" w:eastAsia="zh-CN"/>
        </w:rPr>
        <w:t>]</w:t>
      </w:r>
      <w:r>
        <w:rPr>
          <w:rFonts w:hint="eastAsia"/>
          <w:lang w:val="en-US" w:eastAsia="zh-CN"/>
        </w:rPr>
        <w:t>[25]在云计算环境中构建安全可靠的可信虚拟平台，并且利用可信计算中的关键技术——信任链技术对整个云计算平台进行信任链构建，建立从云计算平台底层物理服务器到提供服务的可信虚拟机的信任链，可以给目前的云计算安全问题提供一个新的解决思路，为构建安全的云计算环境提供更好的安全保障。</w:t>
      </w:r>
    </w:p>
    <w:p>
      <w:pPr>
        <w:pStyle w:val="48"/>
        <w:spacing w:line="360" w:lineRule="auto"/>
        <w:ind w:firstLine="540" w:firstLineChars="0"/>
        <w:rPr>
          <w:rFonts w:hint="eastAsia"/>
          <w:lang w:val="en-US" w:eastAsia="zh-CN"/>
        </w:rPr>
        <w:pPrChange w:id="24" w:author="Janusio" w:date="2018-03-20T10:54:35Z">
          <w:pPr>
            <w:pStyle w:val="32"/>
            <w:spacing w:line="360" w:lineRule="auto"/>
            <w:ind w:firstLine="540" w:firstLineChars="0"/>
          </w:pPr>
        </w:pPrChange>
      </w:pPr>
      <w:r>
        <w:rPr>
          <w:rFonts w:hint="eastAsia"/>
          <w:lang w:val="en-US" w:eastAsia="zh-CN"/>
        </w:rPr>
        <w:t>并且，针对信任链传递模型的形式化分析方法一直是可信计算研究领域中重点关注的问题，从安全系统的整体构建角度上来看，一个安全可靠的系统不仅仅在功能上是安全的，也必须利用形式化分析中的数学模型描述其组件和安全属性，并用语义明确的定义和安全定理证明其安全性。在针对信任链形式化分析方法中的众多理论中，无干扰理论一直是备受研究者关注的形式化分析方法。无干扰理论基于有限状态机描述系统的行为和动作，并从传递无干扰和非传递无干扰给出系统的安全定理。但是目前的针对信任链传递模型的形式化分析方法还不能完全适用于云计算环境下的可信虚拟平台，其缺点主要表现在其没有考虑到云计算运行中时的安全域、动作所属主体以及动作对安全域和系统状态的影响进行详细的说明，比如，系统的发出动作在整体上是属于某一域，但是实际上也存在发出该动作的主体。</w:t>
      </w:r>
    </w:p>
    <w:p>
      <w:pPr>
        <w:pStyle w:val="48"/>
        <w:spacing w:line="360" w:lineRule="auto"/>
        <w:ind w:firstLine="540" w:firstLineChars="0"/>
        <w:rPr>
          <w:rFonts w:hint="eastAsia" w:ascii="Times New Roman" w:hAnsi="Times New Roman"/>
          <w:szCs w:val="24"/>
        </w:rPr>
        <w:pPrChange w:id="25" w:author="Janusio" w:date="2018-03-20T10:55:06Z">
          <w:pPr>
            <w:pStyle w:val="32"/>
            <w:spacing w:line="360" w:lineRule="auto"/>
            <w:ind w:firstLine="540" w:firstLineChars="0"/>
          </w:pPr>
        </w:pPrChange>
      </w:pPr>
      <w:r>
        <w:rPr>
          <w:rFonts w:hint="eastAsia"/>
          <w:lang w:val="en-US" w:eastAsia="zh-CN"/>
        </w:rPr>
        <w:t>为此，本文对可信虚拟平台架构及其之上的信任链模型进行研究，并利用已有的形式化分析方法安全系统逻辑方法和本文提出的扩展</w:t>
      </w:r>
      <w:del w:id="26" w:author="Janusio" w:date="2018-03-20T10:55:58Z">
        <w:r>
          <w:rPr>
            <w:rFonts w:hint="eastAsia"/>
            <w:lang w:val="en-US" w:eastAsia="zh-CN"/>
          </w:rPr>
          <w:delText>后</w:delText>
        </w:r>
      </w:del>
      <w:del w:id="27" w:author="Janusio" w:date="2018-03-20T10:55:57Z">
        <w:r>
          <w:rPr>
            <w:rFonts w:hint="eastAsia"/>
            <w:lang w:val="en-US" w:eastAsia="zh-CN"/>
          </w:rPr>
          <w:delText>的</w:delText>
        </w:r>
      </w:del>
      <w:r>
        <w:rPr>
          <w:rFonts w:hint="eastAsia"/>
          <w:lang w:val="en-US" w:eastAsia="zh-CN"/>
        </w:rPr>
        <w:t>无干扰理论分别对信任链进行形式化分析。首先提出了带有可信衔接点的可信虚拟平台架构TVP-QT，其中可信衔接点由三部分组件构成，虚拟机构建模块，虚拟可信模块构建模块，VM和vTPM绑定模块，该可信衔接点充分连接了云计算平台和虚拟机，保障信任链构建的安全性和完整性。然后构建TVP-QT的信任链模型，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最后，本文对目前的无干扰理论进行扩展，详细的定义了动作的主体，动作对系统安全域的影响等，并给出了非传递无干扰的云计算环境信任链安全判定定理。不仅在实验上证明了TVP-QT模型的安全性和可靠性，也在理论上证明了TVP-QT模型的安全性和可靠性。</w:t>
      </w:r>
    </w:p>
    <w:p>
      <w:pPr>
        <w:pStyle w:val="3"/>
        <w:ind w:firstLine="0" w:firstLineChars="0"/>
        <w:rPr>
          <w:rFonts w:hint="eastAsia"/>
          <w:lang w:val="en-US" w:eastAsia="zh-CN"/>
        </w:rPr>
      </w:pPr>
      <w:bookmarkStart w:id="14" w:name="_Toc6072"/>
      <w:bookmarkStart w:id="15" w:name="_Toc26140"/>
      <w:r>
        <w:rPr>
          <w:rFonts w:hint="eastAsia"/>
          <w:lang w:val="en-US" w:eastAsia="zh-CN"/>
        </w:rPr>
        <w:t>国内外研究现状</w:t>
      </w:r>
      <w:bookmarkEnd w:id="14"/>
      <w:bookmarkEnd w:id="15"/>
    </w:p>
    <w:p>
      <w:pPr>
        <w:pStyle w:val="32"/>
        <w:keepNext w:val="0"/>
        <w:keepLines w:val="0"/>
        <w:pageBreakBefore w:val="0"/>
        <w:widowControl/>
        <w:kinsoku/>
        <w:wordWrap/>
        <w:overflowPunct/>
        <w:topLinePunct w:val="0"/>
        <w:autoSpaceDE w:val="0"/>
        <w:autoSpaceDN w:val="0"/>
        <w:bidi w:val="0"/>
        <w:adjustRightInd/>
        <w:snapToGrid/>
        <w:spacing w:line="400" w:lineRule="exact"/>
        <w:ind w:left="0" w:leftChars="0" w:right="0" w:rightChars="0" w:firstLine="420" w:firstLineChars="0"/>
        <w:jc w:val="both"/>
        <w:textAlignment w:val="auto"/>
        <w:outlineLvl w:val="9"/>
        <w:rPr>
          <w:rFonts w:hint="eastAsia" w:ascii="Times New Roman" w:hAnsi="Times New Roman" w:eastAsia="黑体"/>
          <w:b/>
          <w:sz w:val="28"/>
          <w:szCs w:val="28"/>
          <w:lang w:val="en-US" w:eastAsia="zh-CN"/>
        </w:rPr>
        <w:pPrChange w:id="28" w:author="Janusio" w:date="2018-03-20T10:57:03Z">
          <w:pPr>
            <w:pStyle w:val="32"/>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ascii="Times New Roman" w:hAnsi="Times New Roman"/>
          <w:sz w:val="24"/>
          <w:szCs w:val="24"/>
          <w:lang w:val="en-US" w:eastAsia="zh-CN"/>
        </w:rPr>
        <w:t>可信计算技术与虚拟化技术的结合的可信虚拟平台（Trusted Virtualization Platform, TVP）一直以来都受到国内外学者的广泛关注。Intel的Stefan Berger</w:t>
      </w:r>
      <w:r>
        <w:rPr>
          <w:rFonts w:hint="eastAsia" w:ascii="Times New Roman" w:hAnsi="Times New Roman"/>
          <w:sz w:val="24"/>
          <w:szCs w:val="24"/>
          <w:vertAlign w:val="superscript"/>
          <w:lang w:val="en-US" w:eastAsia="zh-CN"/>
        </w:rPr>
        <w:t>[16]</w:t>
      </w:r>
      <w:r>
        <w:rPr>
          <w:rFonts w:hint="eastAsia" w:ascii="Times New Roman" w:hAnsi="Times New Roman"/>
          <w:sz w:val="24"/>
          <w:szCs w:val="24"/>
          <w:lang w:val="en-US" w:eastAsia="zh-CN"/>
        </w:rPr>
        <w:t>等人最先提出vTPM的概念，随后产生了很多关于TVP及其信任链构建的研究成果，其中，开源的虚拟机架构Xen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是最早支持vTPM的VMM，为学术界和产业界提供非常便捷的实验平台；2015年，云计算公司EMC</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宣布在VMware vSphere 6.0中支持vTPM；2016年，微软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18"/>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宣布在win10中加入可信计算，并提供Hyper-V技术。总之，学术界和产业界都已开始重视可信计算技术与虚拟化技术的结合。为更好的对本文研究内容的国内外研究现状进行阐释，本文将从可信虚拟平台架构、可信虚拟平台信任链模型、针对信任链的形式化分析方法三部分进行描述。</w:t>
      </w:r>
    </w:p>
    <w:p>
      <w:pPr>
        <w:pStyle w:val="4"/>
        <w:spacing w:line="360" w:lineRule="auto"/>
        <w:ind w:firstLine="0" w:firstLineChars="0"/>
        <w:rPr>
          <w:rFonts w:hint="eastAsia" w:ascii="Times New Roman" w:hAnsi="Times New Roman" w:eastAsia="黑体"/>
          <w:b/>
          <w:sz w:val="24"/>
          <w:szCs w:val="24"/>
          <w:lang w:val="en-US" w:eastAsia="zh-CN"/>
        </w:rPr>
      </w:pPr>
      <w:bookmarkStart w:id="16" w:name="_Toc26971"/>
      <w:bookmarkStart w:id="17" w:name="_Toc29203"/>
      <w:r>
        <w:rPr>
          <w:rFonts w:hint="eastAsia" w:ascii="Times New Roman" w:hAnsi="Times New Roman" w:eastAsia="黑体"/>
          <w:b/>
          <w:sz w:val="24"/>
          <w:szCs w:val="24"/>
          <w:lang w:val="en-US" w:eastAsia="zh-CN"/>
        </w:rPr>
        <w:t>可信虚拟平台</w:t>
      </w:r>
      <w:r>
        <w:rPr>
          <w:rFonts w:hint="eastAsia" w:ascii="Times New Roman" w:hAnsi="Times New Roman"/>
          <w:b/>
          <w:sz w:val="24"/>
          <w:szCs w:val="24"/>
          <w:lang w:val="en-US" w:eastAsia="zh-CN"/>
        </w:rPr>
        <w:t>架构</w:t>
      </w:r>
      <w:bookmarkEnd w:id="16"/>
      <w:bookmarkEnd w:id="17"/>
    </w:p>
    <w:p>
      <w:pPr>
        <w:pStyle w:val="32"/>
        <w:spacing w:line="400" w:lineRule="exact"/>
        <w:ind w:firstLine="480" w:firstLineChars="200"/>
        <w:rPr>
          <w:rFonts w:hint="eastAsia" w:ascii="Times New Roman" w:hAnsi="Times New Roman" w:eastAsiaTheme="minorEastAsia"/>
          <w:sz w:val="24"/>
          <w:szCs w:val="24"/>
          <w:lang w:val="en-US" w:eastAsia="zh-CN"/>
        </w:rPr>
        <w:pPrChange w:id="29"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国外研究者针对可信计算解决虚拟系统安全问题的研究比较早，在2000年后都被研究者用来解决虚拟系统平台安全的问题，</w:t>
      </w:r>
      <w:r>
        <w:rPr>
          <w:rFonts w:hint="eastAsia" w:ascii="Times New Roman" w:hAnsi="Times New Roman"/>
          <w:sz w:val="24"/>
          <w:szCs w:val="24"/>
        </w:rPr>
        <w:t>这些平台包括Terra</w:t>
      </w:r>
      <w:r>
        <w:rPr>
          <w:rStyle w:val="22"/>
          <w:rFonts w:hint="eastAsia" w:ascii="Times New Roman" w:hAnsi="Times New Roman"/>
          <w:sz w:val="24"/>
          <w:szCs w:val="24"/>
        </w:rPr>
        <w:t>[</w:t>
      </w:r>
      <w:r>
        <w:rPr>
          <w:rStyle w:val="22"/>
          <w:rFonts w:hint="eastAsia" w:ascii="Times New Roman" w:hAnsi="Times New Roman"/>
          <w:sz w:val="24"/>
          <w:szCs w:val="24"/>
        </w:rPr>
        <w:endnoteReference w:id="19"/>
      </w:r>
      <w:r>
        <w:rPr>
          <w:rStyle w:val="22"/>
          <w:rFonts w:hint="eastAsia" w:ascii="Times New Roman" w:hAnsi="Times New Roman"/>
          <w:sz w:val="24"/>
          <w:szCs w:val="24"/>
        </w:rPr>
        <w:t>]</w:t>
      </w:r>
      <w:r>
        <w:rPr>
          <w:rFonts w:hint="eastAsia" w:ascii="Times New Roman" w:hAnsi="Times New Roman"/>
          <w:sz w:val="24"/>
          <w:szCs w:val="24"/>
        </w:rPr>
        <w:t>，Perseus</w:t>
      </w:r>
      <w:r>
        <w:rPr>
          <w:rStyle w:val="22"/>
          <w:rFonts w:hint="eastAsia" w:ascii="Times New Roman" w:hAnsi="Times New Roman"/>
          <w:sz w:val="24"/>
          <w:szCs w:val="24"/>
        </w:rPr>
        <w:t>[</w:t>
      </w:r>
      <w:r>
        <w:rPr>
          <w:rStyle w:val="22"/>
          <w:rFonts w:hint="eastAsia" w:ascii="Times New Roman" w:hAnsi="Times New Roman"/>
          <w:sz w:val="24"/>
          <w:szCs w:val="24"/>
        </w:rPr>
        <w:endnoteReference w:id="20"/>
      </w:r>
      <w:r>
        <w:rPr>
          <w:rStyle w:val="22"/>
          <w:rFonts w:hint="eastAsia" w:ascii="Times New Roman" w:hAnsi="Times New Roman"/>
          <w:sz w:val="24"/>
          <w:szCs w:val="24"/>
        </w:rPr>
        <w:t>]</w:t>
      </w:r>
      <w:r>
        <w:rPr>
          <w:rFonts w:hint="eastAsia" w:ascii="Times New Roman" w:hAnsi="Times New Roman"/>
          <w:sz w:val="24"/>
          <w:szCs w:val="24"/>
        </w:rPr>
        <w:t>等，</w:t>
      </w:r>
      <w:r>
        <w:rPr>
          <w:rFonts w:hint="eastAsia" w:ascii="Times New Roman" w:hAnsi="Times New Roman"/>
          <w:sz w:val="24"/>
          <w:szCs w:val="24"/>
          <w:lang w:val="en-US" w:eastAsia="zh-CN"/>
        </w:rPr>
        <w:t>这些平台的主要思想是把底层计算平台分为两部分，可信区域和不可信区域，其中可信区域上运行着高安全性需求的虚拟机，而存在着安全威胁的虚拟机被放在不可信区域。这些方案为可信虚拟平台的研究提供很好的理论基础。</w:t>
      </w:r>
    </w:p>
    <w:p>
      <w:pPr>
        <w:pStyle w:val="32"/>
        <w:spacing w:line="400" w:lineRule="exact"/>
        <w:ind w:firstLine="480" w:firstLineChars="200"/>
        <w:rPr>
          <w:rFonts w:hint="eastAsia" w:ascii="Times New Roman" w:hAnsi="Times New Roman"/>
          <w:sz w:val="24"/>
          <w:szCs w:val="24"/>
          <w:lang w:val="en-US" w:eastAsia="zh-CN"/>
        </w:rPr>
        <w:pPrChange w:id="30" w:author="Janusio" w:date="2018-03-20T10:57:51Z">
          <w:pPr>
            <w:pStyle w:val="32"/>
            <w:spacing w:line="360" w:lineRule="auto"/>
            <w:ind w:firstLine="420" w:firstLineChars="0"/>
          </w:pPr>
        </w:pPrChange>
      </w:pPr>
      <w:r>
        <w:rPr>
          <w:rFonts w:hint="eastAsia" w:ascii="Times New Roman" w:hAnsi="Times New Roman"/>
          <w:sz w:val="24"/>
          <w:szCs w:val="24"/>
          <w:lang w:val="en-US" w:eastAsia="zh-CN"/>
        </w:rPr>
        <w:t>TVP的概念首先由 Stefan Berger</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_Ref22940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等人提出，随后文献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1"/>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2"/>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23"/>
      </w:r>
      <w:r>
        <w:rPr>
          <w:rStyle w:val="22"/>
          <w:rFonts w:hint="eastAsia" w:ascii="Times New Roman" w:hAnsi="Times New Roman"/>
          <w:vanish/>
          <w:sz w:val="24"/>
          <w:szCs w:val="24"/>
          <w:vertAlign w:val="baseline"/>
          <w:lang w:val="en-US" w:eastAsia="zh-CN"/>
        </w:rPr>
        <w:t>][</w:t>
      </w:r>
      <w:bookmarkStart w:id="18" w:name="_Ref7171"/>
      <w:r>
        <w:rPr>
          <w:rStyle w:val="22"/>
          <w:rFonts w:hint="eastAsia" w:ascii="Times New Roman" w:hAnsi="Times New Roman"/>
          <w:sz w:val="24"/>
          <w:szCs w:val="24"/>
          <w:vertAlign w:val="baseline"/>
          <w:lang w:val="en-US" w:eastAsia="zh-CN"/>
        </w:rPr>
        <w:endnoteReference w:id="24"/>
      </w:r>
      <w:bookmarkEnd w:id="18"/>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等学者针对如何构建具体应用场景的TVP功能应用以及抽象和统一的TVP概念取得了很多较好的研究成果，并且达成了一些基本的共识。目前，研究此方面的学者绝大多数都认为，在物理上，TVP十一个可以支持可信计算虚拟化技术的物理主机，并且其与一般的带有TPM可信主机的主要区别在于，一是拥有在物理硬件可信平台模块构建起来的虚拟可信信任根；二是可以并发的为在可信虚拟平台之上的多个用户虚拟机（Virtual Machine, VM）提供可信虚拟信任环境。这种传统的TVP运行架构如图1.1所示。并且TVP架构可以被分为4个具有不同功能的层次。第一层为硬件信任根</w:t>
      </w:r>
      <w:del w:id="31" w:author="Janusio" w:date="2018-03-17T23:33:47Z">
        <w:r>
          <w:rPr>
            <w:rFonts w:hint="eastAsia" w:ascii="Times New Roman" w:hAnsi="Times New Roman"/>
            <w:sz w:val="24"/>
            <w:szCs w:val="24"/>
            <w:lang w:val="en-US" w:eastAsia="zh-CN"/>
          </w:rPr>
          <w:delText>TVP</w:delText>
        </w:r>
      </w:del>
      <w:ins w:id="32" w:author="Janusio" w:date="2018-03-17T23:33:48Z">
        <w:r>
          <w:rPr>
            <w:rFonts w:hint="eastAsia" w:ascii="Times New Roman" w:hAnsi="Times New Roman"/>
            <w:sz w:val="24"/>
            <w:szCs w:val="24"/>
            <w:lang w:val="en-US" w:eastAsia="zh-CN"/>
          </w:rPr>
          <w:t>TPM</w:t>
        </w:r>
      </w:ins>
      <w:r>
        <w:rPr>
          <w:rFonts w:hint="eastAsia" w:ascii="Times New Roman" w:hAnsi="Times New Roman"/>
          <w:sz w:val="24"/>
          <w:szCs w:val="24"/>
          <w:lang w:val="en-US" w:eastAsia="zh-CN"/>
        </w:rPr>
        <w:t>，为整个可信虚拟平台提供物理保障。第二层主要包括虚拟机监视器</w:t>
      </w:r>
      <w:ins w:id="33" w:author="Janusio" w:date="2018-03-20T10:58:01Z">
        <w:r>
          <w:rPr>
            <w:rFonts w:hint="eastAsia" w:ascii="Times New Roman" w:hAnsi="Times New Roman"/>
            <w:sz w:val="24"/>
            <w:szCs w:val="24"/>
            <w:lang w:val="en-US" w:eastAsia="zh-CN"/>
          </w:rPr>
          <w:t>VMM</w:t>
        </w:r>
      </w:ins>
      <w:del w:id="34" w:author="Janusio" w:date="2018-03-20T10:57:58Z">
        <w:r>
          <w:rPr>
            <w:rFonts w:hint="eastAsia" w:ascii="Times New Roman" w:hAnsi="Times New Roman"/>
            <w:sz w:val="24"/>
            <w:szCs w:val="24"/>
            <w:lang w:val="en-US" w:eastAsia="zh-CN"/>
          </w:rPr>
          <w:delText>（Virtual Machine Monitor, VMM）</w:delText>
        </w:r>
      </w:del>
      <w:r>
        <w:rPr>
          <w:rFonts w:hint="eastAsia" w:ascii="Times New Roman" w:hAnsi="Times New Roman"/>
          <w:sz w:val="24"/>
          <w:szCs w:val="24"/>
          <w:lang w:val="en-US" w:eastAsia="zh-CN"/>
        </w:rPr>
        <w:t>，以及建立在VMM上，包括内核和VMM管理工具的管理域，并且被当做TVP的可信计算基来启动。第三层是作为虚拟机启动的虚拟可信根（Virtual Root of Trust, vRT），并且虚拟可信根的加载方式以两种不同的实现方案来实现，一种是当做传统信任链的一部分进行静态加载，另一部分是利用动态度量机制（Dynamic Root of Trusted Measurement, DRTM）实现动态加载。所以虚拟可信根可以作为TCB的一部分，也可以当做TVP上的单独进程。第四层是与用户关系最为密切的用户虚拟机。</w:t>
      </w:r>
    </w:p>
    <w:p>
      <w:pPr>
        <w:pStyle w:val="32"/>
        <w:spacing w:line="360" w:lineRule="auto"/>
        <w:ind w:firstLine="420" w:firstLineChars="0"/>
        <w:jc w:val="center"/>
        <w:rPr>
          <w:rFonts w:hint="eastAsia" w:ascii="Times New Roman" w:hAnsi="Times New Roman"/>
          <w:sz w:val="24"/>
          <w:szCs w:val="24"/>
          <w:lang w:val="en-US" w:eastAsia="zh-CN"/>
        </w:rPr>
      </w:pPr>
      <w:r>
        <w:rPr>
          <w:rFonts w:hint="eastAsia" w:ascii="Times New Roman" w:hAnsi="Times New Roman"/>
          <w:sz w:val="24"/>
          <w:szCs w:val="24"/>
        </w:rPr>
        <w:object>
          <v:shape id="_x0000_i1025" o:spt="75" type="#_x0000_t75" style="height:76.4pt;width:264.85pt;" o:ole="t" filled="f" o:preferrelative="t" stroked="f" coordsize="21600,21600">
            <v:path/>
            <v:fill on="f" focussize="0,0"/>
            <v:stroke on="f"/>
            <v:imagedata r:id="rId31" o:title=""/>
            <o:lock v:ext="edit" aspectratio="t"/>
            <w10:wrap type="none"/>
            <w10:anchorlock/>
          </v:shape>
          <o:OLEObject Type="Embed" ProgID="Visio.Drawing.11" ShapeID="_x0000_i1025" DrawAspect="Content" ObjectID="_1468075725" r:id="rId30">
            <o:LockedField>false</o:LockedField>
          </o:OLEObject>
        </w:object>
      </w:r>
    </w:p>
    <w:p>
      <w:pPr>
        <w:pStyle w:val="45"/>
        <w:rPr>
          <w:rFonts w:hint="eastAsia"/>
          <w:lang w:val="en-US" w:eastAsia="zh-CN"/>
        </w:rPr>
      </w:pPr>
      <w:bookmarkStart w:id="19" w:name="_Toc20820"/>
      <w:bookmarkStart w:id="20" w:name="_Toc10601"/>
      <w:bookmarkStart w:id="21" w:name="_Toc16348"/>
      <w:r>
        <w:rPr>
          <w:rFonts w:hint="eastAsia"/>
          <w:lang w:val="en-US" w:eastAsia="zh-CN"/>
        </w:rPr>
        <w:t>图1.1 TVP基本运行架构</w:t>
      </w:r>
      <w:bookmarkEnd w:id="19"/>
      <w:bookmarkEnd w:id="20"/>
      <w:bookmarkEnd w:id="21"/>
    </w:p>
    <w:p>
      <w:pPr>
        <w:pStyle w:val="32"/>
        <w:spacing w:line="400" w:lineRule="exact"/>
        <w:ind w:firstLine="480" w:firstLineChars="200"/>
        <w:rPr>
          <w:rFonts w:hint="eastAsia" w:ascii="Times New Roman" w:hAnsi="Times New Roman"/>
          <w:sz w:val="24"/>
          <w:szCs w:val="24"/>
          <w:lang w:val="en-US" w:eastAsia="zh-CN"/>
        </w:rPr>
        <w:pPrChange w:id="35"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根据文献[24]的vRT等概念，HP、IBM等研究机构分别提出并构建了相应的TVP</w:t>
      </w:r>
      <w:r>
        <w:rPr>
          <w:rFonts w:hint="eastAsia" w:ascii="Times New Roman" w:hAnsi="Times New Roman"/>
          <w:sz w:val="24"/>
          <w:szCs w:val="24"/>
          <w:vertAlign w:val="superscript"/>
          <w:lang w:val="en-US" w:eastAsia="zh-CN"/>
        </w:rPr>
        <w:t>[30][31]</w:t>
      </w:r>
      <w:r>
        <w:rPr>
          <w:rFonts w:hint="eastAsia" w:ascii="Times New Roman" w:hAnsi="Times New Roman"/>
          <w:sz w:val="24"/>
          <w:szCs w:val="24"/>
          <w:lang w:val="en-US" w:eastAsia="zh-CN"/>
        </w:rPr>
        <w:t>，其TVP架构可根据不同应用需求建立用户可定制的TVP，在很大程度上推动了TVP的发展。随后，Krautheim</w:t>
      </w:r>
      <w:r>
        <w:rPr>
          <w:rFonts w:hint="eastAsia" w:ascii="Times New Roman" w:hAnsi="Times New Roman"/>
          <w:sz w:val="24"/>
          <w:szCs w:val="24"/>
          <w:vertAlign w:val="superscript"/>
          <w:lang w:val="en-US" w:eastAsia="zh-CN"/>
        </w:rPr>
        <w:t>[32]</w:t>
      </w:r>
      <w:r>
        <w:rPr>
          <w:rFonts w:hint="eastAsia" w:ascii="Times New Roman" w:hAnsi="Times New Roman"/>
          <w:sz w:val="24"/>
          <w:szCs w:val="24"/>
          <w:lang w:val="en-US" w:eastAsia="zh-CN"/>
        </w:rPr>
        <w:t>等学者基于云计算环境建立了TVP，使其可以保护云计算环境下的虚拟机运行，以及保护虚拟机运行时上层服务软件的完整性、安全性。Zhang Lei</w:t>
      </w:r>
      <w:r>
        <w:rPr>
          <w:rStyle w:val="22"/>
          <w:rFonts w:hint="eastAsia" w:ascii="Times New Roman" w:hAnsi="Times New Roman"/>
          <w:sz w:val="24"/>
          <w:szCs w:val="24"/>
          <w:lang w:val="en-US" w:eastAsia="zh-CN"/>
        </w:rPr>
        <w:t>[</w:t>
      </w:r>
      <w:bookmarkStart w:id="22" w:name="_Ref28195"/>
      <w:r>
        <w:rPr>
          <w:rStyle w:val="22"/>
          <w:rFonts w:hint="eastAsia" w:ascii="Times New Roman" w:hAnsi="Times New Roman"/>
          <w:sz w:val="24"/>
          <w:szCs w:val="24"/>
          <w:lang w:val="en-US" w:eastAsia="zh-CN"/>
        </w:rPr>
        <w:endnoteReference w:id="25"/>
      </w:r>
      <w:bookmarkEnd w:id="22"/>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等提出一种具有可信域层次的TVP，通过可信云平台和可信虚拟机进行分离的TVP构建机制，并实现了对可信云平台以及可信虚拟机的安全保障。</w:t>
      </w:r>
    </w:p>
    <w:p>
      <w:pPr>
        <w:pStyle w:val="32"/>
        <w:spacing w:line="400" w:lineRule="exact"/>
        <w:ind w:firstLine="480" w:firstLineChars="200"/>
        <w:rPr>
          <w:rFonts w:hint="eastAsia" w:ascii="Times New Roman" w:hAnsi="Times New Roman"/>
          <w:sz w:val="24"/>
          <w:szCs w:val="24"/>
          <w:lang w:val="en-US" w:eastAsia="zh-CN"/>
        </w:rPr>
        <w:pPrChange w:id="36"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国内的研究中，王丽娜</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_Ref7171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25</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baseline"/>
          <w:lang w:val="en-US" w:eastAsia="zh-CN"/>
        </w:rPr>
        <w:t>给出了基于信任链扩展的TVP架构，</w:t>
      </w:r>
      <w:r>
        <w:rPr>
          <w:rFonts w:hint="eastAsia" w:ascii="Times New Roman" w:hAnsi="Times New Roman"/>
          <w:sz w:val="24"/>
          <w:szCs w:val="24"/>
          <w:lang w:val="en-US" w:eastAsia="zh-CN"/>
        </w:rPr>
        <w:t>常德显</w:t>
      </w:r>
      <w:r>
        <w:rPr>
          <w:rStyle w:val="22"/>
          <w:rFonts w:hint="eastAsia" w:ascii="Times New Roman" w:hAnsi="Times New Roman"/>
          <w:sz w:val="24"/>
          <w:szCs w:val="24"/>
          <w:lang w:val="en-US" w:eastAsia="zh-CN"/>
        </w:rPr>
        <w:t>[</w:t>
      </w:r>
      <w:bookmarkStart w:id="23" w:name="_Ref28117"/>
      <w:r>
        <w:rPr>
          <w:rStyle w:val="22"/>
          <w:rFonts w:hint="eastAsia" w:ascii="Times New Roman" w:hAnsi="Times New Roman"/>
          <w:sz w:val="24"/>
          <w:szCs w:val="24"/>
          <w:lang w:val="en-US" w:eastAsia="zh-CN"/>
        </w:rPr>
        <w:endnoteReference w:id="26"/>
      </w:r>
      <w:bookmarkEnd w:id="23"/>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等根据TVP的功能层次给出了包括虚拟机和虚拟可信根的TVP定义，并细分为VMM、Dom0、TPM、vRT等组件。文献</w:t>
      </w:r>
      <w:r>
        <w:rPr>
          <w:rStyle w:val="22"/>
          <w:rFonts w:hint="eastAsia" w:ascii="Times New Roman" w:hAnsi="Times New Roman"/>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27"/>
      </w:r>
      <w:r>
        <w:rPr>
          <w:rFonts w:hint="eastAsia" w:ascii="Times New Roman" w:hAnsi="Times New Roman"/>
          <w:sz w:val="24"/>
          <w:szCs w:val="24"/>
          <w:vertAlign w:val="baseline"/>
          <w:lang w:val="en-US" w:eastAsia="zh-CN"/>
        </w:rPr>
        <w:t>~</w:t>
      </w:r>
      <w:r>
        <w:rPr>
          <w:rStyle w:val="22"/>
          <w:rFonts w:hint="eastAsia" w:ascii="Times New Roman" w:hAnsi="Times New Roman"/>
          <w:vanish/>
          <w:sz w:val="24"/>
          <w:szCs w:val="24"/>
          <w:vertAlign w:val="baseline"/>
          <w:lang w:val="en-US" w:eastAsia="zh-CN"/>
        </w:rPr>
        <w:t>][</w:t>
      </w:r>
      <w:bookmarkStart w:id="24" w:name="_Ref28411"/>
      <w:r>
        <w:rPr>
          <w:rStyle w:val="22"/>
          <w:rFonts w:hint="eastAsia" w:ascii="Times New Roman" w:hAnsi="Times New Roman"/>
          <w:vanish/>
          <w:sz w:val="24"/>
          <w:szCs w:val="24"/>
          <w:vertAlign w:val="baseline"/>
          <w:lang w:val="en-US" w:eastAsia="zh-CN"/>
        </w:rPr>
        <w:endnoteReference w:id="28"/>
      </w:r>
      <w:bookmarkEnd w:id="24"/>
      <w:r>
        <w:rPr>
          <w:rStyle w:val="22"/>
          <w:rFonts w:hint="eastAsia" w:ascii="Times New Roman" w:hAnsi="Times New Roman"/>
          <w:vanish/>
          <w:sz w:val="24"/>
          <w:szCs w:val="24"/>
          <w:vertAlign w:val="baseline"/>
          <w:lang w:val="en-US" w:eastAsia="zh-CN"/>
        </w:rPr>
        <w:t>][</w:t>
      </w:r>
      <w:bookmarkStart w:id="25" w:name="_Ref28460"/>
      <w:r>
        <w:rPr>
          <w:rStyle w:val="22"/>
          <w:rFonts w:hint="eastAsia" w:ascii="Times New Roman" w:hAnsi="Times New Roman"/>
          <w:vanish/>
          <w:sz w:val="24"/>
          <w:szCs w:val="24"/>
          <w:vertAlign w:val="baseline"/>
          <w:lang w:val="en-US" w:eastAsia="zh-CN"/>
        </w:rPr>
        <w:endnoteReference w:id="29"/>
      </w:r>
      <w:bookmarkEnd w:id="25"/>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0"/>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vanish/>
          <w:sz w:val="24"/>
          <w:szCs w:val="24"/>
          <w:vertAlign w:val="baseline"/>
          <w:lang w:val="en-US" w:eastAsia="zh-CN"/>
        </w:rPr>
        <w:endnoteReference w:id="31"/>
      </w:r>
      <w:r>
        <w:rPr>
          <w:rStyle w:val="22"/>
          <w:rFonts w:hint="eastAsia" w:ascii="Times New Roman" w:hAnsi="Times New Roman"/>
          <w:vanish/>
          <w:sz w:val="24"/>
          <w:szCs w:val="24"/>
          <w:vertAlign w:val="baseline"/>
          <w:lang w:val="en-US" w:eastAsia="zh-CN"/>
        </w:rPr>
        <w:t>[</w:t>
      </w:r>
      <w:r>
        <w:rPr>
          <w:rStyle w:val="22"/>
          <w:rFonts w:hint="eastAsia" w:ascii="Times New Roman" w:hAnsi="Times New Roman"/>
          <w:sz w:val="24"/>
          <w:szCs w:val="24"/>
          <w:vertAlign w:val="baseline"/>
          <w:lang w:val="en-US" w:eastAsia="zh-CN"/>
        </w:rPr>
        <w:endnoteReference w:id="32"/>
      </w:r>
      <w:r>
        <w:rPr>
          <w:rStyle w:val="22"/>
          <w:rFonts w:hint="eastAsia" w:ascii="Times New Roman" w:hAnsi="Times New Roman"/>
          <w:sz w:val="24"/>
          <w:szCs w:val="24"/>
          <w:vertAlign w:val="baseline"/>
          <w:lang w:val="en-US" w:eastAsia="zh-CN"/>
        </w:rPr>
        <w:t>]</w:t>
      </w:r>
      <w:r>
        <w:rPr>
          <w:rFonts w:hint="eastAsia" w:ascii="Times New Roman" w:hAnsi="Times New Roman"/>
          <w:sz w:val="24"/>
          <w:szCs w:val="24"/>
          <w:lang w:val="en-US" w:eastAsia="zh-CN"/>
        </w:rPr>
        <w:t>也建立了类似以上的可信虚拟平台。可以说TVP在保证云计算环境安全、构建可信云平台上起到了重要的作用。</w:t>
      </w:r>
    </w:p>
    <w:p>
      <w:pPr>
        <w:pStyle w:val="32"/>
        <w:spacing w:line="400" w:lineRule="exact"/>
        <w:ind w:firstLine="480" w:firstLineChars="200"/>
        <w:rPr>
          <w:rFonts w:hint="eastAsia" w:ascii="Times New Roman" w:hAnsi="Times New Roman"/>
          <w:sz w:val="24"/>
          <w:szCs w:val="24"/>
          <w:vertAlign w:val="superscript"/>
          <w:lang w:val="en-US" w:eastAsia="zh-CN"/>
        </w:rPr>
        <w:pPrChange w:id="37" w:author="Janusio" w:date="2018-03-20T10:58:46Z">
          <w:pPr>
            <w:pStyle w:val="32"/>
            <w:spacing w:line="360" w:lineRule="auto"/>
            <w:ind w:firstLine="420" w:firstLineChars="0"/>
          </w:pPr>
        </w:pPrChange>
      </w:pPr>
      <w:r>
        <w:rPr>
          <w:rFonts w:hint="eastAsia" w:ascii="Times New Roman" w:hAnsi="Times New Roman"/>
          <w:sz w:val="24"/>
          <w:szCs w:val="24"/>
          <w:lang w:val="en-US" w:eastAsia="zh-CN"/>
        </w:rPr>
        <w:t>总结起来，目前针对TVP模型的研究尽管取得了很多成果并达成了基本共识，即TVP模型都包含基本组件vRT、vTPM等，但绝大多数已有的研究成果把TVP的VMM和管理域都作为TCB，一起作为虚拟机的vRT，这显然过粗且逻辑上不完全合理的，因为管理域包含OS及大量的应用程序，显然不能采用链式度量所有的应用程序并存储其PCR值。</w:t>
      </w:r>
    </w:p>
    <w:p>
      <w:pPr>
        <w:pStyle w:val="4"/>
        <w:spacing w:line="360" w:lineRule="auto"/>
        <w:ind w:firstLine="0" w:firstLineChars="0"/>
        <w:rPr>
          <w:rFonts w:hint="eastAsia" w:ascii="Times New Roman" w:hAnsi="Times New Roman" w:eastAsia="黑体"/>
          <w:b/>
          <w:sz w:val="24"/>
          <w:szCs w:val="24"/>
          <w:lang w:val="en-US" w:eastAsia="zh-CN"/>
        </w:rPr>
      </w:pPr>
      <w:bookmarkStart w:id="26" w:name="_Toc29487"/>
      <w:bookmarkStart w:id="27" w:name="_Toc29529"/>
      <w:r>
        <w:rPr>
          <w:rFonts w:hint="eastAsia" w:ascii="Times New Roman" w:hAnsi="Times New Roman" w:eastAsia="黑体"/>
          <w:b/>
          <w:sz w:val="24"/>
          <w:szCs w:val="24"/>
          <w:lang w:val="en-US" w:eastAsia="zh-CN"/>
        </w:rPr>
        <w:t>可信虚拟平台信任链模型</w:t>
      </w:r>
      <w:bookmarkEnd w:id="26"/>
      <w:bookmarkEnd w:id="27"/>
    </w:p>
    <w:p>
      <w:pPr>
        <w:pStyle w:val="32"/>
        <w:spacing w:line="360" w:lineRule="auto"/>
        <w:ind w:firstLine="420" w:firstLineChars="0"/>
        <w:rPr>
          <w:rFonts w:hint="eastAsia" w:ascii="Times New Roman" w:hAnsi="Times New Roman"/>
          <w:sz w:val="24"/>
          <w:szCs w:val="24"/>
          <w:lang w:val="en-US" w:eastAsia="zh-CN"/>
        </w:rPr>
      </w:pPr>
      <w:del w:id="38" w:author="Janusio" w:date="2018-03-20T10:59:16Z">
        <w:r>
          <w:rPr>
            <w:rFonts w:hint="eastAsia" w:ascii="Times New Roman" w:hAnsi="Times New Roman"/>
            <w:sz w:val="24"/>
            <w:szCs w:val="24"/>
            <w:lang w:val="en-US" w:eastAsia="zh-CN"/>
          </w:rPr>
          <w:delText>对于TVP信任链模型的研究，</w:delText>
        </w:r>
      </w:del>
      <w:r>
        <w:rPr>
          <w:rFonts w:hint="eastAsia" w:ascii="Times New Roman" w:hAnsi="Times New Roman"/>
          <w:sz w:val="24"/>
          <w:szCs w:val="24"/>
          <w:lang w:val="en-US" w:eastAsia="zh-CN"/>
        </w:rPr>
        <w:t>为</w:t>
      </w:r>
      <w:del w:id="39" w:author="Janusio" w:date="2018-03-20T10:59:21Z">
        <w:r>
          <w:rPr>
            <w:rFonts w:hint="eastAsia" w:ascii="Times New Roman" w:hAnsi="Times New Roman"/>
            <w:sz w:val="24"/>
            <w:szCs w:val="24"/>
            <w:lang w:val="en-US" w:eastAsia="zh-CN"/>
          </w:rPr>
          <w:delText>方便</w:delText>
        </w:r>
      </w:del>
      <w:ins w:id="40" w:author="Janusio" w:date="2018-03-20T10:59:22Z">
        <w:r>
          <w:rPr>
            <w:rFonts w:hint="eastAsia" w:ascii="Times New Roman" w:hAnsi="Times New Roman"/>
            <w:sz w:val="24"/>
            <w:szCs w:val="24"/>
            <w:lang w:val="en-US" w:eastAsia="zh-CN"/>
          </w:rPr>
          <w:t>更好</w:t>
        </w:r>
      </w:ins>
      <w:r>
        <w:rPr>
          <w:rFonts w:hint="eastAsia" w:ascii="Times New Roman" w:hAnsi="Times New Roman"/>
          <w:sz w:val="24"/>
          <w:szCs w:val="24"/>
          <w:lang w:val="en-US" w:eastAsia="zh-CN"/>
        </w:rPr>
        <w:t>的对信任链模型</w:t>
      </w:r>
      <w:ins w:id="41" w:author="Janusio" w:date="2018-03-20T10:59:11Z">
        <w:r>
          <w:rPr>
            <w:rFonts w:hint="eastAsia" w:ascii="Times New Roman" w:hAnsi="Times New Roman"/>
            <w:sz w:val="24"/>
            <w:szCs w:val="24"/>
            <w:lang w:val="en-US" w:eastAsia="zh-CN"/>
          </w:rPr>
          <w:t>的</w:t>
        </w:r>
      </w:ins>
      <w:ins w:id="42" w:author="Janusio" w:date="2018-03-20T10:59:12Z">
        <w:r>
          <w:rPr>
            <w:rFonts w:hint="eastAsia" w:ascii="Times New Roman" w:hAnsi="Times New Roman"/>
            <w:sz w:val="24"/>
            <w:szCs w:val="24"/>
            <w:lang w:val="en-US" w:eastAsia="zh-CN"/>
          </w:rPr>
          <w:t>研究现状</w:t>
        </w:r>
      </w:ins>
      <w:r>
        <w:rPr>
          <w:rFonts w:hint="eastAsia" w:ascii="Times New Roman" w:hAnsi="Times New Roman"/>
          <w:sz w:val="24"/>
          <w:szCs w:val="24"/>
          <w:lang w:val="en-US" w:eastAsia="zh-CN"/>
        </w:rPr>
        <w:t>进行更好的阐述，本文将从</w:t>
      </w:r>
      <w:ins w:id="43" w:author="Janusio" w:date="2018-03-20T10:59:44Z">
        <w:r>
          <w:rPr>
            <w:rFonts w:hint="eastAsia" w:ascii="Times New Roman" w:hAnsi="Times New Roman"/>
            <w:sz w:val="24"/>
            <w:szCs w:val="24"/>
            <w:lang w:val="en-US" w:eastAsia="zh-CN"/>
          </w:rPr>
          <w:t>目前</w:t>
        </w:r>
      </w:ins>
      <w:ins w:id="44" w:author="Janusio" w:date="2018-03-20T10:59:46Z">
        <w:r>
          <w:rPr>
            <w:rFonts w:hint="eastAsia" w:ascii="Times New Roman" w:hAnsi="Times New Roman"/>
            <w:sz w:val="24"/>
            <w:szCs w:val="24"/>
            <w:lang w:val="en-US" w:eastAsia="zh-CN"/>
          </w:rPr>
          <w:t>信任链模型</w:t>
        </w:r>
      </w:ins>
      <w:ins w:id="45" w:author="Janusio" w:date="2018-03-20T10:59:52Z">
        <w:r>
          <w:rPr>
            <w:rFonts w:hint="eastAsia" w:ascii="Times New Roman" w:hAnsi="Times New Roman"/>
            <w:sz w:val="24"/>
            <w:szCs w:val="24"/>
            <w:lang w:val="en-US" w:eastAsia="zh-CN"/>
          </w:rPr>
          <w:t>三个不同</w:t>
        </w:r>
      </w:ins>
      <w:ins w:id="46" w:author="Janusio" w:date="2018-03-20T10:59:54Z">
        <w:r>
          <w:rPr>
            <w:rFonts w:hint="eastAsia" w:ascii="Times New Roman" w:hAnsi="Times New Roman"/>
            <w:sz w:val="24"/>
            <w:szCs w:val="24"/>
            <w:lang w:val="en-US" w:eastAsia="zh-CN"/>
          </w:rPr>
          <w:t>类别</w:t>
        </w:r>
      </w:ins>
      <w:del w:id="47" w:author="Janusio" w:date="2018-03-20T10:59:55Z">
        <w:r>
          <w:rPr>
            <w:rFonts w:hint="eastAsia" w:ascii="Times New Roman" w:hAnsi="Times New Roman"/>
            <w:sz w:val="24"/>
            <w:szCs w:val="24"/>
            <w:lang w:val="en-US" w:eastAsia="zh-CN"/>
          </w:rPr>
          <w:delText>三个</w:delText>
        </w:r>
      </w:del>
      <w:del w:id="48" w:author="Janusio" w:date="2018-03-20T10:59:56Z">
        <w:r>
          <w:rPr>
            <w:rFonts w:hint="eastAsia" w:ascii="Times New Roman" w:hAnsi="Times New Roman"/>
            <w:sz w:val="24"/>
            <w:szCs w:val="24"/>
            <w:lang w:val="en-US" w:eastAsia="zh-CN"/>
          </w:rPr>
          <w:delText>方面对</w:delText>
        </w:r>
      </w:del>
      <w:ins w:id="49" w:author="Janusio" w:date="2018-03-20T10:59:57Z">
        <w:r>
          <w:rPr>
            <w:rFonts w:hint="eastAsia" w:ascii="Times New Roman" w:hAnsi="Times New Roman"/>
            <w:sz w:val="24"/>
            <w:szCs w:val="24"/>
            <w:lang w:val="en-US" w:eastAsia="zh-CN"/>
          </w:rPr>
          <w:t>的</w:t>
        </w:r>
      </w:ins>
      <w:r>
        <w:rPr>
          <w:rFonts w:hint="eastAsia" w:ascii="Times New Roman" w:hAnsi="Times New Roman"/>
          <w:sz w:val="24"/>
          <w:szCs w:val="24"/>
          <w:lang w:val="en-US" w:eastAsia="zh-CN"/>
        </w:rPr>
        <w:t>研究现状进行</w:t>
      </w:r>
      <w:ins w:id="50" w:author="Janusio" w:date="2018-03-20T11:00:08Z">
        <w:r>
          <w:rPr>
            <w:rFonts w:hint="eastAsia" w:ascii="Times New Roman" w:hAnsi="Times New Roman"/>
            <w:sz w:val="24"/>
            <w:szCs w:val="24"/>
            <w:lang w:val="en-US" w:eastAsia="zh-CN"/>
          </w:rPr>
          <w:t>描述</w:t>
        </w:r>
      </w:ins>
      <w:del w:id="51" w:author="Janusio" w:date="2018-03-20T11:00:11Z">
        <w:r>
          <w:rPr>
            <w:rFonts w:hint="eastAsia" w:ascii="Times New Roman" w:hAnsi="Times New Roman"/>
            <w:sz w:val="24"/>
            <w:szCs w:val="24"/>
            <w:lang w:val="en-US" w:eastAsia="zh-CN"/>
          </w:rPr>
          <w:delText>说明</w:delText>
        </w:r>
      </w:del>
      <w:r>
        <w:rPr>
          <w:rFonts w:hint="eastAsia" w:ascii="Times New Roman" w:hAnsi="Times New Roman"/>
          <w:sz w:val="24"/>
          <w:szCs w:val="24"/>
          <w:lang w:val="en-US" w:eastAsia="zh-CN"/>
        </w:rPr>
        <w:t>。</w:t>
      </w:r>
    </w:p>
    <w:p>
      <w:pPr>
        <w:pStyle w:val="32"/>
        <w:spacing w:line="400" w:lineRule="exact"/>
        <w:ind w:firstLine="420" w:firstLineChars="0"/>
        <w:rPr>
          <w:rFonts w:hint="eastAsia" w:ascii="Times New Roman" w:hAnsi="Times New Roman"/>
          <w:sz w:val="24"/>
          <w:szCs w:val="24"/>
          <w:lang w:val="en-US" w:eastAsia="zh-CN"/>
        </w:rPr>
        <w:pPrChange w:id="52"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（1）通过对TCG链式信任链模型的扩展，实现TVP下可信度量以及信任传递。Scarlata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等提出在构建TVP时，通过可信测量构建从CRTM可信根到每个客户虚拟机的信任链，就可以证明每个客户虚拟机是可信的，显然这种信任链模型是不完善的，无法适应比较复杂的TVP环境。John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对信任链扩展上提出了“Transitive Trust Chain”信任链模型，并且简要的指出了信任链传递过程为TPM →VMM→TVEM manager →TVEM→VM OS→应用程序，但是此种信任链模型没有详细的描述特权域操作系统以及虚拟机操作系统的可信度量。Shen</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_Ref22010 \f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14</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等根据TCG动态度量方法提出了一种基于Xen的可信虚拟机在 DRTM下的信任链构建，其具体的构建过程为：CPU→可信代码→Xen VMM→Dom0（→vTPM Manager→Domain Builder）→Guest 0S →Guest Application，此种信任链模型也存在John[28]中的问题。</w:t>
      </w:r>
    </w:p>
    <w:p>
      <w:pPr>
        <w:pStyle w:val="32"/>
        <w:spacing w:line="400" w:lineRule="exact"/>
        <w:ind w:firstLine="420" w:firstLineChars="0"/>
        <w:rPr>
          <w:rFonts w:hint="eastAsia" w:ascii="Times New Roman" w:hAnsi="Times New Roman"/>
          <w:sz w:val="24"/>
          <w:szCs w:val="24"/>
          <w:lang w:val="en-US" w:eastAsia="zh-CN"/>
        </w:rPr>
        <w:pPrChange w:id="53"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（2）通过研究可信云平台和可信虚拟机两部分的信任链，构建TVP下的信任链模型。常德显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等提出TVP信任链包括按照TVP的功能层次从硬件TPM层→TCB层→vRT层→用户虚拟机层的信任链模型，此信任链模型对vRT及层次间的连接定义比较模糊。Zhang Lei</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提出一种基于无干扰的可信域层次信任链模型，并且指出分别度量物理主机和VM的方式，即首先度量从物理的TPM到物理主机的应用程序，然后度量VM的vTPM和应用程序，显然此种信任链模型无法有效的对TVP下构建完整的链式信任链模型，不能向用户虚拟机呈现一条完整的信任链模型。</w:t>
      </w:r>
    </w:p>
    <w:p>
      <w:pPr>
        <w:pStyle w:val="32"/>
        <w:spacing w:line="400" w:lineRule="exact"/>
        <w:ind w:firstLine="420" w:firstLineChars="0"/>
        <w:rPr>
          <w:rFonts w:hint="eastAsia" w:ascii="Times New Roman" w:hAnsi="Times New Roman"/>
          <w:sz w:val="24"/>
          <w:szCs w:val="24"/>
          <w:lang w:val="en-US" w:eastAsia="zh-CN"/>
        </w:rPr>
        <w:pPrChange w:id="54"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（3）树形或者星形的信任链模型。一部分学者认为TCG的链式信任链可信度量方式在虚拟化环境下是难以有效构建的。朱智强</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提出了一种安全可扩展的星型信任度量结构，在信任度量时只需要信任根（RT）对管理域节点进行度量即可，但是此信任链模型的关键节点RT需要对所有的管理节点进行度量，RT的负担重，无法高效的完成TVP下的可信度量以及信任传递。曲文涛</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提出了一种解决RT负担的改进方案，带链式结构的星型信任链模型，设计了MDn节点分担了RT的部分度量负担，但是此种信任链模型也存在负担重的MDn节点。总结起来，目前针对TVP的信任链模型的共同问题是信任链模型过粗且逻辑上不合理的问题，与具体云环境中虚拟化平台也不完全相符合，且目前研究内容中的可信虚拟平台信任链与虚拟机信任链是两条不同的信任链，这两条信任链在度量层次和度量时间上均是分离的，不能向虚拟机用户展示一条从TPM到虚拟机应用的完整信任链。</w:t>
      </w:r>
    </w:p>
    <w:p>
      <w:pPr>
        <w:pStyle w:val="32"/>
        <w:spacing w:line="400" w:lineRule="exact"/>
        <w:ind w:firstLine="420" w:firstLineChars="0"/>
        <w:rPr>
          <w:rFonts w:hint="eastAsia" w:ascii="Times New Roman" w:hAnsi="Times New Roman"/>
          <w:sz w:val="24"/>
          <w:szCs w:val="24"/>
          <w:lang w:val="en-US" w:eastAsia="zh-CN"/>
        </w:rPr>
        <w:pPrChange w:id="55"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总结1.2.1节和本小节，本文得出上述的TVP基本运行架构以及信任链传递模型存在过粗且逻辑上不完全合理的问题，与具体云环境中虚拟化平台也不完全相符合。如图1.1所示，为了便于叙述，本文将图1.1中从TPM到第三层的信任链称为可信虚拟平台信任链，将第四层的信任链称为虚拟机信任链。具体问题表现在：</w:t>
      </w:r>
    </w:p>
    <w:p>
      <w:pPr>
        <w:pStyle w:val="32"/>
        <w:spacing w:line="400" w:lineRule="exact"/>
        <w:ind w:firstLine="420" w:firstLineChars="0"/>
        <w:rPr>
          <w:rFonts w:hint="eastAsia" w:ascii="Times New Roman" w:hAnsi="Times New Roman"/>
          <w:sz w:val="24"/>
          <w:szCs w:val="24"/>
          <w:lang w:val="en-US" w:eastAsia="zh-CN"/>
        </w:rPr>
        <w:pPrChange w:id="56"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（1）现有的TVP模型把整个第三层都作为TVP的TCB并作为虚拟机的vRT，</w:t>
      </w:r>
      <w:del w:id="57" w:author="Janusio" w:date="2018-03-20T11:00:53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是不精细的且逻辑上也不完全合理的。第三层包括VMM以及DOM管理域，信任链为CRTM→BIOS→BootLoader→VMM→DOM OS→Apps，DOM管理域包含OS及大量的应用程序，</w:t>
      </w:r>
      <w:del w:id="58" w:author="Janusio" w:date="2018-03-20T11:00:58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不能采用链式度量所有的应用程序并存储其PCR（Platform Configuration Module）值。</w:t>
      </w:r>
    </w:p>
    <w:p>
      <w:pPr>
        <w:pStyle w:val="32"/>
        <w:spacing w:line="400" w:lineRule="exact"/>
        <w:ind w:firstLine="420" w:firstLineChars="0"/>
        <w:rPr>
          <w:rFonts w:hint="eastAsia" w:ascii="Times New Roman" w:hAnsi="Times New Roman"/>
          <w:sz w:val="24"/>
          <w:szCs w:val="24"/>
          <w:lang w:val="en-US" w:eastAsia="zh-CN"/>
        </w:rPr>
        <w:pPrChange w:id="59" w:author="Janusio" w:date="2018-03-20T11:00:43Z">
          <w:pPr>
            <w:pStyle w:val="32"/>
            <w:spacing w:line="360" w:lineRule="auto"/>
            <w:ind w:firstLine="420" w:firstLineChars="0"/>
          </w:pPr>
        </w:pPrChange>
      </w:pPr>
      <w:r>
        <w:rPr>
          <w:rFonts w:hint="eastAsia" w:ascii="Times New Roman" w:hAnsi="Times New Roman"/>
          <w:sz w:val="24"/>
          <w:szCs w:val="24"/>
          <w:lang w:val="en-US" w:eastAsia="zh-CN"/>
        </w:rPr>
        <w:t>（2）虚拟平台信任链与虚拟机信任链是两条不同的信任链，即在整个TVP以及客户虚拟机启动过程中存在两条完全分隔的信任链，一条是可信虚拟平台在启动时的信任链，另一条是客户虚拟机在启动时的信任链，这两条信任链在度量层次和度量时间上均是分离的。如何向虚拟机用户展示一条从TPM到虚拟机应用的完整信任链</w:t>
      </w:r>
      <w:ins w:id="60" w:author="Janusio" w:date="2018-03-20T11:01:10Z">
        <w:r>
          <w:rPr>
            <w:rFonts w:hint="eastAsia" w:ascii="Times New Roman" w:hAnsi="Times New Roman"/>
            <w:sz w:val="24"/>
            <w:szCs w:val="24"/>
            <w:lang w:val="en-US" w:eastAsia="zh-CN"/>
          </w:rPr>
          <w:t>，</w:t>
        </w:r>
      </w:ins>
      <w:ins w:id="61" w:author="Janusio" w:date="2018-03-20T11:01:15Z">
        <w:r>
          <w:rPr>
            <w:rFonts w:hint="eastAsia" w:ascii="Times New Roman" w:hAnsi="Times New Roman"/>
            <w:sz w:val="24"/>
            <w:szCs w:val="24"/>
            <w:lang w:val="en-US" w:eastAsia="zh-CN"/>
          </w:rPr>
          <w:t>即</w:t>
        </w:r>
      </w:ins>
      <w:del w:id="62" w:author="Janusio" w:date="2018-03-20T11:01:08Z">
        <w:r>
          <w:rPr>
            <w:rFonts w:hint="eastAsia" w:ascii="Times New Roman" w:hAnsi="Times New Roman"/>
            <w:sz w:val="24"/>
            <w:szCs w:val="24"/>
            <w:lang w:val="en-US" w:eastAsia="zh-CN"/>
          </w:rPr>
          <w:delText>呢？</w:delText>
        </w:r>
      </w:del>
      <w:del w:id="63" w:author="Janusio" w:date="2018-03-20T11:01:02Z">
        <w:r>
          <w:rPr>
            <w:rFonts w:hint="eastAsia" w:ascii="Times New Roman" w:hAnsi="Times New Roman"/>
            <w:sz w:val="24"/>
            <w:szCs w:val="24"/>
            <w:lang w:val="en-US" w:eastAsia="zh-CN"/>
          </w:rPr>
          <w:delText>显然，</w:delText>
        </w:r>
      </w:del>
      <w:r>
        <w:rPr>
          <w:rFonts w:hint="eastAsia" w:ascii="Times New Roman" w:hAnsi="Times New Roman"/>
          <w:sz w:val="24"/>
          <w:szCs w:val="24"/>
          <w:lang w:val="en-US" w:eastAsia="zh-CN"/>
        </w:rPr>
        <w:t>这两条信任链存在如何衔接的问题。</w:t>
      </w:r>
    </w:p>
    <w:p>
      <w:pPr>
        <w:pStyle w:val="4"/>
        <w:spacing w:line="360" w:lineRule="auto"/>
        <w:ind w:firstLine="0" w:firstLineChars="0"/>
        <w:rPr>
          <w:rFonts w:hint="eastAsia" w:ascii="Times New Roman" w:hAnsi="Times New Roman" w:eastAsia="黑体"/>
          <w:b/>
          <w:sz w:val="24"/>
          <w:szCs w:val="24"/>
          <w:lang w:val="en-US" w:eastAsia="zh-CN"/>
        </w:rPr>
      </w:pPr>
      <w:bookmarkStart w:id="28" w:name="_Toc15526"/>
      <w:bookmarkStart w:id="29" w:name="_Toc2875"/>
      <w:r>
        <w:rPr>
          <w:rFonts w:hint="eastAsia" w:ascii="Times New Roman" w:hAnsi="Times New Roman" w:eastAsia="黑体"/>
          <w:b/>
          <w:sz w:val="24"/>
          <w:szCs w:val="24"/>
          <w:lang w:val="en-US" w:eastAsia="zh-CN"/>
        </w:rPr>
        <w:t>无干扰理论</w:t>
      </w:r>
      <w:bookmarkEnd w:id="28"/>
      <w:bookmarkEnd w:id="29"/>
    </w:p>
    <w:p>
      <w:pPr>
        <w:pStyle w:val="32"/>
        <w:spacing w:line="400" w:lineRule="exact"/>
        <w:ind w:firstLine="420" w:firstLineChars="0"/>
        <w:rPr>
          <w:rFonts w:hint="eastAsia" w:ascii="Times New Roman" w:hAnsi="Times New Roman"/>
          <w:sz w:val="24"/>
          <w:szCs w:val="24"/>
          <w:lang w:val="en-US" w:eastAsia="zh-CN"/>
        </w:rPr>
        <w:pPrChange w:id="64"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目前针对于信任链形式化建模与分析的方法有很多研究方向，其中最为热门的当属无干扰理论，本文在此对无干扰理论的研究现状进行阐述。</w:t>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7"/>
      </w:r>
      <w:r>
        <w:rPr>
          <w:rStyle w:val="22"/>
          <w:rFonts w:hint="eastAsia" w:ascii="Times New Roman" w:hAnsi="Times New Roman"/>
          <w:strike/>
          <w:vanish/>
          <w:sz w:val="24"/>
          <w:szCs w:val="24"/>
          <w:lang w:val="en-US" w:eastAsia="zh-CN"/>
        </w:rPr>
        <w:t>][</w:t>
      </w:r>
      <w:r>
        <w:rPr>
          <w:rStyle w:val="22"/>
          <w:rFonts w:hint="eastAsia" w:ascii="Times New Roman" w:hAnsi="Times New Roman"/>
          <w:strike/>
          <w:vanish/>
          <w:sz w:val="24"/>
          <w:szCs w:val="24"/>
          <w:lang w:val="en-US" w:eastAsia="zh-CN"/>
        </w:rPr>
        <w:endnoteReference w:id="38"/>
      </w:r>
      <w:r>
        <w:rPr>
          <w:rStyle w:val="22"/>
          <w:rFonts w:hint="eastAsia" w:ascii="Times New Roman" w:hAnsi="Times New Roman"/>
          <w:strike/>
          <w:vanish/>
          <w:sz w:val="24"/>
          <w:szCs w:val="24"/>
          <w:lang w:val="en-US" w:eastAsia="zh-CN"/>
        </w:rPr>
        <w:t>]</w:t>
      </w:r>
      <w:r>
        <w:rPr>
          <w:rFonts w:hint="eastAsia" w:ascii="Times New Roman" w:hAnsi="Times New Roman"/>
          <w:sz w:val="24"/>
          <w:szCs w:val="24"/>
          <w:lang w:val="en-US" w:eastAsia="zh-CN"/>
        </w:rPr>
        <w:t>针对于无干扰理论的研究，目前大部分的研究是基于有限状态机从系统内部域产生的动作和行为以及其运行结果的角度上建立了系统安全属性和定理</w:t>
      </w:r>
      <w:r>
        <w:rPr>
          <w:rFonts w:hint="eastAsia" w:ascii="Times New Roman" w:hAnsi="Times New Roman"/>
          <w:sz w:val="24"/>
          <w:szCs w:val="24"/>
          <w:vertAlign w:val="superscript"/>
          <w:lang w:val="en-US" w:eastAsia="zh-CN"/>
        </w:rPr>
        <w:t>[34]</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39"/>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。其中，国外研究方向主要集中在系统外部和软件可信性上，Kai E</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把无干扰利用扩展到非确定性系统，通过系统外部通道共享信息量。Baldan</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1"/>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等对无干扰中存在干扰的信息流添加了因果关系，建立了多级安全域的无干扰理论。</w:t>
      </w:r>
    </w:p>
    <w:p>
      <w:pPr>
        <w:pStyle w:val="32"/>
        <w:spacing w:line="400" w:lineRule="exact"/>
        <w:ind w:firstLine="420" w:firstLineChars="0"/>
        <w:rPr>
          <w:rFonts w:hint="eastAsia" w:ascii="Times New Roman" w:hAnsi="Times New Roman"/>
          <w:sz w:val="24"/>
          <w:szCs w:val="24"/>
          <w:lang w:val="en-US" w:eastAsia="zh-CN"/>
        </w:rPr>
        <w:pPrChange w:id="65"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国内的针对无干扰理论的研究主要是将无干扰中的关键定义进行细分，比如，张兴</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、赵佳</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由Rushby提出的有限状态机的无干扰理论的基础上针对系统安全域进行了实例化，使其具体成为进程集合，然后给出了进程集合运行的可信条件和满足终端安全的可信定理，但是其模型中的没有针对动作的详细定义，不适合验证可信云环境信任链。刘鹏威</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4"/>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等在文献[40]的基础上重新定义了清除函数，增加了非传递的无干扰安全定理，然而同样存在赵佳中的问题。陈菊</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5"/>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等利用无干扰理论构建了从进程和代码完整性之间的安全操作。徐甫</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6"/>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等在动态干扰和静态干扰对无干扰理论进行了扩展，但是文章中的动态和静态的定义都是十分抽象的，无法与实际的操作进行匹配。秦晰</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47"/>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等从信任组件处理非信任组件的角度对非信任组件的输出进行了域间隔离和干扰，但是并没有针对安全域进行详细的描述。</w:t>
      </w:r>
    </w:p>
    <w:p>
      <w:pPr>
        <w:pStyle w:val="32"/>
        <w:spacing w:line="400" w:lineRule="exact"/>
        <w:ind w:firstLine="420" w:firstLineChars="0"/>
        <w:rPr>
          <w:rFonts w:hint="eastAsia" w:ascii="Times New Roman" w:hAnsi="Times New Roman"/>
          <w:sz w:val="24"/>
          <w:szCs w:val="24"/>
          <w:lang w:val="en-US" w:eastAsia="zh-CN"/>
        </w:rPr>
        <w:pPrChange w:id="66"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针对可信计算平台，张兴</w:t>
      </w:r>
      <w:r>
        <w:rPr>
          <w:rFonts w:hint="eastAsia" w:ascii="Times New Roman" w:hAnsi="Times New Roman"/>
          <w:sz w:val="24"/>
          <w:szCs w:val="24"/>
          <w:vertAlign w:val="superscript"/>
          <w:lang w:val="en-US" w:eastAsia="zh-CN"/>
        </w:rPr>
        <w:t>[39]</w:t>
      </w:r>
      <w:r>
        <w:rPr>
          <w:rFonts w:hint="eastAsia" w:ascii="Times New Roman" w:hAnsi="Times New Roman"/>
          <w:sz w:val="24"/>
          <w:szCs w:val="24"/>
          <w:vertAlign w:val="baseline"/>
          <w:lang w:val="en-US" w:eastAsia="zh-CN"/>
        </w:rPr>
        <w:t>等利用无干扰理论对传统可信计算平台信任链进行了建模分析，并且指出只有满足传递无干扰安全策略才可以构建安全的信任链。</w:t>
      </w:r>
      <w:r>
        <w:rPr>
          <w:rFonts w:hint="eastAsia" w:ascii="Times New Roman" w:hAnsi="Times New Roman"/>
          <w:sz w:val="24"/>
          <w:szCs w:val="24"/>
          <w:lang w:val="en-US" w:eastAsia="zh-CN"/>
        </w:rPr>
        <w:t>虽然Zhang</w:t>
      </w:r>
      <w:r>
        <w:rPr>
          <w:rFonts w:hint="eastAsia" w:ascii="Times New Roman" w:hAnsi="Times New Roman"/>
          <w:sz w:val="24"/>
          <w:szCs w:val="24"/>
          <w:vertAlign w:val="superscript"/>
          <w:lang w:val="en-US" w:eastAsia="zh-CN"/>
        </w:rPr>
        <w:t>[</w:t>
      </w:r>
      <w:r>
        <w:rPr>
          <w:rFonts w:hint="eastAsia" w:ascii="Times New Roman" w:hAnsi="Times New Roman"/>
          <w:sz w:val="24"/>
          <w:szCs w:val="24"/>
          <w:vertAlign w:val="superscript"/>
          <w:lang w:val="en-US" w:eastAsia="zh-CN"/>
        </w:rPr>
        <w:fldChar w:fldCharType="begin"/>
      </w:r>
      <w:r>
        <w:rPr>
          <w:rFonts w:hint="eastAsia" w:ascii="Times New Roman" w:hAnsi="Times New Roman"/>
          <w:sz w:val="24"/>
          <w:szCs w:val="24"/>
          <w:vertAlign w:val="superscript"/>
          <w:lang w:val="en-US" w:eastAsia="zh-CN"/>
        </w:rPr>
        <w:instrText xml:space="preserve"> NOTEREF _Ref28195 \h </w:instrText>
      </w:r>
      <w:r>
        <w:rPr>
          <w:rFonts w:hint="eastAsia" w:ascii="Times New Roman" w:hAnsi="Times New Roman"/>
          <w:sz w:val="24"/>
          <w:szCs w:val="24"/>
          <w:vertAlign w:val="superscript"/>
          <w:lang w:val="en-US" w:eastAsia="zh-CN"/>
        </w:rPr>
        <w:fldChar w:fldCharType="separate"/>
      </w:r>
      <w:r>
        <w:rPr>
          <w:rFonts w:hint="eastAsia" w:ascii="Times New Roman" w:hAnsi="Times New Roman"/>
          <w:sz w:val="24"/>
          <w:szCs w:val="24"/>
          <w:vertAlign w:val="superscript"/>
          <w:lang w:val="en-US" w:eastAsia="zh-CN"/>
        </w:rPr>
        <w:t>26</w:t>
      </w:r>
      <w:r>
        <w:rPr>
          <w:rFonts w:hint="eastAsia" w:ascii="Times New Roman" w:hAnsi="Times New Roman"/>
          <w:sz w:val="24"/>
          <w:szCs w:val="24"/>
          <w:vertAlign w:val="superscript"/>
          <w:lang w:val="en-US" w:eastAsia="zh-CN"/>
        </w:rPr>
        <w:fldChar w:fldCharType="end"/>
      </w:r>
      <w:r>
        <w:rPr>
          <w:rFonts w:hint="eastAsia" w:ascii="Times New Roman" w:hAnsi="Times New Roman"/>
          <w:sz w:val="24"/>
          <w:szCs w:val="24"/>
          <w:vertAlign w:val="superscript"/>
          <w:lang w:val="en-US" w:eastAsia="zh-CN"/>
        </w:rPr>
        <w:t>]</w:t>
      </w:r>
      <w:r>
        <w:rPr>
          <w:rFonts w:hint="eastAsia" w:ascii="Times New Roman" w:hAnsi="Times New Roman"/>
          <w:sz w:val="24"/>
          <w:szCs w:val="24"/>
          <w:lang w:val="en-US" w:eastAsia="zh-CN"/>
        </w:rPr>
        <w:t>等人利用无干扰理论对可信云计算环境信任链进行了形式化分析和验证，但是此种信任链分析方法是建立在不连续的可信云计算信任链模型上，不能够对可信云计算环境进行正确的形式化验证。</w:t>
      </w:r>
    </w:p>
    <w:p>
      <w:pPr>
        <w:pStyle w:val="32"/>
        <w:spacing w:line="400" w:lineRule="exact"/>
        <w:ind w:firstLine="420" w:firstLineChars="0"/>
        <w:rPr>
          <w:rFonts w:hint="eastAsia" w:ascii="Times New Roman" w:hAnsi="Times New Roman"/>
          <w:sz w:val="24"/>
          <w:szCs w:val="24"/>
          <w:lang w:val="en-US" w:eastAsia="zh-CN"/>
        </w:rPr>
        <w:pPrChange w:id="67" w:author="Janusio" w:date="2018-03-20T11:01:42Z">
          <w:pPr>
            <w:pStyle w:val="32"/>
            <w:spacing w:line="360" w:lineRule="auto"/>
            <w:ind w:firstLine="420" w:firstLineChars="0"/>
          </w:pPr>
        </w:pPrChange>
      </w:pPr>
      <w:r>
        <w:rPr>
          <w:rFonts w:hint="eastAsia" w:ascii="Times New Roman" w:hAnsi="Times New Roman"/>
          <w:sz w:val="24"/>
          <w:szCs w:val="24"/>
          <w:lang w:val="en-US" w:eastAsia="zh-CN"/>
        </w:rPr>
        <w:t>上述对无干扰理论的研究，均没有考虑到云计算运行中时的安全域、动作所属主体以及动作对安全域和系统状态的影响进行详细的说明，比如针对于安全域，动作可能属于不同的主体，不同的主体也可发出不同的动作。</w:t>
      </w:r>
    </w:p>
    <w:p>
      <w:pPr>
        <w:pStyle w:val="3"/>
        <w:ind w:firstLine="0" w:firstLineChars="0"/>
        <w:rPr>
          <w:rFonts w:hint="eastAsia" w:ascii="Times New Roman" w:hAnsi="Times New Roman"/>
          <w:sz w:val="24"/>
          <w:szCs w:val="24"/>
          <w:lang w:val="en-US" w:eastAsia="zh-CN"/>
        </w:rPr>
      </w:pPr>
      <w:bookmarkStart w:id="30" w:name="_Toc3814"/>
      <w:bookmarkStart w:id="31" w:name="_Toc16857"/>
      <w:r>
        <w:rPr>
          <w:rFonts w:hint="eastAsia" w:ascii="Times New Roman" w:hAnsi="Times New Roman" w:eastAsia="黑体"/>
          <w:b/>
          <w:sz w:val="28"/>
          <w:szCs w:val="28"/>
        </w:rPr>
        <w:t>本文主要工作</w:t>
      </w:r>
      <w:bookmarkEnd w:id="30"/>
      <w:bookmarkEnd w:id="31"/>
    </w:p>
    <w:p>
      <w:pPr>
        <w:pStyle w:val="32"/>
        <w:numPr>
          <w:ilvl w:val="0"/>
          <w:numId w:val="5"/>
        </w:numPr>
        <w:spacing w:line="400" w:lineRule="exact"/>
        <w:ind w:left="0" w:leftChars="0" w:firstLine="420" w:firstLineChars="0"/>
        <w:rPr>
          <w:rFonts w:hint="eastAsia" w:ascii="Times New Roman" w:hAnsi="Times New Roman"/>
          <w:sz w:val="24"/>
          <w:szCs w:val="24"/>
          <w:lang w:val="en-US" w:eastAsia="zh-CN"/>
        </w:rPr>
        <w:pPrChange w:id="68" w:author="Janusio" w:date="2018-03-20T12:59:39Z">
          <w:pPr>
            <w:pStyle w:val="32"/>
            <w:numPr>
              <w:ilvl w:val="0"/>
              <w:numId w:val="5"/>
            </w:numPr>
            <w:spacing w:line="360" w:lineRule="auto"/>
            <w:ind w:left="0" w:leftChars="0" w:firstLine="420" w:firstLineChars="0"/>
          </w:pPr>
        </w:pPrChange>
      </w:pPr>
      <w:r>
        <w:rPr>
          <w:rFonts w:hint="eastAsia" w:ascii="Times New Roman" w:hAnsi="Times New Roman"/>
          <w:sz w:val="24"/>
          <w:szCs w:val="24"/>
          <w:lang w:val="en-US" w:eastAsia="zh-CN"/>
        </w:rPr>
        <w:t>具有瀑布特征的可信虚拟平台信任链模型</w:t>
      </w:r>
    </w:p>
    <w:p>
      <w:pPr>
        <w:spacing w:line="400" w:lineRule="exact"/>
        <w:pPrChange w:id="69" w:author="Janusio" w:date="2018-03-20T12:59:39Z">
          <w:pPr/>
        </w:pPrChange>
      </w:pPr>
      <w:r>
        <w:rPr>
          <w:rFonts w:hint="eastAsia"/>
        </w:rPr>
        <w:t>由本</w:t>
      </w:r>
      <w:r>
        <w:rPr>
          <w:rFonts w:hint="eastAsia"/>
          <w:lang w:eastAsia="zh-CN"/>
        </w:rPr>
        <w:t>文</w:t>
      </w:r>
      <w:r>
        <w:rPr>
          <w:rFonts w:hint="eastAsia"/>
        </w:rPr>
        <w:t>对可信虚拟平台的研究综述来看，目前的可信虚拟平台存在一些需要改进的地方。本</w:t>
      </w:r>
      <w:r>
        <w:rPr>
          <w:rFonts w:hint="eastAsia"/>
          <w:lang w:eastAsia="zh-CN"/>
        </w:rPr>
        <w:t>文</w:t>
      </w:r>
      <w:r>
        <w:rPr>
          <w:rFonts w:hint="eastAsia"/>
        </w:rPr>
        <w:t>针对现有的可信虚拟平台，在可信虚拟平台和用户虚拟机之间加入可信衔接点，设计一种在逻辑上合理，vRT精细的可信虚拟平台</w:t>
      </w:r>
      <w:r>
        <w:rPr>
          <w:rFonts w:hint="eastAsia"/>
          <w:lang w:val="en-US" w:eastAsia="zh-CN"/>
        </w:rPr>
        <w:t>架构</w:t>
      </w:r>
      <w:r>
        <w:rPr>
          <w:rFonts w:hint="eastAsia"/>
        </w:rPr>
        <w:t>。</w:t>
      </w:r>
    </w:p>
    <w:p>
      <w:pPr>
        <w:pStyle w:val="32"/>
        <w:spacing w:line="400" w:lineRule="exact"/>
        <w:ind w:left="0" w:leftChars="0" w:firstLine="420" w:firstLineChars="0"/>
        <w:rPr>
          <w:ins w:id="71" w:author="Janusio" w:date="2018-03-20T11:01:59Z"/>
          <w:rFonts w:hint="eastAsia" w:ascii="Times New Roman" w:hAnsi="Times New Roman" w:eastAsiaTheme="minorEastAsia"/>
          <w:sz w:val="24"/>
          <w:szCs w:val="24"/>
          <w:lang w:val="en-US" w:eastAsia="zh-CN"/>
        </w:rPr>
        <w:pPrChange w:id="70" w:author="Janusio" w:date="2018-03-20T12:59:39Z">
          <w:pPr>
            <w:pStyle w:val="32"/>
            <w:spacing w:line="360" w:lineRule="auto"/>
            <w:ind w:left="0" w:leftChars="0" w:firstLine="420" w:firstLineChars="0"/>
          </w:pPr>
        </w:pPrChange>
      </w:pPr>
      <w:r>
        <w:rPr>
          <w:rFonts w:hint="eastAsia" w:ascii="Times New Roman" w:hAnsi="Times New Roman"/>
          <w:sz w:val="24"/>
          <w:szCs w:val="24"/>
        </w:rPr>
        <w:t>在原有的TVP</w:t>
      </w:r>
      <w:r>
        <w:rPr>
          <w:rFonts w:hint="eastAsia" w:ascii="Times New Roman" w:hAnsi="Times New Roman"/>
          <w:sz w:val="24"/>
          <w:szCs w:val="24"/>
          <w:lang w:val="en-US" w:eastAsia="zh-CN"/>
        </w:rPr>
        <w:t>架构</w:t>
      </w:r>
      <w:r>
        <w:rPr>
          <w:rFonts w:hint="eastAsia" w:ascii="Times New Roman" w:hAnsi="Times New Roman"/>
          <w:sz w:val="24"/>
          <w:szCs w:val="24"/>
        </w:rPr>
        <w:t>中的第二层和第三层加入可信衔接点。</w:t>
      </w:r>
      <w:r>
        <w:rPr>
          <w:rFonts w:hint="eastAsia" w:ascii="Times New Roman" w:hAnsi="Times New Roman"/>
          <w:sz w:val="24"/>
          <w:szCs w:val="24"/>
          <w:lang w:eastAsia="zh-CN"/>
        </w:rPr>
        <w:t>可信衔接点</w:t>
      </w:r>
      <w:r>
        <w:rPr>
          <w:rFonts w:hint="eastAsia" w:ascii="Times New Roman" w:hAnsi="Times New Roman"/>
          <w:sz w:val="24"/>
          <w:szCs w:val="24"/>
        </w:rPr>
        <w:t>位于Dom0，是Dom0的一组应用程序，包括VM的创建组件VM Builder、vTPM实例的创建模块vTPM Builder以及VM-vTPM映射组件VM-vTPM Binding，且作为vRT的一部分，在信任链上按照VM Builder</w:t>
      </w:r>
      <w:r>
        <w:rPr>
          <w:rFonts w:hint="eastAsia" w:ascii="Times New Roman" w:hAnsi="Times New Roman"/>
          <w:sz w:val="24"/>
          <w:szCs w:val="24"/>
          <w:lang w:eastAsia="zh-CN"/>
        </w:rPr>
        <w:t>、</w:t>
      </w:r>
      <w:r>
        <w:rPr>
          <w:rFonts w:hint="eastAsia" w:ascii="Times New Roman" w:hAnsi="Times New Roman"/>
          <w:sz w:val="24"/>
          <w:szCs w:val="24"/>
        </w:rPr>
        <w:t>vTPM Builder</w:t>
      </w:r>
      <w:r>
        <w:rPr>
          <w:rFonts w:hint="eastAsia" w:ascii="Times New Roman" w:hAnsi="Times New Roman"/>
          <w:sz w:val="24"/>
          <w:szCs w:val="24"/>
          <w:lang w:eastAsia="zh-CN"/>
        </w:rPr>
        <w:t>、</w:t>
      </w:r>
      <w:r>
        <w:rPr>
          <w:rFonts w:hint="eastAsia" w:ascii="Times New Roman" w:hAnsi="Times New Roman"/>
          <w:sz w:val="24"/>
          <w:szCs w:val="24"/>
        </w:rPr>
        <w:t>VM-vTPM Binding的顺序依次进行度量。可信衔接点可对TVP-QT的第一、第二层与第四、第五层进行有效衔接，保证TVP-QT信任链构建的连贯性，起到承上启下的作用，具有瀑布特征。</w:t>
      </w:r>
    </w:p>
    <w:p>
      <w:pPr>
        <w:pStyle w:val="32"/>
        <w:spacing w:line="400" w:lineRule="exact"/>
        <w:ind w:left="0" w:leftChars="0" w:firstLine="420" w:firstLineChars="0"/>
        <w:rPr>
          <w:ins w:id="73" w:author="Janusio" w:date="2018-03-20T12:59:24Z"/>
          <w:rFonts w:hint="eastAsia" w:ascii="Times New Roman" w:hAnsi="Times New Roman"/>
          <w:sz w:val="24"/>
          <w:szCs w:val="24"/>
          <w:lang w:val="en-US" w:eastAsia="zh-CN"/>
        </w:rPr>
        <w:pPrChange w:id="72" w:author="Janusio" w:date="2018-03-20T12:59:39Z">
          <w:pPr>
            <w:pStyle w:val="32"/>
            <w:spacing w:line="360" w:lineRule="auto"/>
            <w:ind w:left="0" w:leftChars="0" w:firstLine="420" w:firstLineChars="0"/>
          </w:pPr>
        </w:pPrChange>
      </w:pPr>
      <w:ins w:id="74" w:author="Janusio" w:date="2018-03-20T11:02:02Z">
        <w:r>
          <w:rPr>
            <w:rFonts w:hint="eastAsia" w:ascii="Times New Roman" w:hAnsi="Times New Roman"/>
            <w:sz w:val="24"/>
            <w:szCs w:val="24"/>
            <w:lang w:val="en-US" w:eastAsia="zh-CN"/>
          </w:rPr>
          <w:t>并且</w:t>
        </w:r>
      </w:ins>
      <w:ins w:id="75" w:author="Janusio" w:date="2018-03-20T11:02:06Z">
        <w:r>
          <w:rPr>
            <w:rFonts w:hint="eastAsia" w:ascii="Times New Roman" w:hAnsi="Times New Roman"/>
            <w:sz w:val="24"/>
            <w:szCs w:val="24"/>
            <w:lang w:val="en-US" w:eastAsia="zh-CN"/>
          </w:rPr>
          <w:t>该</w:t>
        </w:r>
      </w:ins>
      <w:ins w:id="76" w:author="Janusio" w:date="2018-03-20T11:02:09Z">
        <w:r>
          <w:rPr>
            <w:rFonts w:hint="eastAsia" w:ascii="Times New Roman" w:hAnsi="Times New Roman"/>
            <w:sz w:val="24"/>
            <w:szCs w:val="24"/>
            <w:lang w:val="en-US" w:eastAsia="zh-CN"/>
          </w:rPr>
          <w:t>可信虚拟</w:t>
        </w:r>
      </w:ins>
      <w:ins w:id="77" w:author="Janusio" w:date="2018-03-20T11:02:10Z">
        <w:r>
          <w:rPr>
            <w:rFonts w:hint="eastAsia" w:ascii="Times New Roman" w:hAnsi="Times New Roman"/>
            <w:sz w:val="24"/>
            <w:szCs w:val="24"/>
            <w:lang w:val="en-US" w:eastAsia="zh-CN"/>
          </w:rPr>
          <w:t>平台</w:t>
        </w:r>
      </w:ins>
      <w:del w:id="78" w:author="Janusio" w:date="2018-03-20T11:02:11Z">
        <w:r>
          <w:rPr>
            <w:rFonts w:hint="eastAsia" w:ascii="Times New Roman" w:hAnsi="Times New Roman"/>
            <w:sz w:val="24"/>
            <w:szCs w:val="24"/>
            <w:lang w:val="en-US" w:eastAsia="zh-CN"/>
          </w:rPr>
          <w:delText>并</w:delText>
        </w:r>
      </w:del>
      <w:r>
        <w:rPr>
          <w:rFonts w:hint="eastAsia" w:ascii="Times New Roman" w:hAnsi="Times New Roman"/>
          <w:sz w:val="24"/>
          <w:szCs w:val="24"/>
          <w:lang w:val="en-US" w:eastAsia="zh-CN"/>
        </w:rPr>
        <w:t>按照第一层硬件TPM（CRTM）→第二层TCB（BIOS→OSLoader→VMM→Dom0 Kernel）→第三层可信衔接点（VM Builderv→TPM Builder→VM-vTPM Binding）→第四层vTPM（vTPM实例）→第五层可信虚拟机（VBIOS→VOSLoader→VMOS→APP）进行信任链构建。并且，本文基于安全系统逻辑的形式化分析方法对底层物理平台、可信衔接点等进行了形式化分析。</w:t>
      </w:r>
    </w:p>
    <w:p>
      <w:pPr>
        <w:pStyle w:val="32"/>
        <w:spacing w:line="400" w:lineRule="exact"/>
        <w:ind w:left="0" w:leftChars="0" w:firstLine="420" w:firstLineChars="0"/>
        <w:rPr>
          <w:rFonts w:hint="eastAsia" w:ascii="Times New Roman" w:hAnsi="Times New Roman"/>
          <w:sz w:val="24"/>
          <w:szCs w:val="24"/>
          <w:lang w:val="en-US" w:eastAsia="zh-CN"/>
        </w:rPr>
        <w:pPrChange w:id="79" w:author="Janusio" w:date="2018-03-20T12:59:39Z">
          <w:pPr>
            <w:pStyle w:val="32"/>
            <w:spacing w:line="360" w:lineRule="auto"/>
            <w:ind w:left="0" w:leftChars="0" w:firstLine="420" w:firstLineChars="0"/>
          </w:pPr>
        </w:pPrChange>
      </w:pPr>
      <w:ins w:id="80" w:author="Janusio" w:date="2018-03-20T12:59:24Z">
        <w:r>
          <w:rPr>
            <w:rFonts w:hint="eastAsia" w:ascii="Times New Roman" w:hAnsi="Times New Roman"/>
            <w:sz w:val="24"/>
            <w:szCs w:val="24"/>
            <w:lang w:val="en-US" w:eastAsia="zh-CN"/>
          </w:rPr>
          <w:t>本文表达的瀑布特征引用自软件开发中的瀑布模型，其主要思想是整体过程中必须按照从上一项工作的输出当初本阶段的输出，中间不能有间隔。而本文提出的可信虚拟平台，在整体的结构中都是以这种方式进行信任链构建</w:t>
        </w:r>
      </w:ins>
      <w:ins w:id="81" w:author="Janusio" w:date="2018-03-20T12:59:49Z">
        <w:r>
          <w:rPr>
            <w:rFonts w:hint="eastAsia" w:ascii="Times New Roman" w:hAnsi="Times New Roman"/>
            <w:sz w:val="24"/>
            <w:szCs w:val="24"/>
            <w:lang w:val="en-US" w:eastAsia="zh-CN"/>
          </w:rPr>
          <w:t>，</w:t>
        </w:r>
      </w:ins>
      <w:ins w:id="82" w:author="Janusio" w:date="2018-03-20T12:59:51Z">
        <w:r>
          <w:rPr>
            <w:rFonts w:hint="eastAsia" w:ascii="Times New Roman" w:hAnsi="Times New Roman"/>
            <w:sz w:val="24"/>
            <w:szCs w:val="24"/>
            <w:lang w:val="en-US" w:eastAsia="zh-CN"/>
          </w:rPr>
          <w:t>尤其</w:t>
        </w:r>
      </w:ins>
      <w:ins w:id="83" w:author="Janusio" w:date="2018-03-20T12:59:52Z">
        <w:r>
          <w:rPr>
            <w:rFonts w:hint="eastAsia" w:ascii="Times New Roman" w:hAnsi="Times New Roman"/>
            <w:sz w:val="24"/>
            <w:szCs w:val="24"/>
            <w:lang w:val="en-US" w:eastAsia="zh-CN"/>
          </w:rPr>
          <w:t>是</w:t>
        </w:r>
      </w:ins>
      <w:ins w:id="84" w:author="Janusio" w:date="2018-03-20T12:59:55Z">
        <w:r>
          <w:rPr>
            <w:rFonts w:hint="eastAsia" w:ascii="Times New Roman" w:hAnsi="Times New Roman"/>
            <w:sz w:val="24"/>
            <w:szCs w:val="24"/>
            <w:lang w:val="en-US" w:eastAsia="zh-CN"/>
          </w:rPr>
          <w:t>可信</w:t>
        </w:r>
      </w:ins>
      <w:ins w:id="85" w:author="Janusio" w:date="2018-03-20T12:59:57Z">
        <w:r>
          <w:rPr>
            <w:rFonts w:hint="eastAsia" w:ascii="Times New Roman" w:hAnsi="Times New Roman"/>
            <w:sz w:val="24"/>
            <w:szCs w:val="24"/>
            <w:lang w:val="en-US" w:eastAsia="zh-CN"/>
          </w:rPr>
          <w:t>衔接点部分</w:t>
        </w:r>
      </w:ins>
      <w:ins w:id="86" w:author="Janusio" w:date="2018-03-20T12:59:58Z">
        <w:r>
          <w:rPr>
            <w:rFonts w:hint="eastAsia" w:ascii="Times New Roman" w:hAnsi="Times New Roman"/>
            <w:sz w:val="24"/>
            <w:szCs w:val="24"/>
            <w:lang w:val="en-US" w:eastAsia="zh-CN"/>
          </w:rPr>
          <w:t>，</w:t>
        </w:r>
      </w:ins>
      <w:ins w:id="87" w:author="Janusio" w:date="2018-03-20T13:00:04Z">
        <w:r>
          <w:rPr>
            <w:rFonts w:hint="eastAsia" w:ascii="Times New Roman" w:hAnsi="Times New Roman"/>
            <w:sz w:val="24"/>
            <w:szCs w:val="24"/>
            <w:lang w:val="en-US" w:eastAsia="zh-CN"/>
          </w:rPr>
          <w:t>即可以</w:t>
        </w:r>
      </w:ins>
      <w:ins w:id="88" w:author="Janusio" w:date="2018-03-20T13:00:06Z">
        <w:r>
          <w:rPr>
            <w:rFonts w:hint="eastAsia" w:ascii="Times New Roman" w:hAnsi="Times New Roman"/>
            <w:sz w:val="24"/>
            <w:szCs w:val="24"/>
            <w:lang w:val="en-US" w:eastAsia="zh-CN"/>
          </w:rPr>
          <w:t>作为</w:t>
        </w:r>
      </w:ins>
      <w:ins w:id="89" w:author="Janusio" w:date="2018-03-20T13:00:11Z">
        <w:r>
          <w:rPr>
            <w:rFonts w:hint="eastAsia" w:ascii="Times New Roman" w:hAnsi="Times New Roman"/>
            <w:sz w:val="24"/>
            <w:szCs w:val="24"/>
            <w:lang w:val="en-US" w:eastAsia="zh-CN"/>
          </w:rPr>
          <w:t>底层</w:t>
        </w:r>
      </w:ins>
      <w:ins w:id="90" w:author="Janusio" w:date="2018-03-20T13:00:12Z">
        <w:r>
          <w:rPr>
            <w:rFonts w:hint="eastAsia" w:ascii="Times New Roman" w:hAnsi="Times New Roman"/>
            <w:sz w:val="24"/>
            <w:szCs w:val="24"/>
            <w:lang w:val="en-US" w:eastAsia="zh-CN"/>
          </w:rPr>
          <w:t>物理</w:t>
        </w:r>
      </w:ins>
      <w:ins w:id="91" w:author="Janusio" w:date="2018-03-20T13:00:16Z">
        <w:r>
          <w:rPr>
            <w:rFonts w:hint="eastAsia" w:ascii="Times New Roman" w:hAnsi="Times New Roman"/>
            <w:sz w:val="24"/>
            <w:szCs w:val="24"/>
            <w:lang w:val="en-US" w:eastAsia="zh-CN"/>
          </w:rPr>
          <w:t>平台的</w:t>
        </w:r>
      </w:ins>
      <w:ins w:id="92" w:author="Janusio" w:date="2018-03-20T13:00:20Z">
        <w:r>
          <w:rPr>
            <w:rFonts w:hint="eastAsia" w:ascii="Times New Roman" w:hAnsi="Times New Roman"/>
            <w:sz w:val="24"/>
            <w:szCs w:val="24"/>
            <w:lang w:val="en-US" w:eastAsia="zh-CN"/>
          </w:rPr>
          <w:t>最后一个</w:t>
        </w:r>
      </w:ins>
      <w:ins w:id="93" w:author="Janusio" w:date="2018-03-20T13:00:21Z">
        <w:r>
          <w:rPr>
            <w:rFonts w:hint="eastAsia" w:ascii="Times New Roman" w:hAnsi="Times New Roman"/>
            <w:sz w:val="24"/>
            <w:szCs w:val="24"/>
            <w:lang w:val="en-US" w:eastAsia="zh-CN"/>
          </w:rPr>
          <w:t>环节，</w:t>
        </w:r>
      </w:ins>
      <w:ins w:id="94" w:author="Janusio" w:date="2018-03-20T13:00:24Z">
        <w:r>
          <w:rPr>
            <w:rFonts w:hint="eastAsia" w:ascii="Times New Roman" w:hAnsi="Times New Roman"/>
            <w:sz w:val="24"/>
            <w:szCs w:val="24"/>
            <w:lang w:val="en-US" w:eastAsia="zh-CN"/>
          </w:rPr>
          <w:t>又</w:t>
        </w:r>
      </w:ins>
      <w:ins w:id="95" w:author="Janusio" w:date="2018-03-20T13:00:26Z">
        <w:r>
          <w:rPr>
            <w:rFonts w:hint="eastAsia" w:ascii="Times New Roman" w:hAnsi="Times New Roman"/>
            <w:sz w:val="24"/>
            <w:szCs w:val="24"/>
            <w:lang w:val="en-US" w:eastAsia="zh-CN"/>
          </w:rPr>
          <w:t>当做</w:t>
        </w:r>
      </w:ins>
      <w:ins w:id="96" w:author="Janusio" w:date="2018-03-20T13:00:28Z">
        <w:r>
          <w:rPr>
            <w:rFonts w:hint="eastAsia" w:ascii="Times New Roman" w:hAnsi="Times New Roman"/>
            <w:sz w:val="24"/>
            <w:szCs w:val="24"/>
            <w:lang w:val="en-US" w:eastAsia="zh-CN"/>
          </w:rPr>
          <w:t>可信</w:t>
        </w:r>
      </w:ins>
      <w:ins w:id="97" w:author="Janusio" w:date="2018-03-20T13:00:29Z">
        <w:r>
          <w:rPr>
            <w:rFonts w:hint="eastAsia" w:ascii="Times New Roman" w:hAnsi="Times New Roman"/>
            <w:sz w:val="24"/>
            <w:szCs w:val="24"/>
            <w:lang w:val="en-US" w:eastAsia="zh-CN"/>
          </w:rPr>
          <w:t>虚拟机</w:t>
        </w:r>
      </w:ins>
      <w:ins w:id="98" w:author="Janusio" w:date="2018-03-20T13:00:32Z">
        <w:r>
          <w:rPr>
            <w:rFonts w:hint="eastAsia" w:ascii="Times New Roman" w:hAnsi="Times New Roman"/>
            <w:sz w:val="24"/>
            <w:szCs w:val="24"/>
            <w:lang w:val="en-US" w:eastAsia="zh-CN"/>
          </w:rPr>
          <w:t>的</w:t>
        </w:r>
      </w:ins>
      <w:ins w:id="99" w:author="Janusio" w:date="2018-03-20T13:00:36Z">
        <w:r>
          <w:rPr>
            <w:rFonts w:hint="eastAsia" w:ascii="Times New Roman" w:hAnsi="Times New Roman"/>
            <w:sz w:val="24"/>
            <w:szCs w:val="24"/>
            <w:lang w:val="en-US" w:eastAsia="zh-CN"/>
          </w:rPr>
          <w:t>虚拟</w:t>
        </w:r>
      </w:ins>
      <w:ins w:id="100" w:author="Janusio" w:date="2018-03-20T13:00:37Z">
        <w:r>
          <w:rPr>
            <w:rFonts w:hint="eastAsia" w:ascii="Times New Roman" w:hAnsi="Times New Roman"/>
            <w:sz w:val="24"/>
            <w:szCs w:val="24"/>
            <w:lang w:val="en-US" w:eastAsia="zh-CN"/>
          </w:rPr>
          <w:t>可信根</w:t>
        </w:r>
      </w:ins>
      <w:ins w:id="101" w:author="Janusio" w:date="2018-03-20T13:00:43Z">
        <w:r>
          <w:rPr>
            <w:rFonts w:hint="eastAsia" w:ascii="Times New Roman" w:hAnsi="Times New Roman"/>
            <w:sz w:val="24"/>
            <w:szCs w:val="24"/>
            <w:lang w:val="en-US" w:eastAsia="zh-CN"/>
          </w:rPr>
          <w:t>，</w:t>
        </w:r>
      </w:ins>
      <w:ins w:id="102" w:author="Janusio" w:date="2018-03-20T13:00:45Z">
        <w:r>
          <w:rPr>
            <w:rFonts w:hint="eastAsia" w:ascii="Times New Roman" w:hAnsi="Times New Roman"/>
            <w:sz w:val="24"/>
            <w:szCs w:val="24"/>
            <w:lang w:val="en-US" w:eastAsia="zh-CN"/>
          </w:rPr>
          <w:t>保证了</w:t>
        </w:r>
      </w:ins>
      <w:ins w:id="103" w:author="Janusio" w:date="2018-03-20T13:00:46Z">
        <w:r>
          <w:rPr>
            <w:rFonts w:hint="eastAsia" w:ascii="Times New Roman" w:hAnsi="Times New Roman"/>
            <w:sz w:val="24"/>
            <w:szCs w:val="24"/>
            <w:lang w:val="en-US" w:eastAsia="zh-CN"/>
          </w:rPr>
          <w:t>整体</w:t>
        </w:r>
      </w:ins>
      <w:ins w:id="104" w:author="Janusio" w:date="2018-03-20T13:00:47Z">
        <w:r>
          <w:rPr>
            <w:rFonts w:hint="eastAsia" w:ascii="Times New Roman" w:hAnsi="Times New Roman"/>
            <w:sz w:val="24"/>
            <w:szCs w:val="24"/>
            <w:lang w:val="en-US" w:eastAsia="zh-CN"/>
          </w:rPr>
          <w:t>的</w:t>
        </w:r>
      </w:ins>
      <w:ins w:id="105" w:author="Janusio" w:date="2018-03-20T13:00:57Z">
        <w:r>
          <w:rPr>
            <w:rFonts w:hint="eastAsia" w:ascii="Times New Roman" w:hAnsi="Times New Roman"/>
            <w:sz w:val="24"/>
            <w:szCs w:val="24"/>
            <w:lang w:val="en-US" w:eastAsia="zh-CN"/>
          </w:rPr>
          <w:t>信任链构建</w:t>
        </w:r>
      </w:ins>
      <w:ins w:id="106" w:author="Janusio" w:date="2018-03-20T13:00:58Z">
        <w:r>
          <w:rPr>
            <w:rFonts w:hint="eastAsia" w:ascii="Times New Roman" w:hAnsi="Times New Roman"/>
            <w:sz w:val="24"/>
            <w:szCs w:val="24"/>
            <w:lang w:val="en-US" w:eastAsia="zh-CN"/>
          </w:rPr>
          <w:t>是</w:t>
        </w:r>
      </w:ins>
      <w:ins w:id="107" w:author="Janusio" w:date="2018-03-20T13:01:01Z">
        <w:r>
          <w:rPr>
            <w:rFonts w:hint="eastAsia" w:ascii="Times New Roman" w:hAnsi="Times New Roman"/>
            <w:sz w:val="24"/>
            <w:szCs w:val="24"/>
            <w:lang w:val="en-US" w:eastAsia="zh-CN"/>
          </w:rPr>
          <w:t>完整的</w:t>
        </w:r>
      </w:ins>
      <w:ins w:id="108" w:author="Janusio" w:date="2018-03-20T13:01:03Z">
        <w:r>
          <w:rPr>
            <w:rFonts w:hint="eastAsia" w:ascii="Times New Roman" w:hAnsi="Times New Roman"/>
            <w:sz w:val="24"/>
            <w:szCs w:val="24"/>
            <w:lang w:val="en-US" w:eastAsia="zh-CN"/>
          </w:rPr>
          <w:t>、</w:t>
        </w:r>
      </w:ins>
      <w:ins w:id="109" w:author="Janusio" w:date="2018-03-20T13:01:05Z">
        <w:r>
          <w:rPr>
            <w:rFonts w:hint="eastAsia" w:ascii="Times New Roman" w:hAnsi="Times New Roman"/>
            <w:sz w:val="24"/>
            <w:szCs w:val="24"/>
            <w:lang w:val="en-US" w:eastAsia="zh-CN"/>
          </w:rPr>
          <w:t>连续</w:t>
        </w:r>
      </w:ins>
      <w:ins w:id="110" w:author="Janusio" w:date="2018-03-20T13:01:06Z">
        <w:r>
          <w:rPr>
            <w:rFonts w:hint="eastAsia" w:ascii="Times New Roman" w:hAnsi="Times New Roman"/>
            <w:sz w:val="24"/>
            <w:szCs w:val="24"/>
            <w:lang w:val="en-US" w:eastAsia="zh-CN"/>
          </w:rPr>
          <w:t>的。</w:t>
        </w:r>
      </w:ins>
    </w:p>
    <w:p>
      <w:pPr>
        <w:pStyle w:val="32"/>
        <w:numPr>
          <w:ilvl w:val="0"/>
          <w:numId w:val="5"/>
        </w:numPr>
        <w:spacing w:line="360" w:lineRule="auto"/>
        <w:ind w:left="0" w:leftChars="0"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基于扩展无干扰理论的可信虚拟平台信任链分析方法</w:t>
      </w:r>
    </w:p>
    <w:p>
      <w:pPr>
        <w:pStyle w:val="32"/>
        <w:spacing w:line="400" w:lineRule="exact"/>
        <w:ind w:left="0" w:leftChars="0" w:firstLine="420" w:firstLineChars="0"/>
        <w:rPr>
          <w:rFonts w:hint="eastAsia" w:ascii="Times New Roman" w:hAnsi="Times New Roman"/>
          <w:sz w:val="24"/>
          <w:szCs w:val="24"/>
          <w:lang w:val="en-US" w:eastAsia="zh-CN"/>
        </w:rPr>
        <w:pPrChange w:id="111" w:author="Janusio" w:date="2018-03-20T13:01:25Z">
          <w:pPr>
            <w:pStyle w:val="32"/>
            <w:spacing w:line="360" w:lineRule="auto"/>
            <w:ind w:left="0" w:leftChars="0" w:firstLine="420" w:firstLineChars="0"/>
          </w:pPr>
        </w:pPrChange>
      </w:pPr>
      <w:ins w:id="112" w:author="Janusio" w:date="2018-03-20T13:01:34Z">
        <w:r>
          <w:rPr>
            <w:rFonts w:hint="eastAsia" w:ascii="Times New Roman" w:hAnsi="Times New Roman"/>
            <w:sz w:val="24"/>
            <w:szCs w:val="24"/>
            <w:lang w:val="en-US" w:eastAsia="zh-CN"/>
          </w:rPr>
          <w:t>为</w:t>
        </w:r>
      </w:ins>
      <w:ins w:id="113" w:author="Janusio" w:date="2018-03-20T13:01:36Z">
        <w:r>
          <w:rPr>
            <w:rFonts w:hint="eastAsia" w:ascii="Times New Roman" w:hAnsi="Times New Roman"/>
            <w:sz w:val="24"/>
            <w:szCs w:val="24"/>
            <w:lang w:val="en-US" w:eastAsia="zh-CN"/>
          </w:rPr>
          <w:t>更好的</w:t>
        </w:r>
      </w:ins>
      <w:ins w:id="114" w:author="Janusio" w:date="2018-03-20T13:01:37Z">
        <w:r>
          <w:rPr>
            <w:rFonts w:hint="eastAsia" w:ascii="Times New Roman" w:hAnsi="Times New Roman"/>
            <w:sz w:val="24"/>
            <w:szCs w:val="24"/>
            <w:lang w:val="en-US" w:eastAsia="zh-CN"/>
          </w:rPr>
          <w:t>对</w:t>
        </w:r>
      </w:ins>
      <w:ins w:id="115" w:author="Janusio" w:date="2018-03-20T13:01:38Z">
        <w:r>
          <w:rPr>
            <w:rFonts w:hint="eastAsia" w:ascii="Times New Roman" w:hAnsi="Times New Roman"/>
            <w:sz w:val="24"/>
            <w:szCs w:val="24"/>
            <w:lang w:val="en-US" w:eastAsia="zh-CN"/>
          </w:rPr>
          <w:t>本文</w:t>
        </w:r>
      </w:ins>
      <w:ins w:id="116" w:author="Janusio" w:date="2018-03-20T13:01:39Z">
        <w:r>
          <w:rPr>
            <w:rFonts w:hint="eastAsia" w:ascii="Times New Roman" w:hAnsi="Times New Roman"/>
            <w:sz w:val="24"/>
            <w:szCs w:val="24"/>
            <w:lang w:val="en-US" w:eastAsia="zh-CN"/>
          </w:rPr>
          <w:t>提出</w:t>
        </w:r>
      </w:ins>
      <w:ins w:id="117" w:author="Janusio" w:date="2018-03-20T13:01:40Z">
        <w:r>
          <w:rPr>
            <w:rFonts w:hint="eastAsia" w:ascii="Times New Roman" w:hAnsi="Times New Roman"/>
            <w:sz w:val="24"/>
            <w:szCs w:val="24"/>
            <w:lang w:val="en-US" w:eastAsia="zh-CN"/>
          </w:rPr>
          <w:t>的</w:t>
        </w:r>
      </w:ins>
      <w:ins w:id="118" w:author="Janusio" w:date="2018-03-20T13:01:43Z">
        <w:r>
          <w:rPr>
            <w:rFonts w:hint="eastAsia" w:ascii="Times New Roman" w:hAnsi="Times New Roman"/>
            <w:sz w:val="24"/>
            <w:szCs w:val="24"/>
            <w:lang w:val="en-US" w:eastAsia="zh-CN"/>
          </w:rPr>
          <w:t>可信虚拟</w:t>
        </w:r>
      </w:ins>
      <w:ins w:id="119" w:author="Janusio" w:date="2018-03-20T13:01:45Z">
        <w:r>
          <w:rPr>
            <w:rFonts w:hint="eastAsia" w:ascii="Times New Roman" w:hAnsi="Times New Roman"/>
            <w:sz w:val="24"/>
            <w:szCs w:val="24"/>
            <w:lang w:val="en-US" w:eastAsia="zh-CN"/>
          </w:rPr>
          <w:t>平台</w:t>
        </w:r>
      </w:ins>
      <w:ins w:id="120" w:author="Janusio" w:date="2018-03-20T13:01:46Z">
        <w:r>
          <w:rPr>
            <w:rFonts w:hint="eastAsia" w:ascii="Times New Roman" w:hAnsi="Times New Roman"/>
            <w:sz w:val="24"/>
            <w:szCs w:val="24"/>
            <w:lang w:val="en-US" w:eastAsia="zh-CN"/>
          </w:rPr>
          <w:t>信任链</w:t>
        </w:r>
      </w:ins>
      <w:ins w:id="121" w:author="Janusio" w:date="2018-03-20T13:01:47Z">
        <w:r>
          <w:rPr>
            <w:rFonts w:hint="eastAsia" w:ascii="Times New Roman" w:hAnsi="Times New Roman"/>
            <w:sz w:val="24"/>
            <w:szCs w:val="24"/>
            <w:lang w:val="en-US" w:eastAsia="zh-CN"/>
          </w:rPr>
          <w:t>模型</w:t>
        </w:r>
      </w:ins>
      <w:ins w:id="122" w:author="Janusio" w:date="2018-03-20T13:01:48Z">
        <w:r>
          <w:rPr>
            <w:rFonts w:hint="eastAsia" w:ascii="Times New Roman" w:hAnsi="Times New Roman"/>
            <w:sz w:val="24"/>
            <w:szCs w:val="24"/>
            <w:lang w:val="en-US" w:eastAsia="zh-CN"/>
          </w:rPr>
          <w:t>进行</w:t>
        </w:r>
      </w:ins>
      <w:ins w:id="123" w:author="Janusio" w:date="2018-03-20T13:01:50Z">
        <w:r>
          <w:rPr>
            <w:rFonts w:hint="eastAsia" w:ascii="Times New Roman" w:hAnsi="Times New Roman"/>
            <w:sz w:val="24"/>
            <w:szCs w:val="24"/>
            <w:lang w:val="en-US" w:eastAsia="zh-CN"/>
          </w:rPr>
          <w:t>形式化分析，</w:t>
        </w:r>
      </w:ins>
      <w:ins w:id="124" w:author="Janusio" w:date="2018-03-20T13:01:54Z">
        <w:r>
          <w:rPr>
            <w:rFonts w:hint="eastAsia" w:ascii="Times New Roman" w:hAnsi="Times New Roman"/>
            <w:sz w:val="24"/>
            <w:szCs w:val="24"/>
            <w:lang w:val="en-US" w:eastAsia="zh-CN"/>
          </w:rPr>
          <w:t>本文</w:t>
        </w:r>
      </w:ins>
      <w:ins w:id="125" w:author="Janusio" w:date="2018-03-20T13:01:57Z">
        <w:r>
          <w:rPr>
            <w:rFonts w:hint="eastAsia" w:ascii="Times New Roman" w:hAnsi="Times New Roman"/>
            <w:sz w:val="24"/>
            <w:szCs w:val="24"/>
            <w:lang w:val="en-US" w:eastAsia="zh-CN"/>
          </w:rPr>
          <w:t>针对</w:t>
        </w:r>
      </w:ins>
      <w:ins w:id="126" w:author="Janusio" w:date="2018-03-20T13:01:58Z">
        <w:r>
          <w:rPr>
            <w:rFonts w:hint="eastAsia" w:ascii="Times New Roman" w:hAnsi="Times New Roman"/>
            <w:sz w:val="24"/>
            <w:szCs w:val="24"/>
            <w:lang w:val="en-US" w:eastAsia="zh-CN"/>
          </w:rPr>
          <w:t>目前的</w:t>
        </w:r>
      </w:ins>
      <w:ins w:id="127" w:author="Janusio" w:date="2018-03-20T13:02:06Z">
        <w:r>
          <w:rPr>
            <w:rFonts w:hint="eastAsia" w:ascii="Times New Roman" w:hAnsi="Times New Roman"/>
            <w:sz w:val="24"/>
            <w:szCs w:val="24"/>
            <w:lang w:val="en-US" w:eastAsia="zh-CN"/>
          </w:rPr>
          <w:t>无</w:t>
        </w:r>
      </w:ins>
      <w:ins w:id="128" w:author="Janusio" w:date="2018-03-20T13:02:10Z">
        <w:r>
          <w:rPr>
            <w:rFonts w:hint="eastAsia" w:ascii="Times New Roman" w:hAnsi="Times New Roman"/>
            <w:sz w:val="24"/>
            <w:szCs w:val="24"/>
            <w:lang w:val="en-US" w:eastAsia="zh-CN"/>
          </w:rPr>
          <w:t>干扰</w:t>
        </w:r>
      </w:ins>
      <w:ins w:id="129" w:author="Janusio" w:date="2018-03-20T13:02:14Z">
        <w:r>
          <w:rPr>
            <w:rFonts w:hint="eastAsia" w:ascii="Times New Roman" w:hAnsi="Times New Roman"/>
            <w:sz w:val="24"/>
            <w:szCs w:val="24"/>
            <w:lang w:val="en-US" w:eastAsia="zh-CN"/>
          </w:rPr>
          <w:t>进行</w:t>
        </w:r>
      </w:ins>
      <w:ins w:id="130" w:author="Janusio" w:date="2018-03-20T13:02:16Z">
        <w:r>
          <w:rPr>
            <w:rFonts w:hint="eastAsia" w:ascii="Times New Roman" w:hAnsi="Times New Roman"/>
            <w:sz w:val="24"/>
            <w:szCs w:val="24"/>
            <w:lang w:val="en-US" w:eastAsia="zh-CN"/>
          </w:rPr>
          <w:t>扩展。</w:t>
        </w:r>
      </w:ins>
      <w:del w:id="131" w:author="Janusio" w:date="2018-03-20T13:02:17Z">
        <w:r>
          <w:rPr>
            <w:rFonts w:hint="eastAsia" w:ascii="Times New Roman" w:hAnsi="Times New Roman"/>
            <w:sz w:val="24"/>
            <w:szCs w:val="24"/>
            <w:lang w:val="en-US" w:eastAsia="zh-CN"/>
          </w:rPr>
          <w:delText>本</w:delText>
        </w:r>
      </w:del>
      <w:del w:id="132" w:author="Janusio" w:date="2018-03-20T13:02:18Z">
        <w:r>
          <w:rPr>
            <w:rFonts w:hint="eastAsia" w:ascii="Times New Roman" w:hAnsi="Times New Roman"/>
            <w:sz w:val="24"/>
            <w:szCs w:val="24"/>
            <w:lang w:val="en-US" w:eastAsia="zh-CN"/>
          </w:rPr>
          <w:delText>文</w:delText>
        </w:r>
      </w:del>
      <w:ins w:id="133" w:author="Janusio" w:date="2018-03-20T13:02:25Z">
        <w:r>
          <w:rPr>
            <w:rFonts w:hint="eastAsia" w:ascii="Times New Roman" w:hAnsi="Times New Roman"/>
            <w:sz w:val="24"/>
            <w:szCs w:val="24"/>
            <w:lang w:val="en-US" w:eastAsia="zh-CN"/>
          </w:rPr>
          <w:t>首先</w:t>
        </w:r>
      </w:ins>
      <w:ins w:id="134" w:author="Janusio" w:date="2018-03-20T13:02:26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按照云计算环境运行特征，</w:t>
      </w:r>
      <w:del w:id="135" w:author="Janusio" w:date="2018-03-18T00:30:48Z">
        <w:r>
          <w:rPr>
            <w:rFonts w:hint="eastAsia" w:ascii="Times New Roman" w:hAnsi="Times New Roman"/>
            <w:sz w:val="24"/>
            <w:szCs w:val="24"/>
            <w:lang w:val="en-US" w:eastAsia="zh-CN"/>
          </w:rPr>
          <w:delText>拟</w:delText>
        </w:r>
      </w:del>
      <w:r>
        <w:rPr>
          <w:rFonts w:hint="eastAsia" w:ascii="Times New Roman" w:hAnsi="Times New Roman"/>
          <w:sz w:val="24"/>
          <w:szCs w:val="24"/>
          <w:lang w:val="en-US" w:eastAsia="zh-CN"/>
        </w:rPr>
        <w:t>对原有无干扰理论中的安全域、动作等定义进行扩充，并将动作主体和动作对安全域以及系统状态的影响等扩展到无干扰理论中；最后应用此扩展的无干扰理论来分析可信云环境信任链传递模型，并定义了扩展无干扰的信任传递判断定理，当云计算安全域之间符合非传递无干扰时，信任链的传递才是安全可靠的。最后，基于本文建立的可信虚拟平台架构对扩展无干扰理论进行了分析，</w:t>
      </w:r>
      <w:r>
        <w:rPr>
          <w:rFonts w:hint="eastAsia" w:ascii="Times New Roman" w:hAnsi="Times New Roman"/>
          <w:sz w:val="24"/>
          <w:szCs w:val="24"/>
        </w:rPr>
        <w:t>证明了扩展后的无干扰理论验证信任链模型的有效性</w:t>
      </w:r>
      <w:ins w:id="136" w:author="Janusio" w:date="2018-03-20T13:01:17Z">
        <w:r>
          <w:rPr>
            <w:rFonts w:hint="eastAsia" w:ascii="Times New Roman" w:hAnsi="Times New Roman"/>
            <w:sz w:val="24"/>
            <w:szCs w:val="24"/>
            <w:lang w:eastAsia="zh-CN"/>
          </w:rPr>
          <w:t>。</w:t>
        </w:r>
      </w:ins>
    </w:p>
    <w:p>
      <w:pPr>
        <w:pStyle w:val="3"/>
        <w:spacing w:line="360" w:lineRule="auto"/>
        <w:ind w:left="0" w:leftChars="0" w:firstLine="0" w:firstLineChars="0"/>
        <w:rPr>
          <w:rFonts w:hint="eastAsia" w:ascii="Times New Roman" w:hAnsi="Times New Roman" w:eastAsia="黑体"/>
          <w:b/>
          <w:sz w:val="28"/>
          <w:szCs w:val="28"/>
        </w:rPr>
      </w:pPr>
      <w:bookmarkStart w:id="32" w:name="_Toc2602"/>
      <w:bookmarkStart w:id="33" w:name="_Toc1695"/>
      <w:r>
        <w:rPr>
          <w:rFonts w:hint="eastAsia" w:ascii="Times New Roman" w:hAnsi="Times New Roman" w:eastAsia="黑体"/>
          <w:b/>
          <w:sz w:val="28"/>
          <w:szCs w:val="28"/>
        </w:rPr>
        <w:t>论文组织结构</w:t>
      </w:r>
      <w:bookmarkEnd w:id="32"/>
      <w:bookmarkEnd w:id="33"/>
    </w:p>
    <w:p>
      <w:pPr>
        <w:pStyle w:val="32"/>
        <w:spacing w:line="400" w:lineRule="exact"/>
        <w:ind w:left="0" w:leftChars="0" w:firstLine="420" w:firstLineChars="0"/>
        <w:rPr>
          <w:rFonts w:hint="eastAsia" w:ascii="Times New Roman" w:hAnsi="Times New Roman"/>
          <w:sz w:val="24"/>
          <w:szCs w:val="24"/>
          <w:lang w:val="en-US" w:eastAsia="zh-CN"/>
        </w:rPr>
        <w:pPrChange w:id="137"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本文共分为六章，每章的安排如下：</w:t>
      </w:r>
    </w:p>
    <w:p>
      <w:pPr>
        <w:pStyle w:val="32"/>
        <w:spacing w:line="400" w:lineRule="exact"/>
        <w:ind w:firstLine="420" w:firstLineChars="0"/>
        <w:rPr>
          <w:rFonts w:hint="eastAsia" w:ascii="Times New Roman" w:hAnsi="Times New Roman"/>
          <w:sz w:val="24"/>
          <w:szCs w:val="24"/>
          <w:lang w:val="en-US" w:eastAsia="zh-CN"/>
        </w:rPr>
        <w:pPrChange w:id="138"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1章主要介绍了论文的研究背景及意义，主要从目前国内外云计算的发展及云计算安全的发展；然后介绍了国内外的研究现状，主要从可信虚拟平台，信任链模型，形式化分析方法三个方面进行介绍；最后介绍了本论文的研究方向和研究内容。</w:t>
      </w:r>
    </w:p>
    <w:p>
      <w:pPr>
        <w:pStyle w:val="32"/>
        <w:spacing w:line="400" w:lineRule="exact"/>
        <w:ind w:firstLine="420" w:firstLineChars="0"/>
        <w:rPr>
          <w:rFonts w:hint="eastAsia" w:ascii="Times New Roman" w:hAnsi="Times New Roman"/>
          <w:sz w:val="24"/>
          <w:szCs w:val="24"/>
          <w:lang w:val="en-US" w:eastAsia="zh-CN"/>
        </w:rPr>
        <w:pPrChange w:id="139" w:author="Janusio" w:date="2018-03-20T13:02:45Z">
          <w:pPr>
            <w:pStyle w:val="32"/>
            <w:spacing w:line="360" w:lineRule="auto"/>
            <w:ind w:firstLine="420" w:firstLineChars="0"/>
          </w:pPr>
        </w:pPrChange>
      </w:pPr>
      <w:r>
        <w:rPr>
          <w:rFonts w:hint="eastAsia" w:ascii="Times New Roman" w:hAnsi="Times New Roman"/>
          <w:sz w:val="24"/>
          <w:szCs w:val="24"/>
          <w:lang w:val="en-US" w:eastAsia="zh-CN"/>
        </w:rPr>
        <w:t>第2章主要介绍了对本文研究提供思路的相关理论和技术。首先介绍了云计算中的关键技术和虚拟化技术，以及虚拟机和虚拟机监视器，目前最流行的VMM结构Xen和KVM；其次介绍了可信计算中的关键技术，主要介绍了虚拟可信平台模块，信任链的构建和完整性度量技术，以及虚拟可信平台模块的分类和目前信任链技术的不足；最后介绍了形式化方法，并简要的介绍了安全系统逻辑和无干扰理论形式化分析方法。</w:t>
      </w:r>
    </w:p>
    <w:p>
      <w:pPr>
        <w:pStyle w:val="32"/>
        <w:spacing w:line="400" w:lineRule="exact"/>
        <w:ind w:left="0" w:leftChars="0" w:firstLine="420" w:firstLineChars="0"/>
        <w:rPr>
          <w:rFonts w:hint="eastAsia" w:ascii="Times New Roman" w:hAnsi="Times New Roman"/>
          <w:sz w:val="24"/>
          <w:szCs w:val="24"/>
          <w:lang w:val="en-US" w:eastAsia="zh-CN"/>
        </w:rPr>
        <w:pPrChange w:id="140"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3章主要介绍了本文提出的TVP-QT可信虚拟平台及其信任链模型。首先提出了基于可信衔接点的TVP-QT，可信衔接点由虚拟机构建模块，vTPM构建模块，VM-vTPM绑定模块组成，不仅可以当做可信云平台底层物理服务器的一部分也可以当做虚拟机启动的一部分，完成对底层物理和虚拟机的衔接。其次，介绍了构建在TVP-QT之上的信任链模型并对其信任属性进行定义。最后对信任链进行了功能和性能实验，针对该模型的信任链构建和传统信任链的对比进行了实验和分析。</w:t>
      </w:r>
    </w:p>
    <w:p>
      <w:pPr>
        <w:pStyle w:val="32"/>
        <w:spacing w:line="400" w:lineRule="exact"/>
        <w:ind w:left="0" w:leftChars="0" w:firstLine="420" w:firstLineChars="0"/>
        <w:rPr>
          <w:rFonts w:hint="eastAsia" w:ascii="Times New Roman" w:hAnsi="Times New Roman"/>
          <w:sz w:val="24"/>
          <w:szCs w:val="24"/>
          <w:lang w:val="en-US" w:eastAsia="zh-CN"/>
        </w:rPr>
        <w:pPrChange w:id="141"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4章本文主要利用目前的安全系统逻辑形式化分析方法对第3章提出的TVP-QT信任链模型进行了形式化分析。首先给出了本文形式化分析的基本假定，然后从主机、可信衔接点信任链的的本地验证和远程证明上给出了基于安全系统逻辑的形式化分析。分析过程可以得出本文的信任链模型在理论上是安全可靠的，是一个在数学模型上安全的系统架构和信任链。</w:t>
      </w:r>
    </w:p>
    <w:p>
      <w:pPr>
        <w:pStyle w:val="32"/>
        <w:spacing w:line="400" w:lineRule="exact"/>
        <w:ind w:left="0" w:leftChars="0" w:firstLine="420" w:firstLineChars="0"/>
        <w:rPr>
          <w:rFonts w:hint="eastAsia" w:ascii="Times New Roman" w:hAnsi="Times New Roman"/>
          <w:sz w:val="24"/>
          <w:szCs w:val="24"/>
          <w:lang w:val="en-US" w:eastAsia="zh-CN"/>
        </w:rPr>
        <w:pPrChange w:id="142"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5章主要介绍了本文提出的扩展无干扰理论，主要从安全域、组合安全域及其动作主体进行扩展，并从弱单步一致性、输出一致性等给出了云计算下安全系统需要满足的性质，然后介绍了非传递无干扰安全策略，其中本文提出的扩展无干扰理论方法可以适用于目前的可信虚拟平台信任链的分析。</w:t>
      </w:r>
    </w:p>
    <w:p>
      <w:pPr>
        <w:pStyle w:val="32"/>
        <w:spacing w:line="400" w:lineRule="exact"/>
        <w:ind w:left="0" w:leftChars="0" w:firstLine="420" w:firstLineChars="0"/>
        <w:rPr>
          <w:rFonts w:hint="eastAsia" w:ascii="Times New Roman" w:hAnsi="Times New Roman"/>
          <w:sz w:val="24"/>
          <w:szCs w:val="24"/>
          <w:lang w:val="en-US" w:eastAsia="zh-CN"/>
        </w:rPr>
        <w:pPrChange w:id="143" w:author="Janusio" w:date="2018-03-20T13:02:45Z">
          <w:pPr>
            <w:pStyle w:val="32"/>
            <w:spacing w:line="360" w:lineRule="auto"/>
            <w:ind w:left="0" w:leftChars="0" w:firstLine="420" w:firstLineChars="0"/>
          </w:pPr>
        </w:pPrChange>
      </w:pPr>
      <w:r>
        <w:rPr>
          <w:rFonts w:hint="eastAsia" w:ascii="Times New Roman" w:hAnsi="Times New Roman"/>
          <w:sz w:val="24"/>
          <w:szCs w:val="24"/>
          <w:lang w:val="en-US" w:eastAsia="zh-CN"/>
        </w:rPr>
        <w:t>第6章主要是对本文的研究内容进行概括分析，并指出了论文的不足之处，对未来的研究方向进行了展望。</w:t>
      </w:r>
    </w:p>
    <w:p>
      <w:pPr>
        <w:pStyle w:val="32"/>
        <w:spacing w:line="360" w:lineRule="auto"/>
        <w:ind w:left="0" w:leftChars="0" w:firstLine="420" w:firstLineChars="0"/>
        <w:rPr>
          <w:rFonts w:hint="eastAsia" w:ascii="Times New Roman" w:hAnsi="Times New Roman"/>
          <w:sz w:val="24"/>
          <w:szCs w:val="24"/>
          <w:lang w:val="en-US" w:eastAsia="zh-CN"/>
        </w:rPr>
        <w:sectPr>
          <w:headerReference r:id="rId14" w:type="default"/>
          <w:footerReference r:id="rId15" w:type="default"/>
          <w:footerReference r:id="rId16" w:type="even"/>
          <w:endnotePr>
            <w:numFmt w:val="decimal"/>
          </w:endnotePr>
          <w:pgSz w:w="11906" w:h="16838"/>
          <w:pgMar w:top="1701" w:right="1417" w:bottom="1417" w:left="1417" w:header="1304" w:footer="1020" w:gutter="567"/>
          <w:pgNumType w:fmt="decimal" w:start="1"/>
          <w:cols w:space="0" w:num="1"/>
          <w:rtlGutter w:val="0"/>
          <w:docGrid w:type="lines" w:linePitch="319" w:charSpace="0"/>
        </w:sectPr>
      </w:pPr>
      <w:r>
        <w:rPr>
          <w:rFonts w:hint="eastAsia" w:ascii="Times New Roman" w:hAnsi="Times New Roman"/>
          <w:sz w:val="24"/>
          <w:szCs w:val="24"/>
          <w:lang w:val="en-US" w:eastAsia="zh-CN"/>
        </w:rPr>
        <w:br w:type="page"/>
      </w:r>
    </w:p>
    <w:p>
      <w:pPr>
        <w:pStyle w:val="2"/>
        <w:rPr>
          <w:rFonts w:hint="eastAsia"/>
        </w:rPr>
      </w:pPr>
      <w:bookmarkStart w:id="34" w:name="_Toc29547"/>
      <w:bookmarkStart w:id="35" w:name="_Toc10546"/>
      <w:r>
        <w:rPr>
          <w:rFonts w:hint="eastAsia"/>
          <w:lang w:val="en-US" w:eastAsia="zh-CN"/>
        </w:rPr>
        <w:t>相关技术与理论</w:t>
      </w:r>
      <w:bookmarkEnd w:id="34"/>
      <w:bookmarkEnd w:id="35"/>
    </w:p>
    <w:p>
      <w:pPr>
        <w:pStyle w:val="3"/>
        <w:ind w:firstLine="0" w:firstLineChars="0"/>
        <w:rPr>
          <w:rFonts w:hint="eastAsia" w:ascii="Times New Roman" w:hAnsi="Times New Roman" w:eastAsia="黑体"/>
          <w:b/>
          <w:sz w:val="28"/>
          <w:szCs w:val="28"/>
          <w:lang w:val="en-US" w:eastAsia="zh-CN"/>
        </w:rPr>
      </w:pPr>
      <w:bookmarkStart w:id="36" w:name="_Toc21310"/>
      <w:bookmarkStart w:id="37" w:name="_Toc11892"/>
      <w:r>
        <w:rPr>
          <w:rFonts w:hint="eastAsia" w:ascii="Times New Roman" w:hAnsi="Times New Roman" w:eastAsia="黑体"/>
          <w:b/>
          <w:sz w:val="28"/>
          <w:szCs w:val="28"/>
          <w:lang w:val="en-US" w:eastAsia="zh-CN"/>
        </w:rPr>
        <w:t>虚拟化技术</w:t>
      </w:r>
      <w:bookmarkEnd w:id="36"/>
      <w:bookmarkEnd w:id="37"/>
    </w:p>
    <w:p>
      <w:pPr>
        <w:pStyle w:val="48"/>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rPr>
          <w:rFonts w:hint="eastAsia"/>
          <w:lang w:val="en-US" w:eastAsia="zh-CN"/>
        </w:rPr>
        <w:pPrChange w:id="144" w:author="Janusio" w:date="2018-03-20T13:02:53Z">
          <w:pPr>
            <w:keepNext w:val="0"/>
            <w:keepLines w:val="0"/>
            <w:pageBreakBefore w:val="0"/>
            <w:widowControl/>
            <w:kinsoku/>
            <w:wordWrap/>
            <w:overflowPunct/>
            <w:topLinePunct w:val="0"/>
            <w:autoSpaceDE w:val="0"/>
            <w:autoSpaceDN w:val="0"/>
            <w:bidi w:val="0"/>
            <w:adjustRightInd/>
            <w:snapToGrid/>
            <w:spacing w:line="360" w:lineRule="auto"/>
            <w:ind w:left="0" w:leftChars="0" w:right="0" w:rightChars="0" w:firstLine="420" w:firstLineChars="0"/>
            <w:jc w:val="both"/>
            <w:textAlignment w:val="auto"/>
            <w:outlineLvl w:val="9"/>
          </w:pPr>
        </w:pPrChange>
      </w:pPr>
      <w:r>
        <w:rPr>
          <w:rFonts w:hint="eastAsia"/>
          <w:lang w:val="en-US" w:eastAsia="zh-CN"/>
        </w:rPr>
        <w:t>虚拟化技术是将实际的实体资源进行抽象</w:t>
      </w:r>
      <w:ins w:id="145" w:author="Janusio" w:date="2018-03-20T13:03:10Z">
        <w:r>
          <w:rPr>
            <w:rFonts w:hint="eastAsia"/>
            <w:lang w:val="en-US" w:eastAsia="zh-CN"/>
          </w:rPr>
          <w:t>，</w:t>
        </w:r>
      </w:ins>
      <w:r>
        <w:rPr>
          <w:rFonts w:hint="eastAsia"/>
          <w:lang w:val="en-US" w:eastAsia="zh-CN"/>
        </w:rPr>
        <w:t>使单一的计算机资源可以被用来提供多个同类资源的资源管理方式，比如物理计算机服务器、内存、硬盘存储等；主要用来解决当前物理计算机资源利用率低的问题，从而最大化的利用物理资源。在虚拟化技术中，可以利用资源隔离的方式对虚拟出的计算机资源进行安全隔离，使其可以处在抽象的不同的操作系统中向外部提供服务。</w:t>
      </w:r>
    </w:p>
    <w:p>
      <w:pPr>
        <w:pStyle w:val="4"/>
        <w:rPr>
          <w:rFonts w:hint="eastAsia"/>
          <w:lang w:val="en-US" w:eastAsia="zh-CN"/>
        </w:rPr>
      </w:pPr>
      <w:bookmarkStart w:id="38" w:name="_Toc31341"/>
      <w:bookmarkStart w:id="39" w:name="_Toc31024"/>
      <w:r>
        <w:rPr>
          <w:rFonts w:hint="eastAsia"/>
          <w:lang w:val="en-US" w:eastAsia="zh-CN"/>
        </w:rPr>
        <w:t>虚拟化技术分类</w:t>
      </w:r>
      <w:bookmarkEnd w:id="38"/>
      <w:bookmarkEnd w:id="39"/>
    </w:p>
    <w:p>
      <w:pPr>
        <w:spacing w:line="400" w:lineRule="exact"/>
        <w:ind w:firstLine="420" w:firstLineChars="0"/>
        <w:rPr>
          <w:rFonts w:hint="eastAsia"/>
        </w:rPr>
        <w:pPrChange w:id="146" w:author="Janusio" w:date="2018-03-20T13:03:24Z">
          <w:pPr>
            <w:spacing w:line="360" w:lineRule="auto"/>
            <w:ind w:firstLine="420" w:firstLineChars="0"/>
          </w:pPr>
        </w:pPrChange>
      </w:pPr>
      <w:r>
        <w:rPr>
          <w:rFonts w:hint="eastAsia"/>
          <w:lang w:val="en-US" w:eastAsia="zh-CN"/>
        </w:rPr>
        <w:t>为了满足当前云计算提供商需要提供不同的功能和需求，在实现层次和虚拟方式上都产生了不同类别的虚拟化解决方案，使得不同的虚拟化系统不仅具有最基本的虚拟化技术，也呈现了各自独特的个性</w:t>
      </w:r>
      <w:r>
        <w:rPr>
          <w:rStyle w:val="22"/>
          <w:rFonts w:hint="eastAsia"/>
          <w:lang w:val="en-US" w:eastAsia="zh-CN"/>
        </w:rPr>
        <w:t>[</w:t>
      </w:r>
      <w:r>
        <w:rPr>
          <w:rStyle w:val="22"/>
          <w:rFonts w:hint="eastAsia"/>
          <w:lang w:val="en-US" w:eastAsia="zh-CN"/>
        </w:rPr>
        <w:endnoteReference w:id="48"/>
      </w:r>
      <w:r>
        <w:rPr>
          <w:rStyle w:val="22"/>
          <w:rFonts w:hint="eastAsia"/>
          <w:lang w:val="en-US" w:eastAsia="zh-CN"/>
        </w:rPr>
        <w:t>][</w:t>
      </w:r>
      <w:r>
        <w:rPr>
          <w:rStyle w:val="22"/>
          <w:rFonts w:hint="eastAsia"/>
          <w:lang w:val="en-US" w:eastAsia="zh-CN"/>
        </w:rPr>
        <w:endnoteReference w:id="49"/>
      </w:r>
      <w:r>
        <w:rPr>
          <w:rStyle w:val="22"/>
          <w:rFonts w:hint="eastAsia"/>
          <w:lang w:val="en-US" w:eastAsia="zh-CN"/>
        </w:rPr>
        <w:t>]</w:t>
      </w:r>
      <w:r>
        <w:rPr>
          <w:rFonts w:hint="eastAsia"/>
        </w:rPr>
        <w:t xml:space="preserve">。 </w:t>
      </w:r>
      <w:r>
        <w:rPr>
          <w:rFonts w:hint="eastAsia"/>
          <w:lang w:val="en-US" w:eastAsia="zh-CN"/>
        </w:rPr>
        <w:t>下面本文从实现层次和实现方式对虚拟化技术的分类进行介绍。</w:t>
      </w:r>
    </w:p>
    <w:p>
      <w:pPr>
        <w:pStyle w:val="32"/>
        <w:numPr>
          <w:ilvl w:val="0"/>
          <w:numId w:val="6"/>
        </w:numPr>
        <w:spacing w:line="400" w:lineRule="exact"/>
        <w:ind w:firstLine="420" w:firstLineChars="0"/>
        <w:rPr>
          <w:rFonts w:hint="eastAsia" w:ascii="Times New Roman" w:hAnsi="Times New Roman"/>
          <w:sz w:val="24"/>
          <w:szCs w:val="24"/>
        </w:rPr>
        <w:pPrChange w:id="147" w:author="Janusio" w:date="2018-03-20T13:03:48Z">
          <w:pPr>
            <w:pStyle w:val="32"/>
            <w:numPr>
              <w:ilvl w:val="0"/>
              <w:numId w:val="6"/>
            </w:numPr>
            <w:spacing w:line="360" w:lineRule="auto"/>
            <w:ind w:firstLine="420" w:firstLineChars="0"/>
          </w:pPr>
        </w:pPrChange>
      </w:pPr>
      <w:del w:id="148" w:author="Janusio" w:date="2018-03-20T13:03:31Z">
        <w:r>
          <w:rPr>
            <w:rFonts w:hint="eastAsia" w:ascii="Times New Roman" w:hAnsi="Times New Roman"/>
            <w:sz w:val="24"/>
            <w:szCs w:val="24"/>
          </w:rPr>
          <w:delText xml:space="preserve"> </w:delText>
        </w:r>
      </w:del>
      <w:r>
        <w:rPr>
          <w:rFonts w:hint="eastAsia" w:ascii="Times New Roman" w:hAnsi="Times New Roman"/>
          <w:sz w:val="24"/>
          <w:szCs w:val="24"/>
          <w:lang w:val="en-US" w:eastAsia="zh-CN"/>
        </w:rPr>
        <w:t>不同实现层次</w:t>
      </w:r>
      <w:del w:id="149" w:author="Janusio" w:date="2018-03-20T13:03:33Z">
        <w:r>
          <w:rPr>
            <w:rFonts w:hint="eastAsia" w:ascii="Times New Roman" w:hAnsi="Times New Roman"/>
            <w:sz w:val="24"/>
            <w:szCs w:val="24"/>
          </w:rPr>
          <w:delText xml:space="preserve"> </w:delText>
        </w:r>
      </w:del>
    </w:p>
    <w:p>
      <w:pPr>
        <w:pStyle w:val="32"/>
        <w:numPr>
          <w:ilvl w:val="0"/>
          <w:numId w:val="0"/>
        </w:numPr>
        <w:spacing w:line="400" w:lineRule="exact"/>
        <w:ind w:firstLine="420" w:firstLineChars="0"/>
        <w:rPr>
          <w:rFonts w:hint="eastAsia" w:ascii="Times New Roman" w:hAnsi="Times New Roman" w:eastAsiaTheme="minorEastAsia"/>
          <w:sz w:val="24"/>
          <w:szCs w:val="24"/>
          <w:lang w:val="en-US" w:eastAsia="zh-CN"/>
        </w:rPr>
        <w:pPrChange w:id="150"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指令集虚拟化，指的是</w:t>
      </w:r>
      <w:r>
        <w:rPr>
          <w:rFonts w:hint="eastAsia" w:ascii="Times New Roman" w:hAnsi="Times New Roman"/>
          <w:sz w:val="24"/>
          <w:szCs w:val="24"/>
        </w:rPr>
        <w:t>指令集架构级</w:t>
      </w:r>
      <w:r>
        <w:rPr>
          <w:rFonts w:hint="eastAsia" w:ascii="Times New Roman" w:hAnsi="Times New Roman"/>
          <w:sz w:val="24"/>
          <w:szCs w:val="24"/>
          <w:lang w:val="en-US" w:eastAsia="zh-CN"/>
        </w:rPr>
        <w:t>虚拟化技术。该方式的虚拟化技术能够将操作系统在运行中指令集以软件模拟的方式进行实现，将虚拟机中运行过程中产生的指令转化为本地的指令集，然后在本地及其中执行这些被转换的指令集。目前，比较流行的指令集架构级的虚拟化系统主要由纯软件实现的模拟器Qemu系统和基于x86的开源模拟器Bochs系统。</w:t>
      </w:r>
    </w:p>
    <w:p>
      <w:pPr>
        <w:pStyle w:val="32"/>
        <w:numPr>
          <w:ilvl w:val="0"/>
          <w:numId w:val="0"/>
        </w:numPr>
        <w:spacing w:line="400" w:lineRule="exact"/>
        <w:ind w:firstLine="420" w:firstLineChars="0"/>
        <w:rPr>
          <w:rFonts w:hint="eastAsia" w:ascii="Times New Roman" w:hAnsi="Times New Roman"/>
          <w:sz w:val="24"/>
          <w:szCs w:val="24"/>
        </w:rPr>
        <w:pPrChange w:id="151"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硬件级虚拟化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这种虚拟化技术主要用来虚拟化具体的计算机主机，使得用户在操作计算机资源时，可以使抽象的计算机操作系统直接发送与真实机器相同的指令集进行资源操作。基于硬件级虚拟化技术，用户可以方便的使用被映射为物理资源的虚拟机资源，是目前云计算虚拟化技术中被重点研究的方向。目前基于硬件级的虚拟化技术有EMC公司的VMWare，以及由英国剑桥大学发起的开源框架Xen，都十分具有影响力。</w:t>
      </w:r>
    </w:p>
    <w:p>
      <w:pPr>
        <w:pStyle w:val="32"/>
        <w:numPr>
          <w:ilvl w:val="0"/>
          <w:numId w:val="0"/>
        </w:numPr>
        <w:spacing w:line="400" w:lineRule="exact"/>
        <w:ind w:firstLine="420" w:firstLineChars="0"/>
        <w:rPr>
          <w:rFonts w:hint="eastAsia" w:ascii="Times New Roman" w:hAnsi="Times New Roman"/>
          <w:sz w:val="24"/>
          <w:szCs w:val="24"/>
        </w:rPr>
        <w:pPrChange w:id="152" w:author="Janusio" w:date="2018-03-20T13:03:48Z">
          <w:pPr>
            <w:pStyle w:val="32"/>
            <w:numPr>
              <w:ilvl w:val="0"/>
              <w:numId w:val="0"/>
            </w:numPr>
            <w:spacing w:line="360" w:lineRule="auto"/>
            <w:ind w:firstLine="420" w:firstLineChars="0"/>
          </w:pPr>
        </w:pPrChange>
      </w:pPr>
      <w:r>
        <w:rPr>
          <w:rFonts w:hint="eastAsia" w:ascii="Times New Roman" w:hAnsi="Times New Roman"/>
          <w:sz w:val="24"/>
          <w:szCs w:val="24"/>
        </w:rPr>
        <w:t>操作系统级虚拟化</w:t>
      </w:r>
      <w:r>
        <w:rPr>
          <w:rFonts w:hint="eastAsia" w:ascii="Times New Roman" w:hAnsi="Times New Roman"/>
          <w:sz w:val="24"/>
          <w:szCs w:val="24"/>
          <w:lang w:eastAsia="zh-CN"/>
        </w:rPr>
        <w:t>，</w:t>
      </w:r>
      <w:r>
        <w:rPr>
          <w:rFonts w:hint="eastAsia" w:ascii="Times New Roman" w:hAnsi="Times New Roman"/>
          <w:sz w:val="24"/>
          <w:szCs w:val="24"/>
          <w:lang w:val="en-US" w:eastAsia="zh-CN"/>
        </w:rPr>
        <w:t>传统的操作系统中运行着来自不同程序的进程，如果操作系统的内核或进程管理出现缺陷或漏洞，不同用户之间相同类别的进程有可能会产生影响。操作系统级的虚拟化技术不仅给用户虚拟出一个真实的计算机资源还可以有效的防止进程之间相互影响的问题。目前最为流行的操作系统级虚拟化技术当属火热的容器技术</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0"/>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其利用Linux的LXC技术，通过设定不同类别的namespace提供给不同用户相同的并且真实的操作系统环境。使得每个用户都可以在独立的用户空间进行活动，相互之间的进程、网络、文件等都通过namespace进行隔离。这种方式由FreeBSD首创，目前技术上类似的操作系统级虚拟化技术主要由：OpenVZ，Linux-VServer，AIX Workload Partition</w:t>
      </w:r>
      <w:r>
        <w:rPr>
          <w:rFonts w:hint="eastAsia" w:ascii="Times New Roman" w:hAnsi="Times New Roman"/>
          <w:sz w:val="24"/>
          <w:szCs w:val="24"/>
          <w:lang w:eastAsia="zh-CN"/>
        </w:rPr>
        <w:t>，</w:t>
      </w:r>
      <w:r>
        <w:rPr>
          <w:rFonts w:hint="eastAsia" w:ascii="Times New Roman" w:hAnsi="Times New Roman"/>
          <w:sz w:val="24"/>
          <w:szCs w:val="24"/>
          <w:lang w:val="en-US" w:eastAsia="zh-CN"/>
        </w:rPr>
        <w:t>以及Docker等容器技术</w:t>
      </w:r>
      <w:r>
        <w:rPr>
          <w:rFonts w:hint="eastAsia" w:ascii="Times New Roman" w:hAnsi="Times New Roman"/>
          <w:sz w:val="24"/>
          <w:szCs w:val="24"/>
        </w:rPr>
        <w:t xml:space="preserve">。 </w:t>
      </w:r>
    </w:p>
    <w:p>
      <w:pPr>
        <w:pStyle w:val="32"/>
        <w:numPr>
          <w:ilvl w:val="0"/>
          <w:numId w:val="7"/>
        </w:numPr>
        <w:spacing w:line="400" w:lineRule="exact"/>
        <w:ind w:firstLine="420" w:firstLineChars="0"/>
        <w:rPr>
          <w:rFonts w:hint="eastAsia" w:ascii="Times New Roman" w:hAnsi="Times New Roman"/>
          <w:sz w:val="24"/>
          <w:szCs w:val="24"/>
        </w:rPr>
        <w:pPrChange w:id="153" w:author="Janusio" w:date="2018-03-20T13:07:37Z">
          <w:pPr>
            <w:pStyle w:val="32"/>
            <w:numPr>
              <w:ilvl w:val="0"/>
              <w:numId w:val="7"/>
            </w:numPr>
            <w:spacing w:line="360" w:lineRule="auto"/>
            <w:ind w:firstLine="420" w:firstLineChars="0"/>
          </w:pPr>
        </w:pPrChange>
      </w:pPr>
      <w:r>
        <w:rPr>
          <w:rFonts w:hint="eastAsia" w:ascii="Times New Roman" w:hAnsi="Times New Roman"/>
          <w:sz w:val="24"/>
          <w:szCs w:val="24"/>
        </w:rPr>
        <w:t>不同实现方式</w:t>
      </w:r>
    </w:p>
    <w:p>
      <w:pPr>
        <w:spacing w:line="400" w:lineRule="exact"/>
        <w:ind w:firstLine="420" w:firstLineChars="0"/>
        <w:rPr>
          <w:rFonts w:hint="eastAsia"/>
          <w:lang w:val="en-US" w:eastAsia="zh-CN"/>
        </w:rPr>
        <w:pPrChange w:id="154" w:author="Janusio" w:date="2018-03-20T13:07:37Z">
          <w:pPr>
            <w:spacing w:line="360" w:lineRule="auto"/>
            <w:ind w:firstLine="420" w:firstLineChars="0"/>
          </w:pPr>
        </w:pPrChange>
      </w:pPr>
      <w:r>
        <w:rPr>
          <w:rFonts w:hint="eastAsia"/>
          <w:lang w:val="en-US" w:eastAsia="zh-CN"/>
        </w:rPr>
        <w:t>使用二进制翻译的全虚拟化。全虚拟化环境下的虚拟机可以和真实机器一样拥有者未经修改的操作系统。该虚拟的硬件环境能够在不需要修改当前虚拟机的操作系统内核便可以提供如同真实硬件环境提供的服务，虚拟机内核中也无法感知当前运行的硬件环境是否是在虚拟化环境下。目前类别为Windows的虚拟机大部分都是基于全虚拟化技术提供的，因为Windows系统由于没有被开放源码，无法进行内核修改，因此只能选择全虚拟化方式。当前可以提供全虚拟化的架构有Xen、VMware、KVM等。</w:t>
      </w:r>
    </w:p>
    <w:p>
      <w:pPr>
        <w:spacing w:line="400" w:lineRule="exact"/>
        <w:ind w:firstLine="420" w:firstLineChars="0"/>
        <w:rPr>
          <w:ins w:id="156" w:author="Janusio" w:date="2018-03-20T13:07:42Z"/>
          <w:rFonts w:hint="eastAsia"/>
          <w:lang w:val="en-US" w:eastAsia="zh-CN"/>
        </w:rPr>
        <w:pPrChange w:id="155" w:author="Janusio" w:date="2018-03-20T13:07:37Z">
          <w:pPr>
            <w:spacing w:line="360" w:lineRule="auto"/>
            <w:ind w:firstLine="420" w:firstLineChars="0"/>
          </w:pPr>
        </w:pPrChange>
      </w:pPr>
      <w:r>
        <w:rPr>
          <w:rFonts w:hint="eastAsia"/>
          <w:lang w:val="en-US" w:eastAsia="zh-CN"/>
        </w:rPr>
        <w:t>操作系统辅助虚拟化的半虚拟化。和全虚拟化技术中不对内核进行修改的虚拟化方式不同，半虚拟化技术需要通过对虚拟机操作系统进行内核修改，才可以完成对操作系统的虚拟化。通过半虚拟化技术提供的虚拟机可以通过操作系统下的命令查看到虚拟机的架构。Xen等都可以提供半虚拟化的虚拟机。</w:t>
      </w:r>
    </w:p>
    <w:p>
      <w:pPr>
        <w:spacing w:line="400" w:lineRule="exact"/>
        <w:ind w:firstLine="420" w:firstLineChars="0"/>
        <w:rPr>
          <w:del w:id="158" w:author="Janusio" w:date="2018-03-20T13:07:41Z"/>
          <w:rFonts w:hint="eastAsia"/>
          <w:lang w:val="en-US" w:eastAsia="zh-CN"/>
        </w:rPr>
        <w:pPrChange w:id="157" w:author="Janusio" w:date="2018-03-20T13:07:37Z">
          <w:pPr>
            <w:spacing w:line="360" w:lineRule="auto"/>
            <w:ind w:firstLine="420" w:firstLineChars="0"/>
          </w:pPr>
        </w:pPrChange>
      </w:pPr>
      <w:del w:id="159" w:author="Janusio" w:date="2018-03-20T13:07:41Z">
        <w:r>
          <w:rPr>
            <w:rFonts w:hint="eastAsia"/>
            <w:lang w:val="en-US" w:eastAsia="zh-CN"/>
          </w:rPr>
          <w:delText xml:space="preserve">    </w:delText>
        </w:r>
      </w:del>
    </w:p>
    <w:p>
      <w:pPr>
        <w:spacing w:line="400" w:lineRule="exact"/>
        <w:ind w:firstLine="420" w:firstLineChars="0"/>
        <w:rPr>
          <w:rFonts w:hint="eastAsia" w:ascii="Times New Roman" w:hAnsi="Times New Roman"/>
          <w:szCs w:val="24"/>
          <w:lang w:val="en-US" w:eastAsia="zh-CN"/>
        </w:rPr>
        <w:pPrChange w:id="160" w:author="Janusio" w:date="2018-03-20T13:07:37Z">
          <w:pPr>
            <w:spacing w:line="360" w:lineRule="auto"/>
            <w:ind w:firstLine="420" w:firstLineChars="0"/>
          </w:pPr>
        </w:pPrChange>
      </w:pPr>
      <w:r>
        <w:rPr>
          <w:rFonts w:hint="eastAsia"/>
          <w:lang w:val="en-US" w:eastAsia="zh-CN"/>
        </w:rPr>
        <w:t>硬件辅助虚拟化。随着虚拟化技术的不断发展，Intel和Amd都推出了各自的虚拟化技术，比如Intel的VT-x，AMD的AMD-V技术，这两个硬件辅助虚拟化技术都针对特权指令为CPU添加了一个独特的执行模式，使得VMM运行在0环，也就是特权域，使得由虚拟机发出的特权和敏感调用自动陷入到虚拟机监视器中。</w:t>
      </w:r>
    </w:p>
    <w:p>
      <w:pPr>
        <w:pStyle w:val="4"/>
        <w:spacing w:line="360" w:lineRule="auto"/>
        <w:ind w:left="0" w:leftChars="0" w:firstLine="0" w:firstLineChars="0"/>
        <w:rPr>
          <w:rFonts w:hint="eastAsia" w:ascii="Times New Roman" w:hAnsi="Times New Roman" w:eastAsia="黑体"/>
          <w:b/>
          <w:sz w:val="24"/>
          <w:szCs w:val="24"/>
        </w:rPr>
      </w:pPr>
      <w:bookmarkStart w:id="40" w:name="_Toc9365"/>
      <w:bookmarkStart w:id="41" w:name="_Toc25892"/>
      <w:r>
        <w:rPr>
          <w:rFonts w:hint="eastAsia" w:ascii="Times New Roman" w:hAnsi="Times New Roman" w:eastAsia="黑体"/>
          <w:b/>
          <w:sz w:val="24"/>
          <w:szCs w:val="24"/>
          <w:lang w:val="en-US" w:eastAsia="zh-CN"/>
        </w:rPr>
        <w:t>虚拟机与虚拟机监视器</w:t>
      </w:r>
      <w:bookmarkEnd w:id="40"/>
      <w:bookmarkEnd w:id="41"/>
    </w:p>
    <w:p>
      <w:pPr>
        <w:spacing w:line="400" w:lineRule="exact"/>
        <w:ind w:firstLine="420" w:firstLineChars="0"/>
        <w:rPr>
          <w:rFonts w:hint="eastAsia"/>
          <w:lang w:val="en-US" w:eastAsia="zh-CN"/>
        </w:rPr>
        <w:pPrChange w:id="161" w:author="Janusio" w:date="2018-03-20T13:07:53Z">
          <w:pPr>
            <w:spacing w:line="360" w:lineRule="auto"/>
            <w:ind w:firstLine="420" w:firstLineChars="0"/>
          </w:pPr>
        </w:pPrChange>
      </w:pPr>
      <w:r>
        <w:rPr>
          <w:rFonts w:hint="eastAsia"/>
        </w:rPr>
        <w:t>虚拟机</w:t>
      </w:r>
      <w:r>
        <w:rPr>
          <w:rFonts w:hint="eastAsia"/>
          <w:lang w:val="en-US" w:eastAsia="zh-CN"/>
        </w:rPr>
        <w:t>是通过软件模拟的方式产生的具有真实硬件系统的并且运行在一个独立环境中的真实计算机系统。进入虚拟机之后，所有的操作都如同在真实的计算机系统里，可以在独立的系统桌面内安装使用软件，并进行数据的保存等，而且不会对底层的物理资源产生任何影响。虚拟机一般是由可以提供虚拟化技术的软件架构提供，比如VMware、Xen、KVM</w:t>
      </w:r>
      <w:r>
        <w:rPr>
          <w:rStyle w:val="22"/>
          <w:rFonts w:hint="eastAsia"/>
          <w:lang w:val="en-US" w:eastAsia="zh-CN"/>
        </w:rPr>
        <w:t>[</w:t>
      </w:r>
      <w:r>
        <w:rPr>
          <w:rStyle w:val="22"/>
          <w:rFonts w:hint="eastAsia"/>
          <w:lang w:val="en-US" w:eastAsia="zh-CN"/>
        </w:rPr>
        <w:endnoteReference w:id="51"/>
      </w:r>
      <w:r>
        <w:rPr>
          <w:rStyle w:val="22"/>
          <w:rFonts w:hint="eastAsia"/>
          <w:lang w:val="en-US" w:eastAsia="zh-CN"/>
        </w:rPr>
        <w:t>]</w:t>
      </w:r>
      <w:r>
        <w:rPr>
          <w:rFonts w:hint="eastAsia"/>
          <w:lang w:val="en-US" w:eastAsia="zh-CN"/>
        </w:rPr>
        <w:t>。从架构上看，VMM对硬盘资源、内存、I/O设备等硬件资源提供虚拟化，承担着管理所有物理资源的任务，并且VMM也负责着虚拟化虚拟环境的创建和管理，比如虚拟机的迁移，虚拟机的销毁、备份等。</w:t>
      </w:r>
    </w:p>
    <w:p>
      <w:pPr>
        <w:spacing w:line="400" w:lineRule="exact"/>
        <w:ind w:firstLine="420" w:firstLineChars="0"/>
        <w:rPr>
          <w:rFonts w:hint="eastAsia"/>
          <w:lang w:val="en-US" w:eastAsia="zh-CN"/>
        </w:rPr>
        <w:pPrChange w:id="162" w:author="Janusio" w:date="2018-03-20T13:07:53Z">
          <w:pPr>
            <w:spacing w:line="360" w:lineRule="auto"/>
            <w:ind w:firstLine="420" w:firstLineChars="0"/>
          </w:pPr>
        </w:pPrChange>
      </w:pPr>
      <w:r>
        <w:rPr>
          <w:rFonts w:hint="eastAsia"/>
          <w:lang w:val="en-US" w:eastAsia="zh-CN"/>
        </w:rPr>
        <w:t>虚拟机与VMM的基本结构图如图2.1所示：</w:t>
      </w:r>
    </w:p>
    <w:p>
      <w:pPr>
        <w:pStyle w:val="32"/>
        <w:spacing w:line="360" w:lineRule="auto"/>
        <w:ind w:firstLine="420" w:firstLineChars="0"/>
        <w:jc w:val="center"/>
      </w:pPr>
      <w:r>
        <w:object>
          <v:shape id="_x0000_i1026" o:spt="75" alt="" type="#_x0000_t75" style="height:114pt;width:196.6pt;" o:ole="t" filled="f" o:preferrelative="t" stroked="f" coordsize="21600,21600">
            <v:path/>
            <v:fill on="f" focussize="0,0"/>
            <v:stroke on="f"/>
            <v:imagedata r:id="rId33" o:title=""/>
            <o:lock v:ext="edit" aspectratio="f"/>
            <w10:wrap type="none"/>
            <w10:anchorlock/>
          </v:shape>
          <o:OLEObject Type="Embed" ProgID="Visio.Drawing.15" ShapeID="_x0000_i1026" DrawAspect="Content" ObjectID="_1468075726" r:id="rId32">
            <o:LockedField>false</o:LockedField>
          </o:OLEObject>
        </w:object>
      </w:r>
    </w:p>
    <w:p>
      <w:pPr>
        <w:pStyle w:val="45"/>
        <w:spacing w:line="400" w:lineRule="exact"/>
        <w:rPr>
          <w:rFonts w:hint="eastAsia"/>
          <w:lang w:val="en-US" w:eastAsia="zh-CN"/>
        </w:rPr>
        <w:pPrChange w:id="163" w:author="Janusio" w:date="2018-03-20T13:08:15Z">
          <w:pPr>
            <w:pStyle w:val="45"/>
          </w:pPr>
        </w:pPrChange>
      </w:pPr>
      <w:bookmarkStart w:id="42" w:name="_Toc955"/>
      <w:bookmarkStart w:id="43" w:name="_Toc28977"/>
      <w:bookmarkStart w:id="44" w:name="_Toc7704"/>
      <w:r>
        <w:rPr>
          <w:rFonts w:hint="eastAsia"/>
          <w:lang w:val="en-US" w:eastAsia="zh-CN"/>
        </w:rPr>
        <w:t>图2.1 虚拟机与VMM基本结构</w:t>
      </w:r>
      <w:bookmarkEnd w:id="42"/>
      <w:bookmarkEnd w:id="43"/>
      <w:bookmarkEnd w:id="44"/>
    </w:p>
    <w:p>
      <w:pPr>
        <w:pStyle w:val="32"/>
        <w:spacing w:line="400" w:lineRule="exact"/>
        <w:ind w:firstLine="420" w:firstLineChars="0"/>
        <w:rPr>
          <w:rFonts w:hint="eastAsia" w:ascii="Times New Roman" w:hAnsi="Times New Roman"/>
          <w:sz w:val="24"/>
          <w:szCs w:val="24"/>
        </w:rPr>
        <w:pPrChange w:id="164" w:author="Janusio" w:date="2018-03-20T13:08:15Z">
          <w:pPr>
            <w:pStyle w:val="32"/>
            <w:spacing w:line="360" w:lineRule="auto"/>
            <w:ind w:firstLine="420" w:firstLineChars="0"/>
          </w:pPr>
        </w:pPrChange>
      </w:pPr>
      <w:r>
        <w:rPr>
          <w:rFonts w:hint="eastAsia" w:ascii="Times New Roman" w:hAnsi="Times New Roman"/>
          <w:sz w:val="24"/>
          <w:szCs w:val="24"/>
          <w:lang w:val="en-US" w:eastAsia="zh-CN"/>
        </w:rPr>
        <w:t>从图2.1中可以看出，VMM是一个位于操作系统和计算机硬件之间的特权域，可以保证对上层运行的多个虚拟机进行资源隔离，以保障每一个虚拟机都可以在安全的环境下运行，并且虚拟出与甚至硬件资源的虚拟硬件环境，实现了多个虚拟机运行在一个物理平台上，提高了计算机硬件的使用率。实际上VMM的出现不仅仅可以提供虚拟化技术，而且可以对虚拟化平台提供虚拟化相关的管理任务，使得虚拟化资源可以有序高效的提供资源。</w:t>
      </w:r>
    </w:p>
    <w:p>
      <w:pPr>
        <w:pStyle w:val="4"/>
        <w:spacing w:line="400" w:lineRule="exact"/>
        <w:ind w:firstLine="0" w:firstLineChars="0"/>
        <w:rPr>
          <w:rFonts w:hint="eastAsia" w:ascii="Times New Roman" w:hAnsi="Times New Roman" w:eastAsia="黑体"/>
          <w:b/>
          <w:sz w:val="24"/>
          <w:szCs w:val="24"/>
        </w:rPr>
        <w:pPrChange w:id="165" w:author="Janusio" w:date="2018-03-20T13:08:36Z">
          <w:pPr>
            <w:pStyle w:val="4"/>
            <w:spacing w:line="360" w:lineRule="auto"/>
            <w:ind w:firstLine="0" w:firstLineChars="0"/>
          </w:pPr>
        </w:pPrChange>
      </w:pPr>
      <w:bookmarkStart w:id="45" w:name="_Toc11249"/>
      <w:bookmarkStart w:id="46" w:name="_Toc27076"/>
      <w:r>
        <w:rPr>
          <w:rFonts w:hint="eastAsia" w:ascii="Times New Roman" w:hAnsi="Times New Roman" w:eastAsia="黑体"/>
          <w:b/>
          <w:sz w:val="24"/>
          <w:szCs w:val="24"/>
          <w:lang w:val="en-US" w:eastAsia="zh-CN"/>
        </w:rPr>
        <w:t>Xen与KVM</w:t>
      </w:r>
      <w:bookmarkEnd w:id="45"/>
      <w:bookmarkEnd w:id="46"/>
    </w:p>
    <w:p>
      <w:pPr>
        <w:pStyle w:val="32"/>
        <w:spacing w:line="400" w:lineRule="exact"/>
        <w:ind w:firstLine="420" w:firstLineChars="0"/>
        <w:rPr>
          <w:rFonts w:hint="eastAsia" w:ascii="Times New Roman" w:hAnsi="Times New Roman" w:eastAsiaTheme="minorEastAsia"/>
          <w:sz w:val="24"/>
          <w:szCs w:val="24"/>
          <w:lang w:val="en-US" w:eastAsia="zh-CN"/>
        </w:rPr>
        <w:pPrChange w:id="166" w:author="Janusio" w:date="2018-03-20T13:08:36Z">
          <w:pPr>
            <w:pStyle w:val="32"/>
            <w:spacing w:line="360" w:lineRule="auto"/>
            <w:ind w:firstLine="420" w:firstLineChars="0"/>
          </w:pPr>
        </w:pPrChange>
      </w:pPr>
      <w:r>
        <w:rPr>
          <w:rFonts w:hint="eastAsia" w:ascii="Times New Roman" w:hAnsi="Times New Roman"/>
          <w:sz w:val="24"/>
          <w:szCs w:val="24"/>
          <w:lang w:val="en-US" w:eastAsia="zh-CN"/>
        </w:rPr>
        <w:t>（1）Xen</w:t>
      </w:r>
    </w:p>
    <w:p>
      <w:pPr>
        <w:spacing w:line="400" w:lineRule="exact"/>
        <w:ind w:firstLine="420" w:firstLineChars="0"/>
        <w:rPr>
          <w:rFonts w:hint="eastAsia"/>
        </w:rPr>
        <w:pPrChange w:id="167" w:author="Janusio" w:date="2018-03-20T13:08:36Z">
          <w:pPr>
            <w:ind w:firstLine="420" w:firstLineChars="0"/>
          </w:pPr>
        </w:pPrChange>
      </w:pPr>
      <w:r>
        <w:rPr>
          <w:rFonts w:hint="eastAsia"/>
          <w:lang w:val="en-US" w:eastAsia="zh-CN"/>
        </w:rPr>
        <w:t>Xen是由英国剑桥大学开发的开源虚拟机监视器，Xen必须对Linux内核进行修改才可以在使其在Linux环境中充当VMM的角色，这种方式可以方便的对虚拟机操作系统发出的CPU指令进行进行理解和翻译，并且无需得到特殊硬件的支持便可以达到高效率的虚拟化目的。Xen既支持全虚拟化又支持半虚拟化，在实际的Xen环境中，主要有两个组成部分。一个是位于硬件和虚拟之间的hypervisor，在硬件启动之后，首先载入，然后启动管理虚拟机。管理域虚拟机也叫Domain0，在Xen环境中是一个拥有很高特权的虚拟机，拥有原生的设备驱动，负责对虚拟机操作系统的管理和命令的转发，这样可以使得hypervisor能够把更多的工作用来进行虚拟化。在Domain0启动之后，还会载入一个对其他DomainU虚拟机进行管理的Xend进程，并提供对这些虚拟机进行访问的控制台，管理员可以通过控制台直接与Domain0进行对话。DomainU没有真实的硬件驱动，不能直接对物理硬件资源进行访问，必须通过Domain0才能访问。</w:t>
      </w:r>
    </w:p>
    <w:p>
      <w:pPr>
        <w:pStyle w:val="32"/>
        <w:spacing w:line="400" w:lineRule="exact"/>
        <w:ind w:firstLine="420" w:firstLineChars="0"/>
        <w:rPr>
          <w:rFonts w:hint="eastAsia" w:ascii="Times New Roman" w:hAnsi="Times New Roman"/>
          <w:sz w:val="24"/>
          <w:szCs w:val="24"/>
          <w:lang w:val="en-US" w:eastAsia="zh-CN"/>
        </w:rPr>
        <w:pPrChange w:id="168" w:author="Janusio" w:date="2018-03-20T13:08:53Z">
          <w:pPr>
            <w:pStyle w:val="32"/>
            <w:spacing w:line="360" w:lineRule="auto"/>
            <w:ind w:firstLine="420" w:firstLineChars="0"/>
          </w:pPr>
        </w:pPrChange>
      </w:pPr>
      <w:r>
        <w:rPr>
          <w:rFonts w:hint="eastAsia" w:ascii="Times New Roman" w:hAnsi="Times New Roman"/>
          <w:sz w:val="24"/>
          <w:szCs w:val="24"/>
          <w:lang w:val="en-US" w:eastAsia="zh-CN"/>
        </w:rPr>
        <w:t>（2）KVM</w:t>
      </w:r>
    </w:p>
    <w:p>
      <w:pPr>
        <w:numPr>
          <w:ilvl w:val="0"/>
          <w:numId w:val="0"/>
        </w:numPr>
        <w:spacing w:line="400" w:lineRule="exact"/>
        <w:ind w:firstLine="420" w:firstLineChars="0"/>
        <w:rPr>
          <w:rFonts w:hint="eastAsia"/>
          <w:lang w:val="en-US" w:eastAsia="zh-CN"/>
        </w:rPr>
        <w:pPrChange w:id="169" w:author="Janusio" w:date="2018-03-20T13:08:53Z">
          <w:pPr>
            <w:numPr>
              <w:ilvl w:val="0"/>
              <w:numId w:val="0"/>
            </w:numPr>
            <w:spacing w:line="360" w:lineRule="auto"/>
            <w:ind w:firstLine="420" w:firstLineChars="0"/>
          </w:pPr>
        </w:pPrChange>
      </w:pPr>
      <w:r>
        <w:rPr>
          <w:rFonts w:hint="eastAsia"/>
          <w:lang w:val="en-US" w:eastAsia="zh-CN"/>
        </w:rPr>
        <w:t>KVM是Kernel-based Virtual Machine的简称，也是一个开源的系统虚拟化架构，KVM自Linux 2.6.20版本开始集成在Linux的各个发行版本中。KVM作为Linux的一个内核模块，通过Linux内核自身的调度器进行模块管理，相对于Xen，KVM的核心源码很少，已经成为学术界和产业界主流的VMM。KVM需要硬件辅助才可以进行虚拟化，是一种全虚拟化的技术。KVM自身被构建Linux内核模块中，需要在使用的时候进行内核的编译和添加才可以使用，并且KVM必须依赖Qemu才可以模拟IO设备等硬件资源。</w:t>
      </w:r>
    </w:p>
    <w:p>
      <w:pPr>
        <w:pStyle w:val="3"/>
        <w:ind w:firstLine="0" w:firstLineChars="0"/>
        <w:rPr>
          <w:rFonts w:hint="eastAsia" w:ascii="Times New Roman" w:hAnsi="Times New Roman" w:eastAsia="黑体"/>
          <w:b/>
          <w:sz w:val="28"/>
          <w:szCs w:val="28"/>
          <w:lang w:val="en-US" w:eastAsia="zh-CN"/>
        </w:rPr>
      </w:pPr>
      <w:bookmarkStart w:id="47" w:name="_Toc5524"/>
      <w:bookmarkStart w:id="48" w:name="_Toc15261"/>
      <w:r>
        <w:rPr>
          <w:rFonts w:hint="eastAsia" w:ascii="Times New Roman" w:hAnsi="Times New Roman" w:eastAsia="黑体"/>
          <w:b/>
          <w:sz w:val="28"/>
          <w:szCs w:val="28"/>
          <w:lang w:val="en-US" w:eastAsia="zh-CN"/>
        </w:rPr>
        <w:t>可信计算</w:t>
      </w:r>
      <w:bookmarkEnd w:id="47"/>
      <w:bookmarkEnd w:id="48"/>
    </w:p>
    <w:p>
      <w:pPr>
        <w:pStyle w:val="32"/>
        <w:spacing w:line="400" w:lineRule="exact"/>
        <w:ind w:firstLine="420" w:firstLineChars="0"/>
        <w:outlineLvl w:val="9"/>
        <w:rPr>
          <w:rFonts w:hint="eastAsia" w:ascii="Times New Roman" w:hAnsi="Times New Roman"/>
          <w:sz w:val="24"/>
          <w:szCs w:val="24"/>
          <w:lang w:val="en-US" w:eastAsia="zh-CN"/>
        </w:rPr>
        <w:pPrChange w:id="170"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可信计算技术是一种保障信息系统安全的新技术，旨在把人类社会成功的基于信任的管理经验用于保障计算机系统安全。可信计算的基本思想是：</w:t>
      </w:r>
    </w:p>
    <w:p>
      <w:pPr>
        <w:pStyle w:val="32"/>
        <w:spacing w:line="400" w:lineRule="exact"/>
        <w:ind w:firstLine="420" w:firstLineChars="0"/>
        <w:outlineLvl w:val="9"/>
        <w:rPr>
          <w:rFonts w:hint="eastAsia" w:ascii="Times New Roman" w:hAnsi="Times New Roman" w:eastAsiaTheme="minorEastAsia"/>
          <w:sz w:val="24"/>
          <w:szCs w:val="24"/>
          <w:lang w:eastAsia="zh-CN"/>
        </w:rPr>
        <w:pPrChange w:id="171"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首先在计算机系统建立一个可以有物理系统安全技术进行保障的信任根；然后以该信任根为信任基础建立一条从硬件平台到操作系统应用程序启动的信任链</w:t>
      </w:r>
      <w:r>
        <w:rPr>
          <w:rFonts w:hint="eastAsia" w:ascii="Times New Roman" w:hAnsi="Times New Roman"/>
          <w:sz w:val="24"/>
          <w:szCs w:val="24"/>
          <w:vertAlign w:val="superscript"/>
          <w:lang w:val="en-US" w:eastAsia="zh-CN"/>
        </w:rPr>
        <w:t>[27]</w:t>
      </w:r>
      <w:r>
        <w:rPr>
          <w:rFonts w:hint="eastAsia" w:ascii="Times New Roman" w:hAnsi="Times New Roman"/>
          <w:sz w:val="24"/>
          <w:szCs w:val="24"/>
          <w:lang w:val="en-US" w:eastAsia="zh-CN"/>
        </w:rPr>
        <w:t>，一级度量一级，直到平台所有组件启动。</w:t>
      </w:r>
    </w:p>
    <w:p>
      <w:pPr>
        <w:pStyle w:val="32"/>
        <w:spacing w:line="400" w:lineRule="exact"/>
        <w:ind w:firstLine="420" w:firstLineChars="0"/>
        <w:outlineLvl w:val="9"/>
        <w:rPr>
          <w:rFonts w:hint="eastAsia" w:ascii="Times New Roman" w:hAnsi="Times New Roman" w:eastAsiaTheme="minorEastAsia"/>
          <w:sz w:val="24"/>
          <w:szCs w:val="24"/>
          <w:lang w:val="en-US" w:eastAsia="zh-CN"/>
        </w:rPr>
        <w:pPrChange w:id="172" w:author="Janusio" w:date="2018-03-20T13:09:16Z">
          <w:pPr>
            <w:pStyle w:val="32"/>
            <w:spacing w:line="360" w:lineRule="auto"/>
            <w:ind w:firstLine="420" w:firstLineChars="0"/>
            <w:outlineLvl w:val="9"/>
          </w:pPr>
        </w:pPrChange>
      </w:pPr>
      <w:r>
        <w:rPr>
          <w:rFonts w:hint="eastAsia" w:ascii="Times New Roman" w:hAnsi="Times New Roman"/>
          <w:sz w:val="24"/>
          <w:szCs w:val="24"/>
          <w:lang w:val="en-US" w:eastAsia="zh-CN"/>
        </w:rPr>
        <w:t>可信计算技术中最重要的技术是可信计算模块，旨在通过硬件安全模型采用软件和硬件相结合的方式来提高传统信息系统和新型计算平台的安全性和数据完整性。并且可以提供给第三方进行远程验证计算平台的远程证明方式来达到保护本地和远程终端的安全和可靠。</w:t>
      </w:r>
    </w:p>
    <w:p>
      <w:pPr>
        <w:pStyle w:val="4"/>
        <w:spacing w:line="360" w:lineRule="auto"/>
        <w:ind w:firstLine="0" w:firstLineChars="0"/>
        <w:rPr>
          <w:rFonts w:hint="eastAsia"/>
        </w:rPr>
      </w:pPr>
      <w:bookmarkStart w:id="49" w:name="_Toc26098"/>
      <w:bookmarkStart w:id="50" w:name="_Toc15188"/>
      <w:r>
        <w:rPr>
          <w:rFonts w:hint="eastAsia"/>
          <w:lang w:val="en-US" w:eastAsia="zh-CN"/>
        </w:rPr>
        <w:t>可信平台模块</w:t>
      </w:r>
      <w:bookmarkEnd w:id="49"/>
      <w:bookmarkEnd w:id="50"/>
    </w:p>
    <w:p>
      <w:pPr>
        <w:pStyle w:val="32"/>
        <w:numPr>
          <w:ilvl w:val="0"/>
          <w:numId w:val="0"/>
        </w:numPr>
        <w:spacing w:line="400" w:lineRule="exact"/>
        <w:ind w:firstLine="420" w:firstLineChars="0"/>
        <w:rPr>
          <w:rFonts w:hint="eastAsia" w:ascii="Times New Roman" w:hAnsi="Times New Roman"/>
          <w:sz w:val="24"/>
          <w:szCs w:val="24"/>
          <w:lang w:val="en-US" w:eastAsia="zh-CN"/>
        </w:rPr>
        <w:pPrChange w:id="173" w:author="Janusio" w:date="2018-03-20T13:09:25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可信平台模块是可信计算技术的核心技术，是可信计算技术实现的核心。首先，TPM作为可信计算技术实现数据加密、完整性度量的关键模块，必须严格保障自身的安全，并且保障可信计算功能的有效执行，防止外界的干扰。其次，TPM应具备远程证明。构建信任链等功能，并且具有密钥管理和数据加解密等基础功能。可信平台模块的功能应括平台数据保护、完整性存储与报告、身份标识</w:t>
      </w:r>
      <w:del w:id="174" w:author="Janusio" w:date="2018-03-20T13:10:08Z">
        <w:r>
          <w:rPr>
            <w:rFonts w:hint="eastAsia" w:ascii="Times New Roman" w:hAnsi="Times New Roman"/>
            <w:sz w:val="24"/>
            <w:szCs w:val="24"/>
            <w:lang w:val="en-US" w:eastAsia="zh-CN"/>
          </w:rPr>
          <w:delText>等</w:delText>
        </w:r>
      </w:del>
      <w:r>
        <w:rPr>
          <w:rFonts w:hint="eastAsia" w:ascii="Times New Roman" w:hAnsi="Times New Roman"/>
          <w:sz w:val="24"/>
          <w:szCs w:val="24"/>
          <w:lang w:val="en-US" w:eastAsia="zh-CN"/>
        </w:rPr>
        <w:t>三个部分。</w:t>
      </w:r>
    </w:p>
    <w:p>
      <w:pPr>
        <w:pStyle w:val="4"/>
        <w:rPr>
          <w:rFonts w:hint="eastAsia" w:ascii="Times New Roman" w:hAnsi="Times New Roman"/>
          <w:sz w:val="24"/>
          <w:szCs w:val="24"/>
        </w:rPr>
      </w:pPr>
      <w:bookmarkStart w:id="51" w:name="_Toc26547"/>
      <w:bookmarkStart w:id="52" w:name="_Toc24348"/>
      <w:r>
        <w:rPr>
          <w:rFonts w:hint="eastAsia" w:ascii="Times New Roman" w:hAnsi="Times New Roman" w:eastAsia="黑体"/>
          <w:b/>
          <w:sz w:val="24"/>
          <w:szCs w:val="24"/>
          <w:lang w:val="en-US" w:eastAsia="zh-CN"/>
        </w:rPr>
        <w:t>信任链技术</w:t>
      </w:r>
      <w:bookmarkEnd w:id="51"/>
      <w:bookmarkEnd w:id="52"/>
    </w:p>
    <w:p>
      <w:pPr>
        <w:numPr>
          <w:ilvl w:val="0"/>
          <w:numId w:val="0"/>
        </w:numPr>
        <w:spacing w:line="400" w:lineRule="exact"/>
        <w:ind w:firstLine="420" w:firstLineChars="0"/>
        <w:rPr>
          <w:rFonts w:hint="eastAsia"/>
          <w:lang w:val="en-US" w:eastAsia="zh-CN"/>
        </w:rPr>
        <w:pPrChange w:id="175" w:author="Janusio" w:date="2018-03-20T13:09:36Z">
          <w:pPr>
            <w:numPr>
              <w:ilvl w:val="0"/>
              <w:numId w:val="0"/>
            </w:numPr>
            <w:spacing w:line="360" w:lineRule="auto"/>
            <w:ind w:firstLine="420" w:firstLineChars="0"/>
          </w:pPr>
        </w:pPrChange>
      </w:pPr>
      <w:r>
        <w:rPr>
          <w:rFonts w:hint="eastAsia"/>
          <w:lang w:val="en-US" w:eastAsia="zh-CN"/>
        </w:rPr>
        <w:t>当前世界很多信息的传递都离不开网络这一媒介，同时带来了新型的网络新型安全问题，比如网络传播的木马、病毒等。但是这些恶意代码的最终的作用目标都是计算机终端，并且破坏计算机终端数据的完整性。当前围绕着保护计算机终端的安全性出现了很多信息系统安全保障技术，比如访问控制、入侵检测等等。但是这些技术都是以在计算机启动之后给系统安装针对恶意代码的补丁的方式来提高终端设备的安全性，但是实际上这种方式并没真正的解决终端设备的安全问题。可信计算中的信任链技术能够对系统启动过程以及运行中的组件进行完整性度量和信任传递，</w:t>
      </w:r>
      <w:ins w:id="176" w:author="Janusio" w:date="2018-03-15T00:38:24Z">
        <w:r>
          <w:rPr>
            <w:rFonts w:hint="eastAsia"/>
            <w:lang w:val="en-US" w:eastAsia="zh-CN"/>
          </w:rPr>
          <w:t>从</w:t>
        </w:r>
      </w:ins>
      <w:ins w:id="177" w:author="Janusio" w:date="2018-03-15T00:38:26Z">
        <w:r>
          <w:rPr>
            <w:rFonts w:hint="eastAsia"/>
            <w:lang w:val="en-US" w:eastAsia="zh-CN"/>
          </w:rPr>
          <w:t>硬件</w:t>
        </w:r>
      </w:ins>
      <w:ins w:id="178" w:author="Janusio" w:date="2018-03-15T00:38:28Z">
        <w:r>
          <w:rPr>
            <w:rFonts w:hint="eastAsia"/>
            <w:lang w:val="en-US" w:eastAsia="zh-CN"/>
          </w:rPr>
          <w:t>度量</w:t>
        </w:r>
      </w:ins>
      <w:ins w:id="179" w:author="Janusio" w:date="2018-03-15T00:38:29Z">
        <w:r>
          <w:rPr>
            <w:rFonts w:hint="eastAsia"/>
            <w:lang w:val="en-US" w:eastAsia="zh-CN"/>
          </w:rPr>
          <w:t>和</w:t>
        </w:r>
      </w:ins>
      <w:ins w:id="180" w:author="Janusio" w:date="2018-03-15T00:38:33Z">
        <w:r>
          <w:rPr>
            <w:rFonts w:hint="eastAsia"/>
            <w:lang w:val="en-US" w:eastAsia="zh-CN"/>
          </w:rPr>
          <w:t>启动</w:t>
        </w:r>
      </w:ins>
      <w:ins w:id="181" w:author="Janusio" w:date="2018-03-15T00:38:38Z">
        <w:r>
          <w:rPr>
            <w:rFonts w:hint="eastAsia"/>
            <w:lang w:val="en-US" w:eastAsia="zh-CN"/>
          </w:rPr>
          <w:t>时</w:t>
        </w:r>
      </w:ins>
      <w:ins w:id="182" w:author="Janusio" w:date="2018-03-15T00:38:41Z">
        <w:r>
          <w:rPr>
            <w:rFonts w:hint="eastAsia"/>
            <w:lang w:val="en-US" w:eastAsia="zh-CN"/>
          </w:rPr>
          <w:t>解决</w:t>
        </w:r>
      </w:ins>
      <w:ins w:id="183" w:author="Janusio" w:date="2018-03-15T00:38:50Z">
        <w:r>
          <w:rPr>
            <w:rFonts w:hint="eastAsia"/>
            <w:lang w:val="en-US" w:eastAsia="zh-CN"/>
          </w:rPr>
          <w:t>安全</w:t>
        </w:r>
      </w:ins>
      <w:ins w:id="184" w:author="Janusio" w:date="2018-03-15T00:38:43Z">
        <w:r>
          <w:rPr>
            <w:rFonts w:hint="eastAsia"/>
            <w:lang w:val="en-US" w:eastAsia="zh-CN"/>
          </w:rPr>
          <w:t>问题</w:t>
        </w:r>
      </w:ins>
      <w:del w:id="185" w:author="Janusio" w:date="2018-03-15T00:38:22Z">
        <w:r>
          <w:rPr>
            <w:rFonts w:hint="eastAsia"/>
            <w:lang w:val="en-US" w:eastAsia="zh-CN"/>
          </w:rPr>
          <w:delText>从源头解决计算机系统</w:delText>
        </w:r>
      </w:del>
      <w:del w:id="186" w:author="Janusio" w:date="2018-03-15T00:38:21Z">
        <w:r>
          <w:rPr>
            <w:rFonts w:hint="eastAsia"/>
            <w:lang w:val="en-US" w:eastAsia="zh-CN"/>
          </w:rPr>
          <w:delText>的安全问题</w:delText>
        </w:r>
      </w:del>
      <w:r>
        <w:rPr>
          <w:rFonts w:hint="eastAsia"/>
          <w:lang w:val="en-US" w:eastAsia="zh-CN"/>
        </w:rPr>
        <w:t>。</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187" w:author="Janusio" w:date="2018-03-20T13:09:36Z">
          <w:pPr>
            <w:pStyle w:val="32"/>
            <w:numPr>
              <w:ilvl w:val="0"/>
              <w:numId w:val="0"/>
            </w:numPr>
            <w:spacing w:line="360" w:lineRule="auto"/>
            <w:ind w:firstLine="420" w:firstLineChars="0"/>
          </w:pPr>
        </w:pPrChange>
      </w:pPr>
      <w:del w:id="188" w:author="Janusio" w:date="2018-03-15T00:39:16Z">
        <w:r>
          <w:rPr>
            <w:rFonts w:hint="eastAsia" w:ascii="Times New Roman" w:hAnsi="Times New Roman"/>
            <w:sz w:val="24"/>
            <w:szCs w:val="24"/>
            <w:lang w:val="en-US"/>
          </w:rPr>
          <w:delText>可信计算</w:delText>
        </w:r>
      </w:del>
      <w:del w:id="189" w:author="Janusio" w:date="2018-03-15T00:39:16Z">
        <w:r>
          <w:rPr>
            <w:rFonts w:hint="eastAsia" w:ascii="Times New Roman" w:hAnsi="Times New Roman"/>
            <w:sz w:val="24"/>
            <w:szCs w:val="24"/>
            <w:lang w:val="en-US" w:eastAsia="zh-CN"/>
          </w:rPr>
          <w:delText>组织TCG通过</w:delText>
        </w:r>
      </w:del>
      <w:del w:id="190" w:author="Janusio" w:date="2018-03-15T00:39:16Z">
        <w:r>
          <w:rPr>
            <w:rFonts w:hint="eastAsia" w:ascii="Times New Roman" w:hAnsi="Times New Roman"/>
            <w:sz w:val="24"/>
            <w:szCs w:val="24"/>
            <w:lang w:val="en-US"/>
          </w:rPr>
          <w:delText>嵌入在计算机系统的可信度量根</w:delText>
        </w:r>
      </w:del>
      <w:del w:id="191" w:author="Janusio" w:date="2018-03-15T00:39:16Z">
        <w:r>
          <w:rPr>
            <w:rFonts w:hint="eastAsia" w:ascii="Times New Roman" w:hAnsi="Times New Roman"/>
            <w:sz w:val="24"/>
            <w:szCs w:val="24"/>
            <w:lang w:val="en-US" w:eastAsia="zh-CN"/>
          </w:rPr>
          <w:delText>TPM芯片</w:delText>
        </w:r>
      </w:del>
      <w:del w:id="192" w:author="Janusio" w:date="2018-03-15T00:39:16Z">
        <w:r>
          <w:rPr>
            <w:rFonts w:hint="eastAsia" w:ascii="Times New Roman" w:hAnsi="Times New Roman"/>
            <w:sz w:val="24"/>
            <w:szCs w:val="24"/>
            <w:lang w:val="en-US"/>
          </w:rPr>
          <w:delText>，</w:delText>
        </w:r>
      </w:del>
      <w:del w:id="193" w:author="Janusio" w:date="2018-03-15T00:39:16Z">
        <w:r>
          <w:rPr>
            <w:rFonts w:hint="eastAsia" w:ascii="Times New Roman" w:hAnsi="Times New Roman"/>
            <w:sz w:val="24"/>
            <w:szCs w:val="24"/>
            <w:lang w:val="en-US" w:eastAsia="zh-CN"/>
          </w:rPr>
          <w:delText>提出了一种链式信任链度量方式，</w:delText>
        </w:r>
      </w:del>
      <w:del w:id="194" w:author="Janusio" w:date="2018-03-15T00:39:16Z">
        <w:r>
          <w:rPr>
            <w:rFonts w:hint="eastAsia" w:ascii="Times New Roman" w:hAnsi="Times New Roman"/>
            <w:sz w:val="24"/>
            <w:szCs w:val="24"/>
            <w:lang w:val="en-US"/>
          </w:rPr>
          <w:delText>其从信任根开始一层度量一层，</w:delText>
        </w:r>
      </w:del>
      <w:ins w:id="195" w:author="Janusio" w:date="2018-03-15T00:39:17Z">
        <w:r>
          <w:rPr>
            <w:rFonts w:hint="eastAsia" w:ascii="Times New Roman" w:hAnsi="Times New Roman"/>
            <w:sz w:val="24"/>
            <w:szCs w:val="24"/>
            <w:lang w:val="en-US" w:eastAsia="zh-CN"/>
          </w:rPr>
          <w:t>可信</w:t>
        </w:r>
      </w:ins>
      <w:ins w:id="196" w:author="Janusio" w:date="2018-03-15T00:39:18Z">
        <w:r>
          <w:rPr>
            <w:rFonts w:hint="eastAsia" w:ascii="Times New Roman" w:hAnsi="Times New Roman"/>
            <w:sz w:val="24"/>
            <w:szCs w:val="24"/>
            <w:lang w:val="en-US" w:eastAsia="zh-CN"/>
          </w:rPr>
          <w:t>计算</w:t>
        </w:r>
      </w:ins>
      <w:ins w:id="197" w:author="Janusio" w:date="2018-03-15T00:39:20Z">
        <w:r>
          <w:rPr>
            <w:rFonts w:hint="eastAsia" w:ascii="Times New Roman" w:hAnsi="Times New Roman"/>
            <w:sz w:val="24"/>
            <w:szCs w:val="24"/>
            <w:lang w:val="en-US" w:eastAsia="zh-CN"/>
          </w:rPr>
          <w:t>组织</w:t>
        </w:r>
      </w:ins>
      <w:ins w:id="198" w:author="Janusio" w:date="2018-03-15T00:39:22Z">
        <w:r>
          <w:rPr>
            <w:rFonts w:hint="eastAsia" w:ascii="Times New Roman" w:hAnsi="Times New Roman"/>
            <w:sz w:val="24"/>
            <w:szCs w:val="24"/>
            <w:lang w:val="en-US" w:eastAsia="zh-CN"/>
          </w:rPr>
          <w:t>通过</w:t>
        </w:r>
      </w:ins>
      <w:ins w:id="199" w:author="Janusio" w:date="2018-03-15T00:39:31Z">
        <w:r>
          <w:rPr>
            <w:rFonts w:hint="eastAsia" w:ascii="Times New Roman" w:hAnsi="Times New Roman"/>
            <w:sz w:val="24"/>
            <w:szCs w:val="24"/>
            <w:lang w:val="en-US" w:eastAsia="zh-CN"/>
          </w:rPr>
          <w:t>构建从</w:t>
        </w:r>
      </w:ins>
      <w:ins w:id="200" w:author="Janusio" w:date="2018-03-15T00:39:33Z">
        <w:r>
          <w:rPr>
            <w:rFonts w:hint="eastAsia" w:ascii="Times New Roman" w:hAnsi="Times New Roman"/>
            <w:sz w:val="24"/>
            <w:szCs w:val="24"/>
            <w:lang w:val="en-US" w:eastAsia="zh-CN"/>
          </w:rPr>
          <w:t>TPM</w:t>
        </w:r>
      </w:ins>
      <w:ins w:id="201" w:author="Janusio" w:date="2018-03-15T00:39:35Z">
        <w:r>
          <w:rPr>
            <w:rFonts w:hint="eastAsia" w:ascii="Times New Roman" w:hAnsi="Times New Roman"/>
            <w:sz w:val="24"/>
            <w:szCs w:val="24"/>
            <w:lang w:val="en-US" w:eastAsia="zh-CN"/>
          </w:rPr>
          <w:t>芯片的</w:t>
        </w:r>
      </w:ins>
      <w:ins w:id="202" w:author="Janusio" w:date="2018-03-15T00:39:39Z">
        <w:r>
          <w:rPr>
            <w:rFonts w:hint="eastAsia" w:ascii="Times New Roman" w:hAnsi="Times New Roman"/>
            <w:sz w:val="24"/>
            <w:szCs w:val="24"/>
            <w:lang w:val="en-US" w:eastAsia="zh-CN"/>
          </w:rPr>
          <w:t>CRTM</w:t>
        </w:r>
      </w:ins>
      <w:ins w:id="203" w:author="Janusio" w:date="2018-03-15T00:39:41Z">
        <w:r>
          <w:rPr>
            <w:rFonts w:hint="eastAsia" w:ascii="Times New Roman" w:hAnsi="Times New Roman"/>
            <w:sz w:val="24"/>
            <w:szCs w:val="24"/>
            <w:lang w:val="en-US" w:eastAsia="zh-CN"/>
          </w:rPr>
          <w:t>开始</w:t>
        </w:r>
      </w:ins>
      <w:ins w:id="204" w:author="Janusio" w:date="2018-03-15T00:39:42Z">
        <w:r>
          <w:rPr>
            <w:rFonts w:hint="eastAsia" w:ascii="Times New Roman" w:hAnsi="Times New Roman"/>
            <w:sz w:val="24"/>
            <w:szCs w:val="24"/>
            <w:lang w:val="en-US" w:eastAsia="zh-CN"/>
          </w:rPr>
          <w:t>，</w:t>
        </w:r>
      </w:ins>
      <w:ins w:id="205" w:author="Janusio" w:date="2018-03-15T00:39:48Z">
        <w:r>
          <w:rPr>
            <w:rFonts w:hint="eastAsia" w:ascii="Times New Roman" w:hAnsi="Times New Roman"/>
            <w:sz w:val="24"/>
            <w:szCs w:val="24"/>
            <w:lang w:val="en-US" w:eastAsia="zh-CN"/>
          </w:rPr>
          <w:t>到</w:t>
        </w:r>
      </w:ins>
      <w:ins w:id="206" w:author="Janusio" w:date="2018-03-15T00:39:53Z">
        <w:r>
          <w:rPr>
            <w:rFonts w:hint="eastAsia" w:ascii="Times New Roman" w:hAnsi="Times New Roman"/>
            <w:sz w:val="24"/>
            <w:szCs w:val="24"/>
            <w:lang w:val="en-US" w:eastAsia="zh-CN"/>
          </w:rPr>
          <w:t>系统</w:t>
        </w:r>
      </w:ins>
      <w:ins w:id="207" w:author="Janusio" w:date="2018-03-15T00:40:02Z">
        <w:r>
          <w:rPr>
            <w:rFonts w:hint="eastAsia" w:ascii="Times New Roman" w:hAnsi="Times New Roman"/>
            <w:sz w:val="24"/>
            <w:szCs w:val="24"/>
            <w:lang w:val="en-US" w:eastAsia="zh-CN"/>
          </w:rPr>
          <w:t>应用</w:t>
        </w:r>
      </w:ins>
      <w:ins w:id="208" w:author="Janusio" w:date="2018-03-15T00:40:04Z">
        <w:r>
          <w:rPr>
            <w:rFonts w:hint="eastAsia" w:ascii="Times New Roman" w:hAnsi="Times New Roman"/>
            <w:sz w:val="24"/>
            <w:szCs w:val="24"/>
            <w:lang w:val="en-US" w:eastAsia="zh-CN"/>
          </w:rPr>
          <w:t>启动</w:t>
        </w:r>
      </w:ins>
      <w:ins w:id="209" w:author="Janusio" w:date="2018-03-15T00:40:07Z">
        <w:r>
          <w:rPr>
            <w:rFonts w:hint="eastAsia" w:ascii="Times New Roman" w:hAnsi="Times New Roman"/>
            <w:sz w:val="24"/>
            <w:szCs w:val="24"/>
            <w:lang w:val="en-US" w:eastAsia="zh-CN"/>
          </w:rPr>
          <w:t>完</w:t>
        </w:r>
      </w:ins>
      <w:ins w:id="210" w:author="Janusio" w:date="2018-03-15T00:40:10Z">
        <w:r>
          <w:rPr>
            <w:rFonts w:hint="eastAsia" w:ascii="Times New Roman" w:hAnsi="Times New Roman"/>
            <w:sz w:val="24"/>
            <w:szCs w:val="24"/>
            <w:lang w:val="en-US" w:eastAsia="zh-CN"/>
          </w:rPr>
          <w:t>成的</w:t>
        </w:r>
      </w:ins>
      <w:ins w:id="211" w:author="Janusio" w:date="2018-03-15T00:40:12Z">
        <w:r>
          <w:rPr>
            <w:rFonts w:hint="eastAsia" w:ascii="Times New Roman" w:hAnsi="Times New Roman"/>
            <w:sz w:val="24"/>
            <w:szCs w:val="24"/>
            <w:lang w:val="en-US" w:eastAsia="zh-CN"/>
          </w:rPr>
          <w:t>链式</w:t>
        </w:r>
      </w:ins>
      <w:ins w:id="212" w:author="Janusio" w:date="2018-03-15T00:40:14Z">
        <w:r>
          <w:rPr>
            <w:rFonts w:hint="eastAsia" w:ascii="Times New Roman" w:hAnsi="Times New Roman"/>
            <w:sz w:val="24"/>
            <w:szCs w:val="24"/>
            <w:lang w:val="en-US" w:eastAsia="zh-CN"/>
          </w:rPr>
          <w:t>信任链，</w:t>
        </w:r>
      </w:ins>
      <w:ins w:id="213" w:author="Janusio" w:date="2018-03-15T00:40:18Z">
        <w:r>
          <w:rPr>
            <w:rFonts w:hint="eastAsia" w:ascii="Times New Roman" w:hAnsi="Times New Roman"/>
            <w:sz w:val="24"/>
            <w:szCs w:val="24"/>
            <w:lang w:val="en-US" w:eastAsia="zh-CN"/>
          </w:rPr>
          <w:t>完成</w:t>
        </w:r>
      </w:ins>
      <w:ins w:id="214" w:author="Janusio" w:date="2018-03-15T00:40:20Z">
        <w:r>
          <w:rPr>
            <w:rFonts w:hint="eastAsia" w:ascii="Times New Roman" w:hAnsi="Times New Roman"/>
            <w:sz w:val="24"/>
            <w:szCs w:val="24"/>
            <w:lang w:val="en-US" w:eastAsia="zh-CN"/>
          </w:rPr>
          <w:t>可信</w:t>
        </w:r>
      </w:ins>
      <w:ins w:id="215" w:author="Janusio" w:date="2018-03-15T00:40:21Z">
        <w:r>
          <w:rPr>
            <w:rFonts w:hint="eastAsia" w:ascii="Times New Roman" w:hAnsi="Times New Roman"/>
            <w:sz w:val="24"/>
            <w:szCs w:val="24"/>
            <w:lang w:val="en-US" w:eastAsia="zh-CN"/>
          </w:rPr>
          <w:t>计算</w:t>
        </w:r>
      </w:ins>
      <w:ins w:id="216" w:author="Janusio" w:date="2018-03-15T00:40:22Z">
        <w:r>
          <w:rPr>
            <w:rFonts w:hint="eastAsia" w:ascii="Times New Roman" w:hAnsi="Times New Roman"/>
            <w:sz w:val="24"/>
            <w:szCs w:val="24"/>
            <w:lang w:val="en-US" w:eastAsia="zh-CN"/>
          </w:rPr>
          <w:t>平台的</w:t>
        </w:r>
      </w:ins>
      <w:ins w:id="217" w:author="Janusio" w:date="2018-03-15T00:40:23Z">
        <w:r>
          <w:rPr>
            <w:rFonts w:hint="eastAsia" w:ascii="Times New Roman" w:hAnsi="Times New Roman"/>
            <w:sz w:val="24"/>
            <w:szCs w:val="24"/>
            <w:lang w:val="en-US" w:eastAsia="zh-CN"/>
          </w:rPr>
          <w:t>信任</w:t>
        </w:r>
      </w:ins>
      <w:ins w:id="218" w:author="Janusio" w:date="2018-03-15T00:40:24Z">
        <w:r>
          <w:rPr>
            <w:rFonts w:hint="eastAsia" w:ascii="Times New Roman" w:hAnsi="Times New Roman"/>
            <w:sz w:val="24"/>
            <w:szCs w:val="24"/>
            <w:lang w:val="en-US" w:eastAsia="zh-CN"/>
          </w:rPr>
          <w:t>度量</w:t>
        </w:r>
      </w:ins>
      <w:ins w:id="219" w:author="Janusio" w:date="2018-03-15T00:40:25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经过计算机物理硬件、系统引导、操作系统以及启动后的应用程序的</w:t>
      </w:r>
      <w:r>
        <w:rPr>
          <w:rFonts w:hint="eastAsia" w:ascii="Times New Roman" w:hAnsi="Times New Roman"/>
          <w:sz w:val="24"/>
          <w:szCs w:val="24"/>
        </w:rPr>
        <w:t>逐级认证，</w:t>
      </w:r>
      <w:ins w:id="220" w:author="Janusio" w:date="2018-03-15T00:42:36Z">
        <w:r>
          <w:rPr>
            <w:rFonts w:hint="eastAsia" w:ascii="Times New Roman" w:hAnsi="Times New Roman"/>
            <w:sz w:val="24"/>
            <w:szCs w:val="24"/>
            <w:lang w:val="en-US" w:eastAsia="zh-CN"/>
          </w:rPr>
          <w:t>将</w:t>
        </w:r>
      </w:ins>
      <w:ins w:id="221" w:author="Janusio" w:date="2018-03-15T00:42:39Z">
        <w:r>
          <w:rPr>
            <w:rFonts w:hint="eastAsia" w:ascii="Times New Roman" w:hAnsi="Times New Roman"/>
            <w:sz w:val="24"/>
            <w:szCs w:val="24"/>
            <w:lang w:val="en-US" w:eastAsia="zh-CN"/>
          </w:rPr>
          <w:t>信任</w:t>
        </w:r>
      </w:ins>
      <w:ins w:id="222" w:author="Janusio" w:date="2018-03-15T00:42:44Z">
        <w:r>
          <w:rPr>
            <w:rFonts w:hint="eastAsia" w:ascii="Times New Roman" w:hAnsi="Times New Roman"/>
            <w:sz w:val="24"/>
            <w:szCs w:val="24"/>
            <w:lang w:val="en-US" w:eastAsia="zh-CN"/>
          </w:rPr>
          <w:t>从</w:t>
        </w:r>
      </w:ins>
      <w:ins w:id="223" w:author="Janusio" w:date="2018-03-15T00:42:46Z">
        <w:r>
          <w:rPr>
            <w:rFonts w:hint="eastAsia" w:ascii="Times New Roman" w:hAnsi="Times New Roman"/>
            <w:sz w:val="24"/>
            <w:szCs w:val="24"/>
            <w:lang w:val="en-US" w:eastAsia="zh-CN"/>
          </w:rPr>
          <w:t>硬件</w:t>
        </w:r>
      </w:ins>
      <w:ins w:id="224" w:author="Janusio" w:date="2018-03-15T00:42:47Z">
        <w:r>
          <w:rPr>
            <w:rFonts w:hint="eastAsia" w:ascii="Times New Roman" w:hAnsi="Times New Roman"/>
            <w:sz w:val="24"/>
            <w:szCs w:val="24"/>
            <w:lang w:val="en-US" w:eastAsia="zh-CN"/>
          </w:rPr>
          <w:t>底层的</w:t>
        </w:r>
      </w:ins>
      <w:ins w:id="225" w:author="Janusio" w:date="2018-03-15T00:42:50Z">
        <w:r>
          <w:rPr>
            <w:rFonts w:hint="eastAsia" w:ascii="Times New Roman" w:hAnsi="Times New Roman"/>
            <w:sz w:val="24"/>
            <w:szCs w:val="24"/>
            <w:lang w:val="en-US" w:eastAsia="zh-CN"/>
          </w:rPr>
          <w:t>静态</w:t>
        </w:r>
      </w:ins>
      <w:ins w:id="226" w:author="Janusio" w:date="2018-03-15T00:42:56Z">
        <w:r>
          <w:rPr>
            <w:rFonts w:hint="eastAsia" w:ascii="Times New Roman" w:hAnsi="Times New Roman"/>
            <w:sz w:val="24"/>
            <w:szCs w:val="24"/>
            <w:lang w:val="en-US" w:eastAsia="zh-CN"/>
          </w:rPr>
          <w:t>信任根</w:t>
        </w:r>
      </w:ins>
      <w:ins w:id="227" w:author="Janusio" w:date="2018-03-15T00:42:58Z">
        <w:r>
          <w:rPr>
            <w:rFonts w:hint="eastAsia" w:ascii="Times New Roman" w:hAnsi="Times New Roman"/>
            <w:sz w:val="24"/>
            <w:szCs w:val="24"/>
            <w:lang w:val="en-US" w:eastAsia="zh-CN"/>
          </w:rPr>
          <w:t>扩展到</w:t>
        </w:r>
      </w:ins>
      <w:ins w:id="228" w:author="Janusio" w:date="2018-03-15T00:43:00Z">
        <w:r>
          <w:rPr>
            <w:rFonts w:hint="eastAsia" w:ascii="Times New Roman" w:hAnsi="Times New Roman"/>
            <w:sz w:val="24"/>
            <w:szCs w:val="24"/>
            <w:lang w:val="en-US" w:eastAsia="zh-CN"/>
          </w:rPr>
          <w:t>整个</w:t>
        </w:r>
      </w:ins>
      <w:ins w:id="229" w:author="Janusio" w:date="2018-03-15T00:43:01Z">
        <w:r>
          <w:rPr>
            <w:rFonts w:hint="eastAsia" w:ascii="Times New Roman" w:hAnsi="Times New Roman"/>
            <w:sz w:val="24"/>
            <w:szCs w:val="24"/>
            <w:lang w:val="en-US" w:eastAsia="zh-CN"/>
          </w:rPr>
          <w:t>可信计算</w:t>
        </w:r>
      </w:ins>
      <w:ins w:id="230" w:author="Janusio" w:date="2018-03-15T00:43:03Z">
        <w:r>
          <w:rPr>
            <w:rFonts w:hint="eastAsia" w:ascii="Times New Roman" w:hAnsi="Times New Roman"/>
            <w:sz w:val="24"/>
            <w:szCs w:val="24"/>
            <w:lang w:val="en-US" w:eastAsia="zh-CN"/>
          </w:rPr>
          <w:t>平台，</w:t>
        </w:r>
      </w:ins>
      <w:ins w:id="231" w:author="Janusio" w:date="2018-03-15T00:43:05Z">
        <w:r>
          <w:rPr>
            <w:rFonts w:hint="eastAsia" w:ascii="Times New Roman" w:hAnsi="Times New Roman"/>
            <w:sz w:val="24"/>
            <w:szCs w:val="24"/>
            <w:lang w:val="en-US" w:eastAsia="zh-CN"/>
          </w:rPr>
          <w:t>保障</w:t>
        </w:r>
      </w:ins>
      <w:ins w:id="232" w:author="Janusio" w:date="2018-03-15T00:43:12Z">
        <w:r>
          <w:rPr>
            <w:rFonts w:hint="eastAsia" w:ascii="Times New Roman" w:hAnsi="Times New Roman"/>
            <w:sz w:val="24"/>
            <w:szCs w:val="24"/>
            <w:lang w:val="en-US" w:eastAsia="zh-CN"/>
          </w:rPr>
          <w:t>其</w:t>
        </w:r>
      </w:ins>
      <w:ins w:id="233" w:author="Janusio" w:date="2018-03-15T00:43:14Z">
        <w:r>
          <w:rPr>
            <w:rFonts w:hint="eastAsia" w:ascii="Times New Roman" w:hAnsi="Times New Roman"/>
            <w:sz w:val="24"/>
            <w:szCs w:val="24"/>
            <w:lang w:val="en-US" w:eastAsia="zh-CN"/>
          </w:rPr>
          <w:t>安全可靠</w:t>
        </w:r>
      </w:ins>
      <w:ins w:id="234" w:author="Janusio" w:date="2018-03-15T00:43:15Z">
        <w:r>
          <w:rPr>
            <w:rFonts w:hint="eastAsia" w:ascii="Times New Roman" w:hAnsi="Times New Roman"/>
            <w:sz w:val="24"/>
            <w:szCs w:val="24"/>
            <w:lang w:val="en-US" w:eastAsia="zh-CN"/>
          </w:rPr>
          <w:t>。</w:t>
        </w:r>
      </w:ins>
      <w:del w:id="235" w:author="Janusio" w:date="2018-03-15T00:43:21Z">
        <w:r>
          <w:rPr>
            <w:rFonts w:hint="eastAsia" w:ascii="Times New Roman" w:hAnsi="Times New Roman"/>
            <w:sz w:val="24"/>
            <w:szCs w:val="24"/>
          </w:rPr>
          <w:delText>将信任从最底层的信任根</w:delText>
        </w:r>
      </w:del>
      <w:del w:id="236" w:author="Janusio" w:date="2018-03-15T00:43:21Z">
        <w:r>
          <w:rPr>
            <w:rFonts w:hint="eastAsia" w:ascii="Times New Roman" w:hAnsi="Times New Roman"/>
            <w:sz w:val="24"/>
            <w:szCs w:val="24"/>
            <w:lang w:val="en-US" w:eastAsia="zh-CN"/>
          </w:rPr>
          <w:delText>扩展</w:delText>
        </w:r>
      </w:del>
      <w:del w:id="237" w:author="Janusio" w:date="2018-03-15T00:43:21Z">
        <w:r>
          <w:rPr>
            <w:rFonts w:hint="eastAsia" w:ascii="Times New Roman" w:hAnsi="Times New Roman"/>
            <w:sz w:val="24"/>
            <w:szCs w:val="24"/>
          </w:rPr>
          <w:delText>到整个</w:delText>
        </w:r>
      </w:del>
      <w:del w:id="238" w:author="Janusio" w:date="2018-03-15T00:43:21Z">
        <w:r>
          <w:rPr>
            <w:rFonts w:hint="eastAsia" w:ascii="Times New Roman" w:hAnsi="Times New Roman"/>
            <w:sz w:val="24"/>
            <w:szCs w:val="24"/>
            <w:lang w:val="en-US" w:eastAsia="zh-CN"/>
          </w:rPr>
          <w:delText>计算机</w:delText>
        </w:r>
      </w:del>
      <w:del w:id="239" w:author="Janusio" w:date="2018-03-15T00:43:21Z">
        <w:r>
          <w:rPr>
            <w:rFonts w:hint="eastAsia" w:ascii="Times New Roman" w:hAnsi="Times New Roman"/>
            <w:sz w:val="24"/>
            <w:szCs w:val="24"/>
          </w:rPr>
          <w:delText>系统，</w:delText>
        </w:r>
      </w:del>
      <w:del w:id="240" w:author="Janusio" w:date="2018-03-15T00:43:21Z">
        <w:r>
          <w:rPr>
            <w:rFonts w:hint="eastAsia" w:ascii="Times New Roman" w:hAnsi="Times New Roman"/>
            <w:sz w:val="24"/>
            <w:szCs w:val="24"/>
            <w:lang w:val="en-US" w:eastAsia="zh-CN"/>
          </w:rPr>
          <w:delText>建立整个平台的可信和可靠。</w:delText>
        </w:r>
      </w:del>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1" w:author="Janusio" w:date="2018-03-20T13:09:36Z">
          <w:pPr>
            <w:pStyle w:val="32"/>
            <w:numPr>
              <w:ilvl w:val="0"/>
              <w:numId w:val="0"/>
            </w:numPr>
            <w:spacing w:line="360" w:lineRule="auto"/>
            <w:ind w:firstLine="420" w:firstLineChars="0"/>
          </w:pPr>
        </w:pPrChange>
      </w:pPr>
      <w:ins w:id="242" w:author="Janusio" w:date="2018-03-15T00:43:29Z">
        <w:r>
          <w:rPr>
            <w:rFonts w:hint="eastAsia" w:ascii="Times New Roman" w:hAnsi="Times New Roman"/>
            <w:sz w:val="24"/>
            <w:szCs w:val="24"/>
            <w:lang w:val="en-US" w:eastAsia="zh-CN"/>
          </w:rPr>
          <w:t>TCG的</w:t>
        </w:r>
      </w:ins>
      <w:ins w:id="243" w:author="Janusio" w:date="2018-03-15T00:43:31Z">
        <w:r>
          <w:rPr>
            <w:rFonts w:hint="eastAsia" w:ascii="Times New Roman" w:hAnsi="Times New Roman"/>
            <w:sz w:val="24"/>
            <w:szCs w:val="24"/>
            <w:lang w:val="en-US" w:eastAsia="zh-CN"/>
          </w:rPr>
          <w:t>链式</w:t>
        </w:r>
      </w:ins>
      <w:ins w:id="244" w:author="Janusio" w:date="2018-03-15T00:43:32Z">
        <w:r>
          <w:rPr>
            <w:rFonts w:hint="eastAsia" w:ascii="Times New Roman" w:hAnsi="Times New Roman"/>
            <w:sz w:val="24"/>
            <w:szCs w:val="24"/>
            <w:lang w:val="en-US" w:eastAsia="zh-CN"/>
          </w:rPr>
          <w:t>信任链</w:t>
        </w:r>
      </w:ins>
      <w:ins w:id="245" w:author="Janusio" w:date="2018-03-15T00:43:33Z">
        <w:r>
          <w:rPr>
            <w:rFonts w:hint="eastAsia" w:ascii="Times New Roman" w:hAnsi="Times New Roman"/>
            <w:sz w:val="24"/>
            <w:szCs w:val="24"/>
            <w:lang w:val="en-US" w:eastAsia="zh-CN"/>
          </w:rPr>
          <w:t>模型</w:t>
        </w:r>
      </w:ins>
      <w:r>
        <w:rPr>
          <w:rFonts w:hint="eastAsia" w:ascii="Times New Roman" w:hAnsi="Times New Roman"/>
          <w:sz w:val="24"/>
          <w:szCs w:val="24"/>
          <w:lang w:val="en-US" w:eastAsia="zh-CN"/>
        </w:rPr>
        <w:t>如图2.2所示：</w:t>
      </w:r>
    </w:p>
    <w:p>
      <w:pPr>
        <w:pStyle w:val="32"/>
        <w:numPr>
          <w:ilvl w:val="0"/>
          <w:numId w:val="0"/>
        </w:numPr>
        <w:spacing w:line="360" w:lineRule="auto"/>
        <w:ind w:firstLine="420" w:firstLineChars="0"/>
        <w:jc w:val="center"/>
        <w:rPr>
          <w:ins w:id="246" w:author="Janusio" w:date="2018-03-20T13:09:47Z"/>
        </w:rPr>
      </w:pPr>
      <w:r>
        <w:object>
          <v:shape id="_x0000_i1027" o:spt="75" alt="" type="#_x0000_t75" style="height:99.25pt;width:305.2pt;" o:ole="t" filled="f" o:preferrelative="t" stroked="f" coordsize="21600,21600">
            <v:path/>
            <v:fill on="f" focussize="0,0"/>
            <v:stroke on="f"/>
            <v:imagedata r:id="rId35" o:title=""/>
            <o:lock v:ext="edit" aspectratio="f"/>
            <w10:wrap type="none"/>
            <w10:anchorlock/>
          </v:shape>
          <o:OLEObject Type="Embed" ProgID="Visio.Drawing.15" ShapeID="_x0000_i1027" DrawAspect="Content" ObjectID="_1468075727" r:id="rId34">
            <o:LockedField>false</o:LockedField>
          </o:OLEObject>
        </w:object>
      </w:r>
    </w:p>
    <w:p>
      <w:pPr>
        <w:pStyle w:val="32"/>
        <w:numPr>
          <w:ilvl w:val="0"/>
          <w:numId w:val="0"/>
        </w:numPr>
        <w:spacing w:line="360" w:lineRule="auto"/>
        <w:ind w:firstLine="420" w:firstLineChars="0"/>
        <w:jc w:val="center"/>
        <w:rPr>
          <w:rStyle w:val="46"/>
          <w:rFonts w:hint="eastAsia"/>
          <w:lang w:val="en-US" w:eastAsia="zh-CN"/>
        </w:rPr>
      </w:pPr>
      <w:r>
        <w:rPr>
          <w:rStyle w:val="46"/>
          <w:rFonts w:hint="default"/>
          <w:lang w:val="en-US" w:eastAsia="zh-CN"/>
        </w:rPr>
        <w:t>图2.</w:t>
      </w:r>
      <w:r>
        <w:rPr>
          <w:rStyle w:val="46"/>
          <w:rFonts w:hint="eastAsia"/>
          <w:lang w:val="en-US" w:eastAsia="zh-CN"/>
        </w:rPr>
        <w:t>2</w:t>
      </w:r>
      <w:r>
        <w:rPr>
          <w:rStyle w:val="46"/>
          <w:rFonts w:hint="default"/>
          <w:lang w:val="en-US" w:eastAsia="zh-CN"/>
        </w:rPr>
        <w:t xml:space="preserve"> </w:t>
      </w:r>
      <w:r>
        <w:rPr>
          <w:rStyle w:val="46"/>
          <w:rFonts w:hint="eastAsia"/>
          <w:lang w:val="en-US" w:eastAsia="zh-CN"/>
        </w:rPr>
        <w:t>TCG信任链模型</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7"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下面本文对PCR和完整性度量机制进行简要的介绍。</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8"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lang w:val="en-US" w:eastAsia="zh-CN"/>
        </w:rPr>
        <w:t>（1）PCR</w:t>
      </w:r>
    </w:p>
    <w:p>
      <w:pPr>
        <w:pStyle w:val="32"/>
        <w:numPr>
          <w:ilvl w:val="0"/>
          <w:numId w:val="0"/>
        </w:numPr>
        <w:spacing w:line="400" w:lineRule="exact"/>
        <w:ind w:firstLine="420" w:firstLineChars="0"/>
        <w:rPr>
          <w:rFonts w:hint="eastAsia" w:ascii="Times New Roman" w:hAnsi="Times New Roman"/>
          <w:sz w:val="24"/>
          <w:szCs w:val="24"/>
          <w:lang w:val="en-US" w:eastAsia="zh-CN"/>
        </w:rPr>
        <w:pPrChange w:id="249" w:author="Janusio" w:date="2018-03-20T13:10:26Z">
          <w:pPr>
            <w:pStyle w:val="32"/>
            <w:numPr>
              <w:ilvl w:val="0"/>
              <w:numId w:val="0"/>
            </w:numPr>
            <w:spacing w:line="360" w:lineRule="auto"/>
            <w:ind w:firstLine="420" w:firstLineChars="0"/>
          </w:pPr>
        </w:pPrChange>
      </w:pPr>
      <w:r>
        <w:rPr>
          <w:rFonts w:hint="eastAsia" w:ascii="Times New Roman" w:hAnsi="Times New Roman"/>
          <w:sz w:val="24"/>
          <w:szCs w:val="24"/>
        </w:rPr>
        <w:t>平台状态寄存器</w:t>
      </w:r>
      <w:r>
        <w:rPr>
          <w:rFonts w:hint="eastAsia" w:ascii="Times New Roman" w:hAnsi="Times New Roman"/>
          <w:sz w:val="24"/>
          <w:szCs w:val="24"/>
          <w:lang w:eastAsia="zh-CN"/>
        </w:rPr>
        <w:t>（</w:t>
      </w:r>
      <w:r>
        <w:rPr>
          <w:rFonts w:hint="eastAsia" w:ascii="Times New Roman" w:hAnsi="Times New Roman"/>
          <w:sz w:val="24"/>
          <w:szCs w:val="24"/>
        </w:rPr>
        <w:t>Platform</w:t>
      </w:r>
      <w:r>
        <w:rPr>
          <w:rFonts w:hint="eastAsia" w:ascii="Times New Roman" w:hAnsi="Times New Roman"/>
          <w:sz w:val="24"/>
          <w:szCs w:val="24"/>
          <w:lang w:val="en-US" w:eastAsia="zh-CN"/>
        </w:rPr>
        <w:t xml:space="preserve"> </w:t>
      </w:r>
      <w:r>
        <w:rPr>
          <w:rFonts w:hint="eastAsia" w:ascii="Times New Roman" w:hAnsi="Times New Roman"/>
          <w:sz w:val="24"/>
          <w:szCs w:val="24"/>
        </w:rPr>
        <w:t>Configuration</w:t>
      </w:r>
      <w:r>
        <w:rPr>
          <w:rFonts w:hint="eastAsia" w:ascii="Times New Roman" w:hAnsi="Times New Roman"/>
          <w:sz w:val="24"/>
          <w:szCs w:val="24"/>
          <w:lang w:val="en-US" w:eastAsia="zh-CN"/>
        </w:rPr>
        <w:t xml:space="preserve"> </w:t>
      </w:r>
      <w:r>
        <w:rPr>
          <w:rFonts w:hint="eastAsia" w:ascii="Times New Roman" w:hAnsi="Times New Roman"/>
          <w:sz w:val="24"/>
          <w:szCs w:val="24"/>
        </w:rPr>
        <w:t>Register</w:t>
      </w:r>
      <w:r>
        <w:rPr>
          <w:rFonts w:hint="eastAsia" w:ascii="Times New Roman" w:hAnsi="Times New Roman"/>
          <w:sz w:val="24"/>
          <w:szCs w:val="24"/>
          <w:lang w:val="en-US" w:eastAsia="zh-CN"/>
        </w:rPr>
        <w:t xml:space="preserve">, </w:t>
      </w:r>
      <w:r>
        <w:rPr>
          <w:rFonts w:hint="eastAsia" w:ascii="Times New Roman" w:hAnsi="Times New Roman"/>
          <w:sz w:val="24"/>
          <w:szCs w:val="24"/>
        </w:rPr>
        <w:t>PCR</w:t>
      </w:r>
      <w:r>
        <w:rPr>
          <w:rFonts w:hint="eastAsia" w:ascii="Times New Roman" w:hAnsi="Times New Roman"/>
          <w:sz w:val="24"/>
          <w:szCs w:val="24"/>
          <w:lang w:eastAsia="zh-CN"/>
        </w:rPr>
        <w:t>）</w:t>
      </w:r>
      <w:r>
        <w:rPr>
          <w:rFonts w:hint="eastAsia" w:ascii="Times New Roman" w:hAnsi="Times New Roman"/>
          <w:sz w:val="24"/>
          <w:szCs w:val="24"/>
        </w:rPr>
        <w:t>，</w:t>
      </w:r>
      <w:ins w:id="250" w:author="Janusio" w:date="2018-03-17T00:04:34Z">
        <w:r>
          <w:rPr>
            <w:rFonts w:hint="eastAsia" w:ascii="Times New Roman" w:hAnsi="Times New Roman"/>
            <w:sz w:val="24"/>
            <w:szCs w:val="24"/>
            <w:lang w:val="en-US" w:eastAsia="zh-CN"/>
          </w:rPr>
          <w:t>可以</w:t>
        </w:r>
      </w:ins>
      <w:ins w:id="251" w:author="Janusio" w:date="2018-03-17T00:04:35Z">
        <w:r>
          <w:rPr>
            <w:rFonts w:hint="eastAsia" w:ascii="Times New Roman" w:hAnsi="Times New Roman"/>
            <w:sz w:val="24"/>
            <w:szCs w:val="24"/>
            <w:lang w:val="en-US" w:eastAsia="zh-CN"/>
          </w:rPr>
          <w:t>记录</w:t>
        </w:r>
      </w:ins>
      <w:ins w:id="252" w:author="Janusio" w:date="2018-03-17T00:04:51Z">
        <w:r>
          <w:rPr>
            <w:rFonts w:hint="eastAsia" w:ascii="Times New Roman" w:hAnsi="Times New Roman"/>
            <w:sz w:val="24"/>
            <w:szCs w:val="24"/>
            <w:lang w:val="en-US" w:eastAsia="zh-CN"/>
          </w:rPr>
          <w:t>经过</w:t>
        </w:r>
      </w:ins>
      <w:ins w:id="253" w:author="Janusio" w:date="2018-03-17T00:04:52Z">
        <w:r>
          <w:rPr>
            <w:rFonts w:hint="eastAsia" w:ascii="Times New Roman" w:hAnsi="Times New Roman"/>
            <w:sz w:val="24"/>
            <w:szCs w:val="24"/>
            <w:lang w:val="en-US" w:eastAsia="zh-CN"/>
          </w:rPr>
          <w:t>特殊</w:t>
        </w:r>
      </w:ins>
      <w:ins w:id="254" w:author="Janusio" w:date="2018-03-17T00:04:53Z">
        <w:r>
          <w:rPr>
            <w:rFonts w:hint="eastAsia" w:ascii="Times New Roman" w:hAnsi="Times New Roman"/>
            <w:sz w:val="24"/>
            <w:szCs w:val="24"/>
            <w:lang w:val="en-US" w:eastAsia="zh-CN"/>
          </w:rPr>
          <w:t>算法</w:t>
        </w:r>
      </w:ins>
      <w:ins w:id="255" w:author="Janusio" w:date="2018-03-17T00:04:56Z">
        <w:r>
          <w:rPr>
            <w:rFonts w:hint="eastAsia" w:ascii="Times New Roman" w:hAnsi="Times New Roman"/>
            <w:sz w:val="24"/>
            <w:szCs w:val="24"/>
            <w:lang w:val="en-US" w:eastAsia="zh-CN"/>
          </w:rPr>
          <w:t>处理</w:t>
        </w:r>
      </w:ins>
      <w:ins w:id="256" w:author="Janusio" w:date="2018-03-17T00:04:57Z">
        <w:r>
          <w:rPr>
            <w:rFonts w:hint="eastAsia" w:ascii="Times New Roman" w:hAnsi="Times New Roman"/>
            <w:sz w:val="24"/>
            <w:szCs w:val="24"/>
            <w:lang w:val="en-US" w:eastAsia="zh-CN"/>
          </w:rPr>
          <w:t>后的</w:t>
        </w:r>
      </w:ins>
      <w:ins w:id="257" w:author="Janusio" w:date="2018-03-17T00:04:59Z">
        <w:r>
          <w:rPr>
            <w:rFonts w:hint="eastAsia" w:ascii="Times New Roman" w:hAnsi="Times New Roman"/>
            <w:sz w:val="24"/>
            <w:szCs w:val="24"/>
            <w:lang w:val="en-US" w:eastAsia="zh-CN"/>
          </w:rPr>
          <w:t>系统的</w:t>
        </w:r>
      </w:ins>
      <w:ins w:id="258" w:author="Janusio" w:date="2018-03-17T00:05:01Z">
        <w:r>
          <w:rPr>
            <w:rFonts w:hint="eastAsia" w:ascii="Times New Roman" w:hAnsi="Times New Roman"/>
            <w:sz w:val="24"/>
            <w:szCs w:val="24"/>
            <w:lang w:val="en-US" w:eastAsia="zh-CN"/>
          </w:rPr>
          <w:t>各种</w:t>
        </w:r>
      </w:ins>
      <w:ins w:id="259" w:author="Janusio" w:date="2018-03-17T00:05:02Z">
        <w:r>
          <w:rPr>
            <w:rFonts w:hint="eastAsia" w:ascii="Times New Roman" w:hAnsi="Times New Roman"/>
            <w:sz w:val="24"/>
            <w:szCs w:val="24"/>
            <w:lang w:val="en-US" w:eastAsia="zh-CN"/>
          </w:rPr>
          <w:t>信息，</w:t>
        </w:r>
      </w:ins>
      <w:ins w:id="260" w:author="Janusio" w:date="2018-03-17T00:05:05Z">
        <w:r>
          <w:rPr>
            <w:rFonts w:hint="eastAsia" w:ascii="Times New Roman" w:hAnsi="Times New Roman"/>
            <w:sz w:val="24"/>
            <w:szCs w:val="24"/>
            <w:lang w:val="en-US" w:eastAsia="zh-CN"/>
          </w:rPr>
          <w:t>比如</w:t>
        </w:r>
      </w:ins>
      <w:ins w:id="261" w:author="Janusio" w:date="2018-03-17T00:05:11Z">
        <w:r>
          <w:rPr>
            <w:rFonts w:hint="eastAsia" w:ascii="Times New Roman" w:hAnsi="Times New Roman"/>
            <w:sz w:val="24"/>
            <w:szCs w:val="24"/>
            <w:lang w:val="en-US" w:eastAsia="zh-CN"/>
          </w:rPr>
          <w:t>系统</w:t>
        </w:r>
      </w:ins>
      <w:ins w:id="262" w:author="Janusio" w:date="2018-03-17T00:05:12Z">
        <w:r>
          <w:rPr>
            <w:rFonts w:hint="eastAsia" w:ascii="Times New Roman" w:hAnsi="Times New Roman"/>
            <w:sz w:val="24"/>
            <w:szCs w:val="24"/>
            <w:lang w:val="en-US" w:eastAsia="zh-CN"/>
          </w:rPr>
          <w:t>进程</w:t>
        </w:r>
      </w:ins>
      <w:ins w:id="263" w:author="Janusio" w:date="2018-03-17T00:05:14Z">
        <w:r>
          <w:rPr>
            <w:rFonts w:hint="eastAsia" w:ascii="Times New Roman" w:hAnsi="Times New Roman"/>
            <w:sz w:val="24"/>
            <w:szCs w:val="24"/>
            <w:lang w:val="en-US" w:eastAsia="zh-CN"/>
          </w:rPr>
          <w:t>信息</w:t>
        </w:r>
      </w:ins>
      <w:ins w:id="264" w:author="Janusio" w:date="2018-03-17T00:05:20Z">
        <w:r>
          <w:rPr>
            <w:rFonts w:hint="eastAsia" w:ascii="Times New Roman" w:hAnsi="Times New Roman"/>
            <w:sz w:val="24"/>
            <w:szCs w:val="24"/>
            <w:lang w:val="en-US" w:eastAsia="zh-CN"/>
          </w:rPr>
          <w:t>等</w:t>
        </w:r>
      </w:ins>
      <w:del w:id="265" w:author="Janusio" w:date="2018-03-17T00:04:32Z">
        <w:r>
          <w:rPr>
            <w:rFonts w:hint="eastAsia" w:ascii="Times New Roman" w:hAnsi="Times New Roman"/>
            <w:sz w:val="24"/>
            <w:szCs w:val="24"/>
            <w:lang w:val="en-US" w:eastAsia="zh-CN"/>
          </w:rPr>
          <w:delText>可以记录计算机系统在运行时的各种状态，比如系统的内核镜像、系统进程的信息列表等</w:delText>
        </w:r>
      </w:del>
      <w:r>
        <w:rPr>
          <w:rFonts w:hint="eastAsia" w:ascii="Times New Roman" w:hAnsi="Times New Roman"/>
          <w:sz w:val="24"/>
          <w:szCs w:val="24"/>
          <w:lang w:val="en-US" w:eastAsia="zh-CN"/>
        </w:rPr>
        <w:t>。但是TPM芯片由于储存的信息有限，所有在PCR中存放的往往是通过SHA-1算法得到的运行状态的哈希值。SHA-1作为一种密码学散列函数，对于任何长度的输入消息都可以生产固定长度的哈希值，一旦输入消息有1bit的差别，就会得出不同的哈希值。因此从PCR中记录的</w:t>
      </w:r>
      <w:r>
        <w:rPr>
          <w:rFonts w:hint="eastAsia" w:ascii="Times New Roman" w:hAnsi="Times New Roman"/>
          <w:sz w:val="24"/>
          <w:szCs w:val="24"/>
        </w:rPr>
        <w:t>计算机软硬件配置</w:t>
      </w:r>
      <w:r>
        <w:rPr>
          <w:rFonts w:hint="eastAsia" w:ascii="Times New Roman" w:hAnsi="Times New Roman"/>
          <w:sz w:val="24"/>
          <w:szCs w:val="24"/>
          <w:lang w:val="en-US" w:eastAsia="zh-CN"/>
        </w:rPr>
        <w:t>信息是非常容易看到系统完整性的改变。</w:t>
      </w:r>
    </w:p>
    <w:p>
      <w:pPr>
        <w:pStyle w:val="32"/>
        <w:numPr>
          <w:ilvl w:val="-1"/>
          <w:numId w:val="0"/>
        </w:numPr>
        <w:spacing w:line="400" w:lineRule="exact"/>
        <w:ind w:firstLine="420" w:firstLineChars="0"/>
        <w:rPr>
          <w:rFonts w:hint="eastAsia" w:ascii="Times New Roman" w:hAnsi="Times New Roman"/>
          <w:sz w:val="24"/>
          <w:szCs w:val="24"/>
          <w:lang w:val="en-US" w:eastAsia="zh-CN"/>
        </w:rPr>
        <w:pPrChange w:id="266" w:author="Janusio" w:date="2018-03-20T13:10:26Z">
          <w:pPr>
            <w:pStyle w:val="32"/>
            <w:numPr>
              <w:ilvl w:val="-1"/>
              <w:numId w:val="0"/>
            </w:numPr>
            <w:spacing w:line="360" w:lineRule="auto"/>
            <w:ind w:firstLine="420" w:firstLineChars="0"/>
          </w:pPr>
        </w:pPrChange>
      </w:pPr>
      <w:r>
        <w:rPr>
          <w:rFonts w:hint="eastAsia" w:ascii="Times New Roman" w:hAnsi="Times New Roman"/>
          <w:sz w:val="24"/>
          <w:szCs w:val="24"/>
          <w:lang w:val="en-US" w:eastAsia="zh-CN"/>
        </w:rPr>
        <w:t>（2）完整性度量机制</w:t>
      </w:r>
    </w:p>
    <w:p>
      <w:pPr>
        <w:pStyle w:val="32"/>
        <w:numPr>
          <w:ilvl w:val="-1"/>
          <w:numId w:val="0"/>
        </w:numPr>
        <w:spacing w:line="400" w:lineRule="exact"/>
        <w:ind w:firstLine="420" w:firstLineChars="0"/>
        <w:rPr>
          <w:del w:id="268" w:author="Janusio" w:date="2018-03-17T00:15:24Z"/>
          <w:rFonts w:hint="eastAsia" w:ascii="Times New Roman" w:hAnsi="Times New Roman"/>
          <w:sz w:val="24"/>
          <w:szCs w:val="24"/>
        </w:rPr>
        <w:pPrChange w:id="267" w:author="Janusio" w:date="2018-03-20T13:10:26Z">
          <w:pPr>
            <w:pStyle w:val="32"/>
            <w:numPr>
              <w:ilvl w:val="-1"/>
              <w:numId w:val="0"/>
            </w:numPr>
            <w:spacing w:line="360" w:lineRule="auto"/>
            <w:ind w:firstLine="420" w:firstLineChars="0"/>
          </w:pPr>
        </w:pPrChange>
      </w:pPr>
      <w:ins w:id="269" w:author="Janusio" w:date="2018-03-17T00:06:01Z">
        <w:r>
          <w:rPr>
            <w:rFonts w:hint="eastAsia" w:ascii="Times New Roman" w:hAnsi="Times New Roman"/>
            <w:sz w:val="24"/>
            <w:szCs w:val="24"/>
            <w:lang w:val="en-US" w:eastAsia="zh-CN"/>
          </w:rPr>
          <w:t>在</w:t>
        </w:r>
      </w:ins>
      <w:ins w:id="270" w:author="Janusio" w:date="2018-03-17T00:06:02Z">
        <w:r>
          <w:rPr>
            <w:rFonts w:hint="eastAsia" w:ascii="Times New Roman" w:hAnsi="Times New Roman"/>
            <w:sz w:val="24"/>
            <w:szCs w:val="24"/>
            <w:lang w:val="en-US" w:eastAsia="zh-CN"/>
          </w:rPr>
          <w:t>实际</w:t>
        </w:r>
      </w:ins>
      <w:ins w:id="271" w:author="Janusio" w:date="2018-03-17T00:06:03Z">
        <w:r>
          <w:rPr>
            <w:rFonts w:hint="eastAsia" w:ascii="Times New Roman" w:hAnsi="Times New Roman"/>
            <w:sz w:val="24"/>
            <w:szCs w:val="24"/>
            <w:lang w:val="en-US" w:eastAsia="zh-CN"/>
          </w:rPr>
          <w:t>的</w:t>
        </w:r>
      </w:ins>
      <w:ins w:id="272" w:author="Janusio" w:date="2018-03-17T00:06:07Z">
        <w:r>
          <w:rPr>
            <w:rFonts w:hint="eastAsia" w:ascii="Times New Roman" w:hAnsi="Times New Roman"/>
            <w:sz w:val="24"/>
            <w:szCs w:val="24"/>
            <w:lang w:val="en-US" w:eastAsia="zh-CN"/>
          </w:rPr>
          <w:t>机器</w:t>
        </w:r>
      </w:ins>
      <w:ins w:id="273" w:author="Janusio" w:date="2018-03-17T00:06:08Z">
        <w:r>
          <w:rPr>
            <w:rFonts w:hint="eastAsia" w:ascii="Times New Roman" w:hAnsi="Times New Roman"/>
            <w:sz w:val="24"/>
            <w:szCs w:val="24"/>
            <w:lang w:val="en-US" w:eastAsia="zh-CN"/>
          </w:rPr>
          <w:t>进行</w:t>
        </w:r>
      </w:ins>
      <w:ins w:id="274" w:author="Janusio" w:date="2018-03-17T00:06:09Z">
        <w:r>
          <w:rPr>
            <w:rFonts w:hint="eastAsia" w:ascii="Times New Roman" w:hAnsi="Times New Roman"/>
            <w:sz w:val="24"/>
            <w:szCs w:val="24"/>
            <w:lang w:val="en-US" w:eastAsia="zh-CN"/>
          </w:rPr>
          <w:t>启动</w:t>
        </w:r>
      </w:ins>
      <w:ins w:id="275" w:author="Janusio" w:date="2018-03-17T00:06:10Z">
        <w:r>
          <w:rPr>
            <w:rFonts w:hint="eastAsia" w:ascii="Times New Roman" w:hAnsi="Times New Roman"/>
            <w:sz w:val="24"/>
            <w:szCs w:val="24"/>
            <w:lang w:val="en-US" w:eastAsia="zh-CN"/>
          </w:rPr>
          <w:t>时</w:t>
        </w:r>
      </w:ins>
      <w:ins w:id="276" w:author="Janusio" w:date="2018-03-17T00:06:11Z">
        <w:r>
          <w:rPr>
            <w:rFonts w:hint="eastAsia" w:ascii="Times New Roman" w:hAnsi="Times New Roman"/>
            <w:sz w:val="24"/>
            <w:szCs w:val="24"/>
            <w:lang w:val="en-US" w:eastAsia="zh-CN"/>
          </w:rPr>
          <w:t>，</w:t>
        </w:r>
      </w:ins>
      <w:ins w:id="277" w:author="Janusio" w:date="2018-03-17T00:06:16Z">
        <w:r>
          <w:rPr>
            <w:rFonts w:hint="eastAsia" w:ascii="Times New Roman" w:hAnsi="Times New Roman"/>
            <w:sz w:val="24"/>
            <w:szCs w:val="24"/>
            <w:lang w:val="en-US" w:eastAsia="zh-CN"/>
          </w:rPr>
          <w:t>往往</w:t>
        </w:r>
      </w:ins>
      <w:ins w:id="278" w:author="Janusio" w:date="2018-03-17T00:06:20Z">
        <w:r>
          <w:rPr>
            <w:rFonts w:hint="eastAsia" w:ascii="Times New Roman" w:hAnsi="Times New Roman"/>
            <w:sz w:val="24"/>
            <w:szCs w:val="24"/>
            <w:lang w:val="en-US" w:eastAsia="zh-CN"/>
          </w:rPr>
          <w:t>都是</w:t>
        </w:r>
      </w:ins>
      <w:ins w:id="279" w:author="Janusio" w:date="2018-03-17T00:06:46Z">
        <w:r>
          <w:rPr>
            <w:rFonts w:hint="eastAsia" w:ascii="Times New Roman" w:hAnsi="Times New Roman"/>
            <w:sz w:val="24"/>
            <w:szCs w:val="24"/>
            <w:lang w:val="en-US" w:eastAsia="zh-CN"/>
          </w:rPr>
          <w:t>从</w:t>
        </w:r>
      </w:ins>
      <w:ins w:id="280" w:author="Janusio" w:date="2018-03-17T00:06:47Z">
        <w:r>
          <w:rPr>
            <w:rFonts w:hint="eastAsia" w:ascii="Times New Roman" w:hAnsi="Times New Roman"/>
            <w:sz w:val="24"/>
            <w:szCs w:val="24"/>
            <w:lang w:val="en-US" w:eastAsia="zh-CN"/>
          </w:rPr>
          <w:t>系统的</w:t>
        </w:r>
      </w:ins>
      <w:ins w:id="281" w:author="Janusio" w:date="2018-03-17T00:06:49Z">
        <w:r>
          <w:rPr>
            <w:rFonts w:hint="eastAsia" w:ascii="Times New Roman" w:hAnsi="Times New Roman"/>
            <w:sz w:val="24"/>
            <w:szCs w:val="24"/>
            <w:lang w:val="en-US" w:eastAsia="zh-CN"/>
          </w:rPr>
          <w:t>BIO</w:t>
        </w:r>
      </w:ins>
      <w:ins w:id="282" w:author="Janusio" w:date="2018-03-17T00:06:54Z">
        <w:r>
          <w:rPr>
            <w:rFonts w:hint="eastAsia" w:ascii="Times New Roman" w:hAnsi="Times New Roman"/>
            <w:sz w:val="24"/>
            <w:szCs w:val="24"/>
            <w:lang w:val="en-US" w:eastAsia="zh-CN"/>
          </w:rPr>
          <w:t>S</w:t>
        </w:r>
      </w:ins>
      <w:ins w:id="283" w:author="Janusio" w:date="2018-03-17T00:06:55Z">
        <w:r>
          <w:rPr>
            <w:rFonts w:hint="eastAsia" w:ascii="Times New Roman" w:hAnsi="Times New Roman"/>
            <w:sz w:val="24"/>
            <w:szCs w:val="24"/>
            <w:lang w:val="en-US" w:eastAsia="zh-CN"/>
          </w:rPr>
          <w:t>开始</w:t>
        </w:r>
      </w:ins>
      <w:ins w:id="284" w:author="Janusio" w:date="2018-03-17T00:06:57Z">
        <w:r>
          <w:rPr>
            <w:rFonts w:hint="eastAsia" w:ascii="Times New Roman" w:hAnsi="Times New Roman"/>
            <w:sz w:val="24"/>
            <w:szCs w:val="24"/>
            <w:lang w:val="en-US" w:eastAsia="zh-CN"/>
          </w:rPr>
          <w:t>，</w:t>
        </w:r>
      </w:ins>
      <w:ins w:id="285" w:author="Janusio" w:date="2018-03-17T00:06:58Z">
        <w:r>
          <w:rPr>
            <w:rFonts w:hint="eastAsia" w:ascii="Times New Roman" w:hAnsi="Times New Roman"/>
            <w:sz w:val="24"/>
            <w:szCs w:val="24"/>
            <w:lang w:val="en-US" w:eastAsia="zh-CN"/>
          </w:rPr>
          <w:t>经过</w:t>
        </w:r>
      </w:ins>
      <w:ins w:id="286" w:author="Janusio" w:date="2018-03-17T00:07:33Z">
        <w:r>
          <w:rPr>
            <w:rFonts w:hint="eastAsia" w:ascii="Times New Roman" w:hAnsi="Times New Roman"/>
            <w:sz w:val="24"/>
            <w:szCs w:val="24"/>
            <w:lang w:val="en-US" w:eastAsia="zh-CN"/>
          </w:rPr>
          <w:t>设备</w:t>
        </w:r>
      </w:ins>
      <w:ins w:id="287" w:author="Janusio" w:date="2018-03-17T00:07:36Z">
        <w:r>
          <w:rPr>
            <w:rFonts w:hint="eastAsia" w:ascii="Times New Roman" w:hAnsi="Times New Roman"/>
            <w:sz w:val="24"/>
            <w:szCs w:val="24"/>
            <w:lang w:val="en-US" w:eastAsia="zh-CN"/>
          </w:rPr>
          <w:t>检查、</w:t>
        </w:r>
      </w:ins>
      <w:ins w:id="288" w:author="Janusio" w:date="2018-03-17T00:07:08Z">
        <w:r>
          <w:rPr>
            <w:rFonts w:hint="eastAsia" w:ascii="Times New Roman" w:hAnsi="Times New Roman"/>
            <w:sz w:val="24"/>
            <w:szCs w:val="24"/>
            <w:lang w:val="en-US" w:eastAsia="zh-CN"/>
          </w:rPr>
          <w:t>系统</w:t>
        </w:r>
      </w:ins>
      <w:ins w:id="289" w:author="Janusio" w:date="2018-03-17T00:07:10Z">
        <w:r>
          <w:rPr>
            <w:rFonts w:hint="eastAsia" w:ascii="Times New Roman" w:hAnsi="Times New Roman"/>
            <w:sz w:val="24"/>
            <w:szCs w:val="24"/>
            <w:lang w:val="en-US" w:eastAsia="zh-CN"/>
          </w:rPr>
          <w:t>引导</w:t>
        </w:r>
      </w:ins>
      <w:ins w:id="290" w:author="Janusio" w:date="2018-03-17T00:07:11Z">
        <w:r>
          <w:rPr>
            <w:rFonts w:hint="eastAsia" w:ascii="Times New Roman" w:hAnsi="Times New Roman"/>
            <w:sz w:val="24"/>
            <w:szCs w:val="24"/>
            <w:lang w:val="en-US" w:eastAsia="zh-CN"/>
          </w:rPr>
          <w:t>、</w:t>
        </w:r>
      </w:ins>
      <w:ins w:id="291" w:author="Janusio" w:date="2018-03-17T00:07:17Z">
        <w:r>
          <w:rPr>
            <w:rFonts w:hint="eastAsia" w:ascii="Times New Roman" w:hAnsi="Times New Roman"/>
            <w:sz w:val="24"/>
            <w:szCs w:val="24"/>
            <w:lang w:val="en-US" w:eastAsia="zh-CN"/>
          </w:rPr>
          <w:t>操作系统</w:t>
        </w:r>
      </w:ins>
      <w:ins w:id="292" w:author="Janusio" w:date="2018-03-17T00:07:19Z">
        <w:r>
          <w:rPr>
            <w:rFonts w:hint="eastAsia" w:ascii="Times New Roman" w:hAnsi="Times New Roman"/>
            <w:sz w:val="24"/>
            <w:szCs w:val="24"/>
            <w:lang w:val="en-US" w:eastAsia="zh-CN"/>
          </w:rPr>
          <w:t>初始化</w:t>
        </w:r>
      </w:ins>
      <w:ins w:id="293" w:author="Janusio" w:date="2018-03-17T00:07:22Z">
        <w:r>
          <w:rPr>
            <w:rFonts w:hint="eastAsia" w:ascii="Times New Roman" w:hAnsi="Times New Roman"/>
            <w:sz w:val="24"/>
            <w:szCs w:val="24"/>
            <w:lang w:val="en-US" w:eastAsia="zh-CN"/>
          </w:rPr>
          <w:t>、</w:t>
        </w:r>
      </w:ins>
      <w:ins w:id="294" w:author="Janusio" w:date="2018-03-17T00:07:26Z">
        <w:r>
          <w:rPr>
            <w:rFonts w:hint="eastAsia" w:ascii="Times New Roman" w:hAnsi="Times New Roman"/>
            <w:sz w:val="24"/>
            <w:szCs w:val="24"/>
            <w:lang w:val="en-US" w:eastAsia="zh-CN"/>
          </w:rPr>
          <w:t>操作系统</w:t>
        </w:r>
      </w:ins>
      <w:del w:id="295" w:author="Janusio" w:date="2018-03-17T00:06:35Z">
        <w:r>
          <w:rPr>
            <w:rFonts w:hint="eastAsia" w:ascii="Times New Roman" w:hAnsi="Times New Roman"/>
            <w:sz w:val="24"/>
            <w:szCs w:val="24"/>
          </w:rPr>
          <w:delText>系统在启动过程中，计算机的控制权在BIOS、启动装载程序(Bootloader)、操作系统内核、操作系统外围程序和应用程序之间依次传递。如果恶意代码能够在这个启动序列中的某一个环节上截取控制权，那么它就能够任意篡改和控制之后的启动序列。例如一个恶意的启动装载程序(如恶意的Grub)可以在用户不能察觉的情况下装载一个被篡改过的Linux内核镜像。这个恶意的Linux内核镜像在启动之后，可能提供给攻击者控制整个平台的权限，破坏所有应用的完整性和机密性，敏感数据可能被攻击者所窃取。由此可见，启动序列中的任意序列受到破坏都会对整个系统的运行安全产生影响，因此，必须有一种强有力的信任机制来评估系统启动过程是否己经被攻击者所篡改。TPM硬件中的完整性度量机制就是解决这一问题的重要方法。</w:delText>
        </w:r>
      </w:del>
      <w:del w:id="296" w:author="Janusio" w:date="2018-03-17T00:07:44Z">
        <w:r>
          <w:rPr>
            <w:rFonts w:hint="eastAsia" w:ascii="Times New Roman" w:hAnsi="Times New Roman"/>
            <w:sz w:val="24"/>
            <w:szCs w:val="24"/>
          </w:rPr>
          <w:delText xml:space="preserve"> </w:delText>
        </w:r>
      </w:del>
      <w:ins w:id="297" w:author="Janusio" w:date="2018-03-17T00:07:39Z">
        <w:r>
          <w:rPr>
            <w:rFonts w:hint="eastAsia" w:ascii="Times New Roman" w:hAnsi="Times New Roman"/>
            <w:sz w:val="24"/>
            <w:szCs w:val="24"/>
            <w:lang w:val="en-US" w:eastAsia="zh-CN"/>
          </w:rPr>
          <w:t>内核</w:t>
        </w:r>
      </w:ins>
      <w:ins w:id="298" w:author="Janusio" w:date="2018-03-17T00:07:41Z">
        <w:r>
          <w:rPr>
            <w:rFonts w:hint="eastAsia" w:ascii="Times New Roman" w:hAnsi="Times New Roman"/>
            <w:sz w:val="24"/>
            <w:szCs w:val="24"/>
            <w:lang w:val="en-US" w:eastAsia="zh-CN"/>
          </w:rPr>
          <w:t>加载等</w:t>
        </w:r>
      </w:ins>
      <w:ins w:id="299" w:author="Janusio" w:date="2018-03-17T00:07:50Z">
        <w:r>
          <w:rPr>
            <w:rFonts w:hint="eastAsia" w:ascii="Times New Roman" w:hAnsi="Times New Roman"/>
            <w:sz w:val="24"/>
            <w:szCs w:val="24"/>
            <w:lang w:val="en-US" w:eastAsia="zh-CN"/>
          </w:rPr>
          <w:t>主要的</w:t>
        </w:r>
      </w:ins>
      <w:ins w:id="300" w:author="Janusio" w:date="2018-03-17T00:07:51Z">
        <w:r>
          <w:rPr>
            <w:rFonts w:hint="eastAsia" w:ascii="Times New Roman" w:hAnsi="Times New Roman"/>
            <w:sz w:val="24"/>
            <w:szCs w:val="24"/>
            <w:lang w:val="en-US" w:eastAsia="zh-CN"/>
          </w:rPr>
          <w:t>过程，</w:t>
        </w:r>
      </w:ins>
      <w:ins w:id="301" w:author="Janusio" w:date="2018-03-17T00:07:53Z">
        <w:r>
          <w:rPr>
            <w:rFonts w:hint="eastAsia" w:ascii="Times New Roman" w:hAnsi="Times New Roman"/>
            <w:sz w:val="24"/>
            <w:szCs w:val="24"/>
            <w:lang w:val="en-US" w:eastAsia="zh-CN"/>
          </w:rPr>
          <w:t>直到</w:t>
        </w:r>
      </w:ins>
      <w:ins w:id="302" w:author="Janusio" w:date="2018-03-17T00:08:00Z">
        <w:r>
          <w:rPr>
            <w:rFonts w:hint="eastAsia" w:ascii="Times New Roman" w:hAnsi="Times New Roman"/>
            <w:sz w:val="24"/>
            <w:szCs w:val="24"/>
            <w:lang w:val="en-US" w:eastAsia="zh-CN"/>
          </w:rPr>
          <w:t>应用</w:t>
        </w:r>
      </w:ins>
      <w:ins w:id="303" w:author="Janusio" w:date="2018-03-17T00:08:01Z">
        <w:r>
          <w:rPr>
            <w:rFonts w:hint="eastAsia" w:ascii="Times New Roman" w:hAnsi="Times New Roman"/>
            <w:sz w:val="24"/>
            <w:szCs w:val="24"/>
            <w:lang w:val="en-US" w:eastAsia="zh-CN"/>
          </w:rPr>
          <w:t>程序</w:t>
        </w:r>
      </w:ins>
      <w:ins w:id="304" w:author="Janusio" w:date="2018-03-17T00:08:02Z">
        <w:r>
          <w:rPr>
            <w:rFonts w:hint="eastAsia" w:ascii="Times New Roman" w:hAnsi="Times New Roman"/>
            <w:sz w:val="24"/>
            <w:szCs w:val="24"/>
            <w:lang w:val="en-US" w:eastAsia="zh-CN"/>
          </w:rPr>
          <w:t>加载</w:t>
        </w:r>
      </w:ins>
      <w:ins w:id="305" w:author="Janusio" w:date="2018-03-17T00:08:04Z">
        <w:r>
          <w:rPr>
            <w:rFonts w:hint="eastAsia" w:ascii="Times New Roman" w:hAnsi="Times New Roman"/>
            <w:sz w:val="24"/>
            <w:szCs w:val="24"/>
            <w:lang w:val="en-US" w:eastAsia="zh-CN"/>
          </w:rPr>
          <w:t>，</w:t>
        </w:r>
      </w:ins>
      <w:ins w:id="306" w:author="Janusio" w:date="2018-03-17T00:08:05Z">
        <w:r>
          <w:rPr>
            <w:rFonts w:hint="eastAsia" w:ascii="Times New Roman" w:hAnsi="Times New Roman"/>
            <w:sz w:val="24"/>
            <w:szCs w:val="24"/>
            <w:lang w:val="en-US" w:eastAsia="zh-CN"/>
          </w:rPr>
          <w:t>才会</w:t>
        </w:r>
      </w:ins>
      <w:ins w:id="307" w:author="Janusio" w:date="2018-03-17T00:08:07Z">
        <w:r>
          <w:rPr>
            <w:rFonts w:hint="eastAsia" w:ascii="Times New Roman" w:hAnsi="Times New Roman"/>
            <w:sz w:val="24"/>
            <w:szCs w:val="24"/>
            <w:lang w:val="en-US" w:eastAsia="zh-CN"/>
          </w:rPr>
          <w:t>完成</w:t>
        </w:r>
      </w:ins>
      <w:ins w:id="308" w:author="Janusio" w:date="2018-03-17T00:08:12Z">
        <w:r>
          <w:rPr>
            <w:rFonts w:hint="eastAsia" w:ascii="Times New Roman" w:hAnsi="Times New Roman"/>
            <w:sz w:val="24"/>
            <w:szCs w:val="24"/>
            <w:lang w:val="en-US" w:eastAsia="zh-CN"/>
          </w:rPr>
          <w:t>整个</w:t>
        </w:r>
      </w:ins>
      <w:ins w:id="309" w:author="Janusio" w:date="2018-03-17T00:08:13Z">
        <w:r>
          <w:rPr>
            <w:rFonts w:hint="eastAsia" w:ascii="Times New Roman" w:hAnsi="Times New Roman"/>
            <w:sz w:val="24"/>
            <w:szCs w:val="24"/>
            <w:lang w:val="en-US" w:eastAsia="zh-CN"/>
          </w:rPr>
          <w:t>系统的</w:t>
        </w:r>
      </w:ins>
      <w:ins w:id="310" w:author="Janusio" w:date="2018-03-17T00:08:15Z">
        <w:r>
          <w:rPr>
            <w:rFonts w:hint="eastAsia" w:ascii="Times New Roman" w:hAnsi="Times New Roman"/>
            <w:sz w:val="24"/>
            <w:szCs w:val="24"/>
            <w:lang w:val="en-US" w:eastAsia="zh-CN"/>
          </w:rPr>
          <w:t>启动。</w:t>
        </w:r>
      </w:ins>
      <w:ins w:id="311" w:author="Janusio" w:date="2018-03-17T00:08:16Z">
        <w:r>
          <w:rPr>
            <w:rFonts w:hint="eastAsia" w:ascii="Times New Roman" w:hAnsi="Times New Roman"/>
            <w:sz w:val="24"/>
            <w:szCs w:val="24"/>
            <w:lang w:val="en-US" w:eastAsia="zh-CN"/>
          </w:rPr>
          <w:t>如果</w:t>
        </w:r>
      </w:ins>
      <w:ins w:id="312" w:author="Janusio" w:date="2018-03-17T00:08:18Z">
        <w:r>
          <w:rPr>
            <w:rFonts w:hint="eastAsia" w:ascii="Times New Roman" w:hAnsi="Times New Roman"/>
            <w:sz w:val="24"/>
            <w:szCs w:val="24"/>
            <w:lang w:val="en-US" w:eastAsia="zh-CN"/>
          </w:rPr>
          <w:t>中间</w:t>
        </w:r>
      </w:ins>
      <w:ins w:id="313" w:author="Janusio" w:date="2018-03-17T00:08:20Z">
        <w:r>
          <w:rPr>
            <w:rFonts w:hint="eastAsia" w:ascii="Times New Roman" w:hAnsi="Times New Roman"/>
            <w:sz w:val="24"/>
            <w:szCs w:val="24"/>
            <w:lang w:val="en-US" w:eastAsia="zh-CN"/>
          </w:rPr>
          <w:t>任一</w:t>
        </w:r>
      </w:ins>
      <w:ins w:id="314" w:author="Janusio" w:date="2018-03-17T00:08:22Z">
        <w:r>
          <w:rPr>
            <w:rFonts w:hint="eastAsia" w:ascii="Times New Roman" w:hAnsi="Times New Roman"/>
            <w:sz w:val="24"/>
            <w:szCs w:val="24"/>
            <w:lang w:val="en-US" w:eastAsia="zh-CN"/>
          </w:rPr>
          <w:t>环节</w:t>
        </w:r>
      </w:ins>
      <w:ins w:id="315" w:author="Janusio" w:date="2018-03-17T00:08:26Z">
        <w:r>
          <w:rPr>
            <w:rFonts w:hint="eastAsia" w:ascii="Times New Roman" w:hAnsi="Times New Roman"/>
            <w:sz w:val="24"/>
            <w:szCs w:val="24"/>
            <w:lang w:val="en-US" w:eastAsia="zh-CN"/>
          </w:rPr>
          <w:t>被</w:t>
        </w:r>
      </w:ins>
      <w:ins w:id="316" w:author="Janusio" w:date="2018-03-17T00:08:27Z">
        <w:r>
          <w:rPr>
            <w:rFonts w:hint="eastAsia" w:ascii="Times New Roman" w:hAnsi="Times New Roman"/>
            <w:sz w:val="24"/>
            <w:szCs w:val="24"/>
            <w:lang w:val="en-US" w:eastAsia="zh-CN"/>
          </w:rPr>
          <w:t>恶意</w:t>
        </w:r>
      </w:ins>
      <w:ins w:id="317" w:author="Janusio" w:date="2018-03-17T00:08:29Z">
        <w:r>
          <w:rPr>
            <w:rFonts w:hint="eastAsia" w:ascii="Times New Roman" w:hAnsi="Times New Roman"/>
            <w:sz w:val="24"/>
            <w:szCs w:val="24"/>
            <w:lang w:val="en-US" w:eastAsia="zh-CN"/>
          </w:rPr>
          <w:t>篡改</w:t>
        </w:r>
      </w:ins>
      <w:ins w:id="318" w:author="Janusio" w:date="2018-03-17T00:08:42Z">
        <w:r>
          <w:rPr>
            <w:rFonts w:hint="eastAsia" w:ascii="Times New Roman" w:hAnsi="Times New Roman"/>
            <w:sz w:val="24"/>
            <w:szCs w:val="24"/>
            <w:lang w:val="en-US" w:eastAsia="zh-CN"/>
          </w:rPr>
          <w:t>导致</w:t>
        </w:r>
      </w:ins>
      <w:ins w:id="319" w:author="Janusio" w:date="2018-03-17T00:08:43Z">
        <w:r>
          <w:rPr>
            <w:rFonts w:hint="eastAsia" w:ascii="Times New Roman" w:hAnsi="Times New Roman"/>
            <w:sz w:val="24"/>
            <w:szCs w:val="24"/>
            <w:lang w:val="en-US" w:eastAsia="zh-CN"/>
          </w:rPr>
          <w:t>系统</w:t>
        </w:r>
      </w:ins>
      <w:ins w:id="320" w:author="Janusio" w:date="2018-03-17T00:08:44Z">
        <w:r>
          <w:rPr>
            <w:rFonts w:hint="eastAsia" w:ascii="Times New Roman" w:hAnsi="Times New Roman"/>
            <w:sz w:val="24"/>
            <w:szCs w:val="24"/>
            <w:lang w:val="en-US" w:eastAsia="zh-CN"/>
          </w:rPr>
          <w:t>的</w:t>
        </w:r>
      </w:ins>
      <w:ins w:id="321" w:author="Janusio" w:date="2018-03-17T00:08:46Z">
        <w:r>
          <w:rPr>
            <w:rFonts w:hint="eastAsia" w:ascii="Times New Roman" w:hAnsi="Times New Roman"/>
            <w:sz w:val="24"/>
            <w:szCs w:val="24"/>
            <w:lang w:val="en-US" w:eastAsia="zh-CN"/>
          </w:rPr>
          <w:t>控制权</w:t>
        </w:r>
      </w:ins>
      <w:ins w:id="322" w:author="Janusio" w:date="2018-03-17T00:08:49Z">
        <w:r>
          <w:rPr>
            <w:rFonts w:hint="eastAsia" w:ascii="Times New Roman" w:hAnsi="Times New Roman"/>
            <w:sz w:val="24"/>
            <w:szCs w:val="24"/>
            <w:lang w:val="en-US" w:eastAsia="zh-CN"/>
          </w:rPr>
          <w:t>被</w:t>
        </w:r>
      </w:ins>
      <w:ins w:id="323" w:author="Janusio" w:date="2018-03-17T00:08:54Z">
        <w:r>
          <w:rPr>
            <w:rFonts w:hint="eastAsia" w:ascii="Times New Roman" w:hAnsi="Times New Roman"/>
            <w:sz w:val="24"/>
            <w:szCs w:val="24"/>
            <w:lang w:val="en-US" w:eastAsia="zh-CN"/>
          </w:rPr>
          <w:t>恶意的</w:t>
        </w:r>
      </w:ins>
      <w:ins w:id="324" w:author="Janusio" w:date="2018-03-17T00:08:57Z">
        <w:r>
          <w:rPr>
            <w:rFonts w:hint="eastAsia" w:ascii="Times New Roman" w:hAnsi="Times New Roman"/>
            <w:sz w:val="24"/>
            <w:szCs w:val="24"/>
            <w:lang w:val="en-US" w:eastAsia="zh-CN"/>
          </w:rPr>
          <w:t>转向</w:t>
        </w:r>
      </w:ins>
      <w:ins w:id="325" w:author="Janusio" w:date="2018-03-17T00:08:58Z">
        <w:r>
          <w:rPr>
            <w:rFonts w:hint="eastAsia" w:ascii="Times New Roman" w:hAnsi="Times New Roman"/>
            <w:sz w:val="24"/>
            <w:szCs w:val="24"/>
            <w:lang w:val="en-US" w:eastAsia="zh-CN"/>
          </w:rPr>
          <w:t>不同的</w:t>
        </w:r>
      </w:ins>
      <w:ins w:id="326" w:author="Janusio" w:date="2018-03-17T00:09:02Z">
        <w:r>
          <w:rPr>
            <w:rFonts w:hint="eastAsia" w:ascii="Times New Roman" w:hAnsi="Times New Roman"/>
            <w:sz w:val="24"/>
            <w:szCs w:val="24"/>
            <w:lang w:val="en-US" w:eastAsia="zh-CN"/>
          </w:rPr>
          <w:t>过程</w:t>
        </w:r>
      </w:ins>
      <w:ins w:id="327" w:author="Janusio" w:date="2018-03-17T00:09:03Z">
        <w:r>
          <w:rPr>
            <w:rFonts w:hint="eastAsia" w:ascii="Times New Roman" w:hAnsi="Times New Roman"/>
            <w:sz w:val="24"/>
            <w:szCs w:val="24"/>
            <w:lang w:val="en-US" w:eastAsia="zh-CN"/>
          </w:rPr>
          <w:t>，</w:t>
        </w:r>
      </w:ins>
      <w:ins w:id="328" w:author="Janusio" w:date="2018-03-17T00:09:05Z">
        <w:r>
          <w:rPr>
            <w:rFonts w:hint="eastAsia" w:ascii="Times New Roman" w:hAnsi="Times New Roman"/>
            <w:sz w:val="24"/>
            <w:szCs w:val="24"/>
            <w:lang w:val="en-US" w:eastAsia="zh-CN"/>
          </w:rPr>
          <w:t>都会</w:t>
        </w:r>
      </w:ins>
      <w:ins w:id="329" w:author="Janusio" w:date="2018-03-17T00:09:10Z">
        <w:r>
          <w:rPr>
            <w:rFonts w:hint="eastAsia" w:ascii="Times New Roman" w:hAnsi="Times New Roman"/>
            <w:sz w:val="24"/>
            <w:szCs w:val="24"/>
            <w:lang w:val="en-US" w:eastAsia="zh-CN"/>
          </w:rPr>
          <w:t>影响</w:t>
        </w:r>
      </w:ins>
      <w:ins w:id="330" w:author="Janusio" w:date="2018-03-17T00:09:11Z">
        <w:r>
          <w:rPr>
            <w:rFonts w:hint="eastAsia" w:ascii="Times New Roman" w:hAnsi="Times New Roman"/>
            <w:sz w:val="24"/>
            <w:szCs w:val="24"/>
            <w:lang w:val="en-US" w:eastAsia="zh-CN"/>
          </w:rPr>
          <w:t>到</w:t>
        </w:r>
      </w:ins>
      <w:ins w:id="331" w:author="Janusio" w:date="2018-03-17T00:09:12Z">
        <w:r>
          <w:rPr>
            <w:rFonts w:hint="eastAsia" w:ascii="Times New Roman" w:hAnsi="Times New Roman"/>
            <w:sz w:val="24"/>
            <w:szCs w:val="24"/>
            <w:lang w:val="en-US" w:eastAsia="zh-CN"/>
          </w:rPr>
          <w:t>系统</w:t>
        </w:r>
      </w:ins>
      <w:ins w:id="332" w:author="Janusio" w:date="2018-03-17T00:09:15Z">
        <w:r>
          <w:rPr>
            <w:rFonts w:hint="eastAsia" w:ascii="Times New Roman" w:hAnsi="Times New Roman"/>
            <w:sz w:val="24"/>
            <w:szCs w:val="24"/>
            <w:lang w:val="en-US" w:eastAsia="zh-CN"/>
          </w:rPr>
          <w:t>的</w:t>
        </w:r>
      </w:ins>
      <w:ins w:id="333" w:author="Janusio" w:date="2018-03-17T00:09:16Z">
        <w:r>
          <w:rPr>
            <w:rFonts w:hint="eastAsia" w:ascii="Times New Roman" w:hAnsi="Times New Roman"/>
            <w:sz w:val="24"/>
            <w:szCs w:val="24"/>
            <w:lang w:val="en-US" w:eastAsia="zh-CN"/>
          </w:rPr>
          <w:t>安全</w:t>
        </w:r>
      </w:ins>
      <w:ins w:id="334" w:author="Janusio" w:date="2018-03-17T00:09:18Z">
        <w:r>
          <w:rPr>
            <w:rFonts w:hint="eastAsia" w:ascii="Times New Roman" w:hAnsi="Times New Roman"/>
            <w:sz w:val="24"/>
            <w:szCs w:val="24"/>
            <w:lang w:val="en-US" w:eastAsia="zh-CN"/>
          </w:rPr>
          <w:t>性。</w:t>
        </w:r>
      </w:ins>
      <w:ins w:id="335" w:author="Janusio" w:date="2018-03-17T00:09:21Z">
        <w:r>
          <w:rPr>
            <w:rFonts w:hint="eastAsia" w:ascii="Times New Roman" w:hAnsi="Times New Roman"/>
            <w:sz w:val="24"/>
            <w:szCs w:val="24"/>
            <w:lang w:val="en-US" w:eastAsia="zh-CN"/>
          </w:rPr>
          <w:t>比如</w:t>
        </w:r>
      </w:ins>
      <w:ins w:id="336" w:author="Janusio" w:date="2018-03-17T00:09:22Z">
        <w:r>
          <w:rPr>
            <w:rFonts w:hint="eastAsia" w:ascii="Times New Roman" w:hAnsi="Times New Roman"/>
            <w:sz w:val="24"/>
            <w:szCs w:val="24"/>
            <w:lang w:val="en-US" w:eastAsia="zh-CN"/>
          </w:rPr>
          <w:t>在</w:t>
        </w:r>
      </w:ins>
      <w:ins w:id="337" w:author="Janusio" w:date="2018-03-17T00:09:23Z">
        <w:r>
          <w:rPr>
            <w:rFonts w:hint="eastAsia" w:ascii="Times New Roman" w:hAnsi="Times New Roman"/>
            <w:sz w:val="24"/>
            <w:szCs w:val="24"/>
            <w:lang w:val="en-US" w:eastAsia="zh-CN"/>
          </w:rPr>
          <w:t>系统</w:t>
        </w:r>
      </w:ins>
      <w:ins w:id="338" w:author="Janusio" w:date="2018-03-17T00:09:24Z">
        <w:r>
          <w:rPr>
            <w:rFonts w:hint="eastAsia" w:ascii="Times New Roman" w:hAnsi="Times New Roman"/>
            <w:sz w:val="24"/>
            <w:szCs w:val="24"/>
            <w:lang w:val="en-US" w:eastAsia="zh-CN"/>
          </w:rPr>
          <w:t>系统</w:t>
        </w:r>
      </w:ins>
      <w:ins w:id="339" w:author="Janusio" w:date="2018-03-17T00:09:28Z">
        <w:r>
          <w:rPr>
            <w:rFonts w:hint="eastAsia" w:ascii="Times New Roman" w:hAnsi="Times New Roman"/>
            <w:sz w:val="24"/>
            <w:szCs w:val="24"/>
            <w:lang w:val="en-US" w:eastAsia="zh-CN"/>
          </w:rPr>
          <w:t>过程</w:t>
        </w:r>
      </w:ins>
      <w:ins w:id="340" w:author="Janusio" w:date="2018-03-17T00:09:29Z">
        <w:r>
          <w:rPr>
            <w:rFonts w:hint="eastAsia" w:ascii="Times New Roman" w:hAnsi="Times New Roman"/>
            <w:sz w:val="24"/>
            <w:szCs w:val="24"/>
            <w:lang w:val="en-US" w:eastAsia="zh-CN"/>
          </w:rPr>
          <w:t>中</w:t>
        </w:r>
      </w:ins>
      <w:ins w:id="341" w:author="Janusio" w:date="2018-03-17T00:09:31Z">
        <w:r>
          <w:rPr>
            <w:rFonts w:hint="eastAsia" w:ascii="Times New Roman" w:hAnsi="Times New Roman"/>
            <w:sz w:val="24"/>
            <w:szCs w:val="24"/>
            <w:lang w:val="en-US" w:eastAsia="zh-CN"/>
          </w:rPr>
          <w:t>如果</w:t>
        </w:r>
      </w:ins>
      <w:ins w:id="342" w:author="Janusio" w:date="2018-03-17T00:09:32Z">
        <w:r>
          <w:rPr>
            <w:rFonts w:hint="eastAsia" w:ascii="Times New Roman" w:hAnsi="Times New Roman"/>
            <w:sz w:val="24"/>
            <w:szCs w:val="24"/>
            <w:lang w:val="en-US" w:eastAsia="zh-CN"/>
          </w:rPr>
          <w:t>加载</w:t>
        </w:r>
      </w:ins>
      <w:ins w:id="343" w:author="Janusio" w:date="2018-03-17T00:09:33Z">
        <w:r>
          <w:rPr>
            <w:rFonts w:hint="eastAsia" w:ascii="Times New Roman" w:hAnsi="Times New Roman"/>
            <w:sz w:val="24"/>
            <w:szCs w:val="24"/>
            <w:lang w:val="en-US" w:eastAsia="zh-CN"/>
          </w:rPr>
          <w:t>了</w:t>
        </w:r>
      </w:ins>
      <w:ins w:id="344" w:author="Janusio" w:date="2018-03-17T00:09:37Z">
        <w:r>
          <w:rPr>
            <w:rFonts w:hint="eastAsia" w:ascii="Times New Roman" w:hAnsi="Times New Roman"/>
            <w:sz w:val="24"/>
            <w:szCs w:val="24"/>
            <w:lang w:val="en-US" w:eastAsia="zh-CN"/>
          </w:rPr>
          <w:t>一个</w:t>
        </w:r>
      </w:ins>
      <w:ins w:id="345" w:author="Janusio" w:date="2018-03-17T00:09:40Z">
        <w:r>
          <w:rPr>
            <w:rFonts w:hint="eastAsia" w:ascii="Times New Roman" w:hAnsi="Times New Roman"/>
            <w:sz w:val="24"/>
            <w:szCs w:val="24"/>
            <w:lang w:val="en-US" w:eastAsia="zh-CN"/>
          </w:rPr>
          <w:t>已经</w:t>
        </w:r>
      </w:ins>
      <w:ins w:id="346" w:author="Janusio" w:date="2018-03-17T00:09:41Z">
        <w:r>
          <w:rPr>
            <w:rFonts w:hint="eastAsia" w:ascii="Times New Roman" w:hAnsi="Times New Roman"/>
            <w:sz w:val="24"/>
            <w:szCs w:val="24"/>
            <w:lang w:val="en-US" w:eastAsia="zh-CN"/>
          </w:rPr>
          <w:t>被</w:t>
        </w:r>
      </w:ins>
      <w:ins w:id="347" w:author="Janusio" w:date="2018-03-17T00:09:42Z">
        <w:r>
          <w:rPr>
            <w:rFonts w:hint="eastAsia" w:ascii="Times New Roman" w:hAnsi="Times New Roman"/>
            <w:sz w:val="24"/>
            <w:szCs w:val="24"/>
            <w:lang w:val="en-US" w:eastAsia="zh-CN"/>
          </w:rPr>
          <w:t>恶意</w:t>
        </w:r>
      </w:ins>
      <w:ins w:id="348" w:author="Janusio" w:date="2018-03-17T00:09:43Z">
        <w:r>
          <w:rPr>
            <w:rFonts w:hint="eastAsia" w:ascii="Times New Roman" w:hAnsi="Times New Roman"/>
            <w:sz w:val="24"/>
            <w:szCs w:val="24"/>
            <w:lang w:val="en-US" w:eastAsia="zh-CN"/>
          </w:rPr>
          <w:t>篡改的</w:t>
        </w:r>
      </w:ins>
      <w:ins w:id="349" w:author="Janusio" w:date="2018-03-17T00:09:47Z">
        <w:r>
          <w:rPr>
            <w:rFonts w:hint="eastAsia" w:ascii="Times New Roman" w:hAnsi="Times New Roman"/>
            <w:sz w:val="24"/>
            <w:szCs w:val="24"/>
            <w:lang w:val="en-US" w:eastAsia="zh-CN"/>
          </w:rPr>
          <w:t>操作系统</w:t>
        </w:r>
      </w:ins>
      <w:ins w:id="350" w:author="Janusio" w:date="2018-03-17T00:09:48Z">
        <w:r>
          <w:rPr>
            <w:rFonts w:hint="eastAsia" w:ascii="Times New Roman" w:hAnsi="Times New Roman"/>
            <w:sz w:val="24"/>
            <w:szCs w:val="24"/>
            <w:lang w:val="en-US" w:eastAsia="zh-CN"/>
          </w:rPr>
          <w:t>内核，</w:t>
        </w:r>
      </w:ins>
      <w:ins w:id="351" w:author="Janusio" w:date="2018-03-17T00:09:58Z">
        <w:r>
          <w:rPr>
            <w:rFonts w:hint="eastAsia" w:ascii="Times New Roman" w:hAnsi="Times New Roman"/>
            <w:sz w:val="24"/>
            <w:szCs w:val="24"/>
            <w:lang w:val="en-US" w:eastAsia="zh-CN"/>
          </w:rPr>
          <w:t>则</w:t>
        </w:r>
      </w:ins>
      <w:ins w:id="352" w:author="Janusio" w:date="2018-03-17T00:09:59Z">
        <w:r>
          <w:rPr>
            <w:rFonts w:hint="eastAsia" w:ascii="Times New Roman" w:hAnsi="Times New Roman"/>
            <w:sz w:val="24"/>
            <w:szCs w:val="24"/>
            <w:lang w:val="en-US" w:eastAsia="zh-CN"/>
          </w:rPr>
          <w:t>有可能</w:t>
        </w:r>
      </w:ins>
      <w:ins w:id="353" w:author="Janusio" w:date="2018-03-17T00:10:00Z">
        <w:r>
          <w:rPr>
            <w:rFonts w:hint="eastAsia" w:ascii="Times New Roman" w:hAnsi="Times New Roman"/>
            <w:sz w:val="24"/>
            <w:szCs w:val="24"/>
            <w:lang w:val="en-US" w:eastAsia="zh-CN"/>
          </w:rPr>
          <w:t>在</w:t>
        </w:r>
      </w:ins>
      <w:ins w:id="354" w:author="Janusio" w:date="2018-03-17T00:10:02Z">
        <w:r>
          <w:rPr>
            <w:rFonts w:hint="eastAsia" w:ascii="Times New Roman" w:hAnsi="Times New Roman"/>
            <w:sz w:val="24"/>
            <w:szCs w:val="24"/>
            <w:lang w:val="en-US" w:eastAsia="zh-CN"/>
          </w:rPr>
          <w:t>系统</w:t>
        </w:r>
      </w:ins>
      <w:ins w:id="355" w:author="Janusio" w:date="2018-03-17T00:10:04Z">
        <w:r>
          <w:rPr>
            <w:rFonts w:hint="eastAsia" w:ascii="Times New Roman" w:hAnsi="Times New Roman"/>
            <w:sz w:val="24"/>
            <w:szCs w:val="24"/>
            <w:lang w:val="en-US" w:eastAsia="zh-CN"/>
          </w:rPr>
          <w:t>启动</w:t>
        </w:r>
      </w:ins>
      <w:ins w:id="356" w:author="Janusio" w:date="2018-03-17T00:10:05Z">
        <w:r>
          <w:rPr>
            <w:rFonts w:hint="eastAsia" w:ascii="Times New Roman" w:hAnsi="Times New Roman"/>
            <w:sz w:val="24"/>
            <w:szCs w:val="24"/>
            <w:lang w:val="en-US" w:eastAsia="zh-CN"/>
          </w:rPr>
          <w:t>完成</w:t>
        </w:r>
      </w:ins>
      <w:ins w:id="357" w:author="Janusio" w:date="2018-03-17T00:10:06Z">
        <w:r>
          <w:rPr>
            <w:rFonts w:hint="eastAsia" w:ascii="Times New Roman" w:hAnsi="Times New Roman"/>
            <w:sz w:val="24"/>
            <w:szCs w:val="24"/>
            <w:lang w:val="en-US" w:eastAsia="zh-CN"/>
          </w:rPr>
          <w:t>之后</w:t>
        </w:r>
      </w:ins>
      <w:ins w:id="358" w:author="Janusio" w:date="2018-03-17T00:10:07Z">
        <w:r>
          <w:rPr>
            <w:rFonts w:hint="eastAsia" w:ascii="Times New Roman" w:hAnsi="Times New Roman"/>
            <w:sz w:val="24"/>
            <w:szCs w:val="24"/>
            <w:lang w:val="en-US" w:eastAsia="zh-CN"/>
          </w:rPr>
          <w:t>，</w:t>
        </w:r>
      </w:ins>
      <w:ins w:id="359" w:author="Janusio" w:date="2018-03-17T00:10:13Z">
        <w:r>
          <w:rPr>
            <w:rFonts w:hint="eastAsia" w:ascii="Times New Roman" w:hAnsi="Times New Roman"/>
            <w:sz w:val="24"/>
            <w:szCs w:val="24"/>
            <w:lang w:val="en-US" w:eastAsia="zh-CN"/>
          </w:rPr>
          <w:t>整个系统</w:t>
        </w:r>
      </w:ins>
      <w:ins w:id="360" w:author="Janusio" w:date="2018-03-17T00:10:14Z">
        <w:r>
          <w:rPr>
            <w:rFonts w:hint="eastAsia" w:ascii="Times New Roman" w:hAnsi="Times New Roman"/>
            <w:sz w:val="24"/>
            <w:szCs w:val="24"/>
            <w:lang w:val="en-US" w:eastAsia="zh-CN"/>
          </w:rPr>
          <w:t>都会被</w:t>
        </w:r>
      </w:ins>
      <w:ins w:id="361" w:author="Janusio" w:date="2018-03-17T00:10:17Z">
        <w:r>
          <w:rPr>
            <w:rFonts w:hint="eastAsia" w:ascii="Times New Roman" w:hAnsi="Times New Roman"/>
            <w:sz w:val="24"/>
            <w:szCs w:val="24"/>
            <w:lang w:val="en-US" w:eastAsia="zh-CN"/>
          </w:rPr>
          <w:t>入侵者</w:t>
        </w:r>
      </w:ins>
      <w:ins w:id="362" w:author="Janusio" w:date="2018-03-17T00:10:19Z">
        <w:r>
          <w:rPr>
            <w:rFonts w:hint="eastAsia" w:ascii="Times New Roman" w:hAnsi="Times New Roman"/>
            <w:sz w:val="24"/>
            <w:szCs w:val="24"/>
            <w:lang w:val="en-US" w:eastAsia="zh-CN"/>
          </w:rPr>
          <w:t>控制</w:t>
        </w:r>
      </w:ins>
      <w:ins w:id="363" w:author="Janusio" w:date="2018-03-17T00:10:20Z">
        <w:r>
          <w:rPr>
            <w:rFonts w:hint="eastAsia" w:ascii="Times New Roman" w:hAnsi="Times New Roman"/>
            <w:sz w:val="24"/>
            <w:szCs w:val="24"/>
            <w:lang w:val="en-US" w:eastAsia="zh-CN"/>
          </w:rPr>
          <w:t>，</w:t>
        </w:r>
      </w:ins>
      <w:ins w:id="364" w:author="Janusio" w:date="2018-03-17T00:10:21Z">
        <w:r>
          <w:rPr>
            <w:rFonts w:hint="eastAsia" w:ascii="Times New Roman" w:hAnsi="Times New Roman"/>
            <w:sz w:val="24"/>
            <w:szCs w:val="24"/>
            <w:lang w:val="en-US" w:eastAsia="zh-CN"/>
          </w:rPr>
          <w:t>导致</w:t>
        </w:r>
      </w:ins>
      <w:ins w:id="365" w:author="Janusio" w:date="2018-03-17T00:10:22Z">
        <w:r>
          <w:rPr>
            <w:rFonts w:hint="eastAsia" w:ascii="Times New Roman" w:hAnsi="Times New Roman"/>
            <w:sz w:val="24"/>
            <w:szCs w:val="24"/>
            <w:lang w:val="en-US" w:eastAsia="zh-CN"/>
          </w:rPr>
          <w:t>数据</w:t>
        </w:r>
      </w:ins>
      <w:ins w:id="366" w:author="Janusio" w:date="2018-03-17T00:10:24Z">
        <w:r>
          <w:rPr>
            <w:rFonts w:hint="eastAsia" w:ascii="Times New Roman" w:hAnsi="Times New Roman"/>
            <w:sz w:val="24"/>
            <w:szCs w:val="24"/>
            <w:lang w:val="en-US" w:eastAsia="zh-CN"/>
          </w:rPr>
          <w:t>丢失</w:t>
        </w:r>
      </w:ins>
      <w:ins w:id="367" w:author="Janusio" w:date="2018-03-17T00:10:36Z">
        <w:r>
          <w:rPr>
            <w:rFonts w:hint="eastAsia" w:ascii="Times New Roman" w:hAnsi="Times New Roman"/>
            <w:sz w:val="24"/>
            <w:szCs w:val="24"/>
            <w:lang w:val="en-US" w:eastAsia="zh-CN"/>
          </w:rPr>
          <w:t>、</w:t>
        </w:r>
      </w:ins>
      <w:ins w:id="368" w:author="Janusio" w:date="2018-03-17T00:10:38Z">
        <w:r>
          <w:rPr>
            <w:rFonts w:hint="eastAsia" w:ascii="Times New Roman" w:hAnsi="Times New Roman"/>
            <w:sz w:val="24"/>
            <w:szCs w:val="24"/>
            <w:lang w:val="en-US" w:eastAsia="zh-CN"/>
          </w:rPr>
          <w:t>篡改</w:t>
        </w:r>
      </w:ins>
      <w:ins w:id="369" w:author="Janusio" w:date="2018-03-17T00:10:39Z">
        <w:r>
          <w:rPr>
            <w:rFonts w:hint="eastAsia" w:ascii="Times New Roman" w:hAnsi="Times New Roman"/>
            <w:sz w:val="24"/>
            <w:szCs w:val="24"/>
            <w:lang w:val="en-US" w:eastAsia="zh-CN"/>
          </w:rPr>
          <w:t>等</w:t>
        </w:r>
      </w:ins>
      <w:ins w:id="370" w:author="Janusio" w:date="2018-03-17T00:10:44Z">
        <w:r>
          <w:rPr>
            <w:rFonts w:hint="eastAsia" w:ascii="Times New Roman" w:hAnsi="Times New Roman"/>
            <w:sz w:val="24"/>
            <w:szCs w:val="24"/>
            <w:lang w:val="en-US" w:eastAsia="zh-CN"/>
          </w:rPr>
          <w:t>问题。</w:t>
        </w:r>
      </w:ins>
      <w:ins w:id="371" w:author="Janusio" w:date="2018-03-17T00:11:09Z">
        <w:r>
          <w:rPr>
            <w:rFonts w:hint="eastAsia" w:ascii="Times New Roman" w:hAnsi="Times New Roman"/>
            <w:sz w:val="24"/>
            <w:szCs w:val="24"/>
            <w:lang w:val="en-US" w:eastAsia="zh-CN"/>
          </w:rPr>
          <w:t>可信</w:t>
        </w:r>
      </w:ins>
      <w:ins w:id="372" w:author="Janusio" w:date="2018-03-17T00:11:10Z">
        <w:r>
          <w:rPr>
            <w:rFonts w:hint="eastAsia" w:ascii="Times New Roman" w:hAnsi="Times New Roman"/>
            <w:sz w:val="24"/>
            <w:szCs w:val="24"/>
            <w:lang w:val="en-US" w:eastAsia="zh-CN"/>
          </w:rPr>
          <w:t>计算</w:t>
        </w:r>
      </w:ins>
      <w:ins w:id="373" w:author="Janusio" w:date="2018-03-17T00:11:11Z">
        <w:r>
          <w:rPr>
            <w:rFonts w:hint="eastAsia" w:ascii="Times New Roman" w:hAnsi="Times New Roman"/>
            <w:sz w:val="24"/>
            <w:szCs w:val="24"/>
            <w:lang w:val="en-US" w:eastAsia="zh-CN"/>
          </w:rPr>
          <w:t>中</w:t>
        </w:r>
      </w:ins>
      <w:ins w:id="374" w:author="Janusio" w:date="2018-03-17T00:11:12Z">
        <w:r>
          <w:rPr>
            <w:rFonts w:hint="eastAsia" w:ascii="Times New Roman" w:hAnsi="Times New Roman"/>
            <w:sz w:val="24"/>
            <w:szCs w:val="24"/>
            <w:lang w:val="en-US" w:eastAsia="zh-CN"/>
          </w:rPr>
          <w:t>的</w:t>
        </w:r>
      </w:ins>
      <w:ins w:id="375" w:author="Janusio" w:date="2018-03-17T00:11:13Z">
        <w:r>
          <w:rPr>
            <w:rFonts w:hint="eastAsia" w:ascii="Times New Roman" w:hAnsi="Times New Roman"/>
            <w:sz w:val="24"/>
            <w:szCs w:val="24"/>
            <w:lang w:val="en-US" w:eastAsia="zh-CN"/>
          </w:rPr>
          <w:t>完整性</w:t>
        </w:r>
      </w:ins>
      <w:ins w:id="376" w:author="Janusio" w:date="2018-03-17T00:11:14Z">
        <w:r>
          <w:rPr>
            <w:rFonts w:hint="eastAsia" w:ascii="Times New Roman" w:hAnsi="Times New Roman"/>
            <w:sz w:val="24"/>
            <w:szCs w:val="24"/>
            <w:lang w:val="en-US" w:eastAsia="zh-CN"/>
          </w:rPr>
          <w:t>度量</w:t>
        </w:r>
      </w:ins>
      <w:ins w:id="377" w:author="Janusio" w:date="2018-03-17T00:11:16Z">
        <w:r>
          <w:rPr>
            <w:rFonts w:hint="eastAsia" w:ascii="Times New Roman" w:hAnsi="Times New Roman"/>
            <w:sz w:val="24"/>
            <w:szCs w:val="24"/>
            <w:lang w:val="en-US" w:eastAsia="zh-CN"/>
          </w:rPr>
          <w:t>机制</w:t>
        </w:r>
      </w:ins>
      <w:ins w:id="378" w:author="Janusio" w:date="2018-03-17T00:11:20Z">
        <w:r>
          <w:rPr>
            <w:rFonts w:hint="eastAsia" w:ascii="Times New Roman" w:hAnsi="Times New Roman"/>
            <w:sz w:val="24"/>
            <w:szCs w:val="24"/>
            <w:lang w:val="en-US" w:eastAsia="zh-CN"/>
          </w:rPr>
          <w:t>可以</w:t>
        </w:r>
      </w:ins>
      <w:ins w:id="379" w:author="Janusio" w:date="2018-03-17T00:11:24Z">
        <w:r>
          <w:rPr>
            <w:rFonts w:hint="eastAsia" w:ascii="Times New Roman" w:hAnsi="Times New Roman"/>
            <w:sz w:val="24"/>
            <w:szCs w:val="24"/>
            <w:lang w:val="en-US" w:eastAsia="zh-CN"/>
          </w:rPr>
          <w:t>针对</w:t>
        </w:r>
      </w:ins>
      <w:ins w:id="380" w:author="Janusio" w:date="2018-03-17T00:11:44Z">
        <w:r>
          <w:rPr>
            <w:rFonts w:hint="eastAsia" w:ascii="Times New Roman" w:hAnsi="Times New Roman"/>
            <w:sz w:val="24"/>
            <w:szCs w:val="24"/>
            <w:lang w:val="en-US" w:eastAsia="zh-CN"/>
          </w:rPr>
          <w:t>系统</w:t>
        </w:r>
      </w:ins>
      <w:ins w:id="381" w:author="Janusio" w:date="2018-03-17T00:11:45Z">
        <w:r>
          <w:rPr>
            <w:rFonts w:hint="eastAsia" w:ascii="Times New Roman" w:hAnsi="Times New Roman"/>
            <w:sz w:val="24"/>
            <w:szCs w:val="24"/>
            <w:lang w:val="en-US" w:eastAsia="zh-CN"/>
          </w:rPr>
          <w:t>启动</w:t>
        </w:r>
      </w:ins>
      <w:ins w:id="382" w:author="Janusio" w:date="2018-03-17T00:11:48Z">
        <w:r>
          <w:rPr>
            <w:rFonts w:hint="eastAsia" w:ascii="Times New Roman" w:hAnsi="Times New Roman"/>
            <w:sz w:val="24"/>
            <w:szCs w:val="24"/>
            <w:lang w:val="en-US" w:eastAsia="zh-CN"/>
          </w:rPr>
          <w:t>过程</w:t>
        </w:r>
      </w:ins>
      <w:ins w:id="383" w:author="Janusio" w:date="2018-03-17T00:11:49Z">
        <w:r>
          <w:rPr>
            <w:rFonts w:hint="eastAsia" w:ascii="Times New Roman" w:hAnsi="Times New Roman"/>
            <w:sz w:val="24"/>
            <w:szCs w:val="24"/>
            <w:lang w:val="en-US" w:eastAsia="zh-CN"/>
          </w:rPr>
          <w:t>中的</w:t>
        </w:r>
      </w:ins>
      <w:ins w:id="384" w:author="Janusio" w:date="2018-03-17T00:11:51Z">
        <w:r>
          <w:rPr>
            <w:rFonts w:hint="eastAsia" w:ascii="Times New Roman" w:hAnsi="Times New Roman"/>
            <w:sz w:val="24"/>
            <w:szCs w:val="24"/>
            <w:lang w:val="en-US" w:eastAsia="zh-CN"/>
          </w:rPr>
          <w:t>每个</w:t>
        </w:r>
      </w:ins>
      <w:ins w:id="385" w:author="Janusio" w:date="2018-03-17T00:11:52Z">
        <w:r>
          <w:rPr>
            <w:rFonts w:hint="eastAsia" w:ascii="Times New Roman" w:hAnsi="Times New Roman"/>
            <w:sz w:val="24"/>
            <w:szCs w:val="24"/>
            <w:lang w:val="en-US" w:eastAsia="zh-CN"/>
          </w:rPr>
          <w:t>过程</w:t>
        </w:r>
      </w:ins>
      <w:ins w:id="386" w:author="Janusio" w:date="2018-03-17T00:11:53Z">
        <w:r>
          <w:rPr>
            <w:rFonts w:hint="eastAsia" w:ascii="Times New Roman" w:hAnsi="Times New Roman"/>
            <w:sz w:val="24"/>
            <w:szCs w:val="24"/>
            <w:lang w:val="en-US" w:eastAsia="zh-CN"/>
          </w:rPr>
          <w:t>进行</w:t>
        </w:r>
      </w:ins>
      <w:ins w:id="387" w:author="Janusio" w:date="2018-03-17T00:11:54Z">
        <w:r>
          <w:rPr>
            <w:rFonts w:hint="eastAsia" w:ascii="Times New Roman" w:hAnsi="Times New Roman"/>
            <w:sz w:val="24"/>
            <w:szCs w:val="24"/>
            <w:lang w:val="en-US" w:eastAsia="zh-CN"/>
          </w:rPr>
          <w:t>完整性</w:t>
        </w:r>
      </w:ins>
      <w:ins w:id="388" w:author="Janusio" w:date="2018-03-17T00:11:55Z">
        <w:r>
          <w:rPr>
            <w:rFonts w:hint="eastAsia" w:ascii="Times New Roman" w:hAnsi="Times New Roman"/>
            <w:sz w:val="24"/>
            <w:szCs w:val="24"/>
            <w:lang w:val="en-US" w:eastAsia="zh-CN"/>
          </w:rPr>
          <w:t>度量，</w:t>
        </w:r>
      </w:ins>
      <w:ins w:id="389" w:author="Janusio" w:date="2018-03-17T00:11:57Z">
        <w:r>
          <w:rPr>
            <w:rFonts w:hint="eastAsia" w:ascii="Times New Roman" w:hAnsi="Times New Roman"/>
            <w:sz w:val="24"/>
            <w:szCs w:val="24"/>
            <w:lang w:val="en-US" w:eastAsia="zh-CN"/>
          </w:rPr>
          <w:t>并</w:t>
        </w:r>
      </w:ins>
      <w:ins w:id="390" w:author="Janusio" w:date="2018-03-17T00:11:59Z">
        <w:r>
          <w:rPr>
            <w:rFonts w:hint="eastAsia" w:ascii="Times New Roman" w:hAnsi="Times New Roman"/>
            <w:sz w:val="24"/>
            <w:szCs w:val="24"/>
            <w:lang w:val="en-US" w:eastAsia="zh-CN"/>
          </w:rPr>
          <w:t>把</w:t>
        </w:r>
      </w:ins>
      <w:ins w:id="391" w:author="Janusio" w:date="2018-03-17T00:12:00Z">
        <w:r>
          <w:rPr>
            <w:rFonts w:hint="eastAsia" w:ascii="Times New Roman" w:hAnsi="Times New Roman"/>
            <w:sz w:val="24"/>
            <w:szCs w:val="24"/>
            <w:lang w:val="en-US" w:eastAsia="zh-CN"/>
          </w:rPr>
          <w:t>每个</w:t>
        </w:r>
      </w:ins>
      <w:ins w:id="392" w:author="Janusio" w:date="2018-03-17T00:12:01Z">
        <w:r>
          <w:rPr>
            <w:rFonts w:hint="eastAsia" w:ascii="Times New Roman" w:hAnsi="Times New Roman"/>
            <w:sz w:val="24"/>
            <w:szCs w:val="24"/>
            <w:lang w:val="en-US" w:eastAsia="zh-CN"/>
          </w:rPr>
          <w:t>过程</w:t>
        </w:r>
      </w:ins>
      <w:ins w:id="393" w:author="Janusio" w:date="2018-03-17T00:12:02Z">
        <w:r>
          <w:rPr>
            <w:rFonts w:hint="eastAsia" w:ascii="Times New Roman" w:hAnsi="Times New Roman"/>
            <w:sz w:val="24"/>
            <w:szCs w:val="24"/>
            <w:lang w:val="en-US" w:eastAsia="zh-CN"/>
          </w:rPr>
          <w:t>的</w:t>
        </w:r>
      </w:ins>
      <w:ins w:id="394" w:author="Janusio" w:date="2018-03-17T00:12:04Z">
        <w:r>
          <w:rPr>
            <w:rFonts w:hint="eastAsia" w:ascii="Times New Roman" w:hAnsi="Times New Roman"/>
            <w:sz w:val="24"/>
            <w:szCs w:val="24"/>
            <w:lang w:val="en-US" w:eastAsia="zh-CN"/>
          </w:rPr>
          <w:t>度量</w:t>
        </w:r>
      </w:ins>
      <w:ins w:id="395" w:author="Janusio" w:date="2018-03-17T00:12:05Z">
        <w:r>
          <w:rPr>
            <w:rFonts w:hint="eastAsia" w:ascii="Times New Roman" w:hAnsi="Times New Roman"/>
            <w:sz w:val="24"/>
            <w:szCs w:val="24"/>
            <w:lang w:val="en-US" w:eastAsia="zh-CN"/>
          </w:rPr>
          <w:t>信息</w:t>
        </w:r>
      </w:ins>
      <w:ins w:id="396" w:author="Janusio" w:date="2018-03-17T00:12:07Z">
        <w:r>
          <w:rPr>
            <w:rFonts w:hint="eastAsia" w:ascii="Times New Roman" w:hAnsi="Times New Roman"/>
            <w:sz w:val="24"/>
            <w:szCs w:val="24"/>
            <w:lang w:val="en-US" w:eastAsia="zh-CN"/>
          </w:rPr>
          <w:t>进行</w:t>
        </w:r>
      </w:ins>
      <w:ins w:id="397" w:author="Janusio" w:date="2018-03-17T00:12:09Z">
        <w:r>
          <w:rPr>
            <w:rFonts w:hint="eastAsia" w:ascii="Times New Roman" w:hAnsi="Times New Roman"/>
            <w:sz w:val="24"/>
            <w:szCs w:val="24"/>
            <w:lang w:val="en-US" w:eastAsia="zh-CN"/>
          </w:rPr>
          <w:t>存储</w:t>
        </w:r>
      </w:ins>
      <w:ins w:id="398" w:author="Janusio" w:date="2018-03-17T00:12:50Z">
        <w:r>
          <w:rPr>
            <w:rFonts w:hint="eastAsia" w:ascii="Times New Roman" w:hAnsi="Times New Roman"/>
            <w:sz w:val="24"/>
            <w:szCs w:val="24"/>
            <w:lang w:val="en-US" w:eastAsia="zh-CN"/>
          </w:rPr>
          <w:t>。</w:t>
        </w:r>
      </w:ins>
      <w:ins w:id="399" w:author="Janusio" w:date="2018-03-17T00:13:06Z">
        <w:r>
          <w:rPr>
            <w:rFonts w:hint="eastAsia" w:ascii="Times New Roman" w:hAnsi="Times New Roman"/>
            <w:sz w:val="24"/>
            <w:szCs w:val="24"/>
            <w:lang w:val="en-US" w:eastAsia="zh-CN"/>
          </w:rPr>
          <w:t>信任链</w:t>
        </w:r>
      </w:ins>
      <w:ins w:id="400" w:author="Janusio" w:date="2018-03-17T00:13:07Z">
        <w:r>
          <w:rPr>
            <w:rFonts w:hint="eastAsia" w:ascii="Times New Roman" w:hAnsi="Times New Roman"/>
            <w:sz w:val="24"/>
            <w:szCs w:val="24"/>
            <w:lang w:val="en-US" w:eastAsia="zh-CN"/>
          </w:rPr>
          <w:t>机制可以</w:t>
        </w:r>
      </w:ins>
      <w:ins w:id="401" w:author="Janusio" w:date="2018-03-17T00:13:09Z">
        <w:r>
          <w:rPr>
            <w:rFonts w:hint="eastAsia" w:ascii="Times New Roman" w:hAnsi="Times New Roman"/>
            <w:sz w:val="24"/>
            <w:szCs w:val="24"/>
            <w:lang w:val="en-US" w:eastAsia="zh-CN"/>
          </w:rPr>
          <w:t>通过</w:t>
        </w:r>
      </w:ins>
      <w:ins w:id="402" w:author="Janusio" w:date="2018-03-17T00:13:10Z">
        <w:r>
          <w:rPr>
            <w:rFonts w:hint="eastAsia" w:ascii="Times New Roman" w:hAnsi="Times New Roman"/>
            <w:sz w:val="24"/>
            <w:szCs w:val="24"/>
            <w:lang w:val="en-US" w:eastAsia="zh-CN"/>
          </w:rPr>
          <w:t>完整</w:t>
        </w:r>
      </w:ins>
      <w:ins w:id="403" w:author="Janusio" w:date="2018-03-17T00:13:12Z">
        <w:r>
          <w:rPr>
            <w:rFonts w:hint="eastAsia" w:ascii="Times New Roman" w:hAnsi="Times New Roman"/>
            <w:sz w:val="24"/>
            <w:szCs w:val="24"/>
            <w:lang w:val="en-US" w:eastAsia="zh-CN"/>
          </w:rPr>
          <w:t>性</w:t>
        </w:r>
      </w:ins>
      <w:ins w:id="404" w:author="Janusio" w:date="2018-03-17T00:13:14Z">
        <w:r>
          <w:rPr>
            <w:rFonts w:hint="eastAsia" w:ascii="Times New Roman" w:hAnsi="Times New Roman"/>
            <w:sz w:val="24"/>
            <w:szCs w:val="24"/>
            <w:lang w:val="en-US" w:eastAsia="zh-CN"/>
          </w:rPr>
          <w:t>度量</w:t>
        </w:r>
      </w:ins>
      <w:ins w:id="405" w:author="Janusio" w:date="2018-03-17T00:13:16Z">
        <w:r>
          <w:rPr>
            <w:rFonts w:hint="eastAsia" w:ascii="Times New Roman" w:hAnsi="Times New Roman"/>
            <w:sz w:val="24"/>
            <w:szCs w:val="24"/>
            <w:lang w:val="en-US" w:eastAsia="zh-CN"/>
          </w:rPr>
          <w:t>完成</w:t>
        </w:r>
      </w:ins>
      <w:ins w:id="406" w:author="Janusio" w:date="2018-03-17T00:13:17Z">
        <w:r>
          <w:rPr>
            <w:rFonts w:hint="eastAsia" w:ascii="Times New Roman" w:hAnsi="Times New Roman"/>
            <w:sz w:val="24"/>
            <w:szCs w:val="24"/>
            <w:lang w:val="en-US" w:eastAsia="zh-CN"/>
          </w:rPr>
          <w:t>系统</w:t>
        </w:r>
      </w:ins>
      <w:ins w:id="407" w:author="Janusio" w:date="2018-03-17T00:13:18Z">
        <w:r>
          <w:rPr>
            <w:rFonts w:hint="eastAsia" w:ascii="Times New Roman" w:hAnsi="Times New Roman"/>
            <w:sz w:val="24"/>
            <w:szCs w:val="24"/>
            <w:lang w:val="en-US" w:eastAsia="zh-CN"/>
          </w:rPr>
          <w:t>在</w:t>
        </w:r>
      </w:ins>
      <w:ins w:id="408" w:author="Janusio" w:date="2018-03-17T00:13:38Z">
        <w:r>
          <w:rPr>
            <w:rFonts w:hint="eastAsia" w:ascii="Times New Roman" w:hAnsi="Times New Roman"/>
            <w:sz w:val="24"/>
            <w:szCs w:val="24"/>
            <w:lang w:val="en-US" w:eastAsia="zh-CN"/>
          </w:rPr>
          <w:t>某个</w:t>
        </w:r>
      </w:ins>
      <w:ins w:id="409" w:author="Janusio" w:date="2018-03-17T00:13:39Z">
        <w:r>
          <w:rPr>
            <w:rFonts w:hint="eastAsia" w:ascii="Times New Roman" w:hAnsi="Times New Roman"/>
            <w:sz w:val="24"/>
            <w:szCs w:val="24"/>
            <w:lang w:val="en-US" w:eastAsia="zh-CN"/>
          </w:rPr>
          <w:t>过程</w:t>
        </w:r>
      </w:ins>
      <w:ins w:id="410" w:author="Janusio" w:date="2018-03-17T00:13:40Z">
        <w:r>
          <w:rPr>
            <w:rFonts w:hint="eastAsia" w:ascii="Times New Roman" w:hAnsi="Times New Roman"/>
            <w:sz w:val="24"/>
            <w:szCs w:val="24"/>
            <w:lang w:val="en-US" w:eastAsia="zh-CN"/>
          </w:rPr>
          <w:t>启动</w:t>
        </w:r>
      </w:ins>
      <w:ins w:id="411" w:author="Janusio" w:date="2018-03-17T00:13:42Z">
        <w:r>
          <w:rPr>
            <w:rFonts w:hint="eastAsia" w:ascii="Times New Roman" w:hAnsi="Times New Roman"/>
            <w:sz w:val="24"/>
            <w:szCs w:val="24"/>
            <w:lang w:val="en-US" w:eastAsia="zh-CN"/>
          </w:rPr>
          <w:t>时，</w:t>
        </w:r>
      </w:ins>
      <w:ins w:id="412" w:author="Janusio" w:date="2018-03-17T00:13:51Z">
        <w:r>
          <w:rPr>
            <w:rFonts w:hint="eastAsia" w:ascii="Times New Roman" w:hAnsi="Times New Roman"/>
            <w:sz w:val="24"/>
            <w:szCs w:val="24"/>
            <w:lang w:val="en-US" w:eastAsia="zh-CN"/>
          </w:rPr>
          <w:t>首先</w:t>
        </w:r>
      </w:ins>
      <w:ins w:id="413" w:author="Janusio" w:date="2018-03-17T00:13:53Z">
        <w:r>
          <w:rPr>
            <w:rFonts w:hint="eastAsia" w:ascii="Times New Roman" w:hAnsi="Times New Roman"/>
            <w:sz w:val="24"/>
            <w:szCs w:val="24"/>
            <w:lang w:val="en-US" w:eastAsia="zh-CN"/>
          </w:rPr>
          <w:t>判断</w:t>
        </w:r>
      </w:ins>
      <w:ins w:id="414" w:author="Janusio" w:date="2018-03-17T00:13:54Z">
        <w:r>
          <w:rPr>
            <w:rFonts w:hint="eastAsia" w:ascii="Times New Roman" w:hAnsi="Times New Roman"/>
            <w:sz w:val="24"/>
            <w:szCs w:val="24"/>
            <w:lang w:val="en-US" w:eastAsia="zh-CN"/>
          </w:rPr>
          <w:t>下一个</w:t>
        </w:r>
      </w:ins>
      <w:ins w:id="415" w:author="Janusio" w:date="2018-03-17T00:13:56Z">
        <w:r>
          <w:rPr>
            <w:rFonts w:hint="eastAsia" w:ascii="Times New Roman" w:hAnsi="Times New Roman"/>
            <w:sz w:val="24"/>
            <w:szCs w:val="24"/>
            <w:lang w:val="en-US" w:eastAsia="zh-CN"/>
          </w:rPr>
          <w:t>组件</w:t>
        </w:r>
      </w:ins>
      <w:ins w:id="416" w:author="Janusio" w:date="2018-03-17T00:13:57Z">
        <w:r>
          <w:rPr>
            <w:rFonts w:hint="eastAsia" w:ascii="Times New Roman" w:hAnsi="Times New Roman"/>
            <w:sz w:val="24"/>
            <w:szCs w:val="24"/>
            <w:lang w:val="en-US" w:eastAsia="zh-CN"/>
          </w:rPr>
          <w:t>是否</w:t>
        </w:r>
      </w:ins>
      <w:ins w:id="417" w:author="Janusio" w:date="2018-03-17T00:13:58Z">
        <w:r>
          <w:rPr>
            <w:rFonts w:hint="eastAsia" w:ascii="Times New Roman" w:hAnsi="Times New Roman"/>
            <w:sz w:val="24"/>
            <w:szCs w:val="24"/>
            <w:lang w:val="en-US" w:eastAsia="zh-CN"/>
          </w:rPr>
          <w:t>安全</w:t>
        </w:r>
      </w:ins>
      <w:ins w:id="418" w:author="Janusio" w:date="2018-03-17T00:13:59Z">
        <w:r>
          <w:rPr>
            <w:rFonts w:hint="eastAsia" w:ascii="Times New Roman" w:hAnsi="Times New Roman"/>
            <w:sz w:val="24"/>
            <w:szCs w:val="24"/>
            <w:lang w:val="en-US" w:eastAsia="zh-CN"/>
          </w:rPr>
          <w:t>可信，</w:t>
        </w:r>
      </w:ins>
      <w:ins w:id="419" w:author="Janusio" w:date="2018-03-17T00:14:01Z">
        <w:r>
          <w:rPr>
            <w:rFonts w:hint="eastAsia" w:ascii="Times New Roman" w:hAnsi="Times New Roman"/>
            <w:sz w:val="24"/>
            <w:szCs w:val="24"/>
            <w:lang w:val="en-US" w:eastAsia="zh-CN"/>
          </w:rPr>
          <w:t>如果是</w:t>
        </w:r>
      </w:ins>
      <w:ins w:id="420" w:author="Janusio" w:date="2018-03-17T00:14:03Z">
        <w:r>
          <w:rPr>
            <w:rFonts w:hint="eastAsia" w:ascii="Times New Roman" w:hAnsi="Times New Roman"/>
            <w:sz w:val="24"/>
            <w:szCs w:val="24"/>
            <w:lang w:val="en-US" w:eastAsia="zh-CN"/>
          </w:rPr>
          <w:t>安全可信的</w:t>
        </w:r>
      </w:ins>
      <w:ins w:id="421" w:author="Janusio" w:date="2018-03-17T00:14:04Z">
        <w:r>
          <w:rPr>
            <w:rFonts w:hint="eastAsia" w:ascii="Times New Roman" w:hAnsi="Times New Roman"/>
            <w:sz w:val="24"/>
            <w:szCs w:val="24"/>
            <w:lang w:val="en-US" w:eastAsia="zh-CN"/>
          </w:rPr>
          <w:t>，则</w:t>
        </w:r>
      </w:ins>
      <w:ins w:id="422" w:author="Janusio" w:date="2018-03-17T00:14:06Z">
        <w:r>
          <w:rPr>
            <w:rFonts w:hint="eastAsia" w:ascii="Times New Roman" w:hAnsi="Times New Roman"/>
            <w:sz w:val="24"/>
            <w:szCs w:val="24"/>
            <w:lang w:val="en-US" w:eastAsia="zh-CN"/>
          </w:rPr>
          <w:t>将</w:t>
        </w:r>
      </w:ins>
      <w:ins w:id="423" w:author="Janusio" w:date="2018-03-17T00:14:08Z">
        <w:r>
          <w:rPr>
            <w:rFonts w:hint="eastAsia" w:ascii="Times New Roman" w:hAnsi="Times New Roman"/>
            <w:sz w:val="24"/>
            <w:szCs w:val="24"/>
            <w:lang w:val="en-US" w:eastAsia="zh-CN"/>
          </w:rPr>
          <w:t>系统的</w:t>
        </w:r>
      </w:ins>
      <w:ins w:id="424" w:author="Janusio" w:date="2018-03-17T00:14:13Z">
        <w:r>
          <w:rPr>
            <w:rFonts w:hint="eastAsia" w:ascii="Times New Roman" w:hAnsi="Times New Roman"/>
            <w:sz w:val="24"/>
            <w:szCs w:val="24"/>
            <w:lang w:val="en-US" w:eastAsia="zh-CN"/>
          </w:rPr>
          <w:t>控制权</w:t>
        </w:r>
      </w:ins>
      <w:ins w:id="425" w:author="Janusio" w:date="2018-03-17T00:14:14Z">
        <w:r>
          <w:rPr>
            <w:rFonts w:hint="eastAsia" w:ascii="Times New Roman" w:hAnsi="Times New Roman"/>
            <w:sz w:val="24"/>
            <w:szCs w:val="24"/>
            <w:lang w:val="en-US" w:eastAsia="zh-CN"/>
          </w:rPr>
          <w:t>转移</w:t>
        </w:r>
      </w:ins>
      <w:ins w:id="426" w:author="Janusio" w:date="2018-03-17T00:14:15Z">
        <w:r>
          <w:rPr>
            <w:rFonts w:hint="eastAsia" w:ascii="Times New Roman" w:hAnsi="Times New Roman"/>
            <w:sz w:val="24"/>
            <w:szCs w:val="24"/>
            <w:lang w:val="en-US" w:eastAsia="zh-CN"/>
          </w:rPr>
          <w:t>到</w:t>
        </w:r>
      </w:ins>
      <w:ins w:id="427" w:author="Janusio" w:date="2018-03-17T00:14:17Z">
        <w:r>
          <w:rPr>
            <w:rFonts w:hint="eastAsia" w:ascii="Times New Roman" w:hAnsi="Times New Roman"/>
            <w:sz w:val="24"/>
            <w:szCs w:val="24"/>
            <w:lang w:val="en-US" w:eastAsia="zh-CN"/>
          </w:rPr>
          <w:t>下一个</w:t>
        </w:r>
      </w:ins>
      <w:ins w:id="428" w:author="Janusio" w:date="2018-03-17T00:14:32Z">
        <w:r>
          <w:rPr>
            <w:rFonts w:hint="eastAsia" w:ascii="Times New Roman" w:hAnsi="Times New Roman"/>
            <w:sz w:val="24"/>
            <w:szCs w:val="24"/>
            <w:lang w:val="en-US" w:eastAsia="zh-CN"/>
          </w:rPr>
          <w:t>过程</w:t>
        </w:r>
      </w:ins>
      <w:ins w:id="429" w:author="Janusio" w:date="2018-03-17T00:14:41Z">
        <w:r>
          <w:rPr>
            <w:rFonts w:hint="eastAsia" w:ascii="Times New Roman" w:hAnsi="Times New Roman"/>
            <w:sz w:val="24"/>
            <w:szCs w:val="24"/>
            <w:lang w:val="en-US" w:eastAsia="zh-CN"/>
          </w:rPr>
          <w:t>，</w:t>
        </w:r>
      </w:ins>
      <w:ins w:id="430" w:author="Janusio" w:date="2018-03-17T00:14:42Z">
        <w:r>
          <w:rPr>
            <w:rFonts w:hint="eastAsia" w:ascii="Times New Roman" w:hAnsi="Times New Roman"/>
            <w:sz w:val="24"/>
            <w:szCs w:val="24"/>
            <w:lang w:val="en-US" w:eastAsia="zh-CN"/>
          </w:rPr>
          <w:t>整个</w:t>
        </w:r>
      </w:ins>
      <w:ins w:id="431" w:author="Janusio" w:date="2018-03-17T00:14:43Z">
        <w:r>
          <w:rPr>
            <w:rFonts w:hint="eastAsia" w:ascii="Times New Roman" w:hAnsi="Times New Roman"/>
            <w:sz w:val="24"/>
            <w:szCs w:val="24"/>
            <w:lang w:val="en-US" w:eastAsia="zh-CN"/>
          </w:rPr>
          <w:t>系统</w:t>
        </w:r>
      </w:ins>
      <w:ins w:id="432" w:author="Janusio" w:date="2018-03-17T00:14:49Z">
        <w:r>
          <w:rPr>
            <w:rFonts w:hint="eastAsia" w:ascii="Times New Roman" w:hAnsi="Times New Roman"/>
            <w:sz w:val="24"/>
            <w:szCs w:val="24"/>
            <w:lang w:val="en-US" w:eastAsia="zh-CN"/>
          </w:rPr>
          <w:t>的</w:t>
        </w:r>
      </w:ins>
      <w:ins w:id="433" w:author="Janusio" w:date="2018-03-17T00:14:51Z">
        <w:r>
          <w:rPr>
            <w:rFonts w:hint="eastAsia" w:ascii="Times New Roman" w:hAnsi="Times New Roman"/>
            <w:sz w:val="24"/>
            <w:szCs w:val="24"/>
            <w:lang w:val="en-US" w:eastAsia="zh-CN"/>
          </w:rPr>
          <w:t>启动</w:t>
        </w:r>
      </w:ins>
      <w:ins w:id="434" w:author="Janusio" w:date="2018-03-17T00:14:53Z">
        <w:r>
          <w:rPr>
            <w:rFonts w:hint="eastAsia" w:ascii="Times New Roman" w:hAnsi="Times New Roman"/>
            <w:sz w:val="24"/>
            <w:szCs w:val="24"/>
            <w:lang w:val="en-US" w:eastAsia="zh-CN"/>
          </w:rPr>
          <w:t>序列</w:t>
        </w:r>
      </w:ins>
      <w:ins w:id="435" w:author="Janusio" w:date="2018-03-17T00:14:54Z">
        <w:r>
          <w:rPr>
            <w:rFonts w:hint="eastAsia" w:ascii="Times New Roman" w:hAnsi="Times New Roman"/>
            <w:sz w:val="24"/>
            <w:szCs w:val="24"/>
            <w:lang w:val="en-US" w:eastAsia="zh-CN"/>
          </w:rPr>
          <w:t>都</w:t>
        </w:r>
      </w:ins>
      <w:ins w:id="436" w:author="Janusio" w:date="2018-03-17T00:14:57Z">
        <w:r>
          <w:rPr>
            <w:rFonts w:hint="eastAsia" w:ascii="Times New Roman" w:hAnsi="Times New Roman"/>
            <w:sz w:val="24"/>
            <w:szCs w:val="24"/>
            <w:lang w:val="en-US" w:eastAsia="zh-CN"/>
          </w:rPr>
          <w:t>必须</w:t>
        </w:r>
      </w:ins>
      <w:ins w:id="437" w:author="Janusio" w:date="2018-03-17T00:14:59Z">
        <w:r>
          <w:rPr>
            <w:rFonts w:hint="eastAsia" w:ascii="Times New Roman" w:hAnsi="Times New Roman"/>
            <w:sz w:val="24"/>
            <w:szCs w:val="24"/>
            <w:lang w:val="en-US" w:eastAsia="zh-CN"/>
          </w:rPr>
          <w:t>遵守</w:t>
        </w:r>
      </w:ins>
      <w:ins w:id="438" w:author="Janusio" w:date="2018-03-17T00:15:02Z">
        <w:r>
          <w:rPr>
            <w:rFonts w:hint="eastAsia" w:ascii="Times New Roman" w:hAnsi="Times New Roman"/>
            <w:sz w:val="24"/>
            <w:szCs w:val="24"/>
            <w:lang w:val="en-US" w:eastAsia="zh-CN"/>
          </w:rPr>
          <w:t>先</w:t>
        </w:r>
      </w:ins>
      <w:ins w:id="439" w:author="Janusio" w:date="2018-03-17T00:15:03Z">
        <w:r>
          <w:rPr>
            <w:rFonts w:hint="eastAsia" w:ascii="Times New Roman" w:hAnsi="Times New Roman"/>
            <w:sz w:val="24"/>
            <w:szCs w:val="24"/>
            <w:lang w:val="en-US" w:eastAsia="zh-CN"/>
          </w:rPr>
          <w:t>进行</w:t>
        </w:r>
      </w:ins>
      <w:ins w:id="440" w:author="Janusio" w:date="2018-03-17T00:15:04Z">
        <w:r>
          <w:rPr>
            <w:rFonts w:hint="eastAsia" w:ascii="Times New Roman" w:hAnsi="Times New Roman"/>
            <w:sz w:val="24"/>
            <w:szCs w:val="24"/>
            <w:lang w:val="en-US" w:eastAsia="zh-CN"/>
          </w:rPr>
          <w:t>度量</w:t>
        </w:r>
      </w:ins>
      <w:ins w:id="441" w:author="Janusio" w:date="2018-03-17T00:15:05Z">
        <w:r>
          <w:rPr>
            <w:rFonts w:hint="eastAsia" w:ascii="Times New Roman" w:hAnsi="Times New Roman"/>
            <w:sz w:val="24"/>
            <w:szCs w:val="24"/>
            <w:lang w:val="en-US" w:eastAsia="zh-CN"/>
          </w:rPr>
          <w:t>然后</w:t>
        </w:r>
      </w:ins>
      <w:ins w:id="442" w:author="Janusio" w:date="2018-03-17T00:15:06Z">
        <w:r>
          <w:rPr>
            <w:rFonts w:hint="eastAsia" w:ascii="Times New Roman" w:hAnsi="Times New Roman"/>
            <w:sz w:val="24"/>
            <w:szCs w:val="24"/>
            <w:lang w:val="en-US" w:eastAsia="zh-CN"/>
          </w:rPr>
          <w:t>进行</w:t>
        </w:r>
      </w:ins>
      <w:ins w:id="443" w:author="Janusio" w:date="2018-03-17T00:15:10Z">
        <w:r>
          <w:rPr>
            <w:rFonts w:hint="eastAsia" w:ascii="Times New Roman" w:hAnsi="Times New Roman"/>
            <w:sz w:val="24"/>
            <w:szCs w:val="24"/>
            <w:lang w:val="en-US" w:eastAsia="zh-CN"/>
          </w:rPr>
          <w:t>程序</w:t>
        </w:r>
      </w:ins>
      <w:ins w:id="444" w:author="Janusio" w:date="2018-03-17T00:15:11Z">
        <w:r>
          <w:rPr>
            <w:rFonts w:hint="eastAsia" w:ascii="Times New Roman" w:hAnsi="Times New Roman"/>
            <w:sz w:val="24"/>
            <w:szCs w:val="24"/>
            <w:lang w:val="en-US" w:eastAsia="zh-CN"/>
          </w:rPr>
          <w:t>执行的</w:t>
        </w:r>
      </w:ins>
      <w:ins w:id="445" w:author="Janusio" w:date="2018-03-17T00:15:13Z">
        <w:r>
          <w:rPr>
            <w:rFonts w:hint="eastAsia" w:ascii="Times New Roman" w:hAnsi="Times New Roman"/>
            <w:sz w:val="24"/>
            <w:szCs w:val="24"/>
            <w:lang w:val="en-US" w:eastAsia="zh-CN"/>
          </w:rPr>
          <w:t>规则。</w:t>
        </w:r>
      </w:ins>
    </w:p>
    <w:p>
      <w:pPr>
        <w:pStyle w:val="32"/>
        <w:numPr>
          <w:ilvl w:val="-1"/>
          <w:numId w:val="0"/>
        </w:numPr>
        <w:spacing w:line="400" w:lineRule="exact"/>
        <w:ind w:firstLine="420" w:firstLineChars="0"/>
        <w:rPr>
          <w:rFonts w:hint="eastAsia" w:ascii="Times New Roman" w:hAnsi="Times New Roman"/>
          <w:sz w:val="24"/>
          <w:szCs w:val="24"/>
        </w:rPr>
        <w:pPrChange w:id="446" w:author="Janusio" w:date="2018-03-20T13:10:26Z">
          <w:pPr>
            <w:pStyle w:val="32"/>
            <w:numPr>
              <w:ilvl w:val="-1"/>
              <w:numId w:val="0"/>
            </w:numPr>
            <w:spacing w:line="360" w:lineRule="auto"/>
            <w:ind w:firstLine="420" w:firstLineChars="0"/>
          </w:pPr>
        </w:pPrChange>
      </w:pPr>
      <w:del w:id="447" w:author="Janusio" w:date="2018-03-17T00:15:24Z">
        <w:r>
          <w:rPr>
            <w:rFonts w:hint="eastAsia" w:ascii="Times New Roman" w:hAnsi="Times New Roman"/>
            <w:sz w:val="24"/>
            <w:szCs w:val="24"/>
          </w:rPr>
          <w:delText>信任链机制是TPM对启动序列信任评估的核心。信任链是在信任当前某一环节的前提下，由该环节去评估下一个环节的安全性，确定下一环节可信之后再将控制权转交给下一环节，然后依次向后推进。在信任链中，控制权依次在受信任的客体之间传递。为了保证启动序列的每一环节都是安全可信的，那就必须能够在每一步控制权移交之前对下一个环节进行量化的判断，判断下一环节的客体是否受到了篡改。判断是否被篡改就是通过度量来完成的，即将客体二进制镜像进行哈希度量，并将所得的度量值扩展到P</w:delText>
        </w:r>
      </w:del>
      <w:del w:id="448" w:author="Janusio" w:date="2018-03-17T00:15:24Z">
        <w:r>
          <w:rPr>
            <w:rFonts w:hint="eastAsia" w:ascii="Times New Roman" w:hAnsi="Times New Roman"/>
            <w:sz w:val="24"/>
            <w:szCs w:val="24"/>
            <w:lang w:val="en-US" w:eastAsia="zh-CN"/>
          </w:rPr>
          <w:delText>C</w:delText>
        </w:r>
      </w:del>
      <w:del w:id="449" w:author="Janusio" w:date="2018-03-17T00:15:24Z">
        <w:r>
          <w:rPr>
            <w:rFonts w:hint="eastAsia" w:ascii="Times New Roman" w:hAnsi="Times New Roman"/>
            <w:sz w:val="24"/>
            <w:szCs w:val="24"/>
          </w:rPr>
          <w:delText>R中去。整个启动序列都遵循“先度量，再执行”的原则。当前阶段的代码负责度量下一阶段即将要执行的代码，然后再将度量值扩展P</w:delText>
        </w:r>
      </w:del>
      <w:del w:id="450" w:author="Janusio" w:date="2018-03-17T00:15:24Z">
        <w:r>
          <w:rPr>
            <w:rFonts w:hint="eastAsia" w:ascii="Times New Roman" w:hAnsi="Times New Roman"/>
            <w:sz w:val="24"/>
            <w:szCs w:val="24"/>
            <w:lang w:val="en-US" w:eastAsia="zh-CN"/>
          </w:rPr>
          <w:delText>C</w:delText>
        </w:r>
      </w:del>
      <w:del w:id="451" w:author="Janusio" w:date="2018-03-17T00:15:24Z">
        <w:r>
          <w:rPr>
            <w:rFonts w:hint="eastAsia" w:ascii="Times New Roman" w:hAnsi="Times New Roman"/>
            <w:sz w:val="24"/>
            <w:szCs w:val="24"/>
          </w:rPr>
          <w:delText>R中。这样循环往复，就构成了信任链。</w:delText>
        </w:r>
      </w:del>
    </w:p>
    <w:p>
      <w:pPr>
        <w:pStyle w:val="4"/>
        <w:spacing w:line="400" w:lineRule="exact"/>
        <w:rPr>
          <w:rFonts w:hint="eastAsia"/>
        </w:rPr>
        <w:pPrChange w:id="452" w:author="Janusio" w:date="2018-03-20T13:10:26Z">
          <w:pPr>
            <w:pStyle w:val="4"/>
          </w:pPr>
        </w:pPrChange>
      </w:pPr>
      <w:bookmarkStart w:id="53" w:name="_Toc31183"/>
      <w:bookmarkStart w:id="54" w:name="_Toc17132"/>
      <w:r>
        <w:rPr>
          <w:rFonts w:hint="eastAsia"/>
          <w:lang w:val="en-US" w:eastAsia="zh-CN"/>
        </w:rPr>
        <w:t>可信计算模块虚拟化</w:t>
      </w:r>
      <w:bookmarkEnd w:id="53"/>
      <w:bookmarkEnd w:id="54"/>
    </w:p>
    <w:p>
      <w:pPr>
        <w:pStyle w:val="32"/>
        <w:spacing w:line="400" w:lineRule="exact"/>
        <w:ind w:firstLine="420" w:firstLineChars="0"/>
        <w:outlineLvl w:val="9"/>
        <w:rPr>
          <w:rFonts w:hint="eastAsia" w:ascii="Times New Roman" w:hAnsi="Times New Roman"/>
          <w:sz w:val="24"/>
          <w:szCs w:val="24"/>
          <w:lang w:val="en-US" w:eastAsia="zh-CN"/>
        </w:rPr>
        <w:pPrChange w:id="453"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就是在虚拟计算平台中将I/O设备虚拟化技术应用于TPM，使得该平台中的每一个虚拟机，都能安全、独立和自主地使用可信计算功能来提高自身运行环境的可信性和安全性，满足虚拟机用户的可信需求。TPM虚拟化的概念有三方面含义，首先，在虚拟化技术方面，TPM虚拟化本质上是I/O设备虚拟化；其次，在功能方面，每个虚拟机都能使用TPM提供的可信计算功能；第三，在安全目标方面，通过TPM虚拟化，每个虚拟机能够提高自身运行环境的可信性和安全性，满足虚拟机用户的可信需求。对于硬件级虚拟化，根据VMM采用的虚拟化实现方式不同，I/O设备虚拟化采用的实现方式也会不尽相同，其核心在于I/O设备原生驱动的存放位置以及VMM对I/O设备的处理方式。TPM是一个通过LPC总线挂接在主板上慢速I/O设备，采用什么样的I/O设备虚拟化实现技术当然依赖于VMM虚拟化实现方式。</w:t>
      </w:r>
    </w:p>
    <w:p>
      <w:pPr>
        <w:pStyle w:val="32"/>
        <w:spacing w:line="400" w:lineRule="exact"/>
        <w:ind w:firstLine="420" w:firstLineChars="0"/>
        <w:outlineLvl w:val="9"/>
        <w:rPr>
          <w:rFonts w:hint="eastAsia" w:ascii="Times New Roman" w:hAnsi="Times New Roman"/>
          <w:sz w:val="24"/>
          <w:szCs w:val="24"/>
          <w:lang w:val="en-US" w:eastAsia="zh-CN"/>
        </w:rPr>
        <w:pPrChange w:id="454"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TPM虚拟化的目的是为虚拟机提供可信计算服务，协助虚拟机建立可信计算环境，让使用虚拟机的用户认为和使用带有物理TPM的可信计算机系统没有明显区别。因此，在虚拟化TPM时，有以下基本要求。</w:t>
      </w:r>
    </w:p>
    <w:p>
      <w:pPr>
        <w:pStyle w:val="32"/>
        <w:spacing w:line="400" w:lineRule="exact"/>
        <w:ind w:firstLine="420" w:firstLineChars="0"/>
        <w:outlineLvl w:val="9"/>
        <w:rPr>
          <w:rFonts w:hint="eastAsia" w:ascii="Times New Roman" w:hAnsi="Times New Roman"/>
          <w:sz w:val="24"/>
          <w:szCs w:val="24"/>
          <w:lang w:val="en-US" w:eastAsia="zh-CN"/>
        </w:rPr>
        <w:pPrChange w:id="455" w:author="Janusio" w:date="2018-03-20T13:10:26Z">
          <w:pPr>
            <w:pStyle w:val="32"/>
            <w:spacing w:line="360" w:lineRule="auto"/>
            <w:ind w:firstLine="420" w:firstLineChars="0"/>
            <w:outlineLvl w:val="9"/>
          </w:pPr>
        </w:pPrChange>
      </w:pPr>
      <w:r>
        <w:rPr>
          <w:rFonts w:hint="eastAsia" w:ascii="Times New Roman" w:hAnsi="Times New Roman"/>
          <w:sz w:val="24"/>
          <w:szCs w:val="24"/>
          <w:lang w:val="en-US" w:eastAsia="zh-CN"/>
        </w:rPr>
        <w:t>等价性，是指虚拟机中的应用程序或用户在使用TPM功能时，除去时间因素外，其余都必须与单独拥有物理TPM的计算机系统一样，包括可信计算的度量、存储和报告等功能。安全性包，括两方面含义，其一是物理TPM应该由VMM全权管理，客户虚拟机操作系统、应用程序或用户不能直接访问TPM；其二是TPM虚拟化软件系统及架构的安全性。虚拟平台对TPM虚拟化必须满足这两方面的安全要求。方便性，是指在TPM虚拟化完成之后，方便对其进行维护、升级和迁移。</w:t>
      </w:r>
    </w:p>
    <w:p>
      <w:pPr>
        <w:pStyle w:val="3"/>
        <w:rPr>
          <w:rFonts w:hint="eastAsia"/>
        </w:rPr>
      </w:pPr>
      <w:bookmarkStart w:id="55" w:name="_Toc16948"/>
      <w:bookmarkStart w:id="56" w:name="_Toc28048"/>
      <w:r>
        <w:rPr>
          <w:rFonts w:hint="eastAsia"/>
          <w:lang w:val="en-US" w:eastAsia="zh-CN"/>
        </w:rPr>
        <w:t>形式化分析方法</w:t>
      </w:r>
      <w:bookmarkEnd w:id="55"/>
      <w:bookmarkEnd w:id="56"/>
    </w:p>
    <w:p>
      <w:pPr>
        <w:spacing w:line="400" w:lineRule="exact"/>
        <w:ind w:firstLine="420" w:firstLineChars="0"/>
        <w:rPr>
          <w:rFonts w:hint="eastAsia"/>
          <w:lang w:val="en-US" w:eastAsia="zh-CN"/>
        </w:rPr>
        <w:pPrChange w:id="456" w:author="Janusio" w:date="2018-03-20T13:10:34Z">
          <w:pPr>
            <w:spacing w:line="360" w:lineRule="auto"/>
            <w:ind w:firstLine="420" w:firstLineChars="0"/>
          </w:pPr>
        </w:pPrChange>
      </w:pPr>
      <w:ins w:id="457" w:author="Janusio" w:date="2018-03-17T00:25:10Z">
        <w:r>
          <w:rPr>
            <w:rFonts w:hint="eastAsia"/>
            <w:lang w:val="en-US" w:eastAsia="zh-CN"/>
          </w:rPr>
          <w:t>形式化</w:t>
        </w:r>
      </w:ins>
      <w:ins w:id="458" w:author="Janusio" w:date="2018-03-17T00:25:11Z">
        <w:r>
          <w:rPr>
            <w:rFonts w:hint="eastAsia"/>
            <w:lang w:val="en-US" w:eastAsia="zh-CN"/>
          </w:rPr>
          <w:t>分析</w:t>
        </w:r>
      </w:ins>
      <w:ins w:id="459" w:author="Janusio" w:date="2018-03-17T00:25:12Z">
        <w:r>
          <w:rPr>
            <w:rFonts w:hint="eastAsia"/>
            <w:lang w:val="en-US" w:eastAsia="zh-CN"/>
          </w:rPr>
          <w:t>方法是</w:t>
        </w:r>
      </w:ins>
      <w:ins w:id="460" w:author="Janusio" w:date="2018-03-17T00:25:30Z">
        <w:r>
          <w:rPr>
            <w:rFonts w:hint="eastAsia"/>
            <w:lang w:val="en-US" w:eastAsia="zh-CN"/>
          </w:rPr>
          <w:t>软件</w:t>
        </w:r>
      </w:ins>
      <w:ins w:id="461" w:author="Janusio" w:date="2018-03-17T00:25:33Z">
        <w:r>
          <w:rPr>
            <w:rFonts w:hint="eastAsia"/>
            <w:lang w:val="en-US" w:eastAsia="zh-CN"/>
          </w:rPr>
          <w:t>或</w:t>
        </w:r>
      </w:ins>
      <w:ins w:id="462" w:author="Janusio" w:date="2018-03-17T00:25:41Z">
        <w:r>
          <w:rPr>
            <w:rFonts w:hint="eastAsia"/>
            <w:lang w:val="en-US" w:eastAsia="zh-CN"/>
          </w:rPr>
          <w:t>系统</w:t>
        </w:r>
      </w:ins>
      <w:ins w:id="463" w:author="Janusio" w:date="2018-03-17T00:25:42Z">
        <w:r>
          <w:rPr>
            <w:rFonts w:hint="eastAsia"/>
            <w:lang w:val="en-US" w:eastAsia="zh-CN"/>
          </w:rPr>
          <w:t>设计时</w:t>
        </w:r>
      </w:ins>
      <w:del w:id="464" w:author="Janusio" w:date="2018-03-17T00:25:44Z">
        <w:r>
          <w:rPr>
            <w:rFonts w:hint="eastAsia"/>
            <w:lang w:val="en-US" w:eastAsia="zh-CN"/>
          </w:rPr>
          <w:delText>在</w:delText>
        </w:r>
      </w:del>
      <w:del w:id="465" w:author="Janusio" w:date="2018-03-17T00:25:45Z">
        <w:r>
          <w:rPr>
            <w:rFonts w:hint="eastAsia"/>
            <w:lang w:val="en-US" w:eastAsia="zh-CN"/>
          </w:rPr>
          <w:delText>计算机科学和软件工程的学科领域中</w:delText>
        </w:r>
      </w:del>
      <w:del w:id="466" w:author="Janusio" w:date="2018-03-17T00:25:46Z">
        <w:r>
          <w:rPr>
            <w:rFonts w:hint="eastAsia"/>
            <w:lang w:val="en-US" w:eastAsia="zh-CN"/>
          </w:rPr>
          <w:delText>，形式化方</w:delText>
        </w:r>
      </w:del>
      <w:del w:id="467" w:author="Janusio" w:date="2018-03-17T00:25:47Z">
        <w:r>
          <w:rPr>
            <w:rFonts w:hint="eastAsia"/>
            <w:lang w:val="en-US" w:eastAsia="zh-CN"/>
          </w:rPr>
          <w:delText>法是</w:delText>
        </w:r>
      </w:del>
      <w:ins w:id="468" w:author="Janusio" w:date="2018-03-17T00:25:49Z">
        <w:r>
          <w:rPr>
            <w:rFonts w:hint="eastAsia"/>
            <w:lang w:val="en-US" w:eastAsia="zh-CN"/>
          </w:rPr>
          <w:t>，</w:t>
        </w:r>
      </w:ins>
      <w:r>
        <w:rPr>
          <w:rFonts w:hint="eastAsia"/>
          <w:lang w:val="en-US" w:eastAsia="zh-CN"/>
        </w:rPr>
        <w:t>适合针对软件系统和硬件系统的描述、开发以及验证的基于数学逻辑的特种技术。形式化分析方法的目的是期望软件和硬件设计过程中能够像其他工程学科能够利用适当的数学分析来证明设计系统的可靠性。通常形式化分析方法用于十分注重安全性和可靠性的高度整合的系统。形式化方法通常有一套十分严谨的定义和概念，比如一致性和完整性，以及拥有严谨的证明规范。</w:t>
      </w:r>
      <w:ins w:id="469" w:author="Janusio" w:date="2018-03-17T00:26:38Z">
        <w:r>
          <w:rPr>
            <w:rFonts w:hint="eastAsia"/>
            <w:lang w:val="en-US" w:eastAsia="zh-CN"/>
          </w:rPr>
          <w:t>形式化</w:t>
        </w:r>
      </w:ins>
      <w:ins w:id="470" w:author="Janusio" w:date="2018-03-17T00:26:39Z">
        <w:r>
          <w:rPr>
            <w:rFonts w:hint="eastAsia"/>
            <w:lang w:val="en-US" w:eastAsia="zh-CN"/>
          </w:rPr>
          <w:t>分析方法</w:t>
        </w:r>
      </w:ins>
      <w:ins w:id="471" w:author="Janusio" w:date="2018-03-17T00:26:40Z">
        <w:r>
          <w:rPr>
            <w:rFonts w:hint="eastAsia"/>
            <w:lang w:val="en-US" w:eastAsia="zh-CN"/>
          </w:rPr>
          <w:t>的</w:t>
        </w:r>
      </w:ins>
      <w:ins w:id="472" w:author="Janusio" w:date="2018-03-17T00:26:41Z">
        <w:r>
          <w:rPr>
            <w:rFonts w:hint="eastAsia"/>
            <w:lang w:val="en-US" w:eastAsia="zh-CN"/>
          </w:rPr>
          <w:t>本质是</w:t>
        </w:r>
      </w:ins>
      <w:ins w:id="473" w:author="Janusio" w:date="2018-03-17T00:26:49Z">
        <w:r>
          <w:rPr>
            <w:rFonts w:hint="eastAsia"/>
            <w:lang w:val="en-US" w:eastAsia="zh-CN"/>
          </w:rPr>
          <w:t>使</w:t>
        </w:r>
      </w:ins>
      <w:ins w:id="474" w:author="Janusio" w:date="2018-03-17T00:26:51Z">
        <w:r>
          <w:rPr>
            <w:rFonts w:hint="eastAsia"/>
            <w:lang w:val="en-US" w:eastAsia="zh-CN"/>
          </w:rPr>
          <w:t>软件</w:t>
        </w:r>
      </w:ins>
      <w:ins w:id="475" w:author="Janusio" w:date="2018-03-17T00:27:13Z">
        <w:r>
          <w:rPr>
            <w:rFonts w:hint="eastAsia"/>
            <w:lang w:val="en-US" w:eastAsia="zh-CN"/>
          </w:rPr>
          <w:t>设计</w:t>
        </w:r>
      </w:ins>
      <w:ins w:id="476" w:author="Janusio" w:date="2018-03-17T00:26:55Z">
        <w:r>
          <w:rPr>
            <w:rFonts w:hint="eastAsia"/>
            <w:lang w:val="en-US" w:eastAsia="zh-CN"/>
          </w:rPr>
          <w:t>拥有</w:t>
        </w:r>
      </w:ins>
      <w:ins w:id="477" w:author="Janusio" w:date="2018-03-17T00:26:56Z">
        <w:r>
          <w:rPr>
            <w:rFonts w:hint="eastAsia"/>
            <w:lang w:val="en-US" w:eastAsia="zh-CN"/>
          </w:rPr>
          <w:t>数学的</w:t>
        </w:r>
      </w:ins>
      <w:ins w:id="478" w:author="Janusio" w:date="2018-03-17T00:27:01Z">
        <w:r>
          <w:rPr>
            <w:rFonts w:hint="eastAsia"/>
            <w:lang w:val="en-US" w:eastAsia="zh-CN"/>
          </w:rPr>
          <w:t>特性，</w:t>
        </w:r>
      </w:ins>
      <w:ins w:id="479" w:author="Janusio" w:date="2018-03-17T00:27:02Z">
        <w:r>
          <w:rPr>
            <w:rFonts w:hint="eastAsia"/>
            <w:lang w:val="en-US" w:eastAsia="zh-CN"/>
          </w:rPr>
          <w:t>使得</w:t>
        </w:r>
      </w:ins>
      <w:ins w:id="480" w:author="Janusio" w:date="2018-03-17T00:27:04Z">
        <w:r>
          <w:rPr>
            <w:rFonts w:hint="eastAsia"/>
            <w:lang w:val="en-US" w:eastAsia="zh-CN"/>
          </w:rPr>
          <w:t>软件</w:t>
        </w:r>
      </w:ins>
      <w:ins w:id="481" w:author="Janusio" w:date="2018-03-17T00:27:19Z">
        <w:r>
          <w:rPr>
            <w:rFonts w:hint="eastAsia"/>
            <w:lang w:val="en-US" w:eastAsia="zh-CN"/>
          </w:rPr>
          <w:t>设计</w:t>
        </w:r>
      </w:ins>
      <w:ins w:id="482" w:author="Janusio" w:date="2018-03-17T00:27:22Z">
        <w:r>
          <w:rPr>
            <w:rFonts w:hint="eastAsia"/>
            <w:lang w:val="en-US" w:eastAsia="zh-CN"/>
          </w:rPr>
          <w:t>产生的</w:t>
        </w:r>
      </w:ins>
      <w:ins w:id="483" w:author="Janusio" w:date="2018-03-17T00:27:24Z">
        <w:r>
          <w:rPr>
            <w:rFonts w:hint="eastAsia"/>
            <w:lang w:val="en-US" w:eastAsia="zh-CN"/>
          </w:rPr>
          <w:t>系统</w:t>
        </w:r>
      </w:ins>
      <w:ins w:id="484" w:author="Janusio" w:date="2018-03-17T00:27:26Z">
        <w:r>
          <w:rPr>
            <w:rFonts w:hint="eastAsia"/>
            <w:lang w:val="en-US" w:eastAsia="zh-CN"/>
          </w:rPr>
          <w:t>能够</w:t>
        </w:r>
      </w:ins>
      <w:ins w:id="485" w:author="Janusio" w:date="2018-03-17T00:27:28Z">
        <w:r>
          <w:rPr>
            <w:rFonts w:hint="eastAsia"/>
            <w:lang w:val="en-US" w:eastAsia="zh-CN"/>
          </w:rPr>
          <w:t>拥有</w:t>
        </w:r>
      </w:ins>
      <w:ins w:id="486" w:author="Janusio" w:date="2018-03-17T00:27:33Z">
        <w:r>
          <w:rPr>
            <w:rFonts w:hint="eastAsia"/>
            <w:lang w:val="en-US" w:eastAsia="zh-CN"/>
          </w:rPr>
          <w:t>严谨的</w:t>
        </w:r>
      </w:ins>
      <w:ins w:id="487" w:author="Janusio" w:date="2018-03-17T00:27:34Z">
        <w:r>
          <w:rPr>
            <w:rFonts w:hint="eastAsia"/>
            <w:lang w:val="en-US" w:eastAsia="zh-CN"/>
          </w:rPr>
          <w:t>数学</w:t>
        </w:r>
      </w:ins>
      <w:ins w:id="488" w:author="Janusio" w:date="2018-03-17T00:27:35Z">
        <w:r>
          <w:rPr>
            <w:rFonts w:hint="eastAsia"/>
            <w:lang w:val="en-US" w:eastAsia="zh-CN"/>
          </w:rPr>
          <w:t>逻辑</w:t>
        </w:r>
      </w:ins>
      <w:ins w:id="489" w:author="Janusio" w:date="2018-03-17T00:27:39Z">
        <w:r>
          <w:rPr>
            <w:rFonts w:hint="eastAsia"/>
            <w:lang w:val="en-US" w:eastAsia="zh-CN"/>
          </w:rPr>
          <w:t>方法</w:t>
        </w:r>
      </w:ins>
      <w:ins w:id="490" w:author="Janusio" w:date="2018-03-17T00:27:43Z">
        <w:r>
          <w:rPr>
            <w:rFonts w:hint="eastAsia"/>
            <w:lang w:val="en-US" w:eastAsia="zh-CN"/>
          </w:rPr>
          <w:t>，</w:t>
        </w:r>
      </w:ins>
      <w:ins w:id="491" w:author="Janusio" w:date="2018-03-17T00:27:47Z">
        <w:r>
          <w:rPr>
            <w:rFonts w:hint="eastAsia"/>
            <w:lang w:val="en-US" w:eastAsia="zh-CN"/>
          </w:rPr>
          <w:t>以及可以</w:t>
        </w:r>
      </w:ins>
      <w:ins w:id="492" w:author="Janusio" w:date="2018-03-17T00:27:48Z">
        <w:r>
          <w:rPr>
            <w:rFonts w:hint="eastAsia"/>
            <w:lang w:val="en-US" w:eastAsia="zh-CN"/>
          </w:rPr>
          <w:t>被</w:t>
        </w:r>
      </w:ins>
      <w:ins w:id="493" w:author="Janusio" w:date="2018-03-17T00:27:49Z">
        <w:r>
          <w:rPr>
            <w:rFonts w:hint="eastAsia"/>
            <w:lang w:val="en-US" w:eastAsia="zh-CN"/>
          </w:rPr>
          <w:t>证明</w:t>
        </w:r>
      </w:ins>
      <w:ins w:id="494" w:author="Janusio" w:date="2018-03-17T00:27:50Z">
        <w:r>
          <w:rPr>
            <w:rFonts w:hint="eastAsia"/>
            <w:lang w:val="en-US" w:eastAsia="zh-CN"/>
          </w:rPr>
          <w:t>的</w:t>
        </w:r>
      </w:ins>
      <w:ins w:id="495" w:author="Janusio" w:date="2018-03-17T00:27:52Z">
        <w:r>
          <w:rPr>
            <w:rFonts w:hint="eastAsia"/>
            <w:lang w:val="en-US" w:eastAsia="zh-CN"/>
          </w:rPr>
          <w:t>安全</w:t>
        </w:r>
      </w:ins>
      <w:ins w:id="496" w:author="Janusio" w:date="2018-03-17T00:27:53Z">
        <w:r>
          <w:rPr>
            <w:rFonts w:hint="eastAsia"/>
            <w:lang w:val="en-US" w:eastAsia="zh-CN"/>
          </w:rPr>
          <w:t>数学。</w:t>
        </w:r>
      </w:ins>
      <w:ins w:id="497" w:author="Janusio" w:date="2018-03-17T00:27:55Z">
        <w:r>
          <w:rPr>
            <w:rFonts w:hint="eastAsia"/>
            <w:lang w:val="en-US" w:eastAsia="zh-CN"/>
          </w:rPr>
          <w:t>形式化</w:t>
        </w:r>
      </w:ins>
      <w:ins w:id="498" w:author="Janusio" w:date="2018-03-17T00:27:56Z">
        <w:r>
          <w:rPr>
            <w:rFonts w:hint="eastAsia"/>
            <w:lang w:val="en-US" w:eastAsia="zh-CN"/>
          </w:rPr>
          <w:t>分析</w:t>
        </w:r>
      </w:ins>
      <w:ins w:id="499" w:author="Janusio" w:date="2018-03-17T00:27:57Z">
        <w:r>
          <w:rPr>
            <w:rFonts w:hint="eastAsia"/>
            <w:lang w:val="en-US" w:eastAsia="zh-CN"/>
          </w:rPr>
          <w:t>方法</w:t>
        </w:r>
      </w:ins>
      <w:ins w:id="500" w:author="Janusio" w:date="2018-03-17T00:27:58Z">
        <w:r>
          <w:rPr>
            <w:rFonts w:hint="eastAsia"/>
            <w:lang w:val="en-US" w:eastAsia="zh-CN"/>
          </w:rPr>
          <w:t>的一般</w:t>
        </w:r>
      </w:ins>
      <w:ins w:id="501" w:author="Janusio" w:date="2018-03-17T00:27:59Z">
        <w:r>
          <w:rPr>
            <w:rFonts w:hint="eastAsia"/>
            <w:lang w:val="en-US" w:eastAsia="zh-CN"/>
          </w:rPr>
          <w:t>步骤</w:t>
        </w:r>
      </w:ins>
      <w:ins w:id="502" w:author="Janusio" w:date="2018-03-17T00:28:01Z">
        <w:r>
          <w:rPr>
            <w:rFonts w:hint="eastAsia"/>
            <w:lang w:val="en-US" w:eastAsia="zh-CN"/>
          </w:rPr>
          <w:t>是</w:t>
        </w:r>
      </w:ins>
      <w:ins w:id="503" w:author="Janusio" w:date="2018-03-17T00:28:07Z">
        <w:r>
          <w:rPr>
            <w:rFonts w:hint="eastAsia"/>
            <w:lang w:val="en-US" w:eastAsia="zh-CN"/>
          </w:rPr>
          <w:t>系统</w:t>
        </w:r>
      </w:ins>
      <w:ins w:id="504" w:author="Janusio" w:date="2018-03-17T00:28:08Z">
        <w:r>
          <w:rPr>
            <w:rFonts w:hint="eastAsia"/>
            <w:lang w:val="en-US" w:eastAsia="zh-CN"/>
          </w:rPr>
          <w:t>进行</w:t>
        </w:r>
      </w:ins>
      <w:ins w:id="505" w:author="Janusio" w:date="2018-03-17T00:28:11Z">
        <w:r>
          <w:rPr>
            <w:rFonts w:hint="eastAsia"/>
            <w:lang w:val="en-US" w:eastAsia="zh-CN"/>
          </w:rPr>
          <w:t>抽象</w:t>
        </w:r>
      </w:ins>
      <w:ins w:id="506" w:author="Janusio" w:date="2018-03-17T00:28:13Z">
        <w:r>
          <w:rPr>
            <w:rFonts w:hint="eastAsia"/>
            <w:lang w:val="en-US" w:eastAsia="zh-CN"/>
          </w:rPr>
          <w:t>定义，</w:t>
        </w:r>
      </w:ins>
      <w:ins w:id="507" w:author="Janusio" w:date="2018-03-17T00:28:14Z">
        <w:r>
          <w:rPr>
            <w:rFonts w:hint="eastAsia"/>
            <w:lang w:val="en-US" w:eastAsia="zh-CN"/>
          </w:rPr>
          <w:t>然后</w:t>
        </w:r>
      </w:ins>
      <w:ins w:id="508" w:author="Janusio" w:date="2018-03-17T00:28:19Z">
        <w:r>
          <w:rPr>
            <w:rFonts w:hint="eastAsia"/>
            <w:lang w:val="en-US" w:eastAsia="zh-CN"/>
          </w:rPr>
          <w:t>描述系统</w:t>
        </w:r>
      </w:ins>
      <w:ins w:id="509" w:author="Janusio" w:date="2018-03-17T00:28:20Z">
        <w:r>
          <w:rPr>
            <w:rFonts w:hint="eastAsia"/>
            <w:lang w:val="en-US" w:eastAsia="zh-CN"/>
          </w:rPr>
          <w:t>应该</w:t>
        </w:r>
      </w:ins>
      <w:ins w:id="510" w:author="Janusio" w:date="2018-03-17T00:28:21Z">
        <w:r>
          <w:rPr>
            <w:rFonts w:hint="eastAsia"/>
            <w:lang w:val="en-US" w:eastAsia="zh-CN"/>
          </w:rPr>
          <w:t>满足</w:t>
        </w:r>
      </w:ins>
      <w:ins w:id="511" w:author="Janusio" w:date="2018-03-17T00:28:22Z">
        <w:r>
          <w:rPr>
            <w:rFonts w:hint="eastAsia"/>
            <w:lang w:val="en-US" w:eastAsia="zh-CN"/>
          </w:rPr>
          <w:t>的</w:t>
        </w:r>
      </w:ins>
      <w:ins w:id="512" w:author="Janusio" w:date="2018-03-17T00:28:27Z">
        <w:r>
          <w:rPr>
            <w:rFonts w:hint="eastAsia"/>
            <w:lang w:val="en-US" w:eastAsia="zh-CN"/>
          </w:rPr>
          <w:t>安全属性</w:t>
        </w:r>
      </w:ins>
      <w:ins w:id="513" w:author="Janusio" w:date="2018-03-17T00:28:29Z">
        <w:r>
          <w:rPr>
            <w:rFonts w:hint="eastAsia"/>
            <w:lang w:val="en-US" w:eastAsia="zh-CN"/>
          </w:rPr>
          <w:t>，</w:t>
        </w:r>
      </w:ins>
      <w:ins w:id="514" w:author="Janusio" w:date="2018-03-17T00:28:32Z">
        <w:r>
          <w:rPr>
            <w:rFonts w:hint="eastAsia"/>
            <w:lang w:val="en-US" w:eastAsia="zh-CN"/>
          </w:rPr>
          <w:t>并</w:t>
        </w:r>
      </w:ins>
      <w:ins w:id="515" w:author="Janusio" w:date="2018-03-17T00:28:34Z">
        <w:r>
          <w:rPr>
            <w:rFonts w:hint="eastAsia"/>
            <w:lang w:val="en-US" w:eastAsia="zh-CN"/>
          </w:rPr>
          <w:t>对</w:t>
        </w:r>
      </w:ins>
      <w:ins w:id="516" w:author="Janusio" w:date="2018-03-17T00:28:38Z">
        <w:r>
          <w:rPr>
            <w:rFonts w:hint="eastAsia"/>
            <w:lang w:val="en-US" w:eastAsia="zh-CN"/>
          </w:rPr>
          <w:t>安全属性</w:t>
        </w:r>
      </w:ins>
      <w:ins w:id="517" w:author="Janusio" w:date="2018-03-17T00:28:39Z">
        <w:r>
          <w:rPr>
            <w:rFonts w:hint="eastAsia"/>
            <w:lang w:val="en-US" w:eastAsia="zh-CN"/>
          </w:rPr>
          <w:t>进行</w:t>
        </w:r>
      </w:ins>
      <w:ins w:id="518" w:author="Janusio" w:date="2018-03-17T00:28:40Z">
        <w:r>
          <w:rPr>
            <w:rFonts w:hint="eastAsia"/>
            <w:lang w:val="en-US" w:eastAsia="zh-CN"/>
          </w:rPr>
          <w:t>验证。</w:t>
        </w:r>
      </w:ins>
      <w:del w:id="519" w:author="Janusio" w:date="2018-03-17T00:28:48Z">
        <w:r>
          <w:rPr>
            <w:rFonts w:hint="eastAsia"/>
            <w:lang w:val="en-US" w:eastAsia="zh-CN"/>
          </w:rPr>
          <w:delText>其本质是基于良好的数学逻辑方法来描述软件系统拥有安全属性的一项技术。不同的形式化方法的数学基础是不同的，有的以集合论和一阶谓词演算为基础，有的则以时态逻辑为基础。</w:delText>
        </w:r>
      </w:del>
    </w:p>
    <w:p>
      <w:pPr>
        <w:pStyle w:val="4"/>
        <w:rPr>
          <w:rFonts w:hint="eastAsia"/>
        </w:rPr>
      </w:pPr>
      <w:bookmarkStart w:id="57" w:name="_Toc893"/>
      <w:bookmarkStart w:id="58" w:name="_Toc15270"/>
      <w:r>
        <w:rPr>
          <w:rFonts w:hint="eastAsia"/>
          <w:lang w:val="en-US" w:eastAsia="zh-CN"/>
        </w:rPr>
        <w:t>无干扰理论</w:t>
      </w:r>
      <w:bookmarkEnd w:id="57"/>
      <w:bookmarkEnd w:id="58"/>
    </w:p>
    <w:p>
      <w:pPr>
        <w:pStyle w:val="32"/>
        <w:spacing w:line="400" w:lineRule="exact"/>
        <w:ind w:firstLine="420" w:firstLineChars="0"/>
        <w:rPr>
          <w:rFonts w:hint="eastAsia" w:ascii="Times New Roman" w:hAnsi="Times New Roman"/>
          <w:sz w:val="24"/>
          <w:szCs w:val="24"/>
          <w:lang w:val="en-US" w:eastAsia="zh-CN"/>
        </w:rPr>
        <w:pPrChange w:id="52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1982年，Goguen和Meseguer</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2"/>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最早提出基于信息流的无干扰理论，但是目前使用的无干扰理论是1992年由Rushby提出，主要采用状态机的无干扰利用，并传递无干扰和非传递无干扰的安全定义。</w:t>
      </w:r>
      <w:ins w:id="521" w:author="Janusio" w:date="2018-03-20T13:11:09Z">
        <w:r>
          <w:rPr>
            <w:rFonts w:hint="eastAsia" w:ascii="Times New Roman" w:hAnsi="Times New Roman"/>
            <w:sz w:val="24"/>
            <w:szCs w:val="24"/>
            <w:lang w:val="en-US" w:eastAsia="zh-CN"/>
          </w:rPr>
          <w:t>无干扰</w:t>
        </w:r>
      </w:ins>
      <w:ins w:id="522" w:author="Janusio" w:date="2018-03-20T13:11:11Z">
        <w:r>
          <w:rPr>
            <w:rFonts w:hint="eastAsia" w:ascii="Times New Roman" w:hAnsi="Times New Roman"/>
            <w:sz w:val="24"/>
            <w:szCs w:val="24"/>
            <w:lang w:val="en-US" w:eastAsia="zh-CN"/>
          </w:rPr>
          <w:t>理论</w:t>
        </w:r>
      </w:ins>
      <w:ins w:id="523" w:author="Janusio" w:date="2018-03-20T13:11:18Z">
        <w:r>
          <w:rPr>
            <w:rFonts w:hint="eastAsia" w:ascii="Times New Roman" w:hAnsi="Times New Roman"/>
            <w:sz w:val="24"/>
            <w:szCs w:val="24"/>
            <w:lang w:val="en-US" w:eastAsia="zh-CN"/>
          </w:rPr>
          <w:t>被用来</w:t>
        </w:r>
      </w:ins>
      <w:ins w:id="524" w:author="Janusio" w:date="2018-03-20T13:11:19Z">
        <w:r>
          <w:rPr>
            <w:rFonts w:hint="eastAsia" w:ascii="Times New Roman" w:hAnsi="Times New Roman"/>
            <w:sz w:val="24"/>
            <w:szCs w:val="24"/>
            <w:lang w:val="en-US" w:eastAsia="zh-CN"/>
          </w:rPr>
          <w:t>对</w:t>
        </w:r>
      </w:ins>
      <w:ins w:id="525" w:author="Janusio" w:date="2018-03-20T13:11:20Z">
        <w:r>
          <w:rPr>
            <w:rFonts w:hint="eastAsia" w:ascii="Times New Roman" w:hAnsi="Times New Roman"/>
            <w:sz w:val="24"/>
            <w:szCs w:val="24"/>
            <w:lang w:val="en-US" w:eastAsia="zh-CN"/>
          </w:rPr>
          <w:t>信任链</w:t>
        </w:r>
      </w:ins>
      <w:ins w:id="526" w:author="Janusio" w:date="2018-03-20T13:11:21Z">
        <w:r>
          <w:rPr>
            <w:rFonts w:hint="eastAsia" w:ascii="Times New Roman" w:hAnsi="Times New Roman"/>
            <w:sz w:val="24"/>
            <w:szCs w:val="24"/>
            <w:lang w:val="en-US" w:eastAsia="zh-CN"/>
          </w:rPr>
          <w:t>进行</w:t>
        </w:r>
      </w:ins>
      <w:ins w:id="527" w:author="Janusio" w:date="2018-03-20T13:11:23Z">
        <w:r>
          <w:rPr>
            <w:rFonts w:hint="eastAsia" w:ascii="Times New Roman" w:hAnsi="Times New Roman"/>
            <w:sz w:val="24"/>
            <w:szCs w:val="24"/>
            <w:lang w:val="en-US" w:eastAsia="zh-CN"/>
          </w:rPr>
          <w:t>形式化</w:t>
        </w:r>
      </w:ins>
      <w:ins w:id="528" w:author="Janusio" w:date="2018-03-20T13:11:24Z">
        <w:r>
          <w:rPr>
            <w:rFonts w:hint="eastAsia" w:ascii="Times New Roman" w:hAnsi="Times New Roman"/>
            <w:sz w:val="24"/>
            <w:szCs w:val="24"/>
            <w:lang w:val="en-US" w:eastAsia="zh-CN"/>
          </w:rPr>
          <w:t>分析的</w:t>
        </w:r>
      </w:ins>
      <w:ins w:id="529" w:author="Janusio" w:date="2018-03-20T13:11:25Z">
        <w:r>
          <w:rPr>
            <w:rFonts w:hint="eastAsia" w:ascii="Times New Roman" w:hAnsi="Times New Roman"/>
            <w:sz w:val="24"/>
            <w:szCs w:val="24"/>
            <w:lang w:val="en-US" w:eastAsia="zh-CN"/>
          </w:rPr>
          <w:t>主要</w:t>
        </w:r>
      </w:ins>
      <w:ins w:id="530" w:author="Janusio" w:date="2018-03-20T13:11:26Z">
        <w:r>
          <w:rPr>
            <w:rFonts w:hint="eastAsia" w:ascii="Times New Roman" w:hAnsi="Times New Roman"/>
            <w:sz w:val="24"/>
            <w:szCs w:val="24"/>
            <w:lang w:val="en-US" w:eastAsia="zh-CN"/>
          </w:rPr>
          <w:t>原因</w:t>
        </w:r>
      </w:ins>
      <w:ins w:id="531" w:author="Janusio" w:date="2018-03-20T13:11:27Z">
        <w:r>
          <w:rPr>
            <w:rFonts w:hint="eastAsia" w:ascii="Times New Roman" w:hAnsi="Times New Roman"/>
            <w:sz w:val="24"/>
            <w:szCs w:val="24"/>
            <w:lang w:val="en-US" w:eastAsia="zh-CN"/>
          </w:rPr>
          <w:t>是</w:t>
        </w:r>
      </w:ins>
      <w:ins w:id="532" w:author="Janusio" w:date="2018-03-20T13:11:30Z">
        <w:r>
          <w:rPr>
            <w:rFonts w:hint="eastAsia" w:ascii="Times New Roman" w:hAnsi="Times New Roman"/>
            <w:sz w:val="24"/>
            <w:szCs w:val="24"/>
            <w:lang w:val="en-US" w:eastAsia="zh-CN"/>
          </w:rPr>
          <w:t>无干扰</w:t>
        </w:r>
      </w:ins>
      <w:ins w:id="533" w:author="Janusio" w:date="2018-03-20T13:12:07Z">
        <w:r>
          <w:rPr>
            <w:rFonts w:hint="eastAsia" w:ascii="Times New Roman" w:hAnsi="Times New Roman"/>
            <w:sz w:val="24"/>
            <w:szCs w:val="24"/>
            <w:lang w:val="en-US" w:eastAsia="zh-CN"/>
          </w:rPr>
          <w:t>中</w:t>
        </w:r>
      </w:ins>
      <w:ins w:id="534" w:author="Janusio" w:date="2018-03-20T13:12:09Z">
        <w:r>
          <w:rPr>
            <w:rFonts w:hint="eastAsia" w:ascii="Times New Roman" w:hAnsi="Times New Roman"/>
            <w:sz w:val="24"/>
            <w:szCs w:val="24"/>
            <w:lang w:val="en-US" w:eastAsia="zh-CN"/>
          </w:rPr>
          <w:t>当前</w:t>
        </w:r>
      </w:ins>
      <w:ins w:id="535" w:author="Janusio" w:date="2018-03-20T13:12:10Z">
        <w:r>
          <w:rPr>
            <w:rFonts w:hint="eastAsia" w:ascii="Times New Roman" w:hAnsi="Times New Roman"/>
            <w:sz w:val="24"/>
            <w:szCs w:val="24"/>
            <w:lang w:val="en-US" w:eastAsia="zh-CN"/>
          </w:rPr>
          <w:t>状态</w:t>
        </w:r>
      </w:ins>
      <w:ins w:id="536" w:author="Janusio" w:date="2018-03-20T13:12:11Z">
        <w:r>
          <w:rPr>
            <w:rFonts w:hint="eastAsia" w:ascii="Times New Roman" w:hAnsi="Times New Roman"/>
            <w:sz w:val="24"/>
            <w:szCs w:val="24"/>
            <w:lang w:val="en-US" w:eastAsia="zh-CN"/>
          </w:rPr>
          <w:t>只对</w:t>
        </w:r>
      </w:ins>
      <w:ins w:id="537" w:author="Janusio" w:date="2018-03-20T13:12:13Z">
        <w:r>
          <w:rPr>
            <w:rFonts w:hint="eastAsia" w:ascii="Times New Roman" w:hAnsi="Times New Roman"/>
            <w:sz w:val="24"/>
            <w:szCs w:val="24"/>
            <w:lang w:val="en-US" w:eastAsia="zh-CN"/>
          </w:rPr>
          <w:t>下一</w:t>
        </w:r>
      </w:ins>
      <w:ins w:id="538" w:author="Janusio" w:date="2018-03-20T13:12:14Z">
        <w:r>
          <w:rPr>
            <w:rFonts w:hint="eastAsia" w:ascii="Times New Roman" w:hAnsi="Times New Roman"/>
            <w:sz w:val="24"/>
            <w:szCs w:val="24"/>
            <w:lang w:val="en-US" w:eastAsia="zh-CN"/>
          </w:rPr>
          <w:t>状态</w:t>
        </w:r>
      </w:ins>
      <w:ins w:id="539" w:author="Janusio" w:date="2018-03-20T13:12:18Z">
        <w:r>
          <w:rPr>
            <w:rFonts w:hint="eastAsia" w:ascii="Times New Roman" w:hAnsi="Times New Roman"/>
            <w:sz w:val="24"/>
            <w:szCs w:val="24"/>
            <w:lang w:val="en-US" w:eastAsia="zh-CN"/>
          </w:rPr>
          <w:t>产生</w:t>
        </w:r>
      </w:ins>
      <w:ins w:id="540" w:author="Janusio" w:date="2018-03-20T13:12:19Z">
        <w:r>
          <w:rPr>
            <w:rFonts w:hint="eastAsia" w:ascii="Times New Roman" w:hAnsi="Times New Roman"/>
            <w:sz w:val="24"/>
            <w:szCs w:val="24"/>
            <w:lang w:val="en-US" w:eastAsia="zh-CN"/>
          </w:rPr>
          <w:t>影响</w:t>
        </w:r>
      </w:ins>
      <w:ins w:id="541" w:author="Janusio" w:date="2018-03-20T13:12:23Z">
        <w:r>
          <w:rPr>
            <w:rFonts w:hint="eastAsia" w:ascii="Times New Roman" w:hAnsi="Times New Roman"/>
            <w:sz w:val="24"/>
            <w:szCs w:val="24"/>
            <w:lang w:val="en-US" w:eastAsia="zh-CN"/>
          </w:rPr>
          <w:t>，</w:t>
        </w:r>
      </w:ins>
      <w:ins w:id="542" w:author="Janusio" w:date="2018-03-20T13:12:25Z">
        <w:r>
          <w:rPr>
            <w:rFonts w:hint="eastAsia" w:ascii="Times New Roman" w:hAnsi="Times New Roman"/>
            <w:sz w:val="24"/>
            <w:szCs w:val="24"/>
            <w:lang w:val="en-US" w:eastAsia="zh-CN"/>
          </w:rPr>
          <w:t>并且</w:t>
        </w:r>
      </w:ins>
      <w:ins w:id="543" w:author="Janusio" w:date="2018-03-20T13:12:28Z">
        <w:r>
          <w:rPr>
            <w:rFonts w:hint="eastAsia" w:ascii="Times New Roman" w:hAnsi="Times New Roman"/>
            <w:sz w:val="24"/>
            <w:szCs w:val="24"/>
            <w:lang w:val="en-US" w:eastAsia="zh-CN"/>
          </w:rPr>
          <w:t>可以</w:t>
        </w:r>
      </w:ins>
      <w:ins w:id="544" w:author="Janusio" w:date="2018-03-20T13:12:29Z">
        <w:r>
          <w:rPr>
            <w:rFonts w:hint="eastAsia" w:ascii="Times New Roman" w:hAnsi="Times New Roman"/>
            <w:sz w:val="24"/>
            <w:szCs w:val="24"/>
            <w:lang w:val="en-US" w:eastAsia="zh-CN"/>
          </w:rPr>
          <w:t>通过</w:t>
        </w:r>
      </w:ins>
      <w:ins w:id="545" w:author="Janusio" w:date="2018-03-20T13:12:32Z">
        <w:r>
          <w:rPr>
            <w:rFonts w:hint="eastAsia" w:ascii="Times New Roman" w:hAnsi="Times New Roman"/>
            <w:sz w:val="24"/>
            <w:szCs w:val="24"/>
            <w:lang w:val="en-US" w:eastAsia="zh-CN"/>
          </w:rPr>
          <w:t>特定</w:t>
        </w:r>
      </w:ins>
      <w:ins w:id="546" w:author="Janusio" w:date="2018-03-20T13:12:33Z">
        <w:r>
          <w:rPr>
            <w:rFonts w:hint="eastAsia" w:ascii="Times New Roman" w:hAnsi="Times New Roman"/>
            <w:sz w:val="24"/>
            <w:szCs w:val="24"/>
            <w:lang w:val="en-US" w:eastAsia="zh-CN"/>
          </w:rPr>
          <w:t>函数</w:t>
        </w:r>
      </w:ins>
      <w:ins w:id="547" w:author="Janusio" w:date="2018-03-20T13:12:35Z">
        <w:r>
          <w:rPr>
            <w:rFonts w:hint="eastAsia" w:ascii="Times New Roman" w:hAnsi="Times New Roman"/>
            <w:sz w:val="24"/>
            <w:szCs w:val="24"/>
            <w:lang w:val="en-US" w:eastAsia="zh-CN"/>
          </w:rPr>
          <w:t>删除</w:t>
        </w:r>
      </w:ins>
      <w:ins w:id="548" w:author="Janusio" w:date="2018-03-20T13:12:38Z">
        <w:r>
          <w:rPr>
            <w:rFonts w:hint="eastAsia" w:ascii="Times New Roman" w:hAnsi="Times New Roman"/>
            <w:sz w:val="24"/>
            <w:szCs w:val="24"/>
            <w:lang w:val="en-US" w:eastAsia="zh-CN"/>
          </w:rPr>
          <w:t>不存在</w:t>
        </w:r>
      </w:ins>
      <w:ins w:id="549" w:author="Janusio" w:date="2018-03-20T13:12:39Z">
        <w:r>
          <w:rPr>
            <w:rFonts w:hint="eastAsia" w:ascii="Times New Roman" w:hAnsi="Times New Roman"/>
            <w:sz w:val="24"/>
            <w:szCs w:val="24"/>
            <w:lang w:val="en-US" w:eastAsia="zh-CN"/>
          </w:rPr>
          <w:t>干扰</w:t>
        </w:r>
      </w:ins>
      <w:ins w:id="550" w:author="Janusio" w:date="2018-03-20T13:12:40Z">
        <w:r>
          <w:rPr>
            <w:rFonts w:hint="eastAsia" w:ascii="Times New Roman" w:hAnsi="Times New Roman"/>
            <w:sz w:val="24"/>
            <w:szCs w:val="24"/>
            <w:lang w:val="en-US" w:eastAsia="zh-CN"/>
          </w:rPr>
          <w:t>的</w:t>
        </w:r>
      </w:ins>
      <w:ins w:id="551" w:author="Janusio" w:date="2018-03-20T13:12:41Z">
        <w:r>
          <w:rPr>
            <w:rFonts w:hint="eastAsia" w:ascii="Times New Roman" w:hAnsi="Times New Roman"/>
            <w:sz w:val="24"/>
            <w:szCs w:val="24"/>
            <w:lang w:val="en-US" w:eastAsia="zh-CN"/>
          </w:rPr>
          <w:t>因素</w:t>
        </w:r>
      </w:ins>
      <w:ins w:id="552" w:author="Janusio" w:date="2018-03-20T13:12:42Z">
        <w:r>
          <w:rPr>
            <w:rFonts w:hint="eastAsia" w:ascii="Times New Roman" w:hAnsi="Times New Roman"/>
            <w:sz w:val="24"/>
            <w:szCs w:val="24"/>
            <w:lang w:val="en-US" w:eastAsia="zh-CN"/>
          </w:rPr>
          <w:t>，</w:t>
        </w:r>
      </w:ins>
      <w:ins w:id="553" w:author="Janusio" w:date="2018-03-20T13:12:44Z">
        <w:r>
          <w:rPr>
            <w:rFonts w:hint="eastAsia" w:ascii="Times New Roman" w:hAnsi="Times New Roman"/>
            <w:sz w:val="24"/>
            <w:szCs w:val="24"/>
            <w:lang w:val="en-US" w:eastAsia="zh-CN"/>
          </w:rPr>
          <w:t>这与</w:t>
        </w:r>
      </w:ins>
      <w:ins w:id="554" w:author="Janusio" w:date="2018-03-20T13:12:45Z">
        <w:r>
          <w:rPr>
            <w:rFonts w:hint="eastAsia" w:ascii="Times New Roman" w:hAnsi="Times New Roman"/>
            <w:sz w:val="24"/>
            <w:szCs w:val="24"/>
            <w:lang w:val="en-US" w:eastAsia="zh-CN"/>
          </w:rPr>
          <w:t>信任链的</w:t>
        </w:r>
      </w:ins>
      <w:ins w:id="555" w:author="Janusio" w:date="2018-03-20T13:12:46Z">
        <w:r>
          <w:rPr>
            <w:rFonts w:hint="eastAsia" w:ascii="Times New Roman" w:hAnsi="Times New Roman"/>
            <w:sz w:val="24"/>
            <w:szCs w:val="24"/>
            <w:lang w:val="en-US" w:eastAsia="zh-CN"/>
          </w:rPr>
          <w:t>构建</w:t>
        </w:r>
      </w:ins>
      <w:ins w:id="556" w:author="Janusio" w:date="2018-03-20T13:12:47Z">
        <w:r>
          <w:rPr>
            <w:rFonts w:hint="eastAsia" w:ascii="Times New Roman" w:hAnsi="Times New Roman"/>
            <w:sz w:val="24"/>
            <w:szCs w:val="24"/>
            <w:lang w:val="en-US" w:eastAsia="zh-CN"/>
          </w:rPr>
          <w:t>过程</w:t>
        </w:r>
      </w:ins>
      <w:ins w:id="557" w:author="Janusio" w:date="2018-03-20T13:12:49Z">
        <w:r>
          <w:rPr>
            <w:rFonts w:hint="eastAsia" w:ascii="Times New Roman" w:hAnsi="Times New Roman"/>
            <w:sz w:val="24"/>
            <w:szCs w:val="24"/>
            <w:lang w:val="en-US" w:eastAsia="zh-CN"/>
          </w:rPr>
          <w:t>基本</w:t>
        </w:r>
      </w:ins>
      <w:ins w:id="558" w:author="Janusio" w:date="2018-03-20T13:12:50Z">
        <w:r>
          <w:rPr>
            <w:rFonts w:hint="eastAsia" w:ascii="Times New Roman" w:hAnsi="Times New Roman"/>
            <w:sz w:val="24"/>
            <w:szCs w:val="24"/>
            <w:lang w:val="en-US" w:eastAsia="zh-CN"/>
          </w:rPr>
          <w:t>相似</w:t>
        </w:r>
      </w:ins>
      <w:ins w:id="559" w:author="Janusio" w:date="2018-03-20T13:12:54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本文给出Rushby的基于状态机的无干扰理论的基本定义。</w:t>
      </w:r>
    </w:p>
    <w:p>
      <w:pPr>
        <w:pStyle w:val="32"/>
        <w:spacing w:line="400" w:lineRule="exact"/>
        <w:ind w:firstLine="420" w:firstLineChars="0"/>
        <w:rPr>
          <w:rFonts w:hint="eastAsia" w:ascii="Times New Roman" w:hAnsi="Times New Roman"/>
          <w:sz w:val="24"/>
          <w:szCs w:val="24"/>
          <w:lang w:val="en-US" w:eastAsia="zh-CN"/>
        </w:rPr>
        <w:pPrChange w:id="560"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系统中</w:t>
      </w:r>
      <w:r>
        <w:rPr>
          <w:rFonts w:hint="eastAsia" w:ascii="Times New Roman" w:hAnsi="Times New Roman"/>
          <w:i/>
          <w:iCs/>
          <w:sz w:val="24"/>
          <w:szCs w:val="24"/>
          <w:lang w:val="en-US" w:eastAsia="zh-CN"/>
        </w:rPr>
        <w:t>M</w:t>
      </w:r>
      <w:r>
        <w:rPr>
          <w:rFonts w:hint="eastAsia" w:ascii="Times New Roman" w:hAnsi="Times New Roman"/>
          <w:sz w:val="24"/>
          <w:szCs w:val="24"/>
          <w:lang w:val="en-US" w:eastAsia="zh-CN"/>
        </w:rPr>
        <w:t>主要包括：系统状态集合</w:t>
      </w:r>
      <w:r>
        <w:rPr>
          <w:rFonts w:hint="eastAsia" w:ascii="Times New Roman" w:hAnsi="Times New Roman"/>
          <w:i/>
          <w:iCs/>
          <w:sz w:val="24"/>
          <w:szCs w:val="24"/>
          <w:lang w:val="en-US" w:eastAsia="zh-CN"/>
        </w:rPr>
        <w:t>S</w:t>
      </w:r>
      <w:r>
        <w:rPr>
          <w:rFonts w:hint="eastAsia" w:ascii="Times New Roman" w:hAnsi="Times New Roman"/>
          <w:sz w:val="24"/>
          <w:szCs w:val="24"/>
          <w:lang w:val="en-US" w:eastAsia="zh-CN"/>
        </w:rPr>
        <w:t>、动作行为集合</w:t>
      </w:r>
      <w:r>
        <w:rPr>
          <w:rFonts w:hint="eastAsia" w:ascii="Times New Roman" w:hAnsi="Times New Roman"/>
          <w:i/>
          <w:iCs/>
          <w:sz w:val="24"/>
          <w:szCs w:val="24"/>
          <w:lang w:val="en-US" w:eastAsia="zh-CN"/>
        </w:rPr>
        <w:t>A</w:t>
      </w:r>
      <w:r>
        <w:rPr>
          <w:rFonts w:hint="eastAsia" w:ascii="Times New Roman" w:hAnsi="Times New Roman"/>
          <w:sz w:val="24"/>
          <w:szCs w:val="24"/>
          <w:lang w:val="en-US" w:eastAsia="zh-CN"/>
        </w:rPr>
        <w:t>、系统输出集合</w:t>
      </w:r>
      <w:r>
        <w:rPr>
          <w:rFonts w:hint="eastAsia" w:ascii="Times New Roman" w:hAnsi="Times New Roman"/>
          <w:i/>
          <w:iCs/>
          <w:sz w:val="24"/>
          <w:szCs w:val="24"/>
          <w:lang w:val="en-US" w:eastAsia="zh-CN"/>
        </w:rPr>
        <w:t>O</w:t>
      </w:r>
      <w:r>
        <w:rPr>
          <w:rFonts w:hint="eastAsia" w:ascii="Times New Roman" w:hAnsi="Times New Roman"/>
          <w:sz w:val="24"/>
          <w:szCs w:val="24"/>
          <w:lang w:val="en-US" w:eastAsia="zh-CN"/>
        </w:rPr>
        <w:t>、系统安全域集合</w:t>
      </w:r>
      <w:r>
        <w:rPr>
          <w:rFonts w:hint="eastAsia" w:ascii="Times New Roman" w:hAnsi="Times New Roman"/>
          <w:i/>
          <w:iCs/>
          <w:sz w:val="24"/>
          <w:szCs w:val="24"/>
          <w:lang w:val="en-US" w:eastAsia="zh-CN"/>
        </w:rPr>
        <w:t>D</w:t>
      </w:r>
      <w:r>
        <w:rPr>
          <w:rFonts w:hint="eastAsia" w:ascii="Times New Roman" w:hAnsi="Times New Roman"/>
          <w:sz w:val="24"/>
          <w:szCs w:val="24"/>
          <w:lang w:val="en-US" w:eastAsia="zh-CN"/>
        </w:rPr>
        <w:t>四个集合，这四个集合主要存在四种动作函数：</w:t>
      </w:r>
    </w:p>
    <w:p>
      <w:pPr>
        <w:pStyle w:val="32"/>
        <w:spacing w:line="400" w:lineRule="exact"/>
        <w:ind w:firstLine="420" w:firstLineChars="0"/>
        <w:rPr>
          <w:rFonts w:hint="eastAsia" w:ascii="Times New Roman" w:hAnsi="Times New Roman"/>
          <w:i/>
          <w:iCs/>
          <w:sz w:val="24"/>
          <w:szCs w:val="24"/>
          <w:lang w:val="en-US" w:eastAsia="zh-CN"/>
        </w:rPr>
        <w:pPrChange w:id="561" w:author="Janusio" w:date="2018-03-20T13:10:57Z">
          <w:pPr>
            <w:pStyle w:val="32"/>
            <w:spacing w:line="360" w:lineRule="auto"/>
            <w:ind w:firstLine="420" w:firstLineChars="0"/>
          </w:pPr>
        </w:pPrChange>
      </w:pPr>
      <w:r>
        <w:rPr>
          <w:rFonts w:hint="eastAsia" w:ascii="Times New Roman" w:hAnsi="Times New Roman"/>
          <w:sz w:val="24"/>
          <w:szCs w:val="24"/>
          <w:lang w:val="en-US" w:eastAsia="zh-CN"/>
        </w:rPr>
        <w:t>单步状态转移函数：</w:t>
      </w:r>
      <w:r>
        <w:rPr>
          <w:rFonts w:hint="eastAsia" w:ascii="Times New Roman" w:hAnsi="Times New Roman"/>
          <w:i/>
          <w:iCs/>
          <w:sz w:val="24"/>
          <w:szCs w:val="24"/>
          <w:lang w:val="en-US" w:eastAsia="zh-CN"/>
        </w:rPr>
        <w:t>step: S * A -&gt;S；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2"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系统运行函数：</w:t>
      </w:r>
      <w:r>
        <w:rPr>
          <w:rFonts w:hint="eastAsia" w:ascii="Times New Roman" w:hAnsi="Times New Roman"/>
          <w:i/>
          <w:iCs/>
          <w:sz w:val="24"/>
          <w:szCs w:val="24"/>
          <w:lang w:val="en-US" w:eastAsia="zh-CN"/>
        </w:rPr>
        <w:t>run: S * A</w:t>
      </w:r>
      <w:r>
        <w:rPr>
          <w:rFonts w:hint="eastAsia" w:ascii="Times New Roman" w:hAnsi="Times New Roman"/>
          <w:i/>
          <w:iCs/>
          <w:sz w:val="24"/>
          <w:szCs w:val="24"/>
          <w:vertAlign w:val="superscript"/>
          <w:lang w:val="en-US" w:eastAsia="zh-CN"/>
        </w:rPr>
        <w:t xml:space="preserve">* </w:t>
      </w:r>
      <w:r>
        <w:rPr>
          <w:rFonts w:hint="eastAsia" w:ascii="Times New Roman" w:hAnsi="Times New Roman"/>
          <w:i/>
          <w:iCs/>
          <w:sz w:val="24"/>
          <w:szCs w:val="24"/>
          <w:vertAlign w:val="baseline"/>
          <w:lang w:val="en-US" w:eastAsia="zh-CN"/>
        </w:rPr>
        <w:t>-&gt;S；</w:t>
      </w:r>
    </w:p>
    <w:p>
      <w:pPr>
        <w:pStyle w:val="32"/>
        <w:spacing w:line="400" w:lineRule="exact"/>
        <w:ind w:firstLine="420" w:firstLineChars="0"/>
        <w:rPr>
          <w:rFonts w:hint="eastAsia" w:ascii="Times New Roman" w:hAnsi="Times New Roman"/>
          <w:i w:val="0"/>
          <w:iCs w:val="0"/>
          <w:sz w:val="24"/>
          <w:szCs w:val="24"/>
          <w:vertAlign w:val="baseline"/>
          <w:lang w:val="en-US" w:eastAsia="zh-CN"/>
        </w:rPr>
        <w:pPrChange w:id="563"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 xml:space="preserve">输出函数： </w:t>
      </w:r>
      <w:r>
        <w:rPr>
          <w:rFonts w:hint="eastAsia" w:ascii="Times New Roman" w:hAnsi="Times New Roman"/>
          <w:i/>
          <w:iCs/>
          <w:sz w:val="24"/>
          <w:szCs w:val="24"/>
          <w:vertAlign w:val="baseline"/>
          <w:lang w:val="en-US" w:eastAsia="zh-CN"/>
        </w:rPr>
        <w:t>output: S *A -&gt;O；</w:t>
      </w:r>
    </w:p>
    <w:p>
      <w:pPr>
        <w:pStyle w:val="32"/>
        <w:spacing w:line="400" w:lineRule="exact"/>
        <w:ind w:firstLine="420" w:firstLineChars="0"/>
        <w:rPr>
          <w:rFonts w:hint="eastAsia" w:ascii="Times New Roman" w:hAnsi="Times New Roman"/>
          <w:i/>
          <w:iCs/>
          <w:sz w:val="24"/>
          <w:szCs w:val="24"/>
          <w:vertAlign w:val="baseline"/>
          <w:lang w:val="en-US" w:eastAsia="zh-CN"/>
        </w:rPr>
        <w:pPrChange w:id="564" w:author="Janusio" w:date="2018-03-20T13:10:57Z">
          <w:pPr>
            <w:pStyle w:val="32"/>
            <w:spacing w:line="360" w:lineRule="auto"/>
            <w:ind w:firstLine="420" w:firstLineChars="0"/>
          </w:pPr>
        </w:pPrChange>
      </w:pPr>
      <w:r>
        <w:rPr>
          <w:rFonts w:hint="eastAsia" w:ascii="Times New Roman" w:hAnsi="Times New Roman"/>
          <w:i w:val="0"/>
          <w:iCs w:val="0"/>
          <w:sz w:val="24"/>
          <w:szCs w:val="24"/>
          <w:vertAlign w:val="baseline"/>
          <w:lang w:val="en-US" w:eastAsia="zh-CN"/>
        </w:rPr>
        <w:t>主域函数：</w:t>
      </w:r>
      <w:r>
        <w:rPr>
          <w:rFonts w:hint="eastAsia" w:ascii="Times New Roman" w:hAnsi="Times New Roman"/>
          <w:i/>
          <w:iCs/>
          <w:sz w:val="24"/>
          <w:szCs w:val="24"/>
          <w:vertAlign w:val="baseline"/>
          <w:lang w:val="en-US" w:eastAsia="zh-CN"/>
        </w:rPr>
        <w:t xml:space="preserve">dom:A </w:t>
      </w:r>
    </w:p>
    <w:p>
      <w:pPr>
        <w:pStyle w:val="32"/>
        <w:spacing w:line="400" w:lineRule="exact"/>
        <w:ind w:firstLine="420" w:firstLineChars="0"/>
        <w:rPr>
          <w:rFonts w:hint="eastAsia" w:ascii="Times New Roman" w:hAnsi="Times New Roman"/>
          <w:i w:val="0"/>
          <w:iCs w:val="0"/>
          <w:sz w:val="24"/>
          <w:szCs w:val="24"/>
          <w:lang w:val="en-US" w:eastAsia="zh-CN"/>
        </w:rPr>
        <w:pPrChange w:id="565"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并且在传递无干扰理论模型中，~为安全域D上安全域间的干扰关系，比如</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属于</w:t>
      </w:r>
      <w:r>
        <w:rPr>
          <w:rFonts w:hint="eastAsia" w:ascii="Times New Roman" w:hAnsi="Times New Roman"/>
          <w:i/>
          <w:iCs/>
          <w:sz w:val="24"/>
          <w:szCs w:val="24"/>
          <w:lang w:val="en-US" w:eastAsia="zh-CN"/>
        </w:rPr>
        <w:t>D</w:t>
      </w:r>
      <w:r>
        <w:rPr>
          <w:rFonts w:hint="eastAsia" w:ascii="Times New Roman" w:hAnsi="Times New Roman"/>
          <w:i w:val="0"/>
          <w:iCs w:val="0"/>
          <w:sz w:val="24"/>
          <w:szCs w:val="24"/>
          <w:lang w:val="en-US" w:eastAsia="zh-CN"/>
        </w:rPr>
        <w:t>；则</w:t>
      </w:r>
      <w:r>
        <w:rPr>
          <w:rFonts w:hint="eastAsia" w:ascii="Times New Roman" w:hAnsi="Times New Roman"/>
          <w:i/>
          <w:iCs/>
          <w:sz w:val="24"/>
          <w:szCs w:val="24"/>
          <w:lang w:val="en-US" w:eastAsia="zh-CN"/>
        </w:rPr>
        <w:t>r~t</w:t>
      </w:r>
      <w:r>
        <w:rPr>
          <w:rFonts w:hint="eastAsia" w:ascii="Times New Roman" w:hAnsi="Times New Roman"/>
          <w:i w:val="0"/>
          <w:iCs w:val="0"/>
          <w:sz w:val="24"/>
          <w:szCs w:val="24"/>
          <w:lang w:val="en-US" w:eastAsia="zh-CN"/>
        </w:rPr>
        <w:t>表示安全域</w:t>
      </w:r>
      <w:r>
        <w:rPr>
          <w:rFonts w:hint="eastAsia" w:ascii="Times New Roman" w:hAnsi="Times New Roman"/>
          <w:i/>
          <w:iCs/>
          <w:sz w:val="24"/>
          <w:szCs w:val="24"/>
          <w:lang w:val="en-US" w:eastAsia="zh-CN"/>
        </w:rPr>
        <w:t>r</w:t>
      </w:r>
      <w:r>
        <w:rPr>
          <w:rFonts w:hint="eastAsia" w:ascii="Times New Roman" w:hAnsi="Times New Roman"/>
          <w:i w:val="0"/>
          <w:iCs w:val="0"/>
          <w:sz w:val="24"/>
          <w:szCs w:val="24"/>
          <w:lang w:val="en-US" w:eastAsia="zh-CN"/>
        </w:rPr>
        <w:t>的信息流向</w:t>
      </w:r>
      <w:r>
        <w:rPr>
          <w:rFonts w:hint="eastAsia" w:ascii="Times New Roman" w:hAnsi="Times New Roman"/>
          <w:i/>
          <w:iCs/>
          <w:sz w:val="24"/>
          <w:szCs w:val="24"/>
          <w:lang w:val="en-US" w:eastAsia="zh-CN"/>
        </w:rPr>
        <w:t>t</w:t>
      </w:r>
      <w:r>
        <w:rPr>
          <w:rFonts w:hint="eastAsia" w:ascii="Times New Roman" w:hAnsi="Times New Roman"/>
          <w:i w:val="0"/>
          <w:iCs w:val="0"/>
          <w:sz w:val="24"/>
          <w:szCs w:val="24"/>
          <w:lang w:val="en-US" w:eastAsia="zh-CN"/>
        </w:rPr>
        <w:t>。定义辅助函数</w:t>
      </w:r>
      <w:r>
        <w:rPr>
          <w:rFonts w:hint="eastAsia" w:ascii="Times New Roman" w:hAnsi="Times New Roman"/>
          <w:i/>
          <w:iCs/>
          <w:sz w:val="24"/>
          <w:szCs w:val="24"/>
          <w:lang w:val="en-US" w:eastAsia="zh-CN"/>
        </w:rPr>
        <w:t>purge:A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 D-&gt;A</w:t>
      </w:r>
      <w:r>
        <w:rPr>
          <w:rFonts w:hint="eastAsia" w:ascii="Times New Roman" w:hAnsi="Times New Roman"/>
          <w:i/>
          <w:iCs/>
          <w:sz w:val="24"/>
          <w:szCs w:val="24"/>
          <w:vertAlign w:val="superscript"/>
          <w:lang w:val="en-US" w:eastAsia="zh-CN"/>
        </w:rPr>
        <w:t>*</w:t>
      </w:r>
      <w:r>
        <w:rPr>
          <w:rFonts w:hint="eastAsia" w:ascii="Times New Roman" w:hAnsi="Times New Roman"/>
          <w:i/>
          <w:iCs/>
          <w:sz w:val="24"/>
          <w:szCs w:val="24"/>
          <w:lang w:val="en-US" w:eastAsia="zh-CN"/>
        </w:rPr>
        <w:t xml:space="preserve"> ,purge(a,v)</w:t>
      </w:r>
      <w:r>
        <w:rPr>
          <w:rFonts w:hint="eastAsia" w:ascii="Times New Roman" w:hAnsi="Times New Roman"/>
          <w:i w:val="0"/>
          <w:iCs w:val="0"/>
          <w:sz w:val="24"/>
          <w:szCs w:val="24"/>
          <w:lang w:val="en-US" w:eastAsia="zh-CN"/>
        </w:rPr>
        <w:t>表示从动作序列</w:t>
      </w:r>
      <w:r>
        <w:rPr>
          <w:rFonts w:hint="eastAsia" w:ascii="Times New Roman" w:hAnsi="Times New Roman"/>
          <w:i/>
          <w:iCs/>
          <w:sz w:val="24"/>
          <w:szCs w:val="24"/>
          <w:lang w:val="en-US" w:eastAsia="zh-CN"/>
        </w:rPr>
        <w:t>a</w:t>
      </w:r>
      <w:r>
        <w:rPr>
          <w:rFonts w:hint="eastAsia" w:ascii="Times New Roman" w:hAnsi="Times New Roman"/>
          <w:i w:val="0"/>
          <w:iCs w:val="0"/>
          <w:sz w:val="24"/>
          <w:szCs w:val="24"/>
          <w:lang w:val="en-US" w:eastAsia="zh-CN"/>
        </w:rPr>
        <w:t>中删除所有从</w:t>
      </w:r>
      <w:r>
        <w:rPr>
          <w:rFonts w:hint="eastAsia" w:ascii="Times New Roman" w:hAnsi="Times New Roman"/>
          <w:i/>
          <w:iCs/>
          <w:sz w:val="24"/>
          <w:szCs w:val="24"/>
          <w:lang w:val="en-US" w:eastAsia="zh-CN"/>
        </w:rPr>
        <w:t>v</w:t>
      </w:r>
      <w:r>
        <w:rPr>
          <w:rFonts w:hint="eastAsia" w:ascii="Times New Roman" w:hAnsi="Times New Roman"/>
          <w:i w:val="0"/>
          <w:iCs w:val="0"/>
          <w:sz w:val="24"/>
          <w:szCs w:val="24"/>
          <w:lang w:val="en-US" w:eastAsia="zh-CN"/>
        </w:rPr>
        <w:t>发出的动作序列。</w:t>
      </w:r>
    </w:p>
    <w:p>
      <w:pPr>
        <w:pStyle w:val="32"/>
        <w:spacing w:line="400" w:lineRule="exact"/>
        <w:ind w:firstLine="420" w:firstLineChars="0"/>
        <w:rPr>
          <w:rFonts w:hint="eastAsia" w:ascii="Times New Roman" w:hAnsi="Times New Roman"/>
          <w:i w:val="0"/>
          <w:iCs w:val="0"/>
          <w:sz w:val="24"/>
          <w:szCs w:val="24"/>
          <w:lang w:val="en-US" w:eastAsia="zh-CN"/>
        </w:rPr>
        <w:pPrChange w:id="566" w:author="Janusio" w:date="2018-03-20T13:10:57Z">
          <w:pPr>
            <w:pStyle w:val="32"/>
            <w:spacing w:line="360" w:lineRule="auto"/>
            <w:ind w:firstLine="420" w:firstLineChars="0"/>
          </w:pPr>
        </w:pPrChange>
      </w:pPr>
      <w:r>
        <w:rPr>
          <w:rFonts w:hint="eastAsia" w:ascii="Times New Roman" w:hAnsi="Times New Roman"/>
          <w:i w:val="0"/>
          <w:iCs w:val="0"/>
          <w:sz w:val="24"/>
          <w:szCs w:val="24"/>
          <w:lang w:val="en-US" w:eastAsia="zh-CN"/>
        </w:rPr>
        <w:t>但是Rushby的无干扰理论并不能完全适用于云计算平台，云计算平台存在着大量安全域以及安全域中的组件，每一个</w:t>
      </w:r>
      <w:ins w:id="567" w:author="Janusio" w:date="2018-03-17T00:33:32Z">
        <w:r>
          <w:rPr>
            <w:rFonts w:hint="eastAsia" w:ascii="Times New Roman" w:hAnsi="Times New Roman"/>
            <w:i w:val="0"/>
            <w:iCs w:val="0"/>
            <w:sz w:val="24"/>
            <w:szCs w:val="24"/>
            <w:lang w:val="en-US" w:eastAsia="zh-CN"/>
          </w:rPr>
          <w:t>组件</w:t>
        </w:r>
      </w:ins>
      <w:del w:id="568" w:author="Janusio" w:date="2018-03-17T00:33:30Z">
        <w:r>
          <w:rPr>
            <w:rFonts w:hint="eastAsia" w:ascii="Times New Roman" w:hAnsi="Times New Roman"/>
            <w:i w:val="0"/>
            <w:iCs w:val="0"/>
            <w:sz w:val="24"/>
            <w:szCs w:val="24"/>
            <w:lang w:val="en-US" w:eastAsia="zh-CN"/>
          </w:rPr>
          <w:delText>组建</w:delText>
        </w:r>
      </w:del>
      <w:r>
        <w:rPr>
          <w:rFonts w:hint="eastAsia" w:ascii="Times New Roman" w:hAnsi="Times New Roman"/>
          <w:i w:val="0"/>
          <w:iCs w:val="0"/>
          <w:sz w:val="24"/>
          <w:szCs w:val="24"/>
          <w:lang w:val="en-US" w:eastAsia="zh-CN"/>
        </w:rPr>
        <w:t>中又包含各自相互影响的行为动作。</w:t>
      </w:r>
    </w:p>
    <w:p>
      <w:pPr>
        <w:pStyle w:val="4"/>
        <w:rPr>
          <w:rFonts w:hint="eastAsia"/>
        </w:rPr>
      </w:pPr>
      <w:bookmarkStart w:id="59" w:name="_Toc24533"/>
      <w:bookmarkStart w:id="60" w:name="_Toc17183"/>
      <w:r>
        <w:rPr>
          <w:rFonts w:hint="eastAsia"/>
          <w:lang w:val="en-US" w:eastAsia="zh-CN"/>
        </w:rPr>
        <w:t>安全系统逻辑理论</w:t>
      </w:r>
      <w:bookmarkEnd w:id="59"/>
      <w:bookmarkEnd w:id="60"/>
    </w:p>
    <w:p>
      <w:pPr>
        <w:pStyle w:val="32"/>
        <w:spacing w:line="400" w:lineRule="exact"/>
        <w:ind w:firstLine="420" w:firstLineChars="0"/>
        <w:rPr>
          <w:rFonts w:hint="eastAsia" w:ascii="Times New Roman" w:hAnsi="Times New Roman"/>
          <w:sz w:val="24"/>
          <w:szCs w:val="24"/>
          <w:lang w:val="en-US" w:eastAsia="zh-CN"/>
        </w:rPr>
        <w:pPrChange w:id="569"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目前的安全系统大部分是为抵御安全威胁设计的复杂的系统，例如：虚拟机管理器，安全内核，操作系统，可信平台模块等。由Anupam Datta</w:t>
      </w:r>
      <w:r>
        <w:rPr>
          <w:rStyle w:val="22"/>
          <w:rFonts w:hint="eastAsia" w:ascii="Times New Roman" w:hAnsi="Times New Roman"/>
          <w:sz w:val="24"/>
          <w:szCs w:val="24"/>
          <w:lang w:val="en-US" w:eastAsia="zh-CN"/>
        </w:rPr>
        <w:t>[</w:t>
      </w:r>
      <w:r>
        <w:rPr>
          <w:rStyle w:val="22"/>
          <w:rFonts w:hint="eastAsia" w:ascii="Times New Roman" w:hAnsi="Times New Roman"/>
          <w:sz w:val="24"/>
          <w:szCs w:val="24"/>
          <w:lang w:val="en-US" w:eastAsia="zh-CN"/>
        </w:rPr>
        <w:endnoteReference w:id="53"/>
      </w:r>
      <w:r>
        <w:rPr>
          <w:rStyle w:val="22"/>
          <w:rFonts w:hint="eastAsia" w:ascii="Times New Roman" w:hAnsi="Times New Roman"/>
          <w:sz w:val="24"/>
          <w:szCs w:val="24"/>
          <w:lang w:val="en-US" w:eastAsia="zh-CN"/>
        </w:rPr>
        <w:t>]</w:t>
      </w:r>
      <w:r>
        <w:rPr>
          <w:rFonts w:hint="eastAsia" w:ascii="Times New Roman" w:hAnsi="Times New Roman"/>
          <w:sz w:val="24"/>
          <w:szCs w:val="24"/>
          <w:lang w:val="en-US" w:eastAsia="zh-CN"/>
        </w:rPr>
        <w:t>等人提出的安全系统逻辑理论建立了一套从系统启动开始，到系统程序依次运行期间对指定程序进行安全性分析的形式化分析机制。</w:t>
      </w:r>
      <w:ins w:id="570" w:author="Janusio" w:date="2018-03-20T13:13:04Z">
        <w:r>
          <w:rPr>
            <w:rFonts w:hint="eastAsia" w:ascii="Times New Roman" w:hAnsi="Times New Roman"/>
            <w:sz w:val="24"/>
            <w:szCs w:val="24"/>
            <w:lang w:val="en-US" w:eastAsia="zh-CN"/>
          </w:rPr>
          <w:t>其</w:t>
        </w:r>
      </w:ins>
      <w:ins w:id="571" w:author="Janusio" w:date="2018-03-20T13:13:06Z">
        <w:r>
          <w:rPr>
            <w:rFonts w:hint="eastAsia" w:ascii="Times New Roman" w:hAnsi="Times New Roman"/>
            <w:sz w:val="24"/>
            <w:szCs w:val="24"/>
            <w:lang w:val="en-US" w:eastAsia="zh-CN"/>
          </w:rPr>
          <w:t>针对</w:t>
        </w:r>
      </w:ins>
      <w:ins w:id="572" w:author="Janusio" w:date="2018-03-20T13:13:17Z">
        <w:r>
          <w:rPr>
            <w:rFonts w:hint="eastAsia" w:ascii="Times New Roman" w:hAnsi="Times New Roman"/>
            <w:sz w:val="24"/>
            <w:szCs w:val="24"/>
            <w:lang w:val="en-US" w:eastAsia="zh-CN"/>
          </w:rPr>
          <w:t>关于</w:t>
        </w:r>
      </w:ins>
      <w:ins w:id="573" w:author="Janusio" w:date="2018-03-20T13:13:20Z">
        <w:r>
          <w:rPr>
            <w:rFonts w:hint="eastAsia" w:ascii="Times New Roman" w:hAnsi="Times New Roman"/>
            <w:sz w:val="24"/>
            <w:szCs w:val="24"/>
            <w:lang w:val="en-US" w:eastAsia="zh-CN"/>
          </w:rPr>
          <w:t>内存</w:t>
        </w:r>
      </w:ins>
      <w:ins w:id="574" w:author="Janusio" w:date="2018-03-20T13:13:21Z">
        <w:r>
          <w:rPr>
            <w:rFonts w:hint="eastAsia" w:ascii="Times New Roman" w:hAnsi="Times New Roman"/>
            <w:sz w:val="24"/>
            <w:szCs w:val="24"/>
            <w:lang w:val="en-US" w:eastAsia="zh-CN"/>
          </w:rPr>
          <w:t>等</w:t>
        </w:r>
      </w:ins>
      <w:ins w:id="575" w:author="Janusio" w:date="2018-03-20T13:13:22Z">
        <w:r>
          <w:rPr>
            <w:rFonts w:hint="eastAsia" w:ascii="Times New Roman" w:hAnsi="Times New Roman"/>
            <w:sz w:val="24"/>
            <w:szCs w:val="24"/>
            <w:lang w:val="en-US" w:eastAsia="zh-CN"/>
          </w:rPr>
          <w:t>资源</w:t>
        </w:r>
      </w:ins>
      <w:ins w:id="576" w:author="Janusio" w:date="2018-03-20T13:13:23Z">
        <w:r>
          <w:rPr>
            <w:rFonts w:hint="eastAsia" w:ascii="Times New Roman" w:hAnsi="Times New Roman"/>
            <w:sz w:val="24"/>
            <w:szCs w:val="24"/>
            <w:lang w:val="en-US" w:eastAsia="zh-CN"/>
          </w:rPr>
          <w:t>的</w:t>
        </w:r>
      </w:ins>
      <w:ins w:id="577" w:author="Janusio" w:date="2018-03-20T13:13:24Z">
        <w:r>
          <w:rPr>
            <w:rFonts w:hint="eastAsia" w:ascii="Times New Roman" w:hAnsi="Times New Roman"/>
            <w:sz w:val="24"/>
            <w:szCs w:val="24"/>
            <w:lang w:val="en-US" w:eastAsia="zh-CN"/>
          </w:rPr>
          <w:t>写入</w:t>
        </w:r>
      </w:ins>
      <w:ins w:id="578" w:author="Janusio" w:date="2018-03-20T13:13:25Z">
        <w:r>
          <w:rPr>
            <w:rFonts w:hint="eastAsia" w:ascii="Times New Roman" w:hAnsi="Times New Roman"/>
            <w:sz w:val="24"/>
            <w:szCs w:val="24"/>
            <w:lang w:val="en-US" w:eastAsia="zh-CN"/>
          </w:rPr>
          <w:t>、</w:t>
        </w:r>
      </w:ins>
      <w:ins w:id="579" w:author="Janusio" w:date="2018-03-20T13:13:32Z">
        <w:r>
          <w:rPr>
            <w:rFonts w:hint="eastAsia" w:ascii="Times New Roman" w:hAnsi="Times New Roman"/>
            <w:sz w:val="24"/>
            <w:szCs w:val="24"/>
            <w:lang w:val="en-US" w:eastAsia="zh-CN"/>
          </w:rPr>
          <w:t>加锁</w:t>
        </w:r>
      </w:ins>
      <w:ins w:id="580" w:author="Janusio" w:date="2018-03-20T13:13:35Z">
        <w:r>
          <w:rPr>
            <w:rFonts w:hint="eastAsia" w:ascii="Times New Roman" w:hAnsi="Times New Roman"/>
            <w:sz w:val="24"/>
            <w:szCs w:val="24"/>
            <w:lang w:val="en-US" w:eastAsia="zh-CN"/>
          </w:rPr>
          <w:t>等的</w:t>
        </w:r>
      </w:ins>
      <w:ins w:id="581" w:author="Janusio" w:date="2018-03-20T13:13:36Z">
        <w:r>
          <w:rPr>
            <w:rFonts w:hint="eastAsia" w:ascii="Times New Roman" w:hAnsi="Times New Roman"/>
            <w:sz w:val="24"/>
            <w:szCs w:val="24"/>
            <w:lang w:val="en-US" w:eastAsia="zh-CN"/>
          </w:rPr>
          <w:t>机制</w:t>
        </w:r>
      </w:ins>
      <w:ins w:id="582" w:author="Janusio" w:date="2018-03-20T13:13:37Z">
        <w:r>
          <w:rPr>
            <w:rFonts w:hint="eastAsia" w:ascii="Times New Roman" w:hAnsi="Times New Roman"/>
            <w:sz w:val="24"/>
            <w:szCs w:val="24"/>
            <w:lang w:val="en-US" w:eastAsia="zh-CN"/>
          </w:rPr>
          <w:t>类似</w:t>
        </w:r>
      </w:ins>
      <w:ins w:id="583" w:author="Janusio" w:date="2018-03-20T13:13:38Z">
        <w:r>
          <w:rPr>
            <w:rFonts w:hint="eastAsia" w:ascii="Times New Roman" w:hAnsi="Times New Roman"/>
            <w:sz w:val="24"/>
            <w:szCs w:val="24"/>
            <w:lang w:val="en-US" w:eastAsia="zh-CN"/>
          </w:rPr>
          <w:t>于</w:t>
        </w:r>
      </w:ins>
      <w:ins w:id="584" w:author="Janusio" w:date="2018-03-20T13:13:39Z">
        <w:r>
          <w:rPr>
            <w:rFonts w:hint="eastAsia" w:ascii="Times New Roman" w:hAnsi="Times New Roman"/>
            <w:sz w:val="24"/>
            <w:szCs w:val="24"/>
            <w:lang w:val="en-US" w:eastAsia="zh-CN"/>
          </w:rPr>
          <w:t>可信</w:t>
        </w:r>
      </w:ins>
      <w:ins w:id="585" w:author="Janusio" w:date="2018-03-20T13:13:41Z">
        <w:r>
          <w:rPr>
            <w:rFonts w:hint="eastAsia" w:ascii="Times New Roman" w:hAnsi="Times New Roman"/>
            <w:sz w:val="24"/>
            <w:szCs w:val="24"/>
            <w:lang w:val="en-US" w:eastAsia="zh-CN"/>
          </w:rPr>
          <w:t>计算</w:t>
        </w:r>
      </w:ins>
      <w:ins w:id="586" w:author="Janusio" w:date="2018-03-20T13:13:43Z">
        <w:r>
          <w:rPr>
            <w:rFonts w:hint="eastAsia" w:ascii="Times New Roman" w:hAnsi="Times New Roman"/>
            <w:sz w:val="24"/>
            <w:szCs w:val="24"/>
            <w:lang w:val="en-US" w:eastAsia="zh-CN"/>
          </w:rPr>
          <w:t>技术的</w:t>
        </w:r>
      </w:ins>
      <w:ins w:id="587" w:author="Janusio" w:date="2018-03-20T13:13:45Z">
        <w:r>
          <w:rPr>
            <w:rFonts w:hint="eastAsia" w:ascii="Times New Roman" w:hAnsi="Times New Roman"/>
            <w:sz w:val="24"/>
            <w:szCs w:val="24"/>
            <w:lang w:val="en-US" w:eastAsia="zh-CN"/>
          </w:rPr>
          <w:t>PCR</w:t>
        </w:r>
      </w:ins>
      <w:ins w:id="588" w:author="Janusio" w:date="2018-03-20T13:13:48Z">
        <w:r>
          <w:rPr>
            <w:rFonts w:hint="eastAsia" w:ascii="Times New Roman" w:hAnsi="Times New Roman"/>
            <w:sz w:val="24"/>
            <w:szCs w:val="24"/>
            <w:lang w:val="en-US" w:eastAsia="zh-CN"/>
          </w:rPr>
          <w:t>和</w:t>
        </w:r>
      </w:ins>
      <w:ins w:id="589" w:author="Janusio" w:date="2018-03-20T13:13:49Z">
        <w:r>
          <w:rPr>
            <w:rFonts w:hint="eastAsia" w:ascii="Times New Roman" w:hAnsi="Times New Roman"/>
            <w:sz w:val="24"/>
            <w:szCs w:val="24"/>
            <w:lang w:val="en-US" w:eastAsia="zh-CN"/>
          </w:rPr>
          <w:t>完整性</w:t>
        </w:r>
      </w:ins>
      <w:ins w:id="590" w:author="Janusio" w:date="2018-03-20T13:13:50Z">
        <w:r>
          <w:rPr>
            <w:rFonts w:hint="eastAsia" w:ascii="Times New Roman" w:hAnsi="Times New Roman"/>
            <w:sz w:val="24"/>
            <w:szCs w:val="24"/>
            <w:lang w:val="en-US" w:eastAsia="zh-CN"/>
          </w:rPr>
          <w:t>度量</w:t>
        </w:r>
      </w:ins>
      <w:ins w:id="591" w:author="Janusio" w:date="2018-03-20T13:13:51Z">
        <w:r>
          <w:rPr>
            <w:rFonts w:hint="eastAsia" w:ascii="Times New Roman" w:hAnsi="Times New Roman"/>
            <w:sz w:val="24"/>
            <w:szCs w:val="24"/>
            <w:lang w:val="en-US" w:eastAsia="zh-CN"/>
          </w:rPr>
          <w:t>，</w:t>
        </w:r>
      </w:ins>
      <w:ins w:id="592" w:author="Janusio" w:date="2018-03-20T13:14:12Z">
        <w:r>
          <w:rPr>
            <w:rFonts w:hint="eastAsia" w:ascii="Times New Roman" w:hAnsi="Times New Roman"/>
            <w:sz w:val="24"/>
            <w:szCs w:val="24"/>
            <w:lang w:val="en-US" w:eastAsia="zh-CN"/>
          </w:rPr>
          <w:t>因此</w:t>
        </w:r>
      </w:ins>
      <w:ins w:id="593" w:author="Janusio" w:date="2018-03-20T13:13:53Z">
        <w:r>
          <w:rPr>
            <w:rFonts w:hint="eastAsia" w:ascii="Times New Roman" w:hAnsi="Times New Roman"/>
            <w:sz w:val="24"/>
            <w:szCs w:val="24"/>
            <w:lang w:val="en-US" w:eastAsia="zh-CN"/>
          </w:rPr>
          <w:t>可以</w:t>
        </w:r>
      </w:ins>
      <w:ins w:id="594" w:author="Janusio" w:date="2018-03-20T13:13:54Z">
        <w:r>
          <w:rPr>
            <w:rFonts w:hint="eastAsia" w:ascii="Times New Roman" w:hAnsi="Times New Roman"/>
            <w:sz w:val="24"/>
            <w:szCs w:val="24"/>
            <w:lang w:val="en-US" w:eastAsia="zh-CN"/>
          </w:rPr>
          <w:t>被</w:t>
        </w:r>
      </w:ins>
      <w:ins w:id="595" w:author="Janusio" w:date="2018-03-20T13:13:56Z">
        <w:r>
          <w:rPr>
            <w:rFonts w:hint="eastAsia" w:ascii="Times New Roman" w:hAnsi="Times New Roman"/>
            <w:sz w:val="24"/>
            <w:szCs w:val="24"/>
            <w:lang w:val="en-US" w:eastAsia="zh-CN"/>
          </w:rPr>
          <w:t>用来</w:t>
        </w:r>
      </w:ins>
      <w:ins w:id="596" w:author="Janusio" w:date="2018-03-20T13:13:59Z">
        <w:r>
          <w:rPr>
            <w:rFonts w:hint="eastAsia" w:ascii="Times New Roman" w:hAnsi="Times New Roman"/>
            <w:sz w:val="24"/>
            <w:szCs w:val="24"/>
            <w:lang w:val="en-US" w:eastAsia="zh-CN"/>
          </w:rPr>
          <w:t>对</w:t>
        </w:r>
      </w:ins>
      <w:ins w:id="597" w:author="Janusio" w:date="2018-03-20T13:14:01Z">
        <w:r>
          <w:rPr>
            <w:rFonts w:hint="eastAsia" w:ascii="Times New Roman" w:hAnsi="Times New Roman"/>
            <w:sz w:val="24"/>
            <w:szCs w:val="24"/>
            <w:lang w:val="en-US" w:eastAsia="zh-CN"/>
          </w:rPr>
          <w:t>可信</w:t>
        </w:r>
      </w:ins>
      <w:ins w:id="598" w:author="Janusio" w:date="2018-03-20T13:14:02Z">
        <w:r>
          <w:rPr>
            <w:rFonts w:hint="eastAsia" w:ascii="Times New Roman" w:hAnsi="Times New Roman"/>
            <w:sz w:val="24"/>
            <w:szCs w:val="24"/>
            <w:lang w:val="en-US" w:eastAsia="zh-CN"/>
          </w:rPr>
          <w:t>计算</w:t>
        </w:r>
      </w:ins>
      <w:ins w:id="599" w:author="Janusio" w:date="2018-03-20T13:14:04Z">
        <w:r>
          <w:rPr>
            <w:rFonts w:hint="eastAsia" w:ascii="Times New Roman" w:hAnsi="Times New Roman"/>
            <w:sz w:val="24"/>
            <w:szCs w:val="24"/>
            <w:lang w:val="en-US" w:eastAsia="zh-CN"/>
          </w:rPr>
          <w:t>信任链</w:t>
        </w:r>
      </w:ins>
      <w:ins w:id="600" w:author="Janusio" w:date="2018-03-20T13:14:20Z">
        <w:r>
          <w:rPr>
            <w:rFonts w:hint="eastAsia" w:ascii="Times New Roman" w:hAnsi="Times New Roman"/>
            <w:sz w:val="24"/>
            <w:szCs w:val="24"/>
            <w:lang w:val="en-US" w:eastAsia="zh-CN"/>
          </w:rPr>
          <w:t>模型</w:t>
        </w:r>
      </w:ins>
      <w:ins w:id="601" w:author="Janusio" w:date="2018-03-20T13:14:04Z">
        <w:r>
          <w:rPr>
            <w:rFonts w:hint="eastAsia" w:ascii="Times New Roman" w:hAnsi="Times New Roman"/>
            <w:sz w:val="24"/>
            <w:szCs w:val="24"/>
            <w:lang w:val="en-US" w:eastAsia="zh-CN"/>
          </w:rPr>
          <w:t>的</w:t>
        </w:r>
      </w:ins>
      <w:ins w:id="602" w:author="Janusio" w:date="2018-03-20T13:14:06Z">
        <w:r>
          <w:rPr>
            <w:rFonts w:hint="eastAsia" w:ascii="Times New Roman" w:hAnsi="Times New Roman"/>
            <w:sz w:val="24"/>
            <w:szCs w:val="24"/>
            <w:lang w:val="en-US" w:eastAsia="zh-CN"/>
          </w:rPr>
          <w:t>形式化分析</w:t>
        </w:r>
      </w:ins>
      <w:ins w:id="603" w:author="Janusio" w:date="2018-03-20T13:14:07Z">
        <w:r>
          <w:rPr>
            <w:rFonts w:hint="eastAsia" w:ascii="Times New Roman" w:hAnsi="Times New Roman"/>
            <w:sz w:val="24"/>
            <w:szCs w:val="24"/>
            <w:lang w:val="en-US" w:eastAsia="zh-CN"/>
          </w:rPr>
          <w:t>。</w:t>
        </w:r>
      </w:ins>
      <w:r>
        <w:rPr>
          <w:rFonts w:hint="eastAsia" w:ascii="Times New Roman" w:hAnsi="Times New Roman"/>
          <w:sz w:val="24"/>
          <w:szCs w:val="24"/>
          <w:lang w:val="en-US" w:eastAsia="zh-CN"/>
        </w:rPr>
        <w:t>下面本文简要的介绍本文用到的安全系统逻辑中的部分定义。</w:t>
      </w:r>
    </w:p>
    <w:p>
      <w:pPr>
        <w:pStyle w:val="32"/>
        <w:spacing w:line="400" w:lineRule="exact"/>
        <w:ind w:firstLine="420" w:firstLineChars="0"/>
        <w:rPr>
          <w:rFonts w:hint="eastAsia" w:ascii="Times New Roman" w:hAnsi="Times New Roman"/>
          <w:i w:val="0"/>
          <w:iCs w:val="0"/>
          <w:sz w:val="24"/>
          <w:szCs w:val="24"/>
          <w:lang w:val="en-US" w:eastAsia="zh-CN"/>
        </w:rPr>
        <w:pPrChange w:id="604" w:author="Janusio" w:date="2018-03-20T13:14:31Z">
          <w:pPr>
            <w:pStyle w:val="32"/>
            <w:spacing w:line="360" w:lineRule="auto"/>
            <w:ind w:firstLine="420" w:firstLineChars="0"/>
          </w:pPr>
        </w:pPrChange>
      </w:pPr>
      <w:r>
        <w:rPr>
          <w:rFonts w:hint="eastAsia" w:ascii="Times New Roman" w:hAnsi="Times New Roman"/>
          <w:sz w:val="24"/>
          <w:szCs w:val="24"/>
          <w:lang w:val="en-US" w:eastAsia="zh-CN"/>
        </w:rPr>
        <w:t xml:space="preserve">read </w:t>
      </w:r>
      <w:r>
        <w:rPr>
          <w:rFonts w:hint="eastAsia" w:ascii="Times New Roman" w:hAnsi="Times New Roman"/>
          <w:i/>
          <w:iCs/>
          <w:sz w:val="24"/>
          <w:szCs w:val="24"/>
          <w:lang w:val="en-US" w:eastAsia="zh-CN"/>
        </w:rPr>
        <w:t xml:space="preserve">l </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r>
        <w:rPr>
          <w:rFonts w:hint="eastAsia" w:ascii="Times New Roman" w:hAnsi="Times New Roman"/>
          <w:i w:val="0"/>
          <w:iCs w:val="0"/>
          <w:sz w:val="24"/>
          <w:szCs w:val="24"/>
          <w:lang w:val="en-US" w:eastAsia="zh-CN"/>
        </w:rPr>
        <w:t>读取定位</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中的行为；</w:t>
      </w:r>
    </w:p>
    <w:p>
      <w:pPr>
        <w:pStyle w:val="32"/>
        <w:spacing w:line="400" w:lineRule="exact"/>
        <w:ind w:firstLine="420" w:firstLineChars="0"/>
        <w:rPr>
          <w:rFonts w:hint="eastAsia" w:ascii="Times New Roman" w:hAnsi="Times New Roman"/>
          <w:i/>
          <w:iCs/>
          <w:sz w:val="24"/>
          <w:szCs w:val="24"/>
          <w:lang w:val="en-US" w:eastAsia="zh-CN"/>
        </w:rPr>
        <w:pPrChange w:id="605"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write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中写入数据</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r>
        <w:rPr>
          <w:rFonts w:hint="eastAsia" w:ascii="Times New Roman" w:hAnsi="Times New Roman"/>
          <w:i/>
          <w:iCs/>
          <w:sz w:val="24"/>
          <w:szCs w:val="24"/>
          <w:lang w:val="en-US" w:eastAsia="zh-CN"/>
        </w:rPr>
        <w:t xml:space="preserve"> </w:t>
      </w:r>
    </w:p>
    <w:p>
      <w:pPr>
        <w:pStyle w:val="32"/>
        <w:spacing w:line="400" w:lineRule="exact"/>
        <w:ind w:firstLine="420" w:firstLineChars="0"/>
        <w:rPr>
          <w:rFonts w:hint="eastAsia" w:ascii="Times New Roman" w:hAnsi="Times New Roman"/>
          <w:i w:val="0"/>
          <w:iCs w:val="0"/>
          <w:sz w:val="24"/>
          <w:szCs w:val="24"/>
          <w:lang w:val="en-US" w:eastAsia="zh-CN"/>
        </w:rPr>
        <w:pPrChange w:id="606"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extend </w:t>
      </w:r>
      <w:r>
        <w:rPr>
          <w:rFonts w:hint="eastAsia" w:ascii="Times New Roman" w:hAnsi="Times New Roman"/>
          <w:i/>
          <w:iCs/>
          <w:sz w:val="24"/>
          <w:szCs w:val="24"/>
          <w:lang w:val="en-US" w:eastAsia="zh-CN"/>
        </w:rPr>
        <w:t>l,e</w:t>
      </w:r>
      <w:r>
        <w:rPr>
          <w:rFonts w:hint="eastAsia" w:ascii="Times New Roman" w:hAnsi="Times New Roman"/>
          <w:i w:val="0"/>
          <w:iCs w:val="0"/>
          <w:sz w:val="24"/>
          <w:szCs w:val="24"/>
          <w:lang w:val="en-US" w:eastAsia="zh-CN"/>
        </w:rPr>
        <w:t xml:space="preserve"> : 向PCR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中扩展</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07"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lock</w:t>
      </w:r>
      <w:r>
        <w:rPr>
          <w:rFonts w:hint="eastAsia" w:ascii="Times New Roman" w:hAnsi="Times New Roman"/>
          <w:i/>
          <w:iCs/>
          <w:sz w:val="24"/>
          <w:szCs w:val="24"/>
          <w:lang w:val="en-US" w:eastAsia="zh-CN"/>
        </w:rPr>
        <w:t xml:space="preserve"> l</w:t>
      </w:r>
      <w:r>
        <w:rPr>
          <w:rFonts w:hint="eastAsia" w:ascii="Times New Roman" w:hAnsi="Times New Roman"/>
          <w:i w:val="0"/>
          <w:iCs w:val="0"/>
          <w:sz w:val="24"/>
          <w:szCs w:val="24"/>
          <w:lang w:val="en-US" w:eastAsia="zh-CN"/>
        </w:rPr>
        <w:t xml:space="preserve"> : 向</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加入写锁；</w:t>
      </w:r>
    </w:p>
    <w:p>
      <w:pPr>
        <w:pStyle w:val="32"/>
        <w:spacing w:line="400" w:lineRule="exact"/>
        <w:ind w:firstLine="420" w:firstLineChars="0"/>
        <w:rPr>
          <w:rFonts w:hint="eastAsia" w:ascii="Times New Roman" w:hAnsi="Times New Roman"/>
          <w:i w:val="0"/>
          <w:iCs w:val="0"/>
          <w:sz w:val="24"/>
          <w:szCs w:val="24"/>
          <w:lang w:val="en-US" w:eastAsia="zh-CN"/>
        </w:rPr>
        <w:pPrChange w:id="608"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unlock </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 xml:space="preserve"> : 释放</w:t>
      </w:r>
      <w:r>
        <w:rPr>
          <w:rFonts w:hint="eastAsia" w:ascii="Times New Roman" w:hAnsi="Times New Roman"/>
          <w:i/>
          <w:iCs/>
          <w:sz w:val="24"/>
          <w:szCs w:val="24"/>
          <w:lang w:val="en-US" w:eastAsia="zh-CN"/>
        </w:rPr>
        <w:t>l</w:t>
      </w:r>
      <w:r>
        <w:rPr>
          <w:rFonts w:hint="eastAsia" w:ascii="Times New Roman" w:hAnsi="Times New Roman"/>
          <w:i w:val="0"/>
          <w:iCs w:val="0"/>
          <w:sz w:val="24"/>
          <w:szCs w:val="24"/>
          <w:lang w:val="en-US" w:eastAsia="zh-CN"/>
        </w:rPr>
        <w:t>的的写锁；</w:t>
      </w:r>
    </w:p>
    <w:p>
      <w:pPr>
        <w:pStyle w:val="32"/>
        <w:spacing w:line="400" w:lineRule="exact"/>
        <w:ind w:firstLine="420" w:firstLineChars="0"/>
        <w:rPr>
          <w:rFonts w:hint="eastAsia" w:ascii="Times New Roman" w:hAnsi="Times New Roman"/>
          <w:i w:val="0"/>
          <w:iCs w:val="0"/>
          <w:sz w:val="24"/>
          <w:szCs w:val="24"/>
          <w:lang w:val="en-US" w:eastAsia="zh-CN"/>
        </w:rPr>
        <w:pPrChange w:id="609"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send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:发送消息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pStyle w:val="32"/>
        <w:spacing w:line="400" w:lineRule="exact"/>
        <w:ind w:firstLine="420" w:firstLineChars="0"/>
        <w:rPr>
          <w:rFonts w:hint="eastAsia" w:ascii="Times New Roman" w:hAnsi="Times New Roman"/>
          <w:i w:val="0"/>
          <w:iCs w:val="0"/>
          <w:sz w:val="24"/>
          <w:szCs w:val="24"/>
          <w:lang w:val="en-US" w:eastAsia="zh-CN"/>
        </w:rPr>
        <w:pPrChange w:id="610" w:author="Janusio" w:date="2018-03-20T13:14:31Z">
          <w:pPr>
            <w:pStyle w:val="32"/>
            <w:spacing w:line="360" w:lineRule="auto"/>
            <w:ind w:firstLine="420" w:firstLineChars="0"/>
          </w:pPr>
        </w:pPrChange>
      </w:pPr>
      <w:r>
        <w:rPr>
          <w:rFonts w:hint="eastAsia" w:ascii="Times New Roman" w:hAnsi="Times New Roman"/>
          <w:i w:val="0"/>
          <w:iCs w:val="0"/>
          <w:sz w:val="24"/>
          <w:szCs w:val="24"/>
          <w:lang w:val="en-US" w:eastAsia="zh-CN"/>
        </w:rPr>
        <w:t xml:space="preserve">Receive </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 xml:space="preserve"> : 收到信息</w:t>
      </w:r>
      <w:r>
        <w:rPr>
          <w:rFonts w:hint="eastAsia" w:ascii="Times New Roman" w:hAnsi="Times New Roman"/>
          <w:i/>
          <w:iCs/>
          <w:sz w:val="24"/>
          <w:szCs w:val="24"/>
          <w:lang w:val="en-US" w:eastAsia="zh-CN"/>
        </w:rPr>
        <w:t>e</w:t>
      </w:r>
      <w:r>
        <w:rPr>
          <w:rFonts w:hint="eastAsia" w:ascii="Times New Roman" w:hAnsi="Times New Roman"/>
          <w:i w:val="0"/>
          <w:iCs w:val="0"/>
          <w:sz w:val="24"/>
          <w:szCs w:val="24"/>
          <w:lang w:val="en-US" w:eastAsia="zh-CN"/>
        </w:rPr>
        <w:t>；</w:t>
      </w:r>
    </w:p>
    <w:p>
      <w:pPr>
        <w:spacing w:line="400" w:lineRule="exact"/>
        <w:ind w:firstLine="420" w:firstLineChars="0"/>
        <w:rPr>
          <w:rFonts w:hint="eastAsia"/>
          <w:i/>
          <w:iCs/>
          <w:sz w:val="24"/>
          <w:szCs w:val="24"/>
          <w:lang w:val="en-US" w:eastAsia="zh-CN"/>
        </w:rPr>
        <w:pPrChange w:id="611" w:author="Janusio" w:date="2018-03-20T13:14:31Z">
          <w:pPr>
            <w:spacing w:line="360" w:lineRule="auto"/>
            <w:ind w:firstLine="420" w:firstLineChars="0"/>
          </w:pPr>
        </w:pPrChange>
      </w:pPr>
      <w:r>
        <w:rPr>
          <w:rFonts w:hint="eastAsia" w:ascii="Times New Roman" w:hAnsi="Times New Roman"/>
          <w:i w:val="0"/>
          <w:iCs w:val="0"/>
          <w:sz w:val="24"/>
          <w:szCs w:val="24"/>
          <w:lang w:val="en-US" w:eastAsia="zh-CN"/>
        </w:rPr>
        <w:t xml:space="preserve">sign </w:t>
      </w:r>
      <w:r>
        <w:rPr>
          <w:rFonts w:hint="eastAsia" w:ascii="Times New Roman" w:hAnsi="Times New Roman"/>
          <w:i/>
          <w:iCs/>
          <w:sz w:val="24"/>
          <w:szCs w:val="24"/>
          <w:lang w:val="en-US" w:eastAsia="zh-CN"/>
        </w:rPr>
        <w:t>e,K</w:t>
      </w:r>
      <w:r>
        <w:rPr>
          <w:rFonts w:hint="eastAsia" w:ascii="Times New Roman" w:hAnsi="Times New Roman"/>
          <w:i w:val="0"/>
          <w:iCs w:val="0"/>
          <w:sz w:val="24"/>
          <w:szCs w:val="24"/>
          <w:lang w:val="en-US" w:eastAsia="zh-CN"/>
        </w:rPr>
        <w:t xml:space="preserve"> : 用私钥</w:t>
      </w:r>
      <w:r>
        <w:rPr>
          <w:rFonts w:hint="eastAsia" w:ascii="Times New Roman" w:hAnsi="Times New Roman"/>
          <w:i/>
          <w:iCs/>
          <w:sz w:val="24"/>
          <w:szCs w:val="24"/>
          <w:lang w:val="en-US" w:eastAsia="zh-CN"/>
        </w:rPr>
        <w:t>K</w:t>
      </w:r>
      <w:r>
        <w:rPr>
          <w:rFonts w:hint="eastAsia" w:ascii="Times New Roman" w:hAnsi="Times New Roman"/>
          <w:i w:val="0"/>
          <w:iCs w:val="0"/>
          <w:sz w:val="24"/>
          <w:szCs w:val="24"/>
          <w:lang w:val="en-US" w:eastAsia="zh-CN"/>
        </w:rPr>
        <w:t>签名</w:t>
      </w:r>
      <w:r>
        <w:rPr>
          <w:rFonts w:hint="eastAsia" w:ascii="Times New Roman" w:hAnsi="Times New Roman"/>
          <w:i/>
          <w:iCs/>
          <w:sz w:val="24"/>
          <w:szCs w:val="24"/>
          <w:lang w:val="en-US" w:eastAsia="zh-CN"/>
        </w:rPr>
        <w:t>e</w:t>
      </w:r>
      <w:r>
        <w:rPr>
          <w:rFonts w:hint="eastAsia"/>
          <w:i/>
          <w:iCs/>
          <w:sz w:val="24"/>
          <w:szCs w:val="24"/>
          <w:lang w:val="en-US" w:eastAsia="zh-CN"/>
        </w:rPr>
        <w:t>。</w:t>
      </w:r>
    </w:p>
    <w:p>
      <w:pPr>
        <w:pStyle w:val="3"/>
        <w:spacing w:line="360" w:lineRule="auto"/>
        <w:ind w:firstLine="0" w:firstLineChars="0"/>
        <w:rPr>
          <w:rFonts w:hint="default"/>
          <w:i w:val="0"/>
          <w:iCs w:val="0"/>
          <w:sz w:val="24"/>
          <w:szCs w:val="24"/>
          <w:lang w:val="en-US" w:eastAsia="zh-CN"/>
        </w:rPr>
      </w:pPr>
      <w:bookmarkStart w:id="61" w:name="_Toc1076"/>
      <w:bookmarkStart w:id="62" w:name="_Toc23395"/>
      <w:r>
        <w:rPr>
          <w:rFonts w:hint="default"/>
          <w:i w:val="0"/>
          <w:iCs w:val="0"/>
          <w:sz w:val="24"/>
          <w:szCs w:val="24"/>
          <w:lang w:val="en-US" w:eastAsia="zh-CN"/>
        </w:rPr>
        <w:t>本章小结</w:t>
      </w:r>
      <w:bookmarkEnd w:id="61"/>
      <w:bookmarkEnd w:id="62"/>
    </w:p>
    <w:p>
      <w:pPr>
        <w:spacing w:line="400" w:lineRule="exact"/>
        <w:ind w:firstLine="420" w:firstLineChars="0"/>
        <w:rPr>
          <w:rFonts w:hint="eastAsia"/>
          <w:lang w:val="en-US" w:eastAsia="zh-CN"/>
        </w:rPr>
        <w:pPrChange w:id="612" w:author="Janusio" w:date="2018-03-20T13:14:44Z">
          <w:pPr>
            <w:spacing w:line="360" w:lineRule="auto"/>
            <w:ind w:firstLine="420" w:firstLineChars="0"/>
          </w:pPr>
        </w:pPrChange>
      </w:pPr>
      <w:r>
        <w:rPr>
          <w:rFonts w:hint="eastAsia"/>
          <w:lang w:val="en-US" w:eastAsia="zh-CN"/>
        </w:rPr>
        <w:t>本章主要对于本文研究内容相关的主要技术及理论进行分析和介绍。主要介绍了虚拟化技术，以及从虚拟化实现方式、虚拟化实现层次介绍了虚拟化技术的分类，以及从虚拟机管理的角度上介绍了虚拟机监视器VMM等；随后介绍了可信计算技术中的关键技术可信平台模块以及信任链技术，并简单介绍了信任链技术中的重要的概念PCR和信任链度量方式等。然后简单介绍了可信计算技术虚拟化及虚拟可信平台模块的基本要求。最后介绍了安全系统逻辑和无干扰理论中一些最基本的定义和函数，后文本文将利用这两种形式化方法或者其扩展对本文建立的信任链模型进行分析。</w:t>
      </w:r>
    </w:p>
    <w:p>
      <w:pPr>
        <w:spacing w:line="360" w:lineRule="auto"/>
        <w:ind w:firstLine="420" w:firstLineChars="0"/>
        <w:rPr>
          <w:del w:id="613" w:author="Janusio" w:date="2018-03-17T00:35:45Z"/>
          <w:rFonts w:hint="eastAsia"/>
        </w:rPr>
      </w:pPr>
    </w:p>
    <w:p>
      <w:pPr>
        <w:spacing w:line="360" w:lineRule="auto"/>
        <w:ind w:firstLine="420" w:firstLineChars="0"/>
        <w:rPr>
          <w:del w:id="614" w:author="Janusio" w:date="2018-03-17T00:35:45Z"/>
          <w:rFonts w:hint="eastAsia"/>
        </w:rPr>
      </w:pPr>
    </w:p>
    <w:p>
      <w:pPr>
        <w:spacing w:line="360" w:lineRule="auto"/>
        <w:ind w:firstLine="420" w:firstLineChars="0"/>
        <w:rPr>
          <w:del w:id="615" w:author="Janusio" w:date="2018-03-17T00:35:45Z"/>
          <w:rFonts w:hint="eastAsia"/>
        </w:rPr>
      </w:pPr>
    </w:p>
    <w:p>
      <w:pPr>
        <w:spacing w:line="360" w:lineRule="auto"/>
        <w:ind w:firstLine="420" w:firstLineChars="0"/>
        <w:rPr>
          <w:del w:id="616" w:author="Janusio" w:date="2018-03-17T00:35:45Z"/>
          <w:rFonts w:hint="eastAsia"/>
        </w:rPr>
      </w:pPr>
    </w:p>
    <w:p>
      <w:pPr>
        <w:spacing w:line="360" w:lineRule="auto"/>
        <w:ind w:firstLine="420" w:firstLineChars="0"/>
        <w:rPr>
          <w:del w:id="617" w:author="Janusio" w:date="2018-03-17T00:35:45Z"/>
          <w:rFonts w:hint="eastAsia"/>
        </w:rPr>
      </w:pPr>
    </w:p>
    <w:p>
      <w:pPr>
        <w:spacing w:line="360" w:lineRule="auto"/>
        <w:ind w:firstLine="420" w:firstLineChars="0"/>
        <w:rPr>
          <w:del w:id="618" w:author="Janusio" w:date="2018-03-17T00:35:45Z"/>
          <w:rFonts w:hint="eastAsia"/>
        </w:rPr>
      </w:pPr>
    </w:p>
    <w:p>
      <w:pPr>
        <w:spacing w:line="360" w:lineRule="auto"/>
        <w:ind w:firstLine="420" w:firstLineChars="0"/>
        <w:rPr>
          <w:del w:id="619" w:author="Janusio" w:date="2018-03-17T00:35:45Z"/>
          <w:rFonts w:hint="eastAsia"/>
        </w:rPr>
      </w:pPr>
    </w:p>
    <w:p>
      <w:pPr>
        <w:spacing w:line="360" w:lineRule="auto"/>
        <w:ind w:firstLine="420" w:firstLineChars="0"/>
        <w:rPr>
          <w:del w:id="620" w:author="Janusio" w:date="2018-03-17T00:35:45Z"/>
          <w:rFonts w:hint="eastAsia"/>
        </w:rPr>
      </w:pPr>
    </w:p>
    <w:p>
      <w:pPr>
        <w:spacing w:line="360" w:lineRule="auto"/>
        <w:ind w:firstLine="420" w:firstLineChars="0"/>
        <w:rPr>
          <w:del w:id="621" w:author="Janusio" w:date="2018-03-17T00:35:45Z"/>
          <w:rFonts w:hint="eastAsia"/>
        </w:rPr>
      </w:pPr>
    </w:p>
    <w:p>
      <w:pPr>
        <w:spacing w:line="360" w:lineRule="auto"/>
        <w:ind w:firstLine="420" w:firstLineChars="0"/>
        <w:rPr>
          <w:del w:id="622" w:author="Janusio" w:date="2018-03-17T00:35:45Z"/>
          <w:rFonts w:hint="eastAsia"/>
        </w:rPr>
      </w:pPr>
    </w:p>
    <w:p>
      <w:pPr>
        <w:spacing w:line="360" w:lineRule="auto"/>
        <w:ind w:firstLine="420" w:firstLineChars="0"/>
        <w:rPr>
          <w:del w:id="623" w:author="Janusio" w:date="2018-03-17T00:35:45Z"/>
          <w:rFonts w:hint="eastAsia"/>
        </w:rPr>
      </w:pPr>
    </w:p>
    <w:p>
      <w:pPr>
        <w:spacing w:line="360" w:lineRule="auto"/>
        <w:ind w:firstLine="420" w:firstLineChars="0"/>
        <w:rPr>
          <w:del w:id="624" w:author="Janusio" w:date="2018-03-17T00:35:45Z"/>
          <w:rFonts w:hint="eastAsia"/>
        </w:rPr>
      </w:pPr>
    </w:p>
    <w:p>
      <w:pPr>
        <w:spacing w:line="360" w:lineRule="auto"/>
        <w:ind w:firstLine="420" w:firstLineChars="0"/>
        <w:rPr>
          <w:del w:id="625" w:author="Janusio" w:date="2018-03-17T00:35:45Z"/>
          <w:rFonts w:hint="eastAsia"/>
        </w:rPr>
      </w:pPr>
    </w:p>
    <w:p>
      <w:pPr>
        <w:spacing w:line="360" w:lineRule="auto"/>
        <w:ind w:firstLine="420" w:firstLineChars="0"/>
        <w:rPr>
          <w:del w:id="626" w:author="Janusio" w:date="2018-03-17T00:35:45Z"/>
          <w:rFonts w:hint="eastAsia"/>
        </w:rPr>
      </w:pPr>
    </w:p>
    <w:p>
      <w:pPr>
        <w:spacing w:line="360" w:lineRule="auto"/>
        <w:ind w:firstLine="420" w:firstLineChars="0"/>
        <w:rPr>
          <w:del w:id="627" w:author="Janusio" w:date="2018-03-17T00:35:45Z"/>
          <w:rFonts w:hint="eastAsia"/>
        </w:rPr>
      </w:pPr>
    </w:p>
    <w:p>
      <w:pPr>
        <w:spacing w:line="360" w:lineRule="auto"/>
        <w:ind w:firstLine="420" w:firstLineChars="0"/>
        <w:rPr>
          <w:del w:id="628" w:author="Janusio" w:date="2018-03-17T00:35:45Z"/>
          <w:rFonts w:hint="eastAsia"/>
        </w:rPr>
      </w:pPr>
    </w:p>
    <w:p>
      <w:pPr>
        <w:spacing w:line="360" w:lineRule="auto"/>
        <w:ind w:firstLine="420" w:firstLineChars="0"/>
        <w:rPr>
          <w:rFonts w:hint="eastAsia"/>
        </w:rPr>
      </w:pPr>
    </w:p>
    <w:p>
      <w:pPr>
        <w:spacing w:line="360" w:lineRule="auto"/>
        <w:ind w:firstLine="420" w:firstLineChars="0"/>
        <w:rPr>
          <w:rFonts w:hint="eastAsia"/>
        </w:rPr>
        <w:sectPr>
          <w:headerReference r:id="rId17"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p>
    <w:p>
      <w:pPr>
        <w:ind w:firstLine="0" w:firstLineChars="0"/>
        <w:rPr>
          <w:del w:id="630" w:author="Janusio" w:date="2018-03-17T00:35:36Z"/>
          <w:rFonts w:hint="eastAsia"/>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29" w:author="Janusio" w:date="2018-03-17T00:34:24Z">
          <w:pPr/>
        </w:pPrChange>
      </w:pPr>
      <w:bookmarkStart w:id="63" w:name="_Toc13864"/>
    </w:p>
    <w:p>
      <w:pPr>
        <w:tabs>
          <w:tab w:val="left" w:pos="420"/>
        </w:tabs>
        <w:rPr>
          <w:ins w:id="632" w:author="Janusio" w:date="2018-03-20T13:15:00Z"/>
          <w:rFonts w:hint="eastAsia"/>
        </w:rPr>
        <w:sectPr>
          <w:headerReference r:id="rId18" w:type="default"/>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Change w:id="631" w:author="Janusio" w:date="2018-03-20T13:15:17Z">
          <w:pPr>
            <w:pStyle w:val="2"/>
          </w:pPr>
        </w:pPrChange>
      </w:pPr>
      <w:bookmarkStart w:id="64" w:name="_Toc24996"/>
    </w:p>
    <w:p>
      <w:pPr>
        <w:pStyle w:val="2"/>
        <w:rPr>
          <w:rFonts w:hint="eastAsia" w:ascii="Times New Roman" w:hAnsi="Times New Roman" w:eastAsia="仿宋_GB2312"/>
          <w:b/>
          <w:sz w:val="30"/>
          <w:szCs w:val="30"/>
        </w:rPr>
      </w:pPr>
      <w:r>
        <w:rPr>
          <w:rFonts w:hint="eastAsia" w:ascii="Times New Roman" w:hAnsi="Times New Roman" w:eastAsia="黑体"/>
          <w:sz w:val="32"/>
          <w:szCs w:val="32"/>
          <w:lang w:val="en-US" w:eastAsia="zh-CN"/>
        </w:rPr>
        <w:t>具有瀑布特征的TVP</w:t>
      </w:r>
      <w:r>
        <w:rPr>
          <w:rFonts w:hint="eastAsia" w:ascii="Times New Roman" w:hAnsi="Times New Roman"/>
          <w:sz w:val="32"/>
          <w:szCs w:val="32"/>
          <w:lang w:val="en-US" w:eastAsia="zh-CN"/>
        </w:rPr>
        <w:t>架构及信任链模型</w:t>
      </w:r>
      <w:bookmarkEnd w:id="63"/>
      <w:bookmarkEnd w:id="64"/>
    </w:p>
    <w:p>
      <w:pPr>
        <w:spacing w:line="400" w:lineRule="exact"/>
        <w:rPr>
          <w:rFonts w:hint="eastAsia"/>
        </w:rPr>
        <w:pPrChange w:id="633" w:author="Janusio" w:date="2018-03-20T13:15:32Z">
          <w:pPr/>
        </w:pPrChange>
      </w:pPr>
      <w:r>
        <w:rPr>
          <w:rFonts w:hint="eastAsia"/>
        </w:rPr>
        <w:t>本文提出了具有瀑布特征的TVP-QT架构及信任链模型，本</w:t>
      </w:r>
      <w:r>
        <w:rPr>
          <w:rFonts w:hint="eastAsia"/>
          <w:lang w:val="en-US" w:eastAsia="zh-CN"/>
        </w:rPr>
        <w:t>章</w:t>
      </w:r>
      <w:r>
        <w:rPr>
          <w:rFonts w:hint="eastAsia"/>
        </w:rPr>
        <w:t>将对TVP-QT架构及信任链模型进行详细的描述。本文主要针对TVP-QT及信任链模型，而针对虚拟化平台固有的安全性机制，比如</w:t>
      </w:r>
      <w:ins w:id="634" w:author="Janusio" w:date="2018-03-17T00:42:10Z">
        <w:r>
          <w:rPr>
            <w:rFonts w:hint="eastAsia"/>
            <w:lang w:val="en-US" w:eastAsia="zh-CN"/>
          </w:rPr>
          <w:t>VMM</w:t>
        </w:r>
      </w:ins>
      <w:ins w:id="635" w:author="Janusio" w:date="2018-03-17T00:42:17Z">
        <w:r>
          <w:rPr>
            <w:rFonts w:hint="eastAsia"/>
            <w:lang w:val="en-US" w:eastAsia="zh-CN"/>
          </w:rPr>
          <w:t>资源</w:t>
        </w:r>
      </w:ins>
      <w:ins w:id="636" w:author="Janusio" w:date="2018-03-17T00:42:18Z">
        <w:r>
          <w:rPr>
            <w:rFonts w:hint="eastAsia"/>
            <w:lang w:val="en-US" w:eastAsia="zh-CN"/>
          </w:rPr>
          <w:t>隔离</w:t>
        </w:r>
      </w:ins>
      <w:ins w:id="637" w:author="Janusio" w:date="2018-03-17T00:42:21Z">
        <w:r>
          <w:rPr>
            <w:rFonts w:hint="eastAsia"/>
            <w:lang w:val="en-US" w:eastAsia="zh-CN"/>
          </w:rPr>
          <w:t>、</w:t>
        </w:r>
      </w:ins>
      <w:ins w:id="638" w:author="Janusio" w:date="2018-03-17T00:42:22Z">
        <w:r>
          <w:rPr>
            <w:rFonts w:hint="eastAsia"/>
            <w:lang w:val="en-US" w:eastAsia="zh-CN"/>
          </w:rPr>
          <w:t>VMM</w:t>
        </w:r>
      </w:ins>
      <w:ins w:id="639" w:author="Janusio" w:date="2018-03-17T00:42:25Z">
        <w:r>
          <w:rPr>
            <w:rFonts w:hint="eastAsia"/>
            <w:lang w:val="en-US" w:eastAsia="zh-CN"/>
          </w:rPr>
          <w:t>特权域</w:t>
        </w:r>
      </w:ins>
      <w:ins w:id="640" w:author="Janusio" w:date="2018-03-17T00:42:26Z">
        <w:r>
          <w:rPr>
            <w:rFonts w:hint="eastAsia"/>
            <w:lang w:val="en-US" w:eastAsia="zh-CN"/>
          </w:rPr>
          <w:t>指令</w:t>
        </w:r>
      </w:ins>
      <w:ins w:id="641" w:author="Janusio" w:date="2018-03-17T00:42:33Z">
        <w:r>
          <w:rPr>
            <w:rFonts w:hint="eastAsia"/>
            <w:lang w:val="en-US" w:eastAsia="zh-CN"/>
          </w:rPr>
          <w:t>转发</w:t>
        </w:r>
      </w:ins>
      <w:ins w:id="642" w:author="Janusio" w:date="2018-03-17T00:42:35Z">
        <w:r>
          <w:rPr>
            <w:rFonts w:hint="eastAsia"/>
            <w:lang w:val="en-US" w:eastAsia="zh-CN"/>
          </w:rPr>
          <w:t>等</w:t>
        </w:r>
      </w:ins>
      <w:ins w:id="643" w:author="Janusio" w:date="2018-03-17T00:42:37Z">
        <w:r>
          <w:rPr>
            <w:rFonts w:hint="eastAsia"/>
            <w:lang w:val="en-US" w:eastAsia="zh-CN"/>
          </w:rPr>
          <w:t>特权域</w:t>
        </w:r>
      </w:ins>
      <w:ins w:id="644" w:author="Janusio" w:date="2018-03-17T00:42:38Z">
        <w:r>
          <w:rPr>
            <w:rFonts w:hint="eastAsia"/>
            <w:lang w:val="en-US" w:eastAsia="zh-CN"/>
          </w:rPr>
          <w:t>操作</w:t>
        </w:r>
      </w:ins>
      <w:del w:id="645" w:author="Janusio" w:date="2018-03-17T00:42:08Z">
        <w:r>
          <w:rPr>
            <w:rFonts w:hint="eastAsia"/>
          </w:rPr>
          <w:delText>VMM的特权域操作、VM之间的隔离性等安全性机制</w:delText>
        </w:r>
      </w:del>
      <w:r>
        <w:rPr>
          <w:rFonts w:hint="eastAsia"/>
        </w:rPr>
        <w:t>，可参考Gilles</w:t>
      </w:r>
      <w:r>
        <w:rPr>
          <w:rFonts w:hint="eastAsia"/>
          <w:lang w:val="en-US" w:eastAsia="zh-CN"/>
        </w:rPr>
        <w:t xml:space="preserve"> </w:t>
      </w:r>
      <w:r>
        <w:rPr>
          <w:rFonts w:hint="eastAsia"/>
        </w:rPr>
        <w:t>Barthe</w:t>
      </w:r>
      <w:r>
        <w:rPr>
          <w:rFonts w:hint="eastAsia"/>
          <w:vertAlign w:val="superscript"/>
          <w:lang w:val="en-US" w:eastAsia="zh-CN"/>
        </w:rPr>
        <w:t>[</w:t>
      </w:r>
      <w:r>
        <w:rPr>
          <w:rFonts w:hint="eastAsia"/>
          <w:vertAlign w:val="superscript"/>
        </w:rPr>
        <w:fldChar w:fldCharType="begin"/>
      </w:r>
      <w:r>
        <w:rPr>
          <w:rFonts w:hint="eastAsia"/>
          <w:vertAlign w:val="superscript"/>
        </w:rPr>
        <w:instrText xml:space="preserve"> NOTEREF _Ref10023 \h </w:instrText>
      </w:r>
      <w:r>
        <w:rPr>
          <w:rFonts w:hint="eastAsia"/>
          <w:vertAlign w:val="superscript"/>
        </w:rPr>
        <w:fldChar w:fldCharType="separate"/>
      </w:r>
      <w:r>
        <w:rPr>
          <w:rFonts w:hint="eastAsia"/>
          <w:vertAlign w:val="superscript"/>
        </w:rPr>
        <w:t>52</w:t>
      </w:r>
      <w:r>
        <w:rPr>
          <w:rFonts w:hint="eastAsia"/>
          <w:vertAlign w:val="superscript"/>
        </w:rPr>
        <w:fldChar w:fldCharType="end"/>
      </w:r>
      <w:r>
        <w:rPr>
          <w:rFonts w:hint="eastAsia"/>
          <w:vertAlign w:val="superscript"/>
          <w:lang w:val="en-US" w:eastAsia="zh-CN"/>
        </w:rPr>
        <w:t>]</w:t>
      </w:r>
      <w:r>
        <w:rPr>
          <w:rFonts w:hint="eastAsia"/>
        </w:rPr>
        <w:t>等</w:t>
      </w:r>
      <w:ins w:id="646" w:author="Janusio" w:date="2018-03-17T00:42:44Z">
        <w:r>
          <w:rPr>
            <w:rFonts w:hint="eastAsia"/>
            <w:lang w:val="en-US" w:eastAsia="zh-CN"/>
          </w:rPr>
          <w:t>研究者</w:t>
        </w:r>
      </w:ins>
      <w:del w:id="647" w:author="Janusio" w:date="2018-03-17T00:42:42Z">
        <w:r>
          <w:rPr>
            <w:rFonts w:hint="eastAsia"/>
          </w:rPr>
          <w:delText>学者</w:delText>
        </w:r>
      </w:del>
      <w:r>
        <w:rPr>
          <w:rFonts w:hint="eastAsia"/>
        </w:rPr>
        <w:t>给出的形式化</w:t>
      </w:r>
      <w:ins w:id="648" w:author="Janusio" w:date="2018-03-17T00:46:13Z">
        <w:r>
          <w:rPr>
            <w:rFonts w:hint="eastAsia"/>
            <w:lang w:val="en-US" w:eastAsia="zh-CN"/>
          </w:rPr>
          <w:t>分析</w:t>
        </w:r>
      </w:ins>
      <w:ins w:id="649" w:author="Janusio" w:date="2018-03-17T00:46:14Z">
        <w:r>
          <w:rPr>
            <w:rFonts w:hint="eastAsia"/>
            <w:lang w:val="en-US" w:eastAsia="zh-CN"/>
          </w:rPr>
          <w:t>验证</w:t>
        </w:r>
      </w:ins>
      <w:ins w:id="650" w:author="Janusio" w:date="2018-03-17T00:46:16Z">
        <w:r>
          <w:rPr>
            <w:rFonts w:hint="eastAsia"/>
            <w:lang w:val="en-US" w:eastAsia="zh-CN"/>
          </w:rPr>
          <w:t>方法</w:t>
        </w:r>
      </w:ins>
      <w:del w:id="651" w:author="Janusio" w:date="2018-03-17T00:46:03Z">
        <w:r>
          <w:rPr>
            <w:rFonts w:hint="eastAsia"/>
          </w:rPr>
          <w:delText>描述与</w:delText>
        </w:r>
      </w:del>
      <w:del w:id="652" w:author="Janusio" w:date="2018-03-17T00:46:02Z">
        <w:r>
          <w:rPr>
            <w:rFonts w:hint="eastAsia"/>
          </w:rPr>
          <w:delText>分析</w:delText>
        </w:r>
      </w:del>
      <w:r>
        <w:rPr>
          <w:rFonts w:hint="eastAsia"/>
          <w:vertAlign w:val="superscript"/>
          <w:lang w:val="en-US" w:eastAsia="zh-CN"/>
        </w:rPr>
        <w:t>[</w:t>
      </w:r>
      <w:ins w:id="653" w:author="Janusio" w:date="2018-03-17T00:45:47Z">
        <w:bookmarkStart w:id="65" w:name="_Ref10023"/>
        <w:r>
          <w:rPr>
            <w:rFonts w:hint="eastAsia"/>
            <w:vertAlign w:val="superscript"/>
            <w:lang w:val="en-US" w:eastAsia="zh-CN"/>
          </w:rPr>
          <w:t>27</w:t>
        </w:r>
      </w:ins>
      <w:del w:id="654" w:author="Janusio" w:date="2018-03-17T00:45:46Z">
        <w:r>
          <w:rPr>
            <w:rStyle w:val="22"/>
            <w:rFonts w:hint="eastAsia"/>
          </w:rPr>
          <w:endnoteReference w:id="54"/>
        </w:r>
        <w:bookmarkEnd w:id="65"/>
      </w:del>
      <w:r>
        <w:rPr>
          <w:rFonts w:hint="eastAsia"/>
          <w:vertAlign w:val="superscript"/>
          <w:lang w:val="en-US" w:eastAsia="zh-CN"/>
        </w:rPr>
        <w:t>]</w:t>
      </w:r>
      <w:r>
        <w:rPr>
          <w:rFonts w:hint="eastAsia"/>
        </w:rPr>
        <w:t>。本文在本节对TVP-QT的功能组件以及TVP-QT信任链信任属性进行定义，本文在</w:t>
      </w:r>
      <w:r>
        <w:rPr>
          <w:rFonts w:hint="eastAsia"/>
          <w:lang w:val="en-US" w:eastAsia="zh-CN"/>
        </w:rPr>
        <w:t>第4章</w:t>
      </w:r>
      <w:r>
        <w:rPr>
          <w:rFonts w:hint="eastAsia"/>
        </w:rPr>
        <w:t>将利用文献[27]提出的</w:t>
      </w:r>
      <w:r>
        <w:rPr>
          <w:rFonts w:hint="eastAsia"/>
          <w:lang w:eastAsia="zh-CN"/>
        </w:rPr>
        <w:t>安全系统逻辑</w:t>
      </w:r>
      <w:r>
        <w:rPr>
          <w:rFonts w:hint="eastAsia"/>
        </w:rPr>
        <w:t>形式化方法对信任链进行形式化分析。</w:t>
      </w:r>
    </w:p>
    <w:p>
      <w:pPr>
        <w:pStyle w:val="3"/>
        <w:ind w:firstLine="0" w:firstLineChars="0"/>
        <w:rPr>
          <w:rFonts w:hint="eastAsia" w:ascii="Times New Roman" w:hAnsi="Times New Roman" w:eastAsia="黑体"/>
          <w:b/>
          <w:sz w:val="28"/>
          <w:szCs w:val="28"/>
          <w:lang w:val="en-US" w:eastAsia="zh-CN"/>
        </w:rPr>
      </w:pPr>
      <w:bookmarkStart w:id="66" w:name="_Toc32766"/>
      <w:bookmarkStart w:id="67" w:name="_Toc12725"/>
      <w:r>
        <w:rPr>
          <w:rFonts w:hint="eastAsia" w:ascii="Times New Roman" w:hAnsi="Times New Roman" w:eastAsia="黑体"/>
          <w:b/>
          <w:sz w:val="28"/>
          <w:szCs w:val="28"/>
          <w:lang w:val="en-US" w:eastAsia="zh-CN"/>
        </w:rPr>
        <w:t>TVP-QT系</w:t>
      </w:r>
      <w:r>
        <w:rPr>
          <w:rStyle w:val="35"/>
          <w:rFonts w:hint="eastAsia" w:ascii="Times New Roman" w:hAnsi="Times New Roman" w:eastAsia="黑体"/>
          <w:b/>
          <w:sz w:val="28"/>
          <w:szCs w:val="28"/>
          <w:lang w:val="en-US" w:eastAsia="zh-CN"/>
        </w:rPr>
        <w:t>统结构</w:t>
      </w:r>
      <w:bookmarkEnd w:id="66"/>
      <w:bookmarkEnd w:id="67"/>
    </w:p>
    <w:p>
      <w:pPr>
        <w:pStyle w:val="32"/>
        <w:spacing w:line="400" w:lineRule="exact"/>
        <w:ind w:firstLine="420" w:firstLineChars="0"/>
        <w:rPr>
          <w:rFonts w:hint="eastAsia" w:ascii="Times New Roman" w:hAnsi="Times New Roman"/>
          <w:sz w:val="24"/>
          <w:szCs w:val="24"/>
        </w:rPr>
        <w:pPrChange w:id="655" w:author="Janusio" w:date="2018-03-20T13:15:42Z">
          <w:pPr>
            <w:pStyle w:val="32"/>
            <w:spacing w:line="360" w:lineRule="auto"/>
            <w:ind w:firstLine="420" w:firstLineChars="0"/>
          </w:pPr>
        </w:pPrChange>
      </w:pPr>
      <w:r>
        <w:rPr>
          <w:rFonts w:hint="eastAsia" w:ascii="Times New Roman" w:hAnsi="Times New Roman"/>
          <w:sz w:val="24"/>
          <w:szCs w:val="24"/>
          <w:lang w:val="en-US" w:eastAsia="zh-CN"/>
        </w:rPr>
        <w:t>本文</w:t>
      </w:r>
      <w:r>
        <w:rPr>
          <w:rFonts w:hint="eastAsia" w:ascii="Times New Roman" w:hAnsi="Times New Roman"/>
          <w:sz w:val="24"/>
          <w:szCs w:val="24"/>
        </w:rPr>
        <w:t>基于已有的TVP研究方案，提出了TVP-QT运行架构，如图</w:t>
      </w:r>
      <w:r>
        <w:rPr>
          <w:rFonts w:hint="eastAsia" w:ascii="Times New Roman" w:hAnsi="Times New Roman"/>
          <w:sz w:val="24"/>
          <w:szCs w:val="24"/>
          <w:lang w:val="en-US" w:eastAsia="zh-CN"/>
        </w:rPr>
        <w:t>3.1</w:t>
      </w:r>
      <w:r>
        <w:rPr>
          <w:rFonts w:hint="eastAsia" w:ascii="Times New Roman" w:hAnsi="Times New Roman"/>
          <w:sz w:val="24"/>
          <w:szCs w:val="24"/>
        </w:rPr>
        <w:t>所示。</w:t>
      </w:r>
    </w:p>
    <w:p>
      <w:pPr>
        <w:pStyle w:val="32"/>
        <w:spacing w:line="360" w:lineRule="auto"/>
        <w:ind w:firstLine="420" w:firstLineChars="0"/>
        <w:jc w:val="center"/>
        <w:rPr>
          <w:rFonts w:hint="eastAsia" w:ascii="Times New Roman" w:hAnsi="Times New Roman"/>
          <w:sz w:val="24"/>
          <w:szCs w:val="24"/>
        </w:rPr>
        <w:pPrChange w:id="656" w:author="Janusio" w:date="2018-03-20T13:16:01Z">
          <w:pPr>
            <w:pStyle w:val="32"/>
            <w:spacing w:line="360" w:lineRule="auto"/>
            <w:ind w:firstLine="420" w:firstLineChars="0"/>
            <w:jc w:val="center"/>
          </w:pPr>
        </w:pPrChange>
      </w:pPr>
      <w:r>
        <w:rPr>
          <w:rFonts w:ascii="Times New Roman" w:hAnsi="Times New Roman"/>
          <w:color w:val="auto"/>
          <w:sz w:val="18"/>
          <w:szCs w:val="18"/>
        </w:rPr>
        <w:object>
          <v:shape id="_x0000_i1028" o:spt="75" alt="" type="#_x0000_t75" style="height:111.45pt;width:361.75pt;" o:ole="t" filled="f" o:preferrelative="t" stroked="f" coordsize="21600,21600">
            <v:path/>
            <v:fill on="f" focussize="0,0"/>
            <v:stroke on="f"/>
            <v:imagedata r:id="rId37" o:title=""/>
            <o:lock v:ext="edit" aspectratio="t"/>
            <w10:wrap type="none"/>
            <w10:anchorlock/>
          </v:shape>
          <o:OLEObject Type="Embed" ProgID="Visio.Drawing.11" ShapeID="_x0000_i1028" DrawAspect="Content" ObjectID="_1468075728" r:id="rId36">
            <o:LockedField>false</o:LockedField>
          </o:OLEObject>
        </w:object>
      </w:r>
    </w:p>
    <w:p>
      <w:pPr>
        <w:pStyle w:val="45"/>
        <w:rPr>
          <w:rFonts w:hint="eastAsia"/>
        </w:rPr>
      </w:pPr>
      <w:bookmarkStart w:id="68" w:name="_Toc23361"/>
      <w:bookmarkStart w:id="69" w:name="_Toc1994"/>
      <w:bookmarkStart w:id="70" w:name="_Toc23539"/>
      <w:r>
        <w:rPr>
          <w:rFonts w:hint="eastAsia"/>
          <w:lang w:val="en-US" w:eastAsia="zh-CN"/>
        </w:rPr>
        <w:t xml:space="preserve">图3.1 </w:t>
      </w:r>
      <w:r>
        <w:rPr>
          <w:rFonts w:hint="eastAsia"/>
        </w:rPr>
        <w:t>TVP-QT运行架构</w:t>
      </w:r>
      <w:bookmarkEnd w:id="68"/>
      <w:bookmarkEnd w:id="69"/>
      <w:bookmarkEnd w:id="70"/>
    </w:p>
    <w:p>
      <w:pPr>
        <w:pStyle w:val="32"/>
        <w:spacing w:line="400" w:lineRule="exact"/>
        <w:ind w:firstLine="420" w:firstLineChars="0"/>
        <w:rPr>
          <w:rFonts w:hint="eastAsia" w:ascii="Times New Roman" w:hAnsi="Times New Roman"/>
          <w:sz w:val="24"/>
          <w:szCs w:val="24"/>
        </w:rPr>
        <w:pPrChange w:id="657" w:author="Janusio" w:date="2018-03-20T13:16:20Z">
          <w:pPr>
            <w:pStyle w:val="32"/>
            <w:spacing w:line="360" w:lineRule="auto"/>
            <w:ind w:firstLine="420" w:firstLineChars="0"/>
          </w:pPr>
        </w:pPrChange>
      </w:pPr>
      <w:r>
        <w:rPr>
          <w:rFonts w:hint="eastAsia" w:ascii="Times New Roman" w:hAnsi="Times New Roman"/>
          <w:sz w:val="24"/>
          <w:szCs w:val="24"/>
          <w:lang w:val="en-US" w:eastAsia="zh-CN"/>
        </w:rPr>
        <w:t>本文提出的TVP-QT运行架构在功能上可以分为5个层次。第一层是硬件信任根TPM构成的可信虚拟平台底层，可以从物理硬件层次保证虚拟化平台的可信；第二层主要包括VMM以及管理域Dom 0的相关组件</w:t>
      </w:r>
      <w:r>
        <w:rPr>
          <w:rFonts w:hint="eastAsia" w:ascii="Times New Roman" w:hAnsi="Times New Roman"/>
          <w:sz w:val="24"/>
          <w:szCs w:val="24"/>
        </w:rPr>
        <w:t>，</w:t>
      </w:r>
      <w:r>
        <w:rPr>
          <w:rFonts w:hint="eastAsia" w:ascii="Times New Roman" w:hAnsi="Times New Roman"/>
          <w:sz w:val="24"/>
          <w:szCs w:val="24"/>
          <w:lang w:eastAsia="zh-CN"/>
        </w:rPr>
        <w:t>本文</w:t>
      </w:r>
      <w:r>
        <w:rPr>
          <w:rFonts w:hint="eastAsia" w:ascii="Times New Roman" w:hAnsi="Times New Roman"/>
          <w:sz w:val="24"/>
          <w:szCs w:val="24"/>
        </w:rPr>
        <w:t>把管理域记作Dom0，针对不同的VMM，Dom0的启动会有不同的方式。例如，Xen的管理域启动相关组件包括运行中涉及的VBOIS、VOSLoader、VMOS等组件，这一层次可以作为TVP-QT的可信计算基。值得指出的是，与已有的TVP不同，</w:t>
      </w:r>
      <w:r>
        <w:rPr>
          <w:rFonts w:hint="eastAsia" w:ascii="Times New Roman" w:hAnsi="Times New Roman"/>
          <w:sz w:val="24"/>
          <w:szCs w:val="24"/>
          <w:lang w:eastAsia="zh-CN"/>
        </w:rPr>
        <w:t>本文</w:t>
      </w:r>
      <w:r>
        <w:rPr>
          <w:rFonts w:hint="eastAsia" w:ascii="Times New Roman" w:hAnsi="Times New Roman"/>
          <w:sz w:val="24"/>
          <w:szCs w:val="24"/>
        </w:rPr>
        <w:t>只把Dom0 Kernel看成是可信基，这显然更为合理，因为Dom0实际上是整个虚拟化平台的管理域，含大量的应用程序，这些管理程序无法采用TCG链式度量，且也很容易受到攻击而改变</w:t>
      </w:r>
      <w:r>
        <w:rPr>
          <w:rStyle w:val="22"/>
          <w:rFonts w:hint="eastAsia" w:ascii="Times New Roman" w:hAnsi="Times New Roman"/>
          <w:sz w:val="24"/>
          <w:szCs w:val="24"/>
          <w:vertAlign w:val="superscript"/>
        </w:rPr>
        <w:t>[</w:t>
      </w:r>
      <w:r>
        <w:rPr>
          <w:rFonts w:hint="eastAsia" w:ascii="Times New Roman" w:hAnsi="Times New Roman" w:eastAsia="宋体"/>
          <w:sz w:val="24"/>
          <w:szCs w:val="24"/>
          <w:vertAlign w:val="superscript"/>
          <w:lang w:val="en-US" w:eastAsia="zh-CN"/>
        </w:rPr>
        <w:t>56][57</w:t>
      </w:r>
      <w:r>
        <w:rPr>
          <w:rStyle w:val="22"/>
          <w:rFonts w:hint="eastAsia" w:ascii="Times New Roman" w:hAnsi="Times New Roman"/>
          <w:vanish/>
          <w:sz w:val="24"/>
          <w:szCs w:val="24"/>
          <w:vertAlign w:val="superscript"/>
        </w:rPr>
        <w:endnoteReference w:id="55"/>
      </w:r>
      <w:r>
        <w:rPr>
          <w:rStyle w:val="22"/>
          <w:vanish/>
          <w:vertAlign w:val="superscript"/>
        </w:rPr>
        <w:t>][</w:t>
      </w:r>
      <w:r>
        <w:rPr>
          <w:rStyle w:val="22"/>
          <w:vanish/>
          <w:vertAlign w:val="superscript"/>
        </w:rPr>
        <w:endnoteReference w:id="56"/>
      </w:r>
      <w:r>
        <w:rPr>
          <w:rStyle w:val="22"/>
          <w:vertAlign w:val="superscript"/>
        </w:rPr>
        <w:t>]</w:t>
      </w:r>
      <w:r>
        <w:rPr>
          <w:rFonts w:hint="eastAsia" w:ascii="Times New Roman" w:hAnsi="Times New Roman"/>
          <w:sz w:val="24"/>
          <w:szCs w:val="24"/>
        </w:rPr>
        <w:t>。第三层是</w:t>
      </w:r>
      <w:r>
        <w:rPr>
          <w:rFonts w:hint="eastAsia" w:ascii="Times New Roman" w:hAnsi="Times New Roman"/>
          <w:sz w:val="24"/>
          <w:szCs w:val="24"/>
          <w:lang w:eastAsia="zh-CN"/>
        </w:rPr>
        <w:t>本文</w:t>
      </w:r>
      <w:r>
        <w:rPr>
          <w:rFonts w:hint="eastAsia" w:ascii="Times New Roman" w:hAnsi="Times New Roman"/>
          <w:sz w:val="24"/>
          <w:szCs w:val="24"/>
        </w:rPr>
        <w:t>重点设计的可信衔接点，可信衔接点位于Dom0，是Dom0的一组应用程序，包括vTPM实例的创建模块vTPM Builder、vTPM-VM映射组件vTPM-VM Binding以及VM的创建组件VM Builder，且作为vRT的一部分，在信任链上按照vTPM Builder→vTPM-VM Binding→VM Builder的顺序依次进行度量。可信衔接点可对TVP-QT的第一、第二层与第四、第五层进行有效衔接，保证TVP-QT信任链构建的连贯性，起到承上启下的作用，具有瀑布特征。第四层为vTPM，vTPM作为可信虚拟机部分的虚拟信任根，是由可信衔接点为虚拟机创建的vTPM实例，它可利用TCG的动态度量信任根（DRTM）机制启动，作为虚拟化平台应用进程的一部分。</w:t>
      </w:r>
      <w:r>
        <w:rPr>
          <w:rFonts w:hint="eastAsia" w:ascii="Times New Roman" w:hAnsi="Times New Roman"/>
          <w:sz w:val="24"/>
          <w:szCs w:val="24"/>
          <w:lang w:val="en-US" w:eastAsia="zh-CN"/>
        </w:rPr>
        <w:t>最上层为可信虚拟化平台上与用户活动联系最大的用户虚拟机层次，</w:t>
      </w:r>
      <w:r>
        <w:rPr>
          <w:rFonts w:hint="eastAsia" w:ascii="Times New Roman" w:hAnsi="Times New Roman"/>
          <w:sz w:val="24"/>
          <w:szCs w:val="24"/>
        </w:rPr>
        <w:t>其运行时组件</w:t>
      </w:r>
      <w:r>
        <w:rPr>
          <w:rFonts w:hint="eastAsia" w:ascii="Times New Roman" w:hAnsi="Times New Roman"/>
          <w:sz w:val="24"/>
          <w:szCs w:val="24"/>
          <w:lang w:val="en-US" w:eastAsia="zh-CN"/>
        </w:rPr>
        <w:t>主要</w:t>
      </w:r>
      <w:r>
        <w:rPr>
          <w:rFonts w:hint="eastAsia" w:ascii="Times New Roman" w:hAnsi="Times New Roman"/>
          <w:sz w:val="24"/>
          <w:szCs w:val="24"/>
        </w:rPr>
        <w:t>包括VBIOS、VOSLoader、VMOS、应用程序（APP）等相关组件。基于上述对TVP-QT的分析，本文从功能角度给出TVP-QT的抽象定义。</w:t>
      </w:r>
    </w:p>
    <w:p>
      <w:pPr>
        <w:pStyle w:val="32"/>
        <w:spacing w:line="400" w:lineRule="exact"/>
        <w:ind w:firstLine="420" w:firstLineChars="0"/>
        <w:rPr>
          <w:ins w:id="659" w:author="Janusio" w:date="2018-03-17T08:30:18Z"/>
          <w:rFonts w:hint="eastAsia" w:ascii="Times New Roman" w:hAnsi="Times New Roman"/>
          <w:b w:val="0"/>
          <w:bCs w:val="0"/>
          <w:sz w:val="24"/>
          <w:szCs w:val="24"/>
          <w:lang w:val="en-US" w:eastAsia="zh-CN"/>
        </w:rPr>
        <w:pPrChange w:id="658" w:author="Janusio" w:date="2018-03-20T13:16:20Z">
          <w:pPr>
            <w:pStyle w:val="32"/>
            <w:spacing w:line="360" w:lineRule="auto"/>
            <w:ind w:firstLine="420" w:firstLineChars="0"/>
          </w:pPr>
        </w:pPrChange>
      </w:pPr>
      <w:r>
        <w:rPr>
          <w:rFonts w:hint="eastAsia" w:ascii="Times New Roman" w:hAnsi="Times New Roman"/>
          <w:b/>
          <w:bCs/>
          <w:sz w:val="24"/>
          <w:szCs w:val="24"/>
        </w:rPr>
        <w:t>定义</w:t>
      </w:r>
      <w:r>
        <w:rPr>
          <w:rFonts w:hint="eastAsia" w:ascii="Times New Roman" w:hAnsi="Times New Roman"/>
          <w:b/>
          <w:bCs/>
          <w:sz w:val="24"/>
          <w:szCs w:val="24"/>
          <w:lang w:val="en-US" w:eastAsia="zh-CN"/>
        </w:rPr>
        <w:t>3.</w:t>
      </w:r>
      <w:r>
        <w:rPr>
          <w:rFonts w:hint="eastAsia" w:ascii="Times New Roman" w:hAnsi="Times New Roman"/>
          <w:b/>
          <w:bCs/>
          <w:sz w:val="24"/>
          <w:szCs w:val="24"/>
        </w:rPr>
        <w:t>1</w:t>
      </w:r>
      <w:r>
        <w:rPr>
          <w:rFonts w:hint="eastAsia" w:ascii="Times New Roman" w:hAnsi="Times New Roman"/>
          <w:b/>
          <w:bCs/>
          <w:sz w:val="24"/>
          <w:szCs w:val="24"/>
          <w:lang w:val="en-US" w:eastAsia="zh-CN"/>
        </w:rPr>
        <w:t xml:space="preserve"> </w:t>
      </w:r>
      <w:ins w:id="660" w:author="Janusio" w:date="2018-03-17T08:24:13Z">
        <w:r>
          <w:rPr>
            <w:rFonts w:hint="eastAsia" w:ascii="Times New Roman" w:hAnsi="Times New Roman"/>
            <w:b w:val="0"/>
            <w:bCs w:val="0"/>
            <w:sz w:val="24"/>
            <w:szCs w:val="24"/>
            <w:lang w:val="en-US" w:eastAsia="zh-CN"/>
          </w:rPr>
          <w:t>TVP-</w:t>
        </w:r>
      </w:ins>
      <w:ins w:id="661" w:author="Janusio" w:date="2018-03-17T08:24:15Z">
        <w:r>
          <w:rPr>
            <w:rFonts w:hint="eastAsia" w:ascii="Times New Roman" w:hAnsi="Times New Roman"/>
            <w:b w:val="0"/>
            <w:bCs w:val="0"/>
            <w:sz w:val="24"/>
            <w:szCs w:val="24"/>
            <w:lang w:val="en-US" w:eastAsia="zh-CN"/>
          </w:rPr>
          <w:t>QT</w:t>
        </w:r>
      </w:ins>
      <w:ins w:id="662" w:author="Janusio" w:date="2018-03-17T08:24:28Z">
        <w:r>
          <w:rPr>
            <w:rFonts w:hint="eastAsia" w:ascii="Times New Roman" w:hAnsi="Times New Roman"/>
            <w:b w:val="0"/>
            <w:bCs w:val="0"/>
            <w:sz w:val="24"/>
            <w:szCs w:val="24"/>
            <w:lang w:val="en-US" w:eastAsia="zh-CN"/>
          </w:rPr>
          <w:t>主要</w:t>
        </w:r>
      </w:ins>
      <w:ins w:id="663" w:author="Janusio" w:date="2018-03-17T08:24:30Z">
        <w:r>
          <w:rPr>
            <w:rFonts w:hint="eastAsia" w:ascii="Times New Roman" w:hAnsi="Times New Roman"/>
            <w:b w:val="0"/>
            <w:bCs w:val="0"/>
            <w:sz w:val="24"/>
            <w:szCs w:val="24"/>
            <w:lang w:val="en-US" w:eastAsia="zh-CN"/>
          </w:rPr>
          <w:t>包括</w:t>
        </w:r>
      </w:ins>
      <w:ins w:id="664" w:author="Janusio" w:date="2018-03-17T08:26:39Z">
        <w:r>
          <w:rPr>
            <w:rFonts w:hint="eastAsia" w:ascii="Times New Roman" w:hAnsi="Times New Roman"/>
            <w:b w:val="0"/>
            <w:bCs w:val="0"/>
            <w:sz w:val="24"/>
            <w:szCs w:val="24"/>
            <w:lang w:val="en-US" w:eastAsia="zh-CN"/>
          </w:rPr>
          <w:t>两个部分</w:t>
        </w:r>
      </w:ins>
      <w:ins w:id="665" w:author="Janusio" w:date="2018-03-17T08:26:40Z">
        <w:r>
          <w:rPr>
            <w:rFonts w:hint="eastAsia" w:ascii="Times New Roman" w:hAnsi="Times New Roman"/>
            <w:b w:val="0"/>
            <w:bCs w:val="0"/>
            <w:sz w:val="24"/>
            <w:szCs w:val="24"/>
            <w:lang w:val="en-US" w:eastAsia="zh-CN"/>
          </w:rPr>
          <w:t>，</w:t>
        </w:r>
      </w:ins>
      <w:ins w:id="666" w:author="Janusio" w:date="2018-03-17T08:26:41Z">
        <w:r>
          <w:rPr>
            <w:rFonts w:hint="eastAsia" w:ascii="Times New Roman" w:hAnsi="Times New Roman"/>
            <w:b w:val="0"/>
            <w:bCs w:val="0"/>
            <w:sz w:val="24"/>
            <w:szCs w:val="24"/>
            <w:lang w:val="en-US" w:eastAsia="zh-CN"/>
          </w:rPr>
          <w:t>一是</w:t>
        </w:r>
      </w:ins>
      <w:ins w:id="667" w:author="Janusio" w:date="2018-03-17T08:24:50Z">
        <w:r>
          <w:rPr>
            <w:rFonts w:hint="eastAsia" w:ascii="Times New Roman" w:hAnsi="Times New Roman"/>
            <w:b w:val="0"/>
            <w:bCs w:val="0"/>
            <w:sz w:val="24"/>
            <w:szCs w:val="24"/>
            <w:lang w:val="en-US" w:eastAsia="zh-CN"/>
          </w:rPr>
          <w:t>云计算</w:t>
        </w:r>
      </w:ins>
      <w:ins w:id="668" w:author="Janusio" w:date="2018-03-17T08:24:52Z">
        <w:r>
          <w:rPr>
            <w:rFonts w:hint="eastAsia" w:ascii="Times New Roman" w:hAnsi="Times New Roman"/>
            <w:b w:val="0"/>
            <w:bCs w:val="0"/>
            <w:sz w:val="24"/>
            <w:szCs w:val="24"/>
            <w:lang w:val="en-US" w:eastAsia="zh-CN"/>
          </w:rPr>
          <w:t>平台下</w:t>
        </w:r>
      </w:ins>
      <w:ins w:id="669" w:author="Janusio" w:date="2018-03-17T08:24:55Z">
        <w:r>
          <w:rPr>
            <w:rFonts w:hint="eastAsia" w:ascii="Times New Roman" w:hAnsi="Times New Roman"/>
            <w:b w:val="0"/>
            <w:bCs w:val="0"/>
            <w:sz w:val="24"/>
            <w:szCs w:val="24"/>
            <w:lang w:val="en-US" w:eastAsia="zh-CN"/>
          </w:rPr>
          <w:t>的</w:t>
        </w:r>
      </w:ins>
      <w:ins w:id="670" w:author="Janusio" w:date="2018-03-17T08:25:03Z">
        <w:r>
          <w:rPr>
            <w:rFonts w:hint="eastAsia" w:ascii="Times New Roman" w:hAnsi="Times New Roman"/>
            <w:b w:val="0"/>
            <w:bCs w:val="0"/>
            <w:sz w:val="24"/>
            <w:szCs w:val="24"/>
            <w:lang w:val="en-US" w:eastAsia="zh-CN"/>
          </w:rPr>
          <w:t>主机</w:t>
        </w:r>
      </w:ins>
      <w:ins w:id="671" w:author="Janusio" w:date="2018-03-17T08:25:04Z">
        <w:r>
          <w:rPr>
            <w:rFonts w:hint="eastAsia" w:ascii="Times New Roman" w:hAnsi="Times New Roman"/>
            <w:b w:val="0"/>
            <w:bCs w:val="0"/>
            <w:sz w:val="24"/>
            <w:szCs w:val="24"/>
            <w:lang w:val="en-US" w:eastAsia="zh-CN"/>
          </w:rPr>
          <w:t>以及</w:t>
        </w:r>
      </w:ins>
      <w:ins w:id="672" w:author="Janusio" w:date="2018-03-17T08:25:06Z">
        <w:r>
          <w:rPr>
            <w:rFonts w:hint="eastAsia" w:ascii="Times New Roman" w:hAnsi="Times New Roman"/>
            <w:b w:val="0"/>
            <w:bCs w:val="0"/>
            <w:sz w:val="24"/>
            <w:szCs w:val="24"/>
            <w:lang w:val="en-US" w:eastAsia="zh-CN"/>
          </w:rPr>
          <w:t>组件的</w:t>
        </w:r>
      </w:ins>
      <w:ins w:id="673" w:author="Janusio" w:date="2018-03-17T08:25:10Z">
        <w:r>
          <w:rPr>
            <w:rFonts w:hint="eastAsia" w:ascii="Times New Roman" w:hAnsi="Times New Roman"/>
            <w:b w:val="0"/>
            <w:bCs w:val="0"/>
            <w:sz w:val="24"/>
            <w:szCs w:val="24"/>
            <w:lang w:val="en-US" w:eastAsia="zh-CN"/>
          </w:rPr>
          <w:t>类型</w:t>
        </w:r>
      </w:ins>
      <w:ins w:id="674" w:author="Janusio" w:date="2018-03-17T08:25:12Z">
        <w:r>
          <w:rPr>
            <w:rFonts w:hint="eastAsia" w:ascii="Times New Roman" w:hAnsi="Times New Roman"/>
            <w:b w:val="0"/>
            <w:bCs w:val="0"/>
            <w:sz w:val="24"/>
            <w:szCs w:val="24"/>
            <w:lang w:val="en-US" w:eastAsia="zh-CN"/>
          </w:rPr>
          <w:t>集合</w:t>
        </w:r>
      </w:ins>
      <w:ins w:id="675" w:author="Janusio" w:date="2018-03-17T08:25:19Z">
        <w:r>
          <w:rPr>
            <w:rFonts w:hint="eastAsia" w:ascii="Times New Roman" w:hAnsi="Times New Roman"/>
            <w:b w:val="0"/>
            <w:bCs w:val="0"/>
            <w:sz w:val="24"/>
            <w:szCs w:val="24"/>
            <w:lang w:val="en-US" w:eastAsia="zh-CN"/>
          </w:rPr>
          <w:t>M</w:t>
        </w:r>
      </w:ins>
      <w:ins w:id="676" w:author="Janusio" w:date="2018-03-17T08:25:25Z">
        <w:r>
          <w:rPr>
            <w:rFonts w:hint="eastAsia" w:ascii="Times New Roman" w:hAnsi="Times New Roman"/>
            <w:b w:val="0"/>
            <w:bCs w:val="0"/>
            <w:sz w:val="24"/>
            <w:szCs w:val="24"/>
            <w:lang w:val="en-US" w:eastAsia="zh-CN"/>
          </w:rPr>
          <w:t>，</w:t>
        </w:r>
      </w:ins>
      <w:ins w:id="677" w:author="Janusio" w:date="2018-03-17T08:25:26Z">
        <w:r>
          <w:rPr>
            <w:rFonts w:hint="eastAsia" w:ascii="Times New Roman" w:hAnsi="Times New Roman"/>
            <w:b w:val="0"/>
            <w:bCs w:val="0"/>
            <w:sz w:val="24"/>
            <w:szCs w:val="24"/>
            <w:lang w:val="en-US" w:eastAsia="zh-CN"/>
          </w:rPr>
          <w:t>比如</w:t>
        </w:r>
      </w:ins>
      <w:ins w:id="678" w:author="Janusio" w:date="2018-03-17T08:25:27Z">
        <w:r>
          <w:rPr>
            <w:rFonts w:hint="eastAsia" w:ascii="Times New Roman" w:hAnsi="Times New Roman"/>
            <w:b w:val="0"/>
            <w:bCs w:val="0"/>
            <w:sz w:val="24"/>
            <w:szCs w:val="24"/>
            <w:lang w:val="en-US" w:eastAsia="zh-CN"/>
          </w:rPr>
          <w:t>：</w:t>
        </w:r>
      </w:ins>
      <w:ins w:id="679" w:author="Janusio" w:date="2018-03-17T08:25:35Z">
        <w:r>
          <w:rPr>
            <w:rFonts w:hint="eastAsia" w:ascii="Times New Roman" w:hAnsi="Times New Roman"/>
            <w:b w:val="0"/>
            <w:bCs w:val="0"/>
            <w:sz w:val="24"/>
            <w:szCs w:val="24"/>
            <w:lang w:val="en-US" w:eastAsia="zh-CN"/>
          </w:rPr>
          <w:t>VMM</w:t>
        </w:r>
      </w:ins>
      <w:ins w:id="680" w:author="Janusio" w:date="2018-03-17T08:26:10Z">
        <w:r>
          <w:rPr>
            <w:rFonts w:hint="eastAsia" w:ascii="Times New Roman" w:hAnsi="Times New Roman"/>
            <w:b w:val="0"/>
            <w:bCs w:val="0"/>
            <w:sz w:val="24"/>
            <w:szCs w:val="24"/>
            <w:lang w:val="en-US" w:eastAsia="zh-CN"/>
          </w:rPr>
          <w:t>、</w:t>
        </w:r>
      </w:ins>
      <w:ins w:id="681" w:author="Janusio" w:date="2018-03-17T08:25:40Z">
        <w:r>
          <w:rPr>
            <w:rFonts w:hint="eastAsia" w:ascii="Times New Roman" w:hAnsi="Times New Roman"/>
            <w:b w:val="0"/>
            <w:bCs w:val="0"/>
            <w:sz w:val="24"/>
            <w:szCs w:val="24"/>
            <w:lang w:val="en-US" w:eastAsia="zh-CN"/>
          </w:rPr>
          <w:t>用户</w:t>
        </w:r>
      </w:ins>
      <w:ins w:id="682" w:author="Janusio" w:date="2018-03-17T08:25:43Z">
        <w:r>
          <w:rPr>
            <w:rFonts w:hint="eastAsia" w:ascii="Times New Roman" w:hAnsi="Times New Roman"/>
            <w:b w:val="0"/>
            <w:bCs w:val="0"/>
            <w:sz w:val="24"/>
            <w:szCs w:val="24"/>
            <w:lang w:val="en-US" w:eastAsia="zh-CN"/>
          </w:rPr>
          <w:t>虚拟机</w:t>
        </w:r>
      </w:ins>
      <w:ins w:id="683" w:author="Janusio" w:date="2018-03-17T08:26:13Z">
        <w:r>
          <w:rPr>
            <w:rFonts w:hint="eastAsia" w:ascii="Times New Roman" w:hAnsi="Times New Roman"/>
            <w:b w:val="0"/>
            <w:bCs w:val="0"/>
            <w:sz w:val="24"/>
            <w:szCs w:val="24"/>
            <w:lang w:val="en-US" w:eastAsia="zh-CN"/>
          </w:rPr>
          <w:t>、</w:t>
        </w:r>
      </w:ins>
      <w:ins w:id="684" w:author="Janusio" w:date="2018-03-17T08:26:18Z">
        <w:r>
          <w:rPr>
            <w:rFonts w:hint="eastAsia" w:ascii="Times New Roman" w:hAnsi="Times New Roman"/>
            <w:b w:val="0"/>
            <w:bCs w:val="0"/>
            <w:sz w:val="24"/>
            <w:szCs w:val="24"/>
            <w:lang w:val="en-US" w:eastAsia="zh-CN"/>
          </w:rPr>
          <w:t>可信</w:t>
        </w:r>
      </w:ins>
      <w:ins w:id="685" w:author="Janusio" w:date="2018-03-17T08:26:20Z">
        <w:r>
          <w:rPr>
            <w:rFonts w:hint="eastAsia" w:ascii="Times New Roman" w:hAnsi="Times New Roman"/>
            <w:b w:val="0"/>
            <w:bCs w:val="0"/>
            <w:sz w:val="24"/>
            <w:szCs w:val="24"/>
            <w:lang w:val="en-US" w:eastAsia="zh-CN"/>
          </w:rPr>
          <w:t>衔接点</w:t>
        </w:r>
      </w:ins>
      <w:ins w:id="686" w:author="Janusio" w:date="2018-03-17T08:26:21Z">
        <w:r>
          <w:rPr>
            <w:rFonts w:hint="eastAsia" w:ascii="Times New Roman" w:hAnsi="Times New Roman"/>
            <w:b w:val="0"/>
            <w:bCs w:val="0"/>
            <w:sz w:val="24"/>
            <w:szCs w:val="24"/>
            <w:lang w:val="en-US" w:eastAsia="zh-CN"/>
          </w:rPr>
          <w:t>等</w:t>
        </w:r>
      </w:ins>
      <w:ins w:id="687" w:author="Janusio" w:date="2018-03-17T08:26:59Z">
        <w:r>
          <w:rPr>
            <w:rFonts w:hint="eastAsia" w:ascii="Times New Roman" w:hAnsi="Times New Roman"/>
            <w:b w:val="0"/>
            <w:bCs w:val="0"/>
            <w:sz w:val="24"/>
            <w:szCs w:val="24"/>
            <w:lang w:val="en-US" w:eastAsia="zh-CN"/>
          </w:rPr>
          <w:t>，</w:t>
        </w:r>
      </w:ins>
      <w:ins w:id="688" w:author="Janusio" w:date="2018-03-17T08:27:14Z">
        <w:r>
          <w:rPr>
            <w:rFonts w:hint="eastAsia" w:ascii="Times New Roman" w:hAnsi="Times New Roman"/>
            <w:b w:val="0"/>
            <w:bCs w:val="0"/>
            <w:sz w:val="24"/>
            <w:szCs w:val="24"/>
            <w:lang w:val="en-US" w:eastAsia="zh-CN"/>
          </w:rPr>
          <w:t>主要是</w:t>
        </w:r>
      </w:ins>
      <w:ins w:id="689" w:author="Janusio" w:date="2018-03-17T08:27:16Z">
        <w:r>
          <w:rPr>
            <w:rFonts w:hint="eastAsia" w:ascii="Times New Roman" w:hAnsi="Times New Roman"/>
            <w:b w:val="0"/>
            <w:bCs w:val="0"/>
            <w:sz w:val="24"/>
            <w:szCs w:val="24"/>
            <w:lang w:val="en-US" w:eastAsia="zh-CN"/>
          </w:rPr>
          <w:t>向</w:t>
        </w:r>
      </w:ins>
      <w:ins w:id="690" w:author="Janusio" w:date="2018-03-17T08:27:17Z">
        <w:r>
          <w:rPr>
            <w:rFonts w:hint="eastAsia" w:ascii="Times New Roman" w:hAnsi="Times New Roman"/>
            <w:b w:val="0"/>
            <w:bCs w:val="0"/>
            <w:sz w:val="24"/>
            <w:szCs w:val="24"/>
            <w:lang w:val="en-US" w:eastAsia="zh-CN"/>
          </w:rPr>
          <w:t>用户</w:t>
        </w:r>
      </w:ins>
      <w:ins w:id="691" w:author="Janusio" w:date="2018-03-17T08:27:19Z">
        <w:r>
          <w:rPr>
            <w:rFonts w:hint="eastAsia" w:ascii="Times New Roman" w:hAnsi="Times New Roman"/>
            <w:b w:val="0"/>
            <w:bCs w:val="0"/>
            <w:sz w:val="24"/>
            <w:szCs w:val="24"/>
            <w:lang w:val="en-US" w:eastAsia="zh-CN"/>
          </w:rPr>
          <w:t>提供</w:t>
        </w:r>
      </w:ins>
      <w:ins w:id="692" w:author="Janusio" w:date="2018-03-17T08:27:22Z">
        <w:r>
          <w:rPr>
            <w:rFonts w:hint="eastAsia" w:ascii="Times New Roman" w:hAnsi="Times New Roman"/>
            <w:b w:val="0"/>
            <w:bCs w:val="0"/>
            <w:sz w:val="24"/>
            <w:szCs w:val="24"/>
            <w:lang w:val="en-US" w:eastAsia="zh-CN"/>
          </w:rPr>
          <w:t>云计算服务</w:t>
        </w:r>
      </w:ins>
      <w:ins w:id="693" w:author="Janusio" w:date="2018-03-17T08:27:25Z">
        <w:r>
          <w:rPr>
            <w:rFonts w:hint="eastAsia" w:ascii="Times New Roman" w:hAnsi="Times New Roman"/>
            <w:b w:val="0"/>
            <w:bCs w:val="0"/>
            <w:sz w:val="24"/>
            <w:szCs w:val="24"/>
            <w:lang w:val="en-US" w:eastAsia="zh-CN"/>
          </w:rPr>
          <w:t>主要</w:t>
        </w:r>
      </w:ins>
      <w:ins w:id="694" w:author="Janusio" w:date="2018-03-17T08:27:26Z">
        <w:r>
          <w:rPr>
            <w:rFonts w:hint="eastAsia" w:ascii="Times New Roman" w:hAnsi="Times New Roman"/>
            <w:b w:val="0"/>
            <w:bCs w:val="0"/>
            <w:sz w:val="24"/>
            <w:szCs w:val="24"/>
            <w:lang w:val="en-US" w:eastAsia="zh-CN"/>
          </w:rPr>
          <w:t>的</w:t>
        </w:r>
      </w:ins>
      <w:ins w:id="695" w:author="Janusio" w:date="2018-03-17T08:27:35Z">
        <w:r>
          <w:rPr>
            <w:rFonts w:hint="eastAsia" w:ascii="Times New Roman" w:hAnsi="Times New Roman"/>
            <w:b w:val="0"/>
            <w:bCs w:val="0"/>
            <w:sz w:val="24"/>
            <w:szCs w:val="24"/>
            <w:lang w:val="en-US" w:eastAsia="zh-CN"/>
          </w:rPr>
          <w:t>组件和</w:t>
        </w:r>
      </w:ins>
      <w:ins w:id="696" w:author="Janusio" w:date="2018-03-17T08:27:37Z">
        <w:r>
          <w:rPr>
            <w:rFonts w:hint="eastAsia" w:ascii="Times New Roman" w:hAnsi="Times New Roman"/>
            <w:b w:val="0"/>
            <w:bCs w:val="0"/>
            <w:sz w:val="24"/>
            <w:szCs w:val="24"/>
            <w:lang w:val="en-US" w:eastAsia="zh-CN"/>
          </w:rPr>
          <w:t>资源</w:t>
        </w:r>
      </w:ins>
      <w:ins w:id="697" w:author="Janusio" w:date="2018-03-17T08:27:39Z">
        <w:r>
          <w:rPr>
            <w:rFonts w:hint="eastAsia" w:ascii="Times New Roman" w:hAnsi="Times New Roman"/>
            <w:b w:val="0"/>
            <w:bCs w:val="0"/>
            <w:sz w:val="24"/>
            <w:szCs w:val="24"/>
            <w:lang w:val="en-US" w:eastAsia="zh-CN"/>
          </w:rPr>
          <w:t>构成</w:t>
        </w:r>
      </w:ins>
      <w:ins w:id="698" w:author="Janusio" w:date="2018-03-17T08:26:48Z">
        <w:r>
          <w:rPr>
            <w:rFonts w:hint="eastAsia" w:ascii="Times New Roman" w:hAnsi="Times New Roman"/>
            <w:b w:val="0"/>
            <w:bCs w:val="0"/>
            <w:sz w:val="24"/>
            <w:szCs w:val="24"/>
            <w:lang w:val="en-US" w:eastAsia="zh-CN"/>
          </w:rPr>
          <w:t>；</w:t>
        </w:r>
      </w:ins>
      <w:ins w:id="699" w:author="Janusio" w:date="2018-03-17T08:26:50Z">
        <w:r>
          <w:rPr>
            <w:rFonts w:hint="eastAsia" w:ascii="Times New Roman" w:hAnsi="Times New Roman"/>
            <w:b w:val="0"/>
            <w:bCs w:val="0"/>
            <w:sz w:val="24"/>
            <w:szCs w:val="24"/>
            <w:lang w:val="en-US" w:eastAsia="zh-CN"/>
          </w:rPr>
          <w:t>二是</w:t>
        </w:r>
      </w:ins>
      <w:ins w:id="700" w:author="Janusio" w:date="2018-03-17T08:27:53Z">
        <w:r>
          <w:rPr>
            <w:rFonts w:hint="eastAsia" w:ascii="Times New Roman" w:hAnsi="Times New Roman"/>
            <w:b w:val="0"/>
            <w:bCs w:val="0"/>
            <w:sz w:val="24"/>
            <w:szCs w:val="24"/>
            <w:lang w:val="en-US" w:eastAsia="zh-CN"/>
          </w:rPr>
          <w:t>构建</w:t>
        </w:r>
      </w:ins>
      <w:ins w:id="701" w:author="Janusio" w:date="2018-03-17T08:27:56Z">
        <w:r>
          <w:rPr>
            <w:rFonts w:hint="eastAsia" w:ascii="Times New Roman" w:hAnsi="Times New Roman"/>
            <w:b w:val="0"/>
            <w:bCs w:val="0"/>
            <w:sz w:val="24"/>
            <w:szCs w:val="24"/>
            <w:lang w:val="en-US" w:eastAsia="zh-CN"/>
          </w:rPr>
          <w:t>可信</w:t>
        </w:r>
      </w:ins>
      <w:ins w:id="702" w:author="Janusio" w:date="2018-03-17T08:27:57Z">
        <w:r>
          <w:rPr>
            <w:rFonts w:hint="eastAsia" w:ascii="Times New Roman" w:hAnsi="Times New Roman"/>
            <w:b w:val="0"/>
            <w:bCs w:val="0"/>
            <w:sz w:val="24"/>
            <w:szCs w:val="24"/>
            <w:lang w:val="en-US" w:eastAsia="zh-CN"/>
          </w:rPr>
          <w:t>虚拟</w:t>
        </w:r>
      </w:ins>
      <w:ins w:id="703" w:author="Janusio" w:date="2018-03-17T08:27:58Z">
        <w:r>
          <w:rPr>
            <w:rFonts w:hint="eastAsia" w:ascii="Times New Roman" w:hAnsi="Times New Roman"/>
            <w:b w:val="0"/>
            <w:bCs w:val="0"/>
            <w:sz w:val="24"/>
            <w:szCs w:val="24"/>
            <w:lang w:val="en-US" w:eastAsia="zh-CN"/>
          </w:rPr>
          <w:t>平台的</w:t>
        </w:r>
      </w:ins>
      <w:ins w:id="704" w:author="Janusio" w:date="2018-03-17T08:28:07Z">
        <w:r>
          <w:rPr>
            <w:rFonts w:hint="eastAsia" w:ascii="Times New Roman" w:hAnsi="Times New Roman"/>
            <w:b w:val="0"/>
            <w:bCs w:val="0"/>
            <w:sz w:val="24"/>
            <w:szCs w:val="24"/>
            <w:lang w:val="en-US" w:eastAsia="zh-CN"/>
          </w:rPr>
          <w:t>信任根</w:t>
        </w:r>
      </w:ins>
      <w:ins w:id="705" w:author="Janusio" w:date="2018-03-17T08:28:17Z">
        <w:r>
          <w:rPr>
            <w:rFonts w:hint="eastAsia" w:ascii="Times New Roman" w:hAnsi="Times New Roman"/>
            <w:b w:val="0"/>
            <w:bCs w:val="0"/>
            <w:sz w:val="24"/>
            <w:szCs w:val="24"/>
            <w:lang w:val="en-US" w:eastAsia="zh-CN"/>
          </w:rPr>
          <w:t>RT</w:t>
        </w:r>
      </w:ins>
      <w:ins w:id="706" w:author="Janusio" w:date="2018-03-17T08:28:21Z">
        <w:r>
          <w:rPr>
            <w:rFonts w:hint="eastAsia" w:ascii="Times New Roman" w:hAnsi="Times New Roman"/>
            <w:b w:val="0"/>
            <w:bCs w:val="0"/>
            <w:sz w:val="24"/>
            <w:szCs w:val="24"/>
            <w:lang w:val="en-US" w:eastAsia="zh-CN"/>
          </w:rPr>
          <w:t>（</w:t>
        </w:r>
      </w:ins>
      <w:ins w:id="707" w:author="Janusio" w:date="2018-03-17T08:28:25Z">
        <w:r>
          <w:rPr>
            <w:rFonts w:hint="eastAsia" w:ascii="Times New Roman" w:hAnsi="Times New Roman"/>
            <w:b w:val="0"/>
            <w:bCs w:val="0"/>
            <w:sz w:val="24"/>
            <w:szCs w:val="24"/>
            <w:lang w:val="en-US" w:eastAsia="zh-CN"/>
          </w:rPr>
          <w:t xml:space="preserve">Root </w:t>
        </w:r>
      </w:ins>
      <w:ins w:id="708" w:author="Janusio" w:date="2018-03-17T08:28:26Z">
        <w:r>
          <w:rPr>
            <w:rFonts w:hint="eastAsia" w:ascii="Times New Roman" w:hAnsi="Times New Roman"/>
            <w:b w:val="0"/>
            <w:bCs w:val="0"/>
            <w:sz w:val="24"/>
            <w:szCs w:val="24"/>
            <w:lang w:val="en-US" w:eastAsia="zh-CN"/>
          </w:rPr>
          <w:t>of</w:t>
        </w:r>
      </w:ins>
      <w:ins w:id="709" w:author="Janusio" w:date="2018-03-17T08:28:27Z">
        <w:r>
          <w:rPr>
            <w:rFonts w:hint="eastAsia" w:ascii="Times New Roman" w:hAnsi="Times New Roman"/>
            <w:b w:val="0"/>
            <w:bCs w:val="0"/>
            <w:sz w:val="24"/>
            <w:szCs w:val="24"/>
            <w:lang w:val="en-US" w:eastAsia="zh-CN"/>
          </w:rPr>
          <w:t xml:space="preserve"> </w:t>
        </w:r>
      </w:ins>
      <w:ins w:id="710" w:author="Janusio" w:date="2018-03-17T08:28:37Z">
        <w:r>
          <w:rPr>
            <w:rFonts w:hint="eastAsia" w:ascii="Times New Roman" w:hAnsi="Times New Roman"/>
            <w:b w:val="0"/>
            <w:bCs w:val="0"/>
            <w:sz w:val="24"/>
            <w:szCs w:val="24"/>
            <w:lang w:val="en-US" w:eastAsia="zh-CN"/>
          </w:rPr>
          <w:t>T</w:t>
        </w:r>
      </w:ins>
      <w:ins w:id="711" w:author="Janusio" w:date="2018-03-17T08:28:32Z">
        <w:r>
          <w:rPr>
            <w:rFonts w:hint="eastAsia" w:ascii="Times New Roman" w:hAnsi="Times New Roman"/>
            <w:b w:val="0"/>
            <w:bCs w:val="0"/>
            <w:sz w:val="24"/>
            <w:szCs w:val="24"/>
            <w:lang w:val="en-US" w:eastAsia="zh-CN"/>
          </w:rPr>
          <w:t>rust</w:t>
        </w:r>
      </w:ins>
      <w:ins w:id="712" w:author="Janusio" w:date="2018-03-17T08:28:44Z">
        <w:r>
          <w:rPr>
            <w:rFonts w:hint="eastAsia" w:ascii="Times New Roman" w:hAnsi="Times New Roman"/>
            <w:b w:val="0"/>
            <w:bCs w:val="0"/>
            <w:sz w:val="24"/>
            <w:szCs w:val="24"/>
            <w:lang w:val="en-US" w:eastAsia="zh-CN"/>
          </w:rPr>
          <w:t>,</w:t>
        </w:r>
      </w:ins>
      <w:ins w:id="713" w:author="Janusio" w:date="2018-03-17T08:28:45Z">
        <w:r>
          <w:rPr>
            <w:rFonts w:hint="eastAsia" w:ascii="Times New Roman" w:hAnsi="Times New Roman"/>
            <w:b w:val="0"/>
            <w:bCs w:val="0"/>
            <w:sz w:val="24"/>
            <w:szCs w:val="24"/>
            <w:lang w:val="en-US" w:eastAsia="zh-CN"/>
          </w:rPr>
          <w:t xml:space="preserve"> RT</w:t>
        </w:r>
      </w:ins>
      <w:ins w:id="714" w:author="Janusio" w:date="2018-03-17T08:28:21Z">
        <w:r>
          <w:rPr>
            <w:rFonts w:hint="eastAsia" w:ascii="Times New Roman" w:hAnsi="Times New Roman"/>
            <w:b w:val="0"/>
            <w:bCs w:val="0"/>
            <w:sz w:val="24"/>
            <w:szCs w:val="24"/>
            <w:lang w:val="en-US" w:eastAsia="zh-CN"/>
          </w:rPr>
          <w:t>）</w:t>
        </w:r>
      </w:ins>
      <w:ins w:id="715" w:author="Janusio" w:date="2018-03-17T08:28:57Z">
        <w:r>
          <w:rPr>
            <w:rFonts w:hint="eastAsia" w:ascii="Times New Roman" w:hAnsi="Times New Roman"/>
            <w:b w:val="0"/>
            <w:bCs w:val="0"/>
            <w:sz w:val="24"/>
            <w:szCs w:val="24"/>
            <w:lang w:val="en-US" w:eastAsia="zh-CN"/>
          </w:rPr>
          <w:t>，</w:t>
        </w:r>
      </w:ins>
      <w:ins w:id="716" w:author="Janusio" w:date="2018-03-17T08:29:10Z">
        <w:r>
          <w:rPr>
            <w:rFonts w:hint="eastAsia" w:ascii="Times New Roman" w:hAnsi="Times New Roman"/>
            <w:b w:val="0"/>
            <w:bCs w:val="0"/>
            <w:sz w:val="24"/>
            <w:szCs w:val="24"/>
            <w:lang w:val="en-US" w:eastAsia="zh-CN"/>
          </w:rPr>
          <w:t>在本文</w:t>
        </w:r>
      </w:ins>
      <w:ins w:id="717" w:author="Janusio" w:date="2018-03-17T08:29:12Z">
        <w:r>
          <w:rPr>
            <w:rFonts w:hint="eastAsia" w:ascii="Times New Roman" w:hAnsi="Times New Roman"/>
            <w:b w:val="0"/>
            <w:bCs w:val="0"/>
            <w:sz w:val="24"/>
            <w:szCs w:val="24"/>
            <w:lang w:val="en-US" w:eastAsia="zh-CN"/>
          </w:rPr>
          <w:t>中，</w:t>
        </w:r>
      </w:ins>
      <w:ins w:id="718" w:author="Janusio" w:date="2018-03-17T08:29:14Z">
        <w:r>
          <w:rPr>
            <w:rFonts w:hint="eastAsia" w:ascii="Times New Roman" w:hAnsi="Times New Roman"/>
            <w:b w:val="0"/>
            <w:bCs w:val="0"/>
            <w:sz w:val="24"/>
            <w:szCs w:val="24"/>
            <w:lang w:val="en-US" w:eastAsia="zh-CN"/>
          </w:rPr>
          <w:t>RT</w:t>
        </w:r>
      </w:ins>
      <w:ins w:id="719" w:author="Janusio" w:date="2018-03-17T08:29:15Z">
        <w:r>
          <w:rPr>
            <w:rFonts w:hint="eastAsia" w:ascii="Times New Roman" w:hAnsi="Times New Roman"/>
            <w:b w:val="0"/>
            <w:bCs w:val="0"/>
            <w:sz w:val="24"/>
            <w:szCs w:val="24"/>
            <w:lang w:val="en-US" w:eastAsia="zh-CN"/>
          </w:rPr>
          <w:t>主要</w:t>
        </w:r>
      </w:ins>
      <w:ins w:id="720" w:author="Janusio" w:date="2018-03-17T08:29:16Z">
        <w:r>
          <w:rPr>
            <w:rFonts w:hint="eastAsia" w:ascii="Times New Roman" w:hAnsi="Times New Roman"/>
            <w:b w:val="0"/>
            <w:bCs w:val="0"/>
            <w:sz w:val="24"/>
            <w:szCs w:val="24"/>
            <w:lang w:val="en-US" w:eastAsia="zh-CN"/>
          </w:rPr>
          <w:t>包括</w:t>
        </w:r>
      </w:ins>
      <w:ins w:id="721" w:author="Janusio" w:date="2018-03-17T08:29:18Z">
        <w:r>
          <w:rPr>
            <w:rFonts w:hint="eastAsia" w:ascii="Times New Roman" w:hAnsi="Times New Roman"/>
            <w:b w:val="0"/>
            <w:bCs w:val="0"/>
            <w:sz w:val="24"/>
            <w:szCs w:val="24"/>
            <w:lang w:val="en-US" w:eastAsia="zh-CN"/>
          </w:rPr>
          <w:t>硬件</w:t>
        </w:r>
      </w:ins>
      <w:ins w:id="722" w:author="Janusio" w:date="2018-03-17T08:29:20Z">
        <w:r>
          <w:rPr>
            <w:rFonts w:hint="eastAsia" w:ascii="Times New Roman" w:hAnsi="Times New Roman"/>
            <w:b w:val="0"/>
            <w:bCs w:val="0"/>
            <w:sz w:val="24"/>
            <w:szCs w:val="24"/>
            <w:lang w:val="en-US" w:eastAsia="zh-CN"/>
          </w:rPr>
          <w:t>TPM，</w:t>
        </w:r>
      </w:ins>
      <w:ins w:id="723" w:author="Janusio" w:date="2018-03-17T08:29:23Z">
        <w:r>
          <w:rPr>
            <w:rFonts w:hint="eastAsia" w:ascii="Times New Roman" w:hAnsi="Times New Roman"/>
            <w:b w:val="0"/>
            <w:bCs w:val="0"/>
            <w:sz w:val="24"/>
            <w:szCs w:val="24"/>
            <w:lang w:val="en-US" w:eastAsia="zh-CN"/>
          </w:rPr>
          <w:t>可信</w:t>
        </w:r>
      </w:ins>
      <w:ins w:id="724" w:author="Janusio" w:date="2018-03-17T08:29:24Z">
        <w:r>
          <w:rPr>
            <w:rFonts w:hint="eastAsia" w:ascii="Times New Roman" w:hAnsi="Times New Roman"/>
            <w:b w:val="0"/>
            <w:bCs w:val="0"/>
            <w:sz w:val="24"/>
            <w:szCs w:val="24"/>
            <w:lang w:val="en-US" w:eastAsia="zh-CN"/>
          </w:rPr>
          <w:t>衔接点</w:t>
        </w:r>
      </w:ins>
      <w:ins w:id="725" w:author="Janusio" w:date="2018-03-17T08:29:26Z">
        <w:r>
          <w:rPr>
            <w:rFonts w:hint="eastAsia" w:ascii="Times New Roman" w:hAnsi="Times New Roman"/>
            <w:b w:val="0"/>
            <w:bCs w:val="0"/>
            <w:sz w:val="24"/>
            <w:szCs w:val="24"/>
            <w:lang w:val="en-US" w:eastAsia="zh-CN"/>
          </w:rPr>
          <w:t>TJP，</w:t>
        </w:r>
      </w:ins>
      <w:ins w:id="726" w:author="Janusio" w:date="2018-03-17T08:29:29Z">
        <w:r>
          <w:rPr>
            <w:rFonts w:hint="eastAsia" w:ascii="Times New Roman" w:hAnsi="Times New Roman"/>
            <w:b w:val="0"/>
            <w:bCs w:val="0"/>
            <w:sz w:val="24"/>
            <w:szCs w:val="24"/>
            <w:lang w:val="en-US" w:eastAsia="zh-CN"/>
          </w:rPr>
          <w:t>和虚拟</w:t>
        </w:r>
      </w:ins>
      <w:ins w:id="727" w:author="Janusio" w:date="2018-03-17T08:29:32Z">
        <w:r>
          <w:rPr>
            <w:rFonts w:hint="eastAsia" w:ascii="Times New Roman" w:hAnsi="Times New Roman"/>
            <w:b w:val="0"/>
            <w:bCs w:val="0"/>
            <w:sz w:val="24"/>
            <w:szCs w:val="24"/>
            <w:lang w:val="en-US" w:eastAsia="zh-CN"/>
          </w:rPr>
          <w:t>可信</w:t>
        </w:r>
      </w:ins>
      <w:ins w:id="728" w:author="Janusio" w:date="2018-03-17T08:29:34Z">
        <w:r>
          <w:rPr>
            <w:rFonts w:hint="eastAsia" w:ascii="Times New Roman" w:hAnsi="Times New Roman"/>
            <w:b w:val="0"/>
            <w:bCs w:val="0"/>
            <w:sz w:val="24"/>
            <w:szCs w:val="24"/>
            <w:lang w:val="en-US" w:eastAsia="zh-CN"/>
          </w:rPr>
          <w:t>平台</w:t>
        </w:r>
      </w:ins>
      <w:ins w:id="729" w:author="Janusio" w:date="2018-03-17T08:29:37Z">
        <w:r>
          <w:rPr>
            <w:rFonts w:hint="eastAsia" w:ascii="Times New Roman" w:hAnsi="Times New Roman"/>
            <w:b w:val="0"/>
            <w:bCs w:val="0"/>
            <w:sz w:val="24"/>
            <w:szCs w:val="24"/>
            <w:lang w:val="en-US" w:eastAsia="zh-CN"/>
          </w:rPr>
          <w:t>模块</w:t>
        </w:r>
      </w:ins>
      <w:ins w:id="730" w:author="Janusio" w:date="2018-03-17T08:29:42Z">
        <w:r>
          <w:rPr>
            <w:rFonts w:hint="eastAsia" w:ascii="Times New Roman" w:hAnsi="Times New Roman"/>
            <w:b w:val="0"/>
            <w:bCs w:val="0"/>
            <w:sz w:val="24"/>
            <w:szCs w:val="24"/>
            <w:lang w:val="en-US" w:eastAsia="zh-CN"/>
          </w:rPr>
          <w:t>vTPM</w:t>
        </w:r>
      </w:ins>
      <w:ins w:id="731" w:author="Janusio" w:date="2018-03-17T08:29:45Z">
        <w:r>
          <w:rPr>
            <w:rFonts w:hint="eastAsia" w:ascii="Times New Roman" w:hAnsi="Times New Roman"/>
            <w:b w:val="0"/>
            <w:bCs w:val="0"/>
            <w:sz w:val="24"/>
            <w:szCs w:val="24"/>
            <w:lang w:val="en-US" w:eastAsia="zh-CN"/>
          </w:rPr>
          <w:t>。</w:t>
        </w:r>
      </w:ins>
      <w:ins w:id="732" w:author="Janusio" w:date="2018-03-17T08:29:48Z">
        <w:r>
          <w:rPr>
            <w:rFonts w:hint="eastAsia" w:ascii="Times New Roman" w:hAnsi="Times New Roman"/>
            <w:b w:val="0"/>
            <w:bCs w:val="0"/>
            <w:sz w:val="24"/>
            <w:szCs w:val="24"/>
            <w:lang w:val="en-US" w:eastAsia="zh-CN"/>
          </w:rPr>
          <w:t>TVP-QT</w:t>
        </w:r>
      </w:ins>
      <w:ins w:id="733" w:author="Janusio" w:date="2018-03-17T08:29:53Z">
        <w:r>
          <w:rPr>
            <w:rFonts w:hint="eastAsia" w:ascii="Times New Roman" w:hAnsi="Times New Roman"/>
            <w:b w:val="0"/>
            <w:bCs w:val="0"/>
            <w:sz w:val="24"/>
            <w:szCs w:val="24"/>
            <w:lang w:val="en-US" w:eastAsia="zh-CN"/>
          </w:rPr>
          <w:t>表示</w:t>
        </w:r>
      </w:ins>
      <w:ins w:id="734" w:author="Janusio" w:date="2018-03-17T08:29:54Z">
        <w:r>
          <w:rPr>
            <w:rFonts w:hint="eastAsia" w:ascii="Times New Roman" w:hAnsi="Times New Roman"/>
            <w:b w:val="0"/>
            <w:bCs w:val="0"/>
            <w:sz w:val="24"/>
            <w:szCs w:val="24"/>
            <w:lang w:val="en-US" w:eastAsia="zh-CN"/>
          </w:rPr>
          <w:t>为</w:t>
        </w:r>
      </w:ins>
      <w:ins w:id="735" w:author="Janusio" w:date="2018-03-17T08:30:00Z">
        <w:r>
          <w:rPr>
            <w:rFonts w:hint="eastAsia" w:ascii="Times New Roman" w:hAnsi="Times New Roman"/>
            <w:b w:val="0"/>
            <w:bCs w:val="0"/>
            <w:sz w:val="24"/>
            <w:szCs w:val="24"/>
            <w:lang w:val="en-US" w:eastAsia="zh-CN"/>
          </w:rPr>
          <w:t>TVP-QT</w:t>
        </w:r>
      </w:ins>
      <w:ins w:id="736" w:author="Janusio" w:date="2018-03-17T08:30:01Z">
        <w:r>
          <w:rPr>
            <w:rFonts w:hint="eastAsia" w:ascii="Times New Roman" w:hAnsi="Times New Roman"/>
            <w:b w:val="0"/>
            <w:bCs w:val="0"/>
            <w:sz w:val="24"/>
            <w:szCs w:val="24"/>
            <w:lang w:val="en-US" w:eastAsia="zh-CN"/>
          </w:rPr>
          <w:t>:</w:t>
        </w:r>
      </w:ins>
      <w:ins w:id="737" w:author="Janusio" w:date="2018-03-17T08:30:02Z">
        <w:r>
          <w:rPr>
            <w:rFonts w:hint="eastAsia" w:ascii="Times New Roman" w:hAnsi="Times New Roman"/>
            <w:b w:val="0"/>
            <w:bCs w:val="0"/>
            <w:sz w:val="24"/>
            <w:szCs w:val="24"/>
            <w:lang w:val="en-US" w:eastAsia="zh-CN"/>
          </w:rPr>
          <w:t>=</w:t>
        </w:r>
      </w:ins>
      <w:ins w:id="738" w:author="Janusio" w:date="2018-03-17T08:30:05Z">
        <w:r>
          <w:rPr>
            <w:rFonts w:hint="eastAsia" w:ascii="Times New Roman" w:hAnsi="Times New Roman"/>
            <w:b w:val="0"/>
            <w:bCs w:val="0"/>
            <w:sz w:val="24"/>
            <w:szCs w:val="24"/>
            <w:lang w:val="en-US" w:eastAsia="zh-CN"/>
          </w:rPr>
          <w:t>{</w:t>
        </w:r>
      </w:ins>
      <w:ins w:id="739" w:author="Janusio" w:date="2018-03-17T08:30:07Z">
        <w:r>
          <w:rPr>
            <w:rFonts w:hint="eastAsia" w:ascii="Times New Roman" w:hAnsi="Times New Roman"/>
            <w:b w:val="0"/>
            <w:bCs w:val="0"/>
            <w:sz w:val="24"/>
            <w:szCs w:val="24"/>
            <w:lang w:val="en-US" w:eastAsia="zh-CN"/>
          </w:rPr>
          <w:t>M</w:t>
        </w:r>
      </w:ins>
      <w:ins w:id="740" w:author="Janusio" w:date="2018-03-17T08:30:09Z">
        <w:r>
          <w:rPr>
            <w:rFonts w:hint="eastAsia" w:ascii="Times New Roman" w:hAnsi="Times New Roman"/>
            <w:b w:val="0"/>
            <w:bCs w:val="0"/>
            <w:sz w:val="24"/>
            <w:szCs w:val="24"/>
            <w:lang w:val="en-US" w:eastAsia="zh-CN"/>
          </w:rPr>
          <w:t>,</w:t>
        </w:r>
      </w:ins>
      <w:ins w:id="741" w:author="Janusio" w:date="2018-03-17T08:30:10Z">
        <w:r>
          <w:rPr>
            <w:rFonts w:hint="eastAsia" w:ascii="Times New Roman" w:hAnsi="Times New Roman"/>
            <w:b w:val="0"/>
            <w:bCs w:val="0"/>
            <w:sz w:val="24"/>
            <w:szCs w:val="24"/>
            <w:lang w:val="en-US" w:eastAsia="zh-CN"/>
          </w:rPr>
          <w:t xml:space="preserve"> </w:t>
        </w:r>
      </w:ins>
      <w:ins w:id="742" w:author="Janusio" w:date="2018-03-17T08:30:11Z">
        <w:r>
          <w:rPr>
            <w:rFonts w:hint="eastAsia" w:ascii="Times New Roman" w:hAnsi="Times New Roman"/>
            <w:b w:val="0"/>
            <w:bCs w:val="0"/>
            <w:sz w:val="24"/>
            <w:szCs w:val="24"/>
            <w:lang w:val="en-US" w:eastAsia="zh-CN"/>
          </w:rPr>
          <w:t>RT</w:t>
        </w:r>
      </w:ins>
      <w:ins w:id="743" w:author="Janusio" w:date="2018-03-17T08:30:05Z">
        <w:r>
          <w:rPr>
            <w:rFonts w:hint="eastAsia" w:ascii="Times New Roman" w:hAnsi="Times New Roman"/>
            <w:b w:val="0"/>
            <w:bCs w:val="0"/>
            <w:sz w:val="24"/>
            <w:szCs w:val="24"/>
            <w:lang w:val="en-US" w:eastAsia="zh-CN"/>
          </w:rPr>
          <w:t>}</w:t>
        </w:r>
      </w:ins>
      <w:ins w:id="744" w:author="Janusio" w:date="2018-03-17T08:30:16Z">
        <w:r>
          <w:rPr>
            <w:rFonts w:hint="eastAsia" w:ascii="Times New Roman" w:hAnsi="Times New Roman"/>
            <w:b w:val="0"/>
            <w:bCs w:val="0"/>
            <w:sz w:val="24"/>
            <w:szCs w:val="24"/>
            <w:lang w:val="en-US" w:eastAsia="zh-CN"/>
          </w:rPr>
          <w:t>。</w:t>
        </w:r>
      </w:ins>
    </w:p>
    <w:p>
      <w:pPr>
        <w:pStyle w:val="32"/>
        <w:spacing w:line="400" w:lineRule="exact"/>
        <w:ind w:firstLine="420" w:firstLineChars="0"/>
        <w:rPr>
          <w:del w:id="746" w:author="Janusio" w:date="2018-03-17T08:09:41Z"/>
          <w:rFonts w:hint="eastAsia" w:ascii="Times New Roman" w:hAnsi="Times New Roman"/>
          <w:sz w:val="24"/>
          <w:szCs w:val="24"/>
        </w:rPr>
        <w:pPrChange w:id="745" w:author="Janusio" w:date="2018-03-20T13:16:20Z">
          <w:pPr>
            <w:pStyle w:val="32"/>
            <w:spacing w:line="360" w:lineRule="auto"/>
            <w:ind w:firstLine="420" w:firstLineChars="0"/>
          </w:pPr>
        </w:pPrChange>
      </w:pPr>
      <w:ins w:id="747" w:author="Janusio" w:date="2018-03-17T08:30:26Z">
        <w:r>
          <w:rPr>
            <w:rFonts w:hint="eastAsia" w:ascii="Times New Roman" w:hAnsi="Times New Roman"/>
            <w:b w:val="0"/>
            <w:bCs w:val="0"/>
            <w:sz w:val="24"/>
            <w:szCs w:val="24"/>
            <w:lang w:val="en-US" w:eastAsia="zh-CN"/>
          </w:rPr>
          <w:t>对于</w:t>
        </w:r>
      </w:ins>
      <w:ins w:id="748" w:author="Janusio" w:date="2018-03-17T08:30:30Z">
        <w:r>
          <w:rPr>
            <w:rFonts w:hint="eastAsia" w:ascii="Times New Roman" w:hAnsi="Times New Roman"/>
            <w:b w:val="0"/>
            <w:bCs w:val="0"/>
            <w:sz w:val="24"/>
            <w:szCs w:val="24"/>
            <w:lang w:val="en-US" w:eastAsia="zh-CN"/>
          </w:rPr>
          <w:t>TVP-QT的</w:t>
        </w:r>
      </w:ins>
      <w:ins w:id="749" w:author="Janusio" w:date="2018-03-17T08:30:35Z">
        <w:r>
          <w:rPr>
            <w:rFonts w:hint="eastAsia" w:ascii="Times New Roman" w:hAnsi="Times New Roman"/>
            <w:b w:val="0"/>
            <w:bCs w:val="0"/>
            <w:sz w:val="24"/>
            <w:szCs w:val="24"/>
            <w:lang w:val="en-US" w:eastAsia="zh-CN"/>
          </w:rPr>
          <w:t>主体</w:t>
        </w:r>
      </w:ins>
      <w:ins w:id="750" w:author="Janusio" w:date="2018-03-17T08:30:38Z">
        <w:r>
          <w:rPr>
            <w:rFonts w:hint="eastAsia" w:ascii="Times New Roman" w:hAnsi="Times New Roman"/>
            <w:b w:val="0"/>
            <w:bCs w:val="0"/>
            <w:sz w:val="24"/>
            <w:szCs w:val="24"/>
            <w:lang w:val="en-US" w:eastAsia="zh-CN"/>
          </w:rPr>
          <w:t>集合</w:t>
        </w:r>
      </w:ins>
      <w:ins w:id="751" w:author="Janusio" w:date="2018-03-17T08:30:40Z">
        <w:r>
          <w:rPr>
            <w:rFonts w:hint="eastAsia" w:ascii="Times New Roman" w:hAnsi="Times New Roman"/>
            <w:b w:val="0"/>
            <w:bCs w:val="0"/>
            <w:sz w:val="24"/>
            <w:szCs w:val="24"/>
            <w:lang w:val="en-US" w:eastAsia="zh-CN"/>
          </w:rPr>
          <w:t>M</w:t>
        </w:r>
      </w:ins>
      <w:ins w:id="752" w:author="Janusio" w:date="2018-03-17T08:30:41Z">
        <w:r>
          <w:rPr>
            <w:rFonts w:hint="eastAsia" w:ascii="Times New Roman" w:hAnsi="Times New Roman"/>
            <w:b w:val="0"/>
            <w:bCs w:val="0"/>
            <w:sz w:val="24"/>
            <w:szCs w:val="24"/>
            <w:lang w:val="en-US" w:eastAsia="zh-CN"/>
          </w:rPr>
          <w:t>也可以</w:t>
        </w:r>
      </w:ins>
      <w:ins w:id="753" w:author="Janusio" w:date="2018-03-17T08:30:42Z">
        <w:r>
          <w:rPr>
            <w:rFonts w:hint="eastAsia" w:ascii="Times New Roman" w:hAnsi="Times New Roman"/>
            <w:b w:val="0"/>
            <w:bCs w:val="0"/>
            <w:sz w:val="24"/>
            <w:szCs w:val="24"/>
            <w:lang w:val="en-US" w:eastAsia="zh-CN"/>
          </w:rPr>
          <w:t>分为</w:t>
        </w:r>
      </w:ins>
      <w:ins w:id="754" w:author="Janusio" w:date="2018-03-17T08:30:45Z">
        <w:r>
          <w:rPr>
            <w:rFonts w:hint="eastAsia" w:ascii="Times New Roman" w:hAnsi="Times New Roman"/>
            <w:b w:val="0"/>
            <w:bCs w:val="0"/>
            <w:sz w:val="24"/>
            <w:szCs w:val="24"/>
            <w:lang w:val="en-US" w:eastAsia="zh-CN"/>
          </w:rPr>
          <w:t>两部分</w:t>
        </w:r>
      </w:ins>
      <w:ins w:id="755" w:author="Janusio" w:date="2018-03-17T08:30:47Z">
        <w:r>
          <w:rPr>
            <w:rFonts w:hint="eastAsia" w:ascii="Times New Roman" w:hAnsi="Times New Roman"/>
            <w:b w:val="0"/>
            <w:bCs w:val="0"/>
            <w:sz w:val="24"/>
            <w:szCs w:val="24"/>
            <w:lang w:val="en-US" w:eastAsia="zh-CN"/>
          </w:rPr>
          <w:t>，</w:t>
        </w:r>
      </w:ins>
      <w:del w:id="756" w:author="Janusio" w:date="2018-03-17T08:09:41Z">
        <w:r>
          <w:rPr>
            <w:rFonts w:hint="eastAsia" w:ascii="Times New Roman" w:hAnsi="Times New Roman"/>
            <w:sz w:val="24"/>
            <w:szCs w:val="24"/>
          </w:rPr>
          <w:delText>TVP-QT是具有可信功能的虚拟化计算平台，主要包括2类功能组件：TVP-QT:={M, RT}，M表示虚拟化平台所有主机类型集合，包括构成虚拟化平台的基本组件VMM、管理域内核、可信衔接点及用户虚拟机等，它们是利用虚拟化技术为用户提供资源与服务的主体；信任根（Root of Trust, RT）是构建TVP信任环境的基础，也是TVP的核心组件，对虚拟化平台来说，它包括硬件TPM、可信衔接点TJP和vTPM。</w:delText>
        </w:r>
      </w:del>
    </w:p>
    <w:p>
      <w:pPr>
        <w:pStyle w:val="32"/>
        <w:spacing w:line="400" w:lineRule="exact"/>
        <w:ind w:firstLine="420" w:firstLineChars="0"/>
        <w:rPr>
          <w:ins w:id="758" w:author="Janusio" w:date="2018-03-17T08:42:11Z"/>
          <w:rFonts w:hint="eastAsia" w:ascii="Times New Roman" w:hAnsi="Times New Roman"/>
          <w:sz w:val="24"/>
          <w:szCs w:val="24"/>
          <w:lang w:val="en-US" w:eastAsia="zh-CN"/>
        </w:rPr>
        <w:pPrChange w:id="757" w:author="Janusio" w:date="2018-03-20T13:16:20Z">
          <w:pPr>
            <w:pStyle w:val="32"/>
            <w:spacing w:line="360" w:lineRule="auto"/>
            <w:ind w:firstLine="420" w:firstLineChars="0"/>
          </w:pPr>
        </w:pPrChange>
      </w:pPr>
      <w:del w:id="759" w:author="Janusio" w:date="2018-03-17T08:09:41Z">
        <w:r>
          <w:rPr>
            <w:rFonts w:hint="eastAsia" w:ascii="Times New Roman" w:hAnsi="Times New Roman"/>
            <w:sz w:val="24"/>
            <w:szCs w:val="24"/>
          </w:rPr>
          <w:delText>对于TVP的主机M，根据其类型进一步细化为</w:delText>
        </w:r>
      </w:del>
      <w:r>
        <w:rPr>
          <w:rFonts w:hint="eastAsia" w:ascii="Times New Roman" w:hAnsi="Times New Roman"/>
          <w:sz w:val="24"/>
          <w:szCs w:val="24"/>
        </w:rPr>
        <w:t>M:={m, vm}，其中，m:={VMM,   Dom0 Kernel, TJP}，特指底层的VMM、Dom0 Kernel和可信衔接点TJP，它们是 TVP 的TCB。</w:t>
      </w:r>
      <w:ins w:id="760" w:author="Janusio" w:date="2018-03-17T08:34:39Z">
        <w:r>
          <w:rPr>
            <w:rFonts w:hint="eastAsia" w:ascii="Times New Roman" w:hAnsi="Times New Roman"/>
            <w:sz w:val="24"/>
            <w:szCs w:val="24"/>
            <w:lang w:val="en-US" w:eastAsia="zh-CN"/>
          </w:rPr>
          <w:t>vm</w:t>
        </w:r>
      </w:ins>
      <w:ins w:id="761" w:author="Janusio" w:date="2018-03-17T08:34:47Z">
        <w:r>
          <w:rPr>
            <w:rFonts w:hint="eastAsia" w:ascii="Times New Roman" w:hAnsi="Times New Roman"/>
            <w:sz w:val="24"/>
            <w:szCs w:val="24"/>
            <w:lang w:val="en-US" w:eastAsia="zh-CN"/>
          </w:rPr>
          <w:t>表示</w:t>
        </w:r>
      </w:ins>
      <w:ins w:id="762" w:author="Janusio" w:date="2018-03-17T08:34:49Z">
        <w:r>
          <w:rPr>
            <w:rFonts w:hint="eastAsia" w:ascii="Times New Roman" w:hAnsi="Times New Roman"/>
            <w:sz w:val="24"/>
            <w:szCs w:val="24"/>
            <w:lang w:val="en-US" w:eastAsia="zh-CN"/>
          </w:rPr>
          <w:t>云计算</w:t>
        </w:r>
      </w:ins>
      <w:ins w:id="763" w:author="Janusio" w:date="2018-03-17T08:34:52Z">
        <w:r>
          <w:rPr>
            <w:rFonts w:hint="eastAsia" w:ascii="Times New Roman" w:hAnsi="Times New Roman"/>
            <w:sz w:val="24"/>
            <w:szCs w:val="24"/>
            <w:lang w:val="en-US" w:eastAsia="zh-CN"/>
          </w:rPr>
          <w:t>平台</w:t>
        </w:r>
      </w:ins>
      <w:ins w:id="764" w:author="Janusio" w:date="2018-03-17T08:35:01Z">
        <w:r>
          <w:rPr>
            <w:rFonts w:hint="eastAsia" w:ascii="Times New Roman" w:hAnsi="Times New Roman"/>
            <w:sz w:val="24"/>
            <w:szCs w:val="24"/>
            <w:lang w:val="en-US" w:eastAsia="zh-CN"/>
          </w:rPr>
          <w:t>中</w:t>
        </w:r>
      </w:ins>
      <w:ins w:id="765" w:author="Janusio" w:date="2018-03-17T08:35:02Z">
        <w:r>
          <w:rPr>
            <w:rFonts w:hint="eastAsia" w:ascii="Times New Roman" w:hAnsi="Times New Roman"/>
            <w:sz w:val="24"/>
            <w:szCs w:val="24"/>
            <w:lang w:val="en-US" w:eastAsia="zh-CN"/>
          </w:rPr>
          <w:t>提高</w:t>
        </w:r>
      </w:ins>
      <w:ins w:id="766" w:author="Janusio" w:date="2018-03-17T08:35:10Z">
        <w:r>
          <w:rPr>
            <w:rFonts w:hint="eastAsia" w:ascii="Times New Roman" w:hAnsi="Times New Roman"/>
            <w:sz w:val="24"/>
            <w:szCs w:val="24"/>
            <w:lang w:val="en-US" w:eastAsia="zh-CN"/>
          </w:rPr>
          <w:t>计算</w:t>
        </w:r>
      </w:ins>
      <w:ins w:id="767" w:author="Janusio" w:date="2018-03-17T08:35:11Z">
        <w:r>
          <w:rPr>
            <w:rFonts w:hint="eastAsia" w:ascii="Times New Roman" w:hAnsi="Times New Roman"/>
            <w:sz w:val="24"/>
            <w:szCs w:val="24"/>
            <w:lang w:val="en-US" w:eastAsia="zh-CN"/>
          </w:rPr>
          <w:t>服务的</w:t>
        </w:r>
      </w:ins>
      <w:ins w:id="768" w:author="Janusio" w:date="2018-03-17T08:35:16Z">
        <w:r>
          <w:rPr>
            <w:rFonts w:hint="eastAsia" w:ascii="Times New Roman" w:hAnsi="Times New Roman"/>
            <w:sz w:val="24"/>
            <w:szCs w:val="24"/>
            <w:lang w:val="en-US" w:eastAsia="zh-CN"/>
          </w:rPr>
          <w:t>虚拟机</w:t>
        </w:r>
      </w:ins>
      <w:ins w:id="769" w:author="Janusio" w:date="2018-03-17T08:35:17Z">
        <w:r>
          <w:rPr>
            <w:rFonts w:hint="eastAsia" w:ascii="Times New Roman" w:hAnsi="Times New Roman"/>
            <w:sz w:val="24"/>
            <w:szCs w:val="24"/>
            <w:lang w:val="en-US" w:eastAsia="zh-CN"/>
          </w:rPr>
          <w:t>集合，</w:t>
        </w:r>
      </w:ins>
      <w:ins w:id="770" w:author="Janusio" w:date="2018-03-17T08:35:19Z">
        <w:r>
          <w:rPr>
            <w:rFonts w:hint="eastAsia" w:ascii="Times New Roman" w:hAnsi="Times New Roman"/>
            <w:sz w:val="24"/>
            <w:szCs w:val="24"/>
            <w:lang w:val="en-US" w:eastAsia="zh-CN"/>
          </w:rPr>
          <w:t>表示</w:t>
        </w:r>
      </w:ins>
      <w:ins w:id="771" w:author="Janusio" w:date="2018-03-17T08:35:20Z">
        <w:r>
          <w:rPr>
            <w:rFonts w:hint="eastAsia" w:ascii="Times New Roman" w:hAnsi="Times New Roman"/>
            <w:sz w:val="24"/>
            <w:szCs w:val="24"/>
            <w:lang w:val="en-US" w:eastAsia="zh-CN"/>
          </w:rPr>
          <w:t>为</w:t>
        </w:r>
      </w:ins>
      <w:ins w:id="772" w:author="Janusio" w:date="2018-03-17T08:35:22Z">
        <w:r>
          <w:rPr>
            <w:rFonts w:hint="eastAsia" w:ascii="Times New Roman" w:hAnsi="Times New Roman"/>
            <w:sz w:val="24"/>
            <w:szCs w:val="24"/>
            <w:lang w:val="en-US" w:eastAsia="zh-CN"/>
          </w:rPr>
          <w:t>v</w:t>
        </w:r>
      </w:ins>
      <w:ins w:id="773" w:author="Janusio" w:date="2018-03-17T08:35:25Z">
        <w:r>
          <w:rPr>
            <w:rFonts w:hint="eastAsia" w:ascii="Times New Roman" w:hAnsi="Times New Roman"/>
            <w:sz w:val="24"/>
            <w:szCs w:val="24"/>
            <w:lang w:val="en-US" w:eastAsia="zh-CN"/>
          </w:rPr>
          <w:t>m</w:t>
        </w:r>
      </w:ins>
      <w:ins w:id="774" w:author="Janusio" w:date="2018-03-17T08:35:37Z">
        <w:r>
          <w:rPr>
            <w:rFonts w:hint="eastAsia" w:ascii="Times New Roman" w:hAnsi="Times New Roman"/>
            <w:sz w:val="24"/>
            <w:szCs w:val="24"/>
            <w:lang w:val="en-US" w:eastAsia="zh-CN"/>
          </w:rPr>
          <w:t>:=</w:t>
        </w:r>
      </w:ins>
      <w:ins w:id="775" w:author="Janusio" w:date="2018-03-17T08:35:51Z">
        <w:r>
          <w:rPr>
            <w:rFonts w:hint="eastAsia" w:ascii="Times New Roman" w:hAnsi="Times New Roman"/>
            <w:sz w:val="24"/>
            <w:szCs w:val="24"/>
            <w:lang w:val="en-US" w:eastAsia="zh-CN"/>
          </w:rPr>
          <w:t>{</w:t>
        </w:r>
      </w:ins>
      <w:ins w:id="776" w:author="Janusio" w:date="2018-03-17T08:35:57Z">
        <w:r>
          <w:rPr>
            <w:rFonts w:hint="eastAsia" w:ascii="Times New Roman" w:hAnsi="Times New Roman"/>
            <w:sz w:val="24"/>
            <w:szCs w:val="24"/>
            <w:lang w:val="en-US" w:eastAsia="zh-CN"/>
          </w:rPr>
          <w:t>vm</w:t>
        </w:r>
      </w:ins>
      <w:ins w:id="777" w:author="Janusio" w:date="2018-03-17T08:35:59Z">
        <w:r>
          <w:rPr>
            <w:rFonts w:hint="eastAsia" w:ascii="Times New Roman" w:hAnsi="Times New Roman"/>
            <w:sz w:val="24"/>
            <w:szCs w:val="24"/>
            <w:vertAlign w:val="subscript"/>
            <w:lang w:val="en-US" w:eastAsia="zh-CN"/>
            <w:rPrChange w:id="778" w:author="Janusio" w:date="2018-03-17T08:38:55Z">
              <w:rPr>
                <w:rFonts w:hint="eastAsia" w:ascii="Times New Roman" w:hAnsi="Times New Roman"/>
                <w:sz w:val="24"/>
                <w:szCs w:val="24"/>
                <w:lang w:val="en-US" w:eastAsia="zh-CN"/>
              </w:rPr>
            </w:rPrChange>
          </w:rPr>
          <w:t>1</w:t>
        </w:r>
      </w:ins>
      <w:ins w:id="779" w:author="Janusio" w:date="2018-03-17T08:36:02Z">
        <w:r>
          <w:rPr>
            <w:rFonts w:hint="eastAsia" w:ascii="Times New Roman" w:hAnsi="Times New Roman"/>
            <w:sz w:val="24"/>
            <w:szCs w:val="24"/>
            <w:lang w:val="en-US" w:eastAsia="zh-CN"/>
          </w:rPr>
          <w:t>,</w:t>
        </w:r>
      </w:ins>
      <w:ins w:id="780" w:author="Janusio" w:date="2018-03-17T08:36:03Z">
        <w:r>
          <w:rPr>
            <w:rFonts w:hint="eastAsia" w:ascii="Times New Roman" w:hAnsi="Times New Roman"/>
            <w:sz w:val="24"/>
            <w:szCs w:val="24"/>
            <w:lang w:val="en-US" w:eastAsia="zh-CN"/>
          </w:rPr>
          <w:t xml:space="preserve"> </w:t>
        </w:r>
      </w:ins>
      <w:ins w:id="781" w:author="Janusio" w:date="2018-03-17T08:36:12Z">
        <w:r>
          <w:rPr>
            <w:rFonts w:hint="eastAsia" w:ascii="Times New Roman" w:hAnsi="Times New Roman"/>
            <w:sz w:val="24"/>
            <w:szCs w:val="24"/>
            <w:lang w:val="en-US" w:eastAsia="zh-CN"/>
          </w:rPr>
          <w:t>…</w:t>
        </w:r>
      </w:ins>
      <w:ins w:id="782" w:author="Janusio" w:date="2018-03-17T08:36:19Z">
        <w:r>
          <w:rPr>
            <w:rFonts w:hint="eastAsia" w:ascii="Times New Roman" w:hAnsi="Times New Roman"/>
            <w:sz w:val="24"/>
            <w:szCs w:val="24"/>
            <w:lang w:val="en-US" w:eastAsia="zh-CN"/>
          </w:rPr>
          <w:t>,vm</w:t>
        </w:r>
      </w:ins>
      <w:ins w:id="783" w:author="Janusio" w:date="2018-03-17T08:36:20Z">
        <w:r>
          <w:rPr>
            <w:rFonts w:hint="eastAsia" w:ascii="Times New Roman" w:hAnsi="Times New Roman"/>
            <w:sz w:val="24"/>
            <w:szCs w:val="24"/>
            <w:vertAlign w:val="subscript"/>
            <w:lang w:val="en-US" w:eastAsia="zh-CN"/>
            <w:rPrChange w:id="784" w:author="Janusio" w:date="2018-03-17T08:36:26Z">
              <w:rPr>
                <w:rFonts w:hint="eastAsia" w:ascii="Times New Roman" w:hAnsi="Times New Roman"/>
                <w:sz w:val="24"/>
                <w:szCs w:val="24"/>
                <w:lang w:val="en-US" w:eastAsia="zh-CN"/>
              </w:rPr>
            </w:rPrChange>
          </w:rPr>
          <w:t>n</w:t>
        </w:r>
      </w:ins>
      <w:ins w:id="785" w:author="Janusio" w:date="2018-03-17T08:35:51Z">
        <w:r>
          <w:rPr>
            <w:rFonts w:hint="eastAsia" w:ascii="Times New Roman" w:hAnsi="Times New Roman"/>
            <w:sz w:val="24"/>
            <w:szCs w:val="24"/>
            <w:lang w:val="en-US" w:eastAsia="zh-CN"/>
          </w:rPr>
          <w:t>}</w:t>
        </w:r>
      </w:ins>
      <w:ins w:id="786" w:author="Janusio" w:date="2018-03-17T08:39:01Z">
        <w:r>
          <w:rPr>
            <w:rFonts w:hint="eastAsia" w:ascii="Times New Roman" w:hAnsi="Times New Roman"/>
            <w:sz w:val="24"/>
            <w:szCs w:val="24"/>
            <w:lang w:val="en-US" w:eastAsia="zh-CN"/>
          </w:rPr>
          <w:t>（</w:t>
        </w:r>
      </w:ins>
      <w:ins w:id="787" w:author="Janusio" w:date="2018-03-17T08:39:03Z">
        <w:r>
          <w:rPr>
            <w:rFonts w:hint="eastAsia" w:ascii="Times New Roman" w:hAnsi="Times New Roman"/>
            <w:sz w:val="24"/>
            <w:szCs w:val="24"/>
            <w:lang w:val="en-US" w:eastAsia="zh-CN"/>
          </w:rPr>
          <w:t>n</w:t>
        </w:r>
      </w:ins>
      <w:ins w:id="788" w:author="Janusio" w:date="2018-03-17T08:39:08Z">
        <w:r>
          <w:rPr>
            <w:rFonts w:hint="eastAsia" w:ascii="Times New Roman" w:hAnsi="Times New Roman"/>
            <w:sz w:val="24"/>
            <w:szCs w:val="24"/>
            <w:lang w:val="en-US" w:eastAsia="zh-CN"/>
          </w:rPr>
          <w:t>代表</w:t>
        </w:r>
      </w:ins>
      <w:ins w:id="789" w:author="Janusio" w:date="2018-03-17T08:39:09Z">
        <w:r>
          <w:rPr>
            <w:rFonts w:hint="eastAsia" w:ascii="Times New Roman" w:hAnsi="Times New Roman"/>
            <w:sz w:val="24"/>
            <w:szCs w:val="24"/>
            <w:lang w:val="en-US" w:eastAsia="zh-CN"/>
          </w:rPr>
          <w:t>第</w:t>
        </w:r>
      </w:ins>
      <w:ins w:id="790" w:author="Janusio" w:date="2018-03-17T08:39:10Z">
        <w:r>
          <w:rPr>
            <w:rFonts w:hint="eastAsia" w:ascii="Times New Roman" w:hAnsi="Times New Roman"/>
            <w:sz w:val="24"/>
            <w:szCs w:val="24"/>
            <w:lang w:val="en-US" w:eastAsia="zh-CN"/>
          </w:rPr>
          <w:t>n</w:t>
        </w:r>
      </w:ins>
      <w:ins w:id="791" w:author="Janusio" w:date="2018-03-17T08:39:11Z">
        <w:r>
          <w:rPr>
            <w:rFonts w:hint="eastAsia" w:ascii="Times New Roman" w:hAnsi="Times New Roman"/>
            <w:sz w:val="24"/>
            <w:szCs w:val="24"/>
            <w:lang w:val="en-US" w:eastAsia="zh-CN"/>
          </w:rPr>
          <w:t>个</w:t>
        </w:r>
      </w:ins>
      <w:ins w:id="792" w:author="Janusio" w:date="2018-03-17T08:39:12Z">
        <w:r>
          <w:rPr>
            <w:rFonts w:hint="eastAsia" w:ascii="Times New Roman" w:hAnsi="Times New Roman"/>
            <w:sz w:val="24"/>
            <w:szCs w:val="24"/>
            <w:lang w:val="en-US" w:eastAsia="zh-CN"/>
          </w:rPr>
          <w:t>虚拟机</w:t>
        </w:r>
      </w:ins>
      <w:ins w:id="793" w:author="Janusio" w:date="2018-03-17T08:39:01Z">
        <w:r>
          <w:rPr>
            <w:rFonts w:hint="eastAsia" w:ascii="Times New Roman" w:hAnsi="Times New Roman"/>
            <w:sz w:val="24"/>
            <w:szCs w:val="24"/>
            <w:lang w:val="en-US" w:eastAsia="zh-CN"/>
          </w:rPr>
          <w:t>）</w:t>
        </w:r>
      </w:ins>
      <w:ins w:id="794" w:author="Janusio" w:date="2018-03-17T08:42:04Z">
        <w:r>
          <w:rPr>
            <w:rFonts w:hint="eastAsia" w:ascii="Times New Roman" w:hAnsi="Times New Roman"/>
            <w:sz w:val="24"/>
            <w:szCs w:val="24"/>
            <w:lang w:val="en-US" w:eastAsia="zh-CN"/>
          </w:rPr>
          <w:t>。</w:t>
        </w:r>
      </w:ins>
    </w:p>
    <w:p>
      <w:pPr>
        <w:pStyle w:val="32"/>
        <w:spacing w:line="400" w:lineRule="exact"/>
        <w:ind w:firstLine="420" w:firstLineChars="0"/>
        <w:rPr>
          <w:del w:id="796" w:author="Janusio" w:date="2018-03-17T08:33:17Z"/>
          <w:rFonts w:hint="eastAsia" w:ascii="Times New Roman" w:hAnsi="Times New Roman"/>
          <w:sz w:val="24"/>
          <w:szCs w:val="24"/>
        </w:rPr>
        <w:pPrChange w:id="795" w:author="Janusio" w:date="2018-03-20T13:16:20Z">
          <w:pPr>
            <w:pStyle w:val="32"/>
            <w:spacing w:line="360" w:lineRule="auto"/>
            <w:ind w:firstLine="420" w:firstLineChars="0"/>
          </w:pPr>
        </w:pPrChange>
      </w:pPr>
      <w:ins w:id="797" w:author="Janusio" w:date="2018-03-17T08:42:16Z">
        <w:r>
          <w:rPr>
            <w:rFonts w:hint="eastAsia" w:ascii="Times New Roman" w:hAnsi="Times New Roman"/>
            <w:sz w:val="24"/>
            <w:szCs w:val="24"/>
            <w:lang w:val="en-US" w:eastAsia="zh-CN"/>
          </w:rPr>
          <w:t>同时，</w:t>
        </w:r>
      </w:ins>
      <w:ins w:id="798" w:author="Janusio" w:date="2018-03-17T08:42:19Z">
        <w:r>
          <w:rPr>
            <w:rFonts w:hint="eastAsia" w:ascii="Times New Roman" w:hAnsi="Times New Roman"/>
            <w:sz w:val="24"/>
            <w:szCs w:val="24"/>
            <w:lang w:val="en-US" w:eastAsia="zh-CN"/>
          </w:rPr>
          <w:t>TVP-QT</w:t>
        </w:r>
      </w:ins>
      <w:ins w:id="799" w:author="Janusio" w:date="2018-03-17T08:42:20Z">
        <w:r>
          <w:rPr>
            <w:rFonts w:hint="eastAsia" w:ascii="Times New Roman" w:hAnsi="Times New Roman"/>
            <w:sz w:val="24"/>
            <w:szCs w:val="24"/>
            <w:lang w:val="en-US" w:eastAsia="zh-CN"/>
          </w:rPr>
          <w:t>的</w:t>
        </w:r>
      </w:ins>
      <w:ins w:id="800" w:author="Janusio" w:date="2018-03-17T08:42:32Z">
        <w:r>
          <w:rPr>
            <w:rFonts w:hint="eastAsia" w:ascii="Times New Roman" w:hAnsi="Times New Roman"/>
            <w:sz w:val="24"/>
            <w:szCs w:val="24"/>
            <w:lang w:val="en-US" w:eastAsia="zh-CN"/>
          </w:rPr>
          <w:t>信任根</w:t>
        </w:r>
      </w:ins>
      <w:ins w:id="801" w:author="Janusio" w:date="2018-03-17T08:42:33Z">
        <w:r>
          <w:rPr>
            <w:rFonts w:hint="eastAsia" w:ascii="Times New Roman" w:hAnsi="Times New Roman"/>
            <w:sz w:val="24"/>
            <w:szCs w:val="24"/>
            <w:lang w:val="en-US" w:eastAsia="zh-CN"/>
          </w:rPr>
          <w:t>RT</w:t>
        </w:r>
      </w:ins>
      <w:ins w:id="802" w:author="Janusio" w:date="2018-03-17T08:42:35Z">
        <w:r>
          <w:rPr>
            <w:rFonts w:hint="eastAsia" w:ascii="Times New Roman" w:hAnsi="Times New Roman"/>
            <w:sz w:val="24"/>
            <w:szCs w:val="24"/>
            <w:lang w:val="en-US" w:eastAsia="zh-CN"/>
          </w:rPr>
          <w:t>也</w:t>
        </w:r>
      </w:ins>
      <w:ins w:id="803" w:author="Janusio" w:date="2018-03-17T08:42:40Z">
        <w:r>
          <w:rPr>
            <w:rFonts w:hint="eastAsia" w:ascii="Times New Roman" w:hAnsi="Times New Roman"/>
            <w:sz w:val="24"/>
            <w:szCs w:val="24"/>
            <w:lang w:val="en-US" w:eastAsia="zh-CN"/>
          </w:rPr>
          <w:t>根据</w:t>
        </w:r>
      </w:ins>
      <w:ins w:id="804" w:author="Janusio" w:date="2018-03-17T08:43:57Z">
        <w:r>
          <w:rPr>
            <w:rFonts w:hint="eastAsia" w:ascii="Times New Roman" w:hAnsi="Times New Roman"/>
            <w:sz w:val="24"/>
            <w:szCs w:val="24"/>
            <w:lang w:val="en-US" w:eastAsia="zh-CN"/>
          </w:rPr>
          <w:t>架构中不同</w:t>
        </w:r>
      </w:ins>
      <w:ins w:id="805" w:author="Janusio" w:date="2018-03-17T08:43:58Z">
        <w:r>
          <w:rPr>
            <w:rFonts w:hint="eastAsia" w:ascii="Times New Roman" w:hAnsi="Times New Roman"/>
            <w:sz w:val="24"/>
            <w:szCs w:val="24"/>
            <w:lang w:val="en-US" w:eastAsia="zh-CN"/>
          </w:rPr>
          <w:t>的</w:t>
        </w:r>
      </w:ins>
      <w:ins w:id="806" w:author="Janusio" w:date="2018-03-17T08:43:59Z">
        <w:r>
          <w:rPr>
            <w:rFonts w:hint="eastAsia" w:ascii="Times New Roman" w:hAnsi="Times New Roman"/>
            <w:sz w:val="24"/>
            <w:szCs w:val="24"/>
            <w:lang w:val="en-US" w:eastAsia="zh-CN"/>
          </w:rPr>
          <w:t>实现方式</w:t>
        </w:r>
      </w:ins>
      <w:ins w:id="807" w:author="Janusio" w:date="2018-03-17T08:44:00Z">
        <w:r>
          <w:rPr>
            <w:rFonts w:hint="eastAsia" w:ascii="Times New Roman" w:hAnsi="Times New Roman"/>
            <w:sz w:val="24"/>
            <w:szCs w:val="24"/>
            <w:lang w:val="en-US" w:eastAsia="zh-CN"/>
          </w:rPr>
          <w:t>分为</w:t>
        </w:r>
      </w:ins>
      <w:ins w:id="808" w:author="Janusio" w:date="2018-03-17T08:44:14Z">
        <w:r>
          <w:rPr>
            <w:rFonts w:hint="eastAsia" w:ascii="Times New Roman" w:hAnsi="Times New Roman"/>
            <w:sz w:val="24"/>
            <w:szCs w:val="24"/>
            <w:lang w:val="en-US" w:eastAsia="zh-CN"/>
          </w:rPr>
          <w:t>两大部分。</w:t>
        </w:r>
      </w:ins>
      <w:ins w:id="809" w:author="Janusio" w:date="2018-03-17T08:44:20Z">
        <w:r>
          <w:rPr>
            <w:rFonts w:hint="eastAsia" w:ascii="Times New Roman" w:hAnsi="Times New Roman"/>
            <w:sz w:val="24"/>
            <w:szCs w:val="24"/>
            <w:lang w:val="en-US" w:eastAsia="zh-CN"/>
          </w:rPr>
          <w:t>一是</w:t>
        </w:r>
      </w:ins>
      <w:ins w:id="810" w:author="Janusio" w:date="2018-03-17T08:44:26Z">
        <w:r>
          <w:rPr>
            <w:rFonts w:hint="eastAsia" w:ascii="Times New Roman" w:hAnsi="Times New Roman"/>
            <w:sz w:val="24"/>
            <w:szCs w:val="24"/>
            <w:lang w:val="en-US" w:eastAsia="zh-CN"/>
          </w:rPr>
          <w:t>作为</w:t>
        </w:r>
      </w:ins>
      <w:ins w:id="811" w:author="Janusio" w:date="2018-03-17T08:44:28Z">
        <w:r>
          <w:rPr>
            <w:rFonts w:hint="eastAsia" w:ascii="Times New Roman" w:hAnsi="Times New Roman"/>
            <w:sz w:val="24"/>
            <w:szCs w:val="24"/>
            <w:lang w:val="en-US" w:eastAsia="zh-CN"/>
          </w:rPr>
          <w:t>底层</w:t>
        </w:r>
      </w:ins>
      <w:ins w:id="812" w:author="Janusio" w:date="2018-03-17T08:44:30Z">
        <w:r>
          <w:rPr>
            <w:rFonts w:hint="eastAsia" w:ascii="Times New Roman" w:hAnsi="Times New Roman"/>
            <w:sz w:val="24"/>
            <w:szCs w:val="24"/>
            <w:lang w:val="en-US" w:eastAsia="zh-CN"/>
          </w:rPr>
          <w:t>硬件</w:t>
        </w:r>
      </w:ins>
      <w:ins w:id="813" w:author="Janusio" w:date="2018-03-17T08:44:31Z">
        <w:r>
          <w:rPr>
            <w:rFonts w:hint="eastAsia" w:ascii="Times New Roman" w:hAnsi="Times New Roman"/>
            <w:sz w:val="24"/>
            <w:szCs w:val="24"/>
            <w:lang w:val="en-US" w:eastAsia="zh-CN"/>
          </w:rPr>
          <w:t>可信</w:t>
        </w:r>
      </w:ins>
      <w:ins w:id="814" w:author="Janusio" w:date="2018-03-17T08:44:33Z">
        <w:r>
          <w:rPr>
            <w:rFonts w:hint="eastAsia" w:ascii="Times New Roman" w:hAnsi="Times New Roman"/>
            <w:sz w:val="24"/>
            <w:szCs w:val="24"/>
            <w:lang w:val="en-US" w:eastAsia="zh-CN"/>
          </w:rPr>
          <w:t>度量</w:t>
        </w:r>
      </w:ins>
      <w:ins w:id="815" w:author="Janusio" w:date="2018-03-17T08:44:34Z">
        <w:r>
          <w:rPr>
            <w:rFonts w:hint="eastAsia" w:ascii="Times New Roman" w:hAnsi="Times New Roman"/>
            <w:sz w:val="24"/>
            <w:szCs w:val="24"/>
            <w:lang w:val="en-US" w:eastAsia="zh-CN"/>
          </w:rPr>
          <w:t>根</w:t>
        </w:r>
      </w:ins>
      <w:ins w:id="816" w:author="Janusio" w:date="2018-03-17T08:44:35Z">
        <w:r>
          <w:rPr>
            <w:rFonts w:hint="eastAsia" w:ascii="Times New Roman" w:hAnsi="Times New Roman"/>
            <w:sz w:val="24"/>
            <w:szCs w:val="24"/>
            <w:lang w:val="en-US" w:eastAsia="zh-CN"/>
          </w:rPr>
          <w:t>的</w:t>
        </w:r>
      </w:ins>
      <w:ins w:id="817" w:author="Janusio" w:date="2018-03-17T08:44:39Z">
        <w:r>
          <w:rPr>
            <w:rFonts w:hint="eastAsia" w:ascii="Times New Roman" w:hAnsi="Times New Roman"/>
            <w:sz w:val="24"/>
            <w:szCs w:val="24"/>
            <w:lang w:val="en-US" w:eastAsia="zh-CN"/>
          </w:rPr>
          <w:t>TPM</w:t>
        </w:r>
      </w:ins>
      <w:ins w:id="818" w:author="Janusio" w:date="2018-03-17T08:45:38Z">
        <w:r>
          <w:rPr>
            <w:rFonts w:hint="eastAsia" w:ascii="Times New Roman" w:hAnsi="Times New Roman"/>
            <w:sz w:val="24"/>
            <w:szCs w:val="24"/>
            <w:lang w:val="en-US" w:eastAsia="zh-CN"/>
          </w:rPr>
          <w:t>，</w:t>
        </w:r>
      </w:ins>
      <w:ins w:id="819" w:author="Janusio" w:date="2018-03-17T08:45:44Z">
        <w:r>
          <w:rPr>
            <w:rFonts w:hint="eastAsia" w:ascii="Times New Roman" w:hAnsi="Times New Roman"/>
            <w:sz w:val="24"/>
            <w:szCs w:val="24"/>
            <w:lang w:val="en-US" w:eastAsia="zh-CN"/>
          </w:rPr>
          <w:t>具</w:t>
        </w:r>
      </w:ins>
      <w:ins w:id="820" w:author="Janusio" w:date="2018-03-17T08:45:54Z">
        <w:r>
          <w:rPr>
            <w:rFonts w:hint="eastAsia" w:ascii="Times New Roman" w:hAnsi="Times New Roman"/>
            <w:sz w:val="24"/>
            <w:szCs w:val="24"/>
            <w:lang w:val="en-US" w:eastAsia="zh-CN"/>
          </w:rPr>
          <w:t>有</w:t>
        </w:r>
      </w:ins>
      <w:ins w:id="821" w:author="Janusio" w:date="2018-03-17T08:45:55Z">
        <w:r>
          <w:rPr>
            <w:rFonts w:hint="eastAsia" w:ascii="Times New Roman" w:hAnsi="Times New Roman"/>
            <w:sz w:val="24"/>
            <w:szCs w:val="24"/>
            <w:lang w:val="en-US" w:eastAsia="zh-CN"/>
          </w:rPr>
          <w:t>可信</w:t>
        </w:r>
      </w:ins>
      <w:ins w:id="822" w:author="Janusio" w:date="2018-03-17T08:45:56Z">
        <w:r>
          <w:rPr>
            <w:rFonts w:hint="eastAsia" w:ascii="Times New Roman" w:hAnsi="Times New Roman"/>
            <w:sz w:val="24"/>
            <w:szCs w:val="24"/>
            <w:lang w:val="en-US" w:eastAsia="zh-CN"/>
          </w:rPr>
          <w:t>计算</w:t>
        </w:r>
      </w:ins>
      <w:ins w:id="823" w:author="Janusio" w:date="2018-03-17T08:45:58Z">
        <w:r>
          <w:rPr>
            <w:rFonts w:hint="eastAsia" w:ascii="Times New Roman" w:hAnsi="Times New Roman"/>
            <w:sz w:val="24"/>
            <w:szCs w:val="24"/>
            <w:lang w:val="en-US" w:eastAsia="zh-CN"/>
          </w:rPr>
          <w:t>平台的</w:t>
        </w:r>
      </w:ins>
      <w:ins w:id="824" w:author="Janusio" w:date="2018-03-17T08:46:15Z">
        <w:r>
          <w:rPr>
            <w:rFonts w:hint="eastAsia" w:ascii="Times New Roman" w:hAnsi="Times New Roman"/>
            <w:sz w:val="24"/>
            <w:szCs w:val="24"/>
            <w:lang w:val="en-US" w:eastAsia="zh-CN"/>
          </w:rPr>
          <w:t>有关</w:t>
        </w:r>
      </w:ins>
      <w:ins w:id="825" w:author="Janusio" w:date="2018-03-17T08:46:16Z">
        <w:r>
          <w:rPr>
            <w:rFonts w:hint="eastAsia" w:ascii="Times New Roman" w:hAnsi="Times New Roman"/>
            <w:sz w:val="24"/>
            <w:szCs w:val="24"/>
            <w:lang w:val="en-US" w:eastAsia="zh-CN"/>
          </w:rPr>
          <w:t>数据</w:t>
        </w:r>
      </w:ins>
      <w:ins w:id="826" w:author="Janusio" w:date="2018-03-17T08:46:17Z">
        <w:r>
          <w:rPr>
            <w:rFonts w:hint="eastAsia" w:ascii="Times New Roman" w:hAnsi="Times New Roman"/>
            <w:sz w:val="24"/>
            <w:szCs w:val="24"/>
            <w:lang w:val="en-US" w:eastAsia="zh-CN"/>
          </w:rPr>
          <w:t>加密、</w:t>
        </w:r>
      </w:ins>
      <w:ins w:id="827" w:author="Janusio" w:date="2018-03-17T08:46:21Z">
        <w:r>
          <w:rPr>
            <w:rFonts w:hint="eastAsia" w:ascii="Times New Roman" w:hAnsi="Times New Roman"/>
            <w:sz w:val="24"/>
            <w:szCs w:val="24"/>
            <w:lang w:val="en-US" w:eastAsia="zh-CN"/>
          </w:rPr>
          <w:t>密钥</w:t>
        </w:r>
      </w:ins>
      <w:ins w:id="828" w:author="Janusio" w:date="2018-03-17T08:46:23Z">
        <w:r>
          <w:rPr>
            <w:rFonts w:hint="eastAsia" w:ascii="Times New Roman" w:hAnsi="Times New Roman"/>
            <w:sz w:val="24"/>
            <w:szCs w:val="24"/>
            <w:lang w:val="en-US" w:eastAsia="zh-CN"/>
          </w:rPr>
          <w:t>管理</w:t>
        </w:r>
      </w:ins>
      <w:ins w:id="829" w:author="Janusio" w:date="2018-03-17T08:46:24Z">
        <w:r>
          <w:rPr>
            <w:rFonts w:hint="eastAsia" w:ascii="Times New Roman" w:hAnsi="Times New Roman"/>
            <w:sz w:val="24"/>
            <w:szCs w:val="24"/>
            <w:lang w:val="en-US" w:eastAsia="zh-CN"/>
          </w:rPr>
          <w:t>等</w:t>
        </w:r>
      </w:ins>
      <w:ins w:id="830" w:author="Janusio" w:date="2018-03-17T08:46:25Z">
        <w:r>
          <w:rPr>
            <w:rFonts w:hint="eastAsia" w:ascii="Times New Roman" w:hAnsi="Times New Roman"/>
            <w:sz w:val="24"/>
            <w:szCs w:val="24"/>
            <w:lang w:val="en-US" w:eastAsia="zh-CN"/>
          </w:rPr>
          <w:t>基本</w:t>
        </w:r>
      </w:ins>
      <w:ins w:id="831" w:author="Janusio" w:date="2018-03-17T08:46:05Z">
        <w:r>
          <w:rPr>
            <w:rFonts w:hint="eastAsia" w:ascii="Times New Roman" w:hAnsi="Times New Roman"/>
            <w:sz w:val="24"/>
            <w:szCs w:val="24"/>
            <w:lang w:val="en-US" w:eastAsia="zh-CN"/>
          </w:rPr>
          <w:t>特性</w:t>
        </w:r>
      </w:ins>
      <w:ins w:id="832" w:author="Janusio" w:date="2018-03-17T08:46:31Z">
        <w:r>
          <w:rPr>
            <w:rFonts w:hint="eastAsia" w:ascii="Times New Roman" w:hAnsi="Times New Roman"/>
            <w:sz w:val="24"/>
            <w:szCs w:val="24"/>
            <w:lang w:val="en-US" w:eastAsia="zh-CN"/>
          </w:rPr>
          <w:t>；</w:t>
        </w:r>
      </w:ins>
      <w:ins w:id="833" w:author="Janusio" w:date="2018-03-17T08:46:32Z">
        <w:r>
          <w:rPr>
            <w:rFonts w:hint="eastAsia" w:ascii="Times New Roman" w:hAnsi="Times New Roman"/>
            <w:sz w:val="24"/>
            <w:szCs w:val="24"/>
            <w:lang w:val="en-US" w:eastAsia="zh-CN"/>
          </w:rPr>
          <w:t>二是</w:t>
        </w:r>
      </w:ins>
      <w:ins w:id="834" w:author="Janusio" w:date="2018-03-17T08:46:39Z">
        <w:r>
          <w:rPr>
            <w:rFonts w:hint="eastAsia" w:ascii="Times New Roman" w:hAnsi="Times New Roman"/>
            <w:sz w:val="24"/>
            <w:szCs w:val="24"/>
            <w:lang w:val="en-US" w:eastAsia="zh-CN"/>
          </w:rPr>
          <w:t>作为</w:t>
        </w:r>
      </w:ins>
      <w:ins w:id="835" w:author="Janusio" w:date="2018-03-17T08:46:40Z">
        <w:r>
          <w:rPr>
            <w:rFonts w:hint="eastAsia" w:ascii="Times New Roman" w:hAnsi="Times New Roman"/>
            <w:sz w:val="24"/>
            <w:szCs w:val="24"/>
            <w:lang w:val="en-US" w:eastAsia="zh-CN"/>
          </w:rPr>
          <w:t>虚拟</w:t>
        </w:r>
      </w:ins>
      <w:ins w:id="836" w:author="Janusio" w:date="2018-03-17T08:46:43Z">
        <w:r>
          <w:rPr>
            <w:rFonts w:hint="eastAsia" w:ascii="Times New Roman" w:hAnsi="Times New Roman"/>
            <w:sz w:val="24"/>
            <w:szCs w:val="24"/>
            <w:lang w:val="en-US" w:eastAsia="zh-CN"/>
          </w:rPr>
          <w:t>可信</w:t>
        </w:r>
      </w:ins>
      <w:ins w:id="837" w:author="Janusio" w:date="2018-03-17T08:46:46Z">
        <w:r>
          <w:rPr>
            <w:rFonts w:hint="eastAsia" w:ascii="Times New Roman" w:hAnsi="Times New Roman"/>
            <w:sz w:val="24"/>
            <w:szCs w:val="24"/>
            <w:lang w:val="en-US" w:eastAsia="zh-CN"/>
          </w:rPr>
          <w:t>根</w:t>
        </w:r>
      </w:ins>
      <w:ins w:id="838" w:author="Janusio" w:date="2018-03-17T08:46:47Z">
        <w:r>
          <w:rPr>
            <w:rFonts w:hint="eastAsia" w:ascii="Times New Roman" w:hAnsi="Times New Roman"/>
            <w:sz w:val="24"/>
            <w:szCs w:val="24"/>
            <w:lang w:val="en-US" w:eastAsia="zh-CN"/>
          </w:rPr>
          <w:t>的</w:t>
        </w:r>
      </w:ins>
      <w:ins w:id="839" w:author="Janusio" w:date="2018-03-17T08:46:53Z">
        <w:r>
          <w:rPr>
            <w:rFonts w:hint="eastAsia" w:ascii="Times New Roman" w:hAnsi="Times New Roman"/>
            <w:sz w:val="24"/>
            <w:szCs w:val="24"/>
            <w:lang w:val="en-US" w:eastAsia="zh-CN"/>
          </w:rPr>
          <w:t>v</w:t>
        </w:r>
      </w:ins>
      <w:ins w:id="840" w:author="Janusio" w:date="2018-03-17T08:46:54Z">
        <w:r>
          <w:rPr>
            <w:rFonts w:hint="eastAsia" w:ascii="Times New Roman" w:hAnsi="Times New Roman"/>
            <w:sz w:val="24"/>
            <w:szCs w:val="24"/>
            <w:lang w:val="en-US" w:eastAsia="zh-CN"/>
          </w:rPr>
          <w:t>RT</w:t>
        </w:r>
      </w:ins>
      <w:ins w:id="841" w:author="Janusio" w:date="2018-03-17T08:46:55Z">
        <w:r>
          <w:rPr>
            <w:rFonts w:hint="eastAsia" w:ascii="Times New Roman" w:hAnsi="Times New Roman"/>
            <w:sz w:val="24"/>
            <w:szCs w:val="24"/>
            <w:lang w:val="en-US" w:eastAsia="zh-CN"/>
          </w:rPr>
          <w:t>，</w:t>
        </w:r>
      </w:ins>
      <w:ins w:id="842" w:author="Janusio" w:date="2018-03-17T08:47:02Z">
        <w:r>
          <w:rPr>
            <w:rFonts w:hint="eastAsia" w:ascii="Times New Roman" w:hAnsi="Times New Roman"/>
            <w:sz w:val="24"/>
            <w:szCs w:val="24"/>
            <w:lang w:val="en-US" w:eastAsia="zh-CN"/>
          </w:rPr>
          <w:t>在</w:t>
        </w:r>
      </w:ins>
      <w:ins w:id="843" w:author="Janusio" w:date="2018-03-17T08:47:03Z">
        <w:r>
          <w:rPr>
            <w:rFonts w:hint="eastAsia" w:ascii="Times New Roman" w:hAnsi="Times New Roman"/>
            <w:sz w:val="24"/>
            <w:szCs w:val="24"/>
            <w:lang w:val="en-US" w:eastAsia="zh-CN"/>
          </w:rPr>
          <w:t>本文</w:t>
        </w:r>
      </w:ins>
      <w:ins w:id="844" w:author="Janusio" w:date="2018-03-17T08:47:04Z">
        <w:r>
          <w:rPr>
            <w:rFonts w:hint="eastAsia" w:ascii="Times New Roman" w:hAnsi="Times New Roman"/>
            <w:sz w:val="24"/>
            <w:szCs w:val="24"/>
            <w:lang w:val="en-US" w:eastAsia="zh-CN"/>
          </w:rPr>
          <w:t>，</w:t>
        </w:r>
      </w:ins>
      <w:ins w:id="845" w:author="Janusio" w:date="2018-03-17T08:47:09Z">
        <w:r>
          <w:rPr>
            <w:rFonts w:hint="eastAsia" w:ascii="Times New Roman" w:hAnsi="Times New Roman"/>
            <w:sz w:val="24"/>
            <w:szCs w:val="24"/>
            <w:lang w:val="en-US" w:eastAsia="zh-CN"/>
          </w:rPr>
          <w:t>vRT</w:t>
        </w:r>
      </w:ins>
      <w:ins w:id="846" w:author="Janusio" w:date="2018-03-17T08:47:12Z">
        <w:r>
          <w:rPr>
            <w:rFonts w:hint="eastAsia" w:ascii="Times New Roman" w:hAnsi="Times New Roman"/>
            <w:sz w:val="24"/>
            <w:szCs w:val="24"/>
            <w:lang w:val="en-US" w:eastAsia="zh-CN"/>
          </w:rPr>
          <w:t>主要</w:t>
        </w:r>
      </w:ins>
      <w:ins w:id="847" w:author="Janusio" w:date="2018-03-17T08:47:23Z">
        <w:r>
          <w:rPr>
            <w:rFonts w:hint="eastAsia" w:ascii="Times New Roman" w:hAnsi="Times New Roman"/>
            <w:sz w:val="24"/>
            <w:szCs w:val="24"/>
            <w:lang w:val="en-US" w:eastAsia="zh-CN"/>
          </w:rPr>
          <w:t>包括</w:t>
        </w:r>
      </w:ins>
      <w:ins w:id="848" w:author="Janusio" w:date="2018-03-17T08:47:24Z">
        <w:r>
          <w:rPr>
            <w:rFonts w:hint="eastAsia" w:ascii="Times New Roman" w:hAnsi="Times New Roman"/>
            <w:sz w:val="24"/>
            <w:szCs w:val="24"/>
            <w:lang w:val="en-US" w:eastAsia="zh-CN"/>
          </w:rPr>
          <w:t>可信</w:t>
        </w:r>
      </w:ins>
      <w:ins w:id="849" w:author="Janusio" w:date="2018-03-17T08:47:27Z">
        <w:r>
          <w:rPr>
            <w:rFonts w:hint="eastAsia" w:ascii="Times New Roman" w:hAnsi="Times New Roman"/>
            <w:sz w:val="24"/>
            <w:szCs w:val="24"/>
            <w:lang w:val="en-US" w:eastAsia="zh-CN"/>
          </w:rPr>
          <w:t>衔接点</w:t>
        </w:r>
      </w:ins>
      <w:ins w:id="850" w:author="Janusio" w:date="2018-03-17T08:47:28Z">
        <w:r>
          <w:rPr>
            <w:rFonts w:hint="eastAsia" w:ascii="Times New Roman" w:hAnsi="Times New Roman"/>
            <w:sz w:val="24"/>
            <w:szCs w:val="24"/>
            <w:lang w:val="en-US" w:eastAsia="zh-CN"/>
          </w:rPr>
          <w:t>TJP</w:t>
        </w:r>
      </w:ins>
      <w:ins w:id="851" w:author="Janusio" w:date="2018-03-17T08:47:29Z">
        <w:r>
          <w:rPr>
            <w:rFonts w:hint="eastAsia" w:ascii="Times New Roman" w:hAnsi="Times New Roman"/>
            <w:sz w:val="24"/>
            <w:szCs w:val="24"/>
            <w:lang w:val="en-US" w:eastAsia="zh-CN"/>
          </w:rPr>
          <w:t>和</w:t>
        </w:r>
      </w:ins>
      <w:ins w:id="852" w:author="Janusio" w:date="2018-03-17T08:47:35Z">
        <w:r>
          <w:rPr>
            <w:rFonts w:hint="eastAsia" w:ascii="Times New Roman" w:hAnsi="Times New Roman"/>
            <w:sz w:val="24"/>
            <w:szCs w:val="24"/>
            <w:lang w:val="en-US" w:eastAsia="zh-CN"/>
          </w:rPr>
          <w:t>vTPM</w:t>
        </w:r>
      </w:ins>
      <w:ins w:id="853" w:author="Janusio" w:date="2018-03-17T08:47:58Z">
        <w:r>
          <w:rPr>
            <w:rFonts w:hint="eastAsia" w:ascii="Times New Roman" w:hAnsi="Times New Roman"/>
            <w:sz w:val="24"/>
            <w:szCs w:val="24"/>
            <w:lang w:val="en-US" w:eastAsia="zh-CN"/>
          </w:rPr>
          <w:t>，</w:t>
        </w:r>
      </w:ins>
      <w:ins w:id="854" w:author="Janusio" w:date="2018-03-17T08:48:07Z">
        <w:r>
          <w:rPr>
            <w:rFonts w:hint="eastAsia" w:ascii="Times New Roman" w:hAnsi="Times New Roman"/>
            <w:sz w:val="24"/>
            <w:szCs w:val="24"/>
            <w:lang w:val="en-US" w:eastAsia="zh-CN"/>
          </w:rPr>
          <w:t>根据</w:t>
        </w:r>
      </w:ins>
      <w:ins w:id="855" w:author="Janusio" w:date="2018-03-17T08:48:08Z">
        <w:r>
          <w:rPr>
            <w:rFonts w:hint="eastAsia" w:ascii="Times New Roman" w:hAnsi="Times New Roman"/>
            <w:sz w:val="24"/>
            <w:szCs w:val="24"/>
            <w:lang w:val="en-US" w:eastAsia="zh-CN"/>
          </w:rPr>
          <w:t>目前</w:t>
        </w:r>
      </w:ins>
      <w:ins w:id="856" w:author="Janusio" w:date="2018-03-17T08:48:09Z">
        <w:r>
          <w:rPr>
            <w:rFonts w:hint="eastAsia" w:ascii="Times New Roman" w:hAnsi="Times New Roman"/>
            <w:sz w:val="24"/>
            <w:szCs w:val="24"/>
            <w:lang w:val="en-US" w:eastAsia="zh-CN"/>
          </w:rPr>
          <w:t>最新</w:t>
        </w:r>
      </w:ins>
      <w:ins w:id="857" w:author="Janusio" w:date="2018-03-17T08:48:10Z">
        <w:r>
          <w:rPr>
            <w:rFonts w:hint="eastAsia" w:ascii="Times New Roman" w:hAnsi="Times New Roman"/>
            <w:sz w:val="24"/>
            <w:szCs w:val="24"/>
            <w:lang w:val="en-US" w:eastAsia="zh-CN"/>
          </w:rPr>
          <w:t>的</w:t>
        </w:r>
      </w:ins>
      <w:ins w:id="858" w:author="Janusio" w:date="2018-03-17T08:48:12Z">
        <w:r>
          <w:rPr>
            <w:rFonts w:hint="eastAsia" w:ascii="Times New Roman" w:hAnsi="Times New Roman"/>
            <w:sz w:val="24"/>
            <w:szCs w:val="24"/>
            <w:lang w:val="en-US" w:eastAsia="zh-CN"/>
          </w:rPr>
          <w:t>vTPM</w:t>
        </w:r>
      </w:ins>
      <w:ins w:id="859" w:author="Janusio" w:date="2018-03-17T08:48:13Z">
        <w:r>
          <w:rPr>
            <w:rFonts w:hint="eastAsia" w:ascii="Times New Roman" w:hAnsi="Times New Roman"/>
            <w:sz w:val="24"/>
            <w:szCs w:val="24"/>
            <w:lang w:val="en-US" w:eastAsia="zh-CN"/>
          </w:rPr>
          <w:t>实现</w:t>
        </w:r>
      </w:ins>
      <w:ins w:id="860" w:author="Janusio" w:date="2018-03-17T08:48:15Z">
        <w:r>
          <w:rPr>
            <w:rFonts w:hint="eastAsia" w:ascii="Times New Roman" w:hAnsi="Times New Roman"/>
            <w:sz w:val="24"/>
            <w:szCs w:val="24"/>
            <w:lang w:val="en-US" w:eastAsia="zh-CN"/>
          </w:rPr>
          <w:t>方式</w:t>
        </w:r>
      </w:ins>
      <w:ins w:id="861" w:author="Janusio" w:date="2018-03-17T08:48:18Z">
        <w:r>
          <w:rPr>
            <w:rFonts w:hint="eastAsia" w:ascii="Times New Roman" w:hAnsi="Times New Roman"/>
            <w:sz w:val="24"/>
            <w:szCs w:val="24"/>
            <w:lang w:val="en-US" w:eastAsia="zh-CN"/>
          </w:rPr>
          <w:t>和</w:t>
        </w:r>
      </w:ins>
      <w:ins w:id="862" w:author="Janusio" w:date="2018-03-17T08:48:19Z">
        <w:r>
          <w:rPr>
            <w:rFonts w:hint="eastAsia" w:ascii="Times New Roman" w:hAnsi="Times New Roman"/>
            <w:sz w:val="24"/>
            <w:szCs w:val="24"/>
            <w:lang w:val="en-US" w:eastAsia="zh-CN"/>
          </w:rPr>
          <w:t>本文</w:t>
        </w:r>
      </w:ins>
      <w:ins w:id="863" w:author="Janusio" w:date="2018-03-17T08:48:20Z">
        <w:r>
          <w:rPr>
            <w:rFonts w:hint="eastAsia" w:ascii="Times New Roman" w:hAnsi="Times New Roman"/>
            <w:sz w:val="24"/>
            <w:szCs w:val="24"/>
            <w:lang w:val="en-US" w:eastAsia="zh-CN"/>
          </w:rPr>
          <w:t>的</w:t>
        </w:r>
      </w:ins>
      <w:ins w:id="864" w:author="Janusio" w:date="2018-03-17T08:48:23Z">
        <w:r>
          <w:rPr>
            <w:rFonts w:hint="eastAsia" w:ascii="Times New Roman" w:hAnsi="Times New Roman"/>
            <w:sz w:val="24"/>
            <w:szCs w:val="24"/>
            <w:lang w:val="en-US" w:eastAsia="zh-CN"/>
          </w:rPr>
          <w:t>TJP</w:t>
        </w:r>
      </w:ins>
      <w:ins w:id="865" w:author="Janusio" w:date="2018-03-17T08:48:24Z">
        <w:r>
          <w:rPr>
            <w:rFonts w:hint="eastAsia" w:ascii="Times New Roman" w:hAnsi="Times New Roman"/>
            <w:sz w:val="24"/>
            <w:szCs w:val="24"/>
            <w:lang w:val="en-US" w:eastAsia="zh-CN"/>
          </w:rPr>
          <w:t>，</w:t>
        </w:r>
      </w:ins>
      <w:ins w:id="866" w:author="Janusio" w:date="2018-03-17T08:48:31Z">
        <w:r>
          <w:rPr>
            <w:rFonts w:hint="eastAsia" w:ascii="Times New Roman" w:hAnsi="Times New Roman"/>
            <w:sz w:val="24"/>
            <w:szCs w:val="24"/>
            <w:lang w:val="en-US" w:eastAsia="zh-CN"/>
          </w:rPr>
          <w:t>vRT</w:t>
        </w:r>
      </w:ins>
      <w:ins w:id="867" w:author="Janusio" w:date="2018-03-17T08:48:41Z">
        <w:r>
          <w:rPr>
            <w:rFonts w:hint="eastAsia" w:ascii="Times New Roman" w:hAnsi="Times New Roman"/>
            <w:sz w:val="24"/>
            <w:szCs w:val="24"/>
            <w:lang w:val="en-US" w:eastAsia="zh-CN"/>
          </w:rPr>
          <w:t>作为</w:t>
        </w:r>
      </w:ins>
      <w:ins w:id="868" w:author="Janusio" w:date="2018-03-17T08:48:44Z">
        <w:r>
          <w:rPr>
            <w:rFonts w:hint="eastAsia" w:ascii="Times New Roman" w:hAnsi="Times New Roman"/>
            <w:sz w:val="24"/>
            <w:szCs w:val="24"/>
            <w:lang w:val="en-US" w:eastAsia="zh-CN"/>
          </w:rPr>
          <w:t>可信</w:t>
        </w:r>
      </w:ins>
      <w:ins w:id="869" w:author="Janusio" w:date="2018-03-17T08:48:47Z">
        <w:r>
          <w:rPr>
            <w:rFonts w:hint="eastAsia" w:ascii="Times New Roman" w:hAnsi="Times New Roman"/>
            <w:sz w:val="24"/>
            <w:szCs w:val="24"/>
            <w:lang w:val="en-US" w:eastAsia="zh-CN"/>
          </w:rPr>
          <w:t>虚拟平台</w:t>
        </w:r>
      </w:ins>
      <w:ins w:id="870" w:author="Janusio" w:date="2018-03-17T08:48:48Z">
        <w:r>
          <w:rPr>
            <w:rFonts w:hint="eastAsia" w:ascii="Times New Roman" w:hAnsi="Times New Roman"/>
            <w:sz w:val="24"/>
            <w:szCs w:val="24"/>
            <w:lang w:val="en-US" w:eastAsia="zh-CN"/>
          </w:rPr>
          <w:t>上的</w:t>
        </w:r>
      </w:ins>
      <w:ins w:id="871" w:author="Janusio" w:date="2018-03-17T08:48:54Z">
        <w:r>
          <w:rPr>
            <w:rFonts w:hint="eastAsia" w:ascii="Times New Roman" w:hAnsi="Times New Roman"/>
            <w:sz w:val="24"/>
            <w:szCs w:val="24"/>
            <w:lang w:val="en-US" w:eastAsia="zh-CN"/>
          </w:rPr>
          <w:t>独立</w:t>
        </w:r>
      </w:ins>
      <w:ins w:id="872" w:author="Janusio" w:date="2018-03-17T08:48:55Z">
        <w:r>
          <w:rPr>
            <w:rFonts w:hint="eastAsia" w:ascii="Times New Roman" w:hAnsi="Times New Roman"/>
            <w:sz w:val="24"/>
            <w:szCs w:val="24"/>
            <w:lang w:val="en-US" w:eastAsia="zh-CN"/>
          </w:rPr>
          <w:t>的</w:t>
        </w:r>
      </w:ins>
      <w:ins w:id="873" w:author="Janusio" w:date="2018-03-17T08:48:57Z">
        <w:r>
          <w:rPr>
            <w:rFonts w:hint="eastAsia" w:ascii="Times New Roman" w:hAnsi="Times New Roman"/>
            <w:sz w:val="24"/>
            <w:szCs w:val="24"/>
            <w:lang w:val="en-US" w:eastAsia="zh-CN"/>
          </w:rPr>
          <w:t>应用</w:t>
        </w:r>
      </w:ins>
      <w:ins w:id="874" w:author="Janusio" w:date="2018-03-17T08:48:58Z">
        <w:r>
          <w:rPr>
            <w:rFonts w:hint="eastAsia" w:ascii="Times New Roman" w:hAnsi="Times New Roman"/>
            <w:sz w:val="24"/>
            <w:szCs w:val="24"/>
            <w:lang w:val="en-US" w:eastAsia="zh-CN"/>
          </w:rPr>
          <w:t>程序</w:t>
        </w:r>
      </w:ins>
      <w:ins w:id="875" w:author="Janusio" w:date="2018-03-17T08:48:59Z">
        <w:r>
          <w:rPr>
            <w:rFonts w:hint="eastAsia" w:ascii="Times New Roman" w:hAnsi="Times New Roman"/>
            <w:sz w:val="24"/>
            <w:szCs w:val="24"/>
            <w:lang w:val="en-US" w:eastAsia="zh-CN"/>
          </w:rPr>
          <w:t>或者</w:t>
        </w:r>
      </w:ins>
      <w:ins w:id="876" w:author="Janusio" w:date="2018-03-17T08:49:01Z">
        <w:r>
          <w:rPr>
            <w:rFonts w:hint="eastAsia" w:ascii="Times New Roman" w:hAnsi="Times New Roman"/>
            <w:sz w:val="24"/>
            <w:szCs w:val="24"/>
            <w:lang w:val="en-US" w:eastAsia="zh-CN"/>
          </w:rPr>
          <w:t>组件</w:t>
        </w:r>
      </w:ins>
      <w:ins w:id="877" w:author="Janusio" w:date="2018-03-17T08:49:10Z">
        <w:r>
          <w:rPr>
            <w:rFonts w:hint="eastAsia" w:ascii="Times New Roman" w:hAnsi="Times New Roman"/>
            <w:sz w:val="24"/>
            <w:szCs w:val="24"/>
            <w:lang w:val="en-US" w:eastAsia="zh-CN"/>
          </w:rPr>
          <w:t>，</w:t>
        </w:r>
      </w:ins>
      <w:ins w:id="878" w:author="Janusio" w:date="2018-03-17T08:49:11Z">
        <w:r>
          <w:rPr>
            <w:rFonts w:hint="eastAsia" w:ascii="Times New Roman" w:hAnsi="Times New Roman"/>
            <w:sz w:val="24"/>
            <w:szCs w:val="24"/>
            <w:lang w:val="en-US" w:eastAsia="zh-CN"/>
          </w:rPr>
          <w:t>并且</w:t>
        </w:r>
      </w:ins>
      <w:ins w:id="879" w:author="Janusio" w:date="2018-03-17T08:49:13Z">
        <w:r>
          <w:rPr>
            <w:rFonts w:hint="eastAsia" w:ascii="Times New Roman" w:hAnsi="Times New Roman"/>
            <w:sz w:val="24"/>
            <w:szCs w:val="24"/>
            <w:lang w:val="en-US" w:eastAsia="zh-CN"/>
          </w:rPr>
          <w:t>通过</w:t>
        </w:r>
      </w:ins>
      <w:ins w:id="880" w:author="Janusio" w:date="2018-03-17T08:49:19Z">
        <w:r>
          <w:rPr>
            <w:rFonts w:hint="eastAsia" w:ascii="Times New Roman" w:hAnsi="Times New Roman"/>
            <w:sz w:val="24"/>
            <w:szCs w:val="24"/>
            <w:lang w:val="en-US" w:eastAsia="zh-CN"/>
          </w:rPr>
          <w:t>软件的</w:t>
        </w:r>
      </w:ins>
      <w:ins w:id="881" w:author="Janusio" w:date="2018-03-17T08:49:20Z">
        <w:r>
          <w:rPr>
            <w:rFonts w:hint="eastAsia" w:ascii="Times New Roman" w:hAnsi="Times New Roman"/>
            <w:sz w:val="24"/>
            <w:szCs w:val="24"/>
            <w:lang w:val="en-US" w:eastAsia="zh-CN"/>
          </w:rPr>
          <w:t>方式</w:t>
        </w:r>
      </w:ins>
      <w:ins w:id="882" w:author="Janusio" w:date="2018-03-17T08:49:22Z">
        <w:r>
          <w:rPr>
            <w:rFonts w:hint="eastAsia" w:ascii="Times New Roman" w:hAnsi="Times New Roman"/>
            <w:sz w:val="24"/>
            <w:szCs w:val="24"/>
            <w:lang w:val="en-US" w:eastAsia="zh-CN"/>
          </w:rPr>
          <w:t>与</w:t>
        </w:r>
      </w:ins>
      <w:ins w:id="883" w:author="Janusio" w:date="2018-03-17T08:49:36Z">
        <w:r>
          <w:rPr>
            <w:rFonts w:hint="eastAsia" w:ascii="Times New Roman" w:hAnsi="Times New Roman"/>
            <w:sz w:val="24"/>
            <w:szCs w:val="24"/>
            <w:lang w:val="en-US" w:eastAsia="zh-CN"/>
          </w:rPr>
          <w:t>硬件</w:t>
        </w:r>
      </w:ins>
      <w:ins w:id="884" w:author="Janusio" w:date="2018-03-17T08:49:31Z">
        <w:r>
          <w:rPr>
            <w:rFonts w:hint="eastAsia" w:ascii="Times New Roman" w:hAnsi="Times New Roman"/>
            <w:sz w:val="24"/>
            <w:szCs w:val="24"/>
            <w:lang w:val="en-US" w:eastAsia="zh-CN"/>
          </w:rPr>
          <w:t>TPM</w:t>
        </w:r>
      </w:ins>
      <w:ins w:id="885" w:author="Janusio" w:date="2018-03-17T08:49:40Z">
        <w:r>
          <w:rPr>
            <w:rFonts w:hint="eastAsia" w:ascii="Times New Roman" w:hAnsi="Times New Roman"/>
            <w:sz w:val="24"/>
            <w:szCs w:val="24"/>
            <w:lang w:val="en-US" w:eastAsia="zh-CN"/>
          </w:rPr>
          <w:t>进行</w:t>
        </w:r>
      </w:ins>
      <w:ins w:id="886" w:author="Janusio" w:date="2018-03-17T08:49:42Z">
        <w:r>
          <w:rPr>
            <w:rFonts w:hint="eastAsia" w:ascii="Times New Roman" w:hAnsi="Times New Roman"/>
            <w:sz w:val="24"/>
            <w:szCs w:val="24"/>
            <w:lang w:val="en-US" w:eastAsia="zh-CN"/>
          </w:rPr>
          <w:t>关联</w:t>
        </w:r>
      </w:ins>
      <w:ins w:id="887" w:author="Janusio" w:date="2018-03-17T08:49:43Z">
        <w:r>
          <w:rPr>
            <w:rFonts w:hint="eastAsia" w:ascii="Times New Roman" w:hAnsi="Times New Roman"/>
            <w:sz w:val="24"/>
            <w:szCs w:val="24"/>
            <w:lang w:val="en-US" w:eastAsia="zh-CN"/>
          </w:rPr>
          <w:t>，</w:t>
        </w:r>
      </w:ins>
      <w:ins w:id="888" w:author="Janusio" w:date="2018-03-17T08:49:50Z">
        <w:r>
          <w:rPr>
            <w:rFonts w:hint="eastAsia" w:ascii="Times New Roman" w:hAnsi="Times New Roman"/>
            <w:sz w:val="24"/>
            <w:szCs w:val="24"/>
            <w:lang w:val="en-US" w:eastAsia="zh-CN"/>
          </w:rPr>
          <w:t>由</w:t>
        </w:r>
      </w:ins>
      <w:ins w:id="889" w:author="Janusio" w:date="2018-03-17T08:49:51Z">
        <w:r>
          <w:rPr>
            <w:rFonts w:hint="eastAsia" w:ascii="Times New Roman" w:hAnsi="Times New Roman"/>
            <w:sz w:val="24"/>
            <w:szCs w:val="24"/>
            <w:lang w:val="en-US" w:eastAsia="zh-CN"/>
          </w:rPr>
          <w:t>TPM</w:t>
        </w:r>
      </w:ins>
      <w:ins w:id="890" w:author="Janusio" w:date="2018-03-17T08:49:54Z">
        <w:r>
          <w:rPr>
            <w:rFonts w:hint="eastAsia" w:ascii="Times New Roman" w:hAnsi="Times New Roman"/>
            <w:sz w:val="24"/>
            <w:szCs w:val="24"/>
            <w:lang w:val="en-US" w:eastAsia="zh-CN"/>
          </w:rPr>
          <w:t>确保</w:t>
        </w:r>
      </w:ins>
      <w:ins w:id="891" w:author="Janusio" w:date="2018-03-17T08:49:58Z">
        <w:r>
          <w:rPr>
            <w:rFonts w:hint="eastAsia" w:ascii="Times New Roman" w:hAnsi="Times New Roman"/>
            <w:sz w:val="24"/>
            <w:szCs w:val="24"/>
            <w:lang w:val="en-US" w:eastAsia="zh-CN"/>
          </w:rPr>
          <w:t>v</w:t>
        </w:r>
      </w:ins>
      <w:ins w:id="892" w:author="Janusio" w:date="2018-03-17T08:49:59Z">
        <w:r>
          <w:rPr>
            <w:rFonts w:hint="eastAsia" w:ascii="Times New Roman" w:hAnsi="Times New Roman"/>
            <w:sz w:val="24"/>
            <w:szCs w:val="24"/>
            <w:lang w:val="en-US" w:eastAsia="zh-CN"/>
          </w:rPr>
          <w:t>RT</w:t>
        </w:r>
      </w:ins>
      <w:ins w:id="893" w:author="Janusio" w:date="2018-03-17T08:50:00Z">
        <w:r>
          <w:rPr>
            <w:rFonts w:hint="eastAsia" w:ascii="Times New Roman" w:hAnsi="Times New Roman"/>
            <w:sz w:val="24"/>
            <w:szCs w:val="24"/>
            <w:lang w:val="en-US" w:eastAsia="zh-CN"/>
          </w:rPr>
          <w:t>的</w:t>
        </w:r>
      </w:ins>
      <w:ins w:id="894" w:author="Janusio" w:date="2018-03-17T08:50:01Z">
        <w:r>
          <w:rPr>
            <w:rFonts w:hint="eastAsia" w:ascii="Times New Roman" w:hAnsi="Times New Roman"/>
            <w:sz w:val="24"/>
            <w:szCs w:val="24"/>
            <w:lang w:val="en-US" w:eastAsia="zh-CN"/>
          </w:rPr>
          <w:t>安全</w:t>
        </w:r>
      </w:ins>
      <w:ins w:id="895" w:author="Janusio" w:date="2018-03-17T08:50:05Z">
        <w:r>
          <w:rPr>
            <w:rFonts w:hint="eastAsia" w:ascii="Times New Roman" w:hAnsi="Times New Roman"/>
            <w:sz w:val="24"/>
            <w:szCs w:val="24"/>
            <w:lang w:val="en-US" w:eastAsia="zh-CN"/>
          </w:rPr>
          <w:t>可信</w:t>
        </w:r>
      </w:ins>
      <w:ins w:id="896" w:author="Janusio" w:date="2018-03-17T08:50:06Z">
        <w:r>
          <w:rPr>
            <w:rFonts w:hint="eastAsia" w:ascii="Times New Roman" w:hAnsi="Times New Roman"/>
            <w:sz w:val="24"/>
            <w:szCs w:val="24"/>
            <w:lang w:val="en-US" w:eastAsia="zh-CN"/>
          </w:rPr>
          <w:t>。</w:t>
        </w:r>
      </w:ins>
      <w:del w:id="897" w:author="Janusio" w:date="2018-03-17T08:33:17Z">
        <w:r>
          <w:rPr>
            <w:rFonts w:hint="eastAsia" w:ascii="Times New Roman" w:hAnsi="Times New Roman"/>
            <w:sz w:val="24"/>
            <w:szCs w:val="24"/>
          </w:rPr>
          <w:delText>vm:={vm</w:delText>
        </w:r>
      </w:del>
      <w:del w:id="898" w:author="Janusio" w:date="2018-03-17T08:33:17Z">
        <w:r>
          <w:rPr>
            <w:rFonts w:hint="eastAsia" w:ascii="Times New Roman" w:hAnsi="Times New Roman"/>
            <w:sz w:val="24"/>
            <w:szCs w:val="24"/>
            <w:vertAlign w:val="subscript"/>
          </w:rPr>
          <w:delText>1</w:delText>
        </w:r>
      </w:del>
      <w:del w:id="899" w:author="Janusio" w:date="2018-03-17T08:33:17Z">
        <w:r>
          <w:rPr>
            <w:rFonts w:hint="eastAsia" w:ascii="Times New Roman" w:hAnsi="Times New Roman"/>
            <w:sz w:val="24"/>
            <w:szCs w:val="24"/>
          </w:rPr>
          <w:delText>, … , vm</w:delText>
        </w:r>
      </w:del>
      <w:del w:id="900" w:author="Janusio" w:date="2018-03-17T08:33:17Z">
        <w:r>
          <w:rPr>
            <w:rFonts w:hint="eastAsia" w:ascii="Times New Roman" w:hAnsi="Times New Roman"/>
            <w:sz w:val="24"/>
            <w:szCs w:val="24"/>
            <w:vertAlign w:val="subscript"/>
          </w:rPr>
          <w:delText>n</w:delText>
        </w:r>
      </w:del>
      <w:del w:id="901" w:author="Janusio" w:date="2018-03-17T08:33:17Z">
        <w:r>
          <w:rPr>
            <w:rFonts w:hint="eastAsia" w:ascii="Times New Roman" w:hAnsi="Times New Roman"/>
            <w:sz w:val="24"/>
            <w:szCs w:val="24"/>
          </w:rPr>
          <w:delText>}，表示虚拟化平台上层的用户虚拟机vm 集合。</w:delText>
        </w:r>
      </w:del>
    </w:p>
    <w:p>
      <w:pPr>
        <w:pStyle w:val="32"/>
        <w:spacing w:line="400" w:lineRule="exact"/>
        <w:ind w:firstLine="420" w:firstLineChars="0"/>
        <w:rPr>
          <w:rFonts w:hint="eastAsia" w:ascii="Times New Roman" w:hAnsi="Times New Roman"/>
          <w:sz w:val="24"/>
          <w:szCs w:val="24"/>
        </w:rPr>
        <w:pPrChange w:id="902" w:author="Janusio" w:date="2018-03-20T13:16:20Z">
          <w:pPr>
            <w:pStyle w:val="32"/>
            <w:spacing w:line="360" w:lineRule="auto"/>
            <w:ind w:firstLine="420" w:firstLineChars="0"/>
          </w:pPr>
        </w:pPrChange>
      </w:pPr>
      <w:del w:id="903" w:author="Janusio" w:date="2018-03-17T08:33:17Z">
        <w:r>
          <w:rPr>
            <w:rFonts w:hint="eastAsia" w:ascii="Times New Roman" w:hAnsi="Times New Roman"/>
            <w:sz w:val="24"/>
            <w:szCs w:val="24"/>
          </w:rPr>
          <w:delText>相似地，TVP的信任根也进一步分类为RT:={TPM, vRT}={TPM, (TJP, vTPM)}，其中，TPM 是</w:delText>
        </w:r>
      </w:del>
      <w:del w:id="904" w:author="Janusio" w:date="2018-03-17T08:33:17Z">
        <w:r>
          <w:rPr>
            <w:rFonts w:hint="eastAsia" w:ascii="Times New Roman" w:hAnsi="Times New Roman"/>
            <w:sz w:val="24"/>
            <w:szCs w:val="24"/>
            <w:lang w:val="en-US" w:eastAsia="zh-CN"/>
          </w:rPr>
          <w:delText>底层的</w:delText>
        </w:r>
      </w:del>
      <w:del w:id="905" w:author="Janusio" w:date="2018-03-17T08:33:17Z">
        <w:r>
          <w:rPr>
            <w:rFonts w:hint="eastAsia" w:ascii="Times New Roman" w:hAnsi="Times New Roman"/>
            <w:sz w:val="24"/>
            <w:szCs w:val="24"/>
          </w:rPr>
          <w:delText>硬件信任根，主要</w:delText>
        </w:r>
      </w:del>
      <w:del w:id="906" w:author="Janusio" w:date="2018-03-17T08:33:17Z">
        <w:r>
          <w:rPr>
            <w:rFonts w:hint="eastAsia" w:ascii="Times New Roman" w:hAnsi="Times New Roman"/>
            <w:sz w:val="24"/>
            <w:szCs w:val="24"/>
            <w:lang w:val="en-US" w:eastAsia="zh-CN"/>
          </w:rPr>
          <w:delText>通过可信计算技术</w:delText>
        </w:r>
      </w:del>
      <w:del w:id="907" w:author="Janusio" w:date="2018-03-17T08:33:17Z">
        <w:r>
          <w:rPr>
            <w:rFonts w:hint="eastAsia" w:ascii="Times New Roman" w:hAnsi="Times New Roman"/>
            <w:sz w:val="24"/>
            <w:szCs w:val="24"/>
          </w:rPr>
          <w:delText>为物理平台提供信任保障，它拥有</w:delText>
        </w:r>
      </w:del>
      <w:del w:id="908" w:author="Janusio" w:date="2018-03-17T08:33:17Z">
        <w:r>
          <w:rPr>
            <w:rFonts w:hint="eastAsia" w:ascii="Times New Roman" w:hAnsi="Times New Roman"/>
            <w:sz w:val="24"/>
            <w:szCs w:val="24"/>
            <w:lang w:val="en-US" w:eastAsia="zh-CN"/>
          </w:rPr>
          <w:delText>可信平台的</w:delText>
        </w:r>
      </w:del>
      <w:del w:id="909" w:author="Janusio" w:date="2018-03-17T08:33:17Z">
        <w:r>
          <w:rPr>
            <w:rFonts w:hint="eastAsia" w:ascii="Times New Roman" w:hAnsi="Times New Roman"/>
            <w:sz w:val="24"/>
            <w:szCs w:val="24"/>
          </w:rPr>
          <w:delText>非易失存储</w:delText>
        </w:r>
      </w:del>
      <w:del w:id="910" w:author="Janusio" w:date="2018-03-17T08:33:17Z">
        <w:r>
          <w:rPr>
            <w:rFonts w:hint="eastAsia" w:ascii="Times New Roman" w:hAnsi="Times New Roman"/>
            <w:sz w:val="24"/>
            <w:szCs w:val="24"/>
            <w:lang w:val="en-US" w:eastAsia="zh-CN"/>
          </w:rPr>
          <w:delText>、</w:delText>
        </w:r>
      </w:del>
      <w:del w:id="911" w:author="Janusio" w:date="2018-03-17T08:33:17Z">
        <w:r>
          <w:rPr>
            <w:rFonts w:hint="eastAsia" w:ascii="Times New Roman" w:hAnsi="Times New Roman"/>
            <w:sz w:val="24"/>
            <w:szCs w:val="24"/>
          </w:rPr>
          <w:delText>密钥存储等固有特性；vRT包含</w:delText>
        </w:r>
      </w:del>
      <w:del w:id="912" w:author="Janusio" w:date="2018-03-17T08:33:17Z">
        <w:r>
          <w:rPr>
            <w:rFonts w:hint="eastAsia" w:ascii="Times New Roman" w:hAnsi="Times New Roman"/>
            <w:sz w:val="24"/>
            <w:szCs w:val="24"/>
            <w:lang w:val="en-US" w:eastAsia="zh-CN"/>
          </w:rPr>
          <w:delText>可信衔接点</w:delText>
        </w:r>
      </w:del>
      <w:del w:id="913" w:author="Janusio" w:date="2018-03-17T08:33:17Z">
        <w:r>
          <w:rPr>
            <w:rFonts w:hint="eastAsia" w:ascii="Times New Roman" w:hAnsi="Times New Roman"/>
            <w:sz w:val="24"/>
            <w:szCs w:val="24"/>
          </w:rPr>
          <w:delText>TJP和vTPM，在功能实现上可表现为</w:delText>
        </w:r>
      </w:del>
      <w:del w:id="914" w:author="Janusio" w:date="2018-03-17T08:33:17Z">
        <w:r>
          <w:rPr>
            <w:rFonts w:hint="eastAsia" w:ascii="Times New Roman" w:hAnsi="Times New Roman"/>
            <w:sz w:val="24"/>
            <w:szCs w:val="24"/>
            <w:lang w:val="en-US" w:eastAsia="zh-CN"/>
          </w:rPr>
          <w:delText>主机</w:delText>
        </w:r>
      </w:del>
      <w:del w:id="915" w:author="Janusio" w:date="2018-03-17T08:33:17Z">
        <w:r>
          <w:rPr>
            <w:rFonts w:hint="eastAsia" w:ascii="Times New Roman" w:hAnsi="Times New Roman"/>
            <w:sz w:val="24"/>
            <w:szCs w:val="24"/>
          </w:rPr>
          <w:delText>m中内核组件或</w:delText>
        </w:r>
      </w:del>
      <w:del w:id="916" w:author="Janusio" w:date="2018-03-17T08:33:17Z">
        <w:r>
          <w:rPr>
            <w:rFonts w:hint="eastAsia" w:ascii="Times New Roman" w:hAnsi="Times New Roman"/>
            <w:sz w:val="24"/>
            <w:szCs w:val="24"/>
            <w:lang w:val="en-US" w:eastAsia="zh-CN"/>
          </w:rPr>
          <w:delText>部分</w:delText>
        </w:r>
      </w:del>
      <w:del w:id="917" w:author="Janusio" w:date="2018-03-17T08:33:17Z">
        <w:r>
          <w:rPr>
            <w:rFonts w:hint="eastAsia" w:ascii="Times New Roman" w:hAnsi="Times New Roman"/>
            <w:sz w:val="24"/>
            <w:szCs w:val="24"/>
          </w:rPr>
          <w:delText>独立的可信组件，</w:delText>
        </w:r>
      </w:del>
      <w:del w:id="918" w:author="Janusio" w:date="2018-03-17T08:33:17Z">
        <w:r>
          <w:rPr>
            <w:rFonts w:hint="eastAsia" w:ascii="Times New Roman" w:hAnsi="Times New Roman"/>
            <w:sz w:val="24"/>
            <w:szCs w:val="24"/>
            <w:lang w:val="en-US" w:eastAsia="zh-CN"/>
          </w:rPr>
          <w:delText>本文</w:delText>
        </w:r>
      </w:del>
      <w:del w:id="919" w:author="Janusio" w:date="2018-03-17T08:33:17Z">
        <w:r>
          <w:rPr>
            <w:rFonts w:hint="eastAsia" w:ascii="Times New Roman" w:hAnsi="Times New Roman"/>
            <w:sz w:val="24"/>
            <w:szCs w:val="24"/>
          </w:rPr>
          <w:delText>将</w:delText>
        </w:r>
      </w:del>
      <w:del w:id="920" w:author="Janusio" w:date="2018-03-17T08:33:17Z">
        <w:r>
          <w:rPr>
            <w:rFonts w:hint="eastAsia" w:ascii="Times New Roman" w:hAnsi="Times New Roman"/>
            <w:sz w:val="24"/>
            <w:szCs w:val="24"/>
            <w:lang w:val="en-US" w:eastAsia="zh-CN"/>
          </w:rPr>
          <w:delText>vRT</w:delText>
        </w:r>
      </w:del>
      <w:del w:id="921" w:author="Janusio" w:date="2018-03-17T08:33:17Z">
        <w:r>
          <w:rPr>
            <w:rFonts w:hint="eastAsia" w:ascii="Times New Roman" w:hAnsi="Times New Roman"/>
            <w:sz w:val="24"/>
            <w:szCs w:val="24"/>
          </w:rPr>
          <w:delText>抽象为一个独立</w:delText>
        </w:r>
      </w:del>
      <w:del w:id="922" w:author="Janusio" w:date="2018-03-17T08:33:17Z">
        <w:r>
          <w:rPr>
            <w:rFonts w:hint="eastAsia" w:ascii="Times New Roman" w:hAnsi="Times New Roman"/>
            <w:sz w:val="24"/>
            <w:szCs w:val="24"/>
            <w:lang w:val="en-US" w:eastAsia="zh-CN"/>
          </w:rPr>
          <w:delText>的可信</w:delText>
        </w:r>
      </w:del>
      <w:del w:id="923" w:author="Janusio" w:date="2018-03-17T08:33:17Z">
        <w:r>
          <w:rPr>
            <w:rFonts w:hint="eastAsia" w:ascii="Times New Roman" w:hAnsi="Times New Roman"/>
            <w:sz w:val="24"/>
            <w:szCs w:val="24"/>
          </w:rPr>
          <w:delText>功能组件，通过特定的映射关系与硬件信任根TPM关联</w:delText>
        </w:r>
      </w:del>
      <w:del w:id="924" w:author="Janusio" w:date="2018-03-17T08:33:17Z">
        <w:r>
          <w:rPr>
            <w:rFonts w:hint="eastAsia" w:ascii="Times New Roman" w:hAnsi="Times New Roman"/>
            <w:sz w:val="24"/>
            <w:szCs w:val="24"/>
            <w:lang w:eastAsia="zh-CN"/>
          </w:rPr>
          <w:delText>，</w:delText>
        </w:r>
      </w:del>
      <w:del w:id="925" w:author="Janusio" w:date="2018-03-17T08:33:17Z">
        <w:r>
          <w:rPr>
            <w:rFonts w:hint="eastAsia" w:ascii="Times New Roman" w:hAnsi="Times New Roman"/>
            <w:sz w:val="24"/>
            <w:szCs w:val="24"/>
          </w:rPr>
          <w:delText>以确保其</w:delText>
        </w:r>
      </w:del>
      <w:del w:id="926" w:author="Janusio" w:date="2018-03-17T08:33:17Z">
        <w:r>
          <w:rPr>
            <w:rFonts w:hint="eastAsia" w:ascii="Times New Roman" w:hAnsi="Times New Roman"/>
            <w:sz w:val="24"/>
            <w:szCs w:val="24"/>
            <w:lang w:val="en-US" w:eastAsia="zh-CN"/>
          </w:rPr>
          <w:delText>vRT的</w:delText>
        </w:r>
      </w:del>
      <w:del w:id="927" w:author="Janusio" w:date="2018-03-17T08:33:17Z">
        <w:r>
          <w:rPr>
            <w:rFonts w:hint="eastAsia" w:ascii="Times New Roman" w:hAnsi="Times New Roman"/>
            <w:sz w:val="24"/>
            <w:szCs w:val="24"/>
          </w:rPr>
          <w:delText>可信性。</w:delText>
        </w:r>
      </w:del>
      <w:r>
        <w:rPr>
          <w:rFonts w:hint="eastAsia" w:ascii="Times New Roman" w:hAnsi="Times New Roman"/>
          <w:sz w:val="24"/>
          <w:szCs w:val="24"/>
        </w:rPr>
        <w:t>其中vTPM是软件形式的TPM，具有TPM的安全功能；TJP是可信衔接点，TJP的可信依赖于物理TPM，用来衔接底层的虚拟化平台m和顶层的虚拟机vm。</w:t>
      </w:r>
    </w:p>
    <w:p>
      <w:pPr>
        <w:pStyle w:val="32"/>
        <w:spacing w:line="400" w:lineRule="exact"/>
        <w:ind w:firstLine="420" w:firstLineChars="0"/>
        <w:rPr>
          <w:rFonts w:hint="eastAsia" w:ascii="Times New Roman" w:hAnsi="Times New Roman"/>
          <w:sz w:val="24"/>
          <w:szCs w:val="24"/>
        </w:rPr>
        <w:pPrChange w:id="928" w:author="Janusio" w:date="2018-03-20T13:16:20Z">
          <w:pPr>
            <w:pStyle w:val="32"/>
            <w:spacing w:line="360" w:lineRule="auto"/>
            <w:ind w:firstLine="420" w:firstLineChars="0"/>
          </w:pPr>
        </w:pPrChange>
      </w:pPr>
      <w:r>
        <w:rPr>
          <w:rFonts w:hint="eastAsia" w:ascii="Times New Roman" w:hAnsi="Times New Roman"/>
          <w:sz w:val="24"/>
          <w:szCs w:val="24"/>
        </w:rPr>
        <w:t>因此，TVP从功能角度可定义为：</w:t>
      </w:r>
    </w:p>
    <w:p>
      <w:pPr>
        <w:pStyle w:val="32"/>
        <w:spacing w:line="400" w:lineRule="exact"/>
        <w:ind w:firstLine="420" w:firstLineChars="0"/>
        <w:rPr>
          <w:rFonts w:hint="eastAsia" w:ascii="Times New Roman" w:hAnsi="Times New Roman"/>
          <w:sz w:val="24"/>
          <w:szCs w:val="24"/>
        </w:rPr>
        <w:pPrChange w:id="929" w:author="Janusio" w:date="2018-03-20T13:16:20Z">
          <w:pPr>
            <w:pStyle w:val="32"/>
            <w:spacing w:line="360" w:lineRule="auto"/>
            <w:ind w:firstLine="420" w:firstLineChars="0"/>
          </w:pPr>
        </w:pPrChange>
      </w:pPr>
      <w:r>
        <w:rPr>
          <w:rFonts w:hint="eastAsia" w:ascii="Times New Roman" w:hAnsi="Times New Roman"/>
          <w:sz w:val="24"/>
          <w:szCs w:val="24"/>
        </w:rPr>
        <w:t>TVP:= {(TPM, m), (vRT</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 (vRT</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lang w:val="en-US" w:eastAsia="zh-CN"/>
        </w:rPr>
        <w:t>n</w:t>
      </w:r>
      <w:r>
        <w:rPr>
          <w:rFonts w:hint="eastAsia" w:ascii="Times New Roman" w:hAnsi="Times New Roman"/>
          <w:sz w:val="24"/>
          <w:szCs w:val="24"/>
        </w:rPr>
        <w:t>)}</w:t>
      </w:r>
    </w:p>
    <w:p>
      <w:pPr>
        <w:pStyle w:val="32"/>
        <w:spacing w:line="400" w:lineRule="exact"/>
        <w:ind w:firstLine="420" w:firstLineChars="0"/>
        <w:rPr>
          <w:rFonts w:hint="eastAsia" w:ascii="Times New Roman" w:hAnsi="Times New Roman"/>
          <w:sz w:val="24"/>
          <w:szCs w:val="24"/>
        </w:rPr>
        <w:pPrChange w:id="930" w:author="Janusio" w:date="2018-03-20T13:16:20Z">
          <w:pPr>
            <w:pStyle w:val="32"/>
            <w:spacing w:line="360" w:lineRule="auto"/>
            <w:ind w:firstLine="420" w:firstLineChars="0"/>
          </w:pPr>
        </w:pPrChange>
      </w:pPr>
      <w:r>
        <w:rPr>
          <w:rFonts w:hint="eastAsia" w:ascii="Times New Roman" w:hAnsi="Times New Roman"/>
          <w:sz w:val="24"/>
          <w:szCs w:val="24"/>
        </w:rPr>
        <w:t>= { (TPM, (vmm, Dom0 Kernel, TJP) ), ((TJP, vTPM</w:t>
      </w:r>
      <w:r>
        <w:rPr>
          <w:rFonts w:hint="eastAsia" w:ascii="Times New Roman" w:hAnsi="Times New Roman"/>
          <w:sz w:val="24"/>
          <w:szCs w:val="24"/>
          <w:vertAlign w:val="subscript"/>
        </w:rPr>
        <w:t>1</w:t>
      </w:r>
      <w:r>
        <w:rPr>
          <w:rFonts w:hint="eastAsia" w:ascii="Times New Roman" w:hAnsi="Times New Roman"/>
          <w:sz w:val="24"/>
          <w:szCs w:val="24"/>
        </w:rPr>
        <w:t>), vm</w:t>
      </w:r>
      <w:r>
        <w:rPr>
          <w:rFonts w:hint="eastAsia" w:ascii="Times New Roman" w:hAnsi="Times New Roman"/>
          <w:sz w:val="24"/>
          <w:szCs w:val="24"/>
          <w:vertAlign w:val="subscript"/>
        </w:rPr>
        <w:t>1</w:t>
      </w:r>
      <w:r>
        <w:rPr>
          <w:rFonts w:hint="eastAsia" w:ascii="Times New Roman" w:hAnsi="Times New Roman"/>
          <w:sz w:val="24"/>
          <w:szCs w:val="24"/>
        </w:rPr>
        <w:t>), …,( (TJP, vTPM</w:t>
      </w:r>
      <w:r>
        <w:rPr>
          <w:rFonts w:hint="eastAsia" w:ascii="Times New Roman" w:hAnsi="Times New Roman"/>
          <w:sz w:val="24"/>
          <w:szCs w:val="24"/>
          <w:vertAlign w:val="subscript"/>
        </w:rPr>
        <w:t>n</w:t>
      </w:r>
      <w:r>
        <w:rPr>
          <w:rFonts w:hint="eastAsia" w:ascii="Times New Roman" w:hAnsi="Times New Roman"/>
          <w:sz w:val="24"/>
          <w:szCs w:val="24"/>
        </w:rPr>
        <w:t>), vm</w:t>
      </w:r>
      <w:r>
        <w:rPr>
          <w:rFonts w:hint="eastAsia" w:ascii="Times New Roman" w:hAnsi="Times New Roman"/>
          <w:sz w:val="24"/>
          <w:szCs w:val="24"/>
          <w:vertAlign w:val="subscript"/>
        </w:rPr>
        <w:t>n</w:t>
      </w:r>
      <w:r>
        <w:rPr>
          <w:rFonts w:hint="eastAsia" w:ascii="Times New Roman" w:hAnsi="Times New Roman"/>
          <w:sz w:val="24"/>
          <w:szCs w:val="24"/>
        </w:rPr>
        <w:t>) }</w:t>
      </w:r>
    </w:p>
    <w:p>
      <w:pPr>
        <w:pStyle w:val="32"/>
        <w:spacing w:line="400" w:lineRule="exact"/>
        <w:ind w:firstLine="420" w:firstLineChars="0"/>
        <w:rPr>
          <w:rFonts w:hint="eastAsia" w:ascii="Times New Roman" w:hAnsi="Times New Roman"/>
          <w:sz w:val="24"/>
          <w:szCs w:val="24"/>
        </w:rPr>
        <w:pPrChange w:id="931" w:author="Janusio" w:date="2018-03-20T13:16:20Z">
          <w:pPr>
            <w:pStyle w:val="32"/>
            <w:spacing w:line="360" w:lineRule="auto"/>
            <w:ind w:firstLine="420" w:firstLineChars="0"/>
          </w:pPr>
        </w:pPrChange>
      </w:pPr>
      <w:r>
        <w:rPr>
          <w:rFonts w:hint="eastAsia" w:ascii="Times New Roman" w:hAnsi="Times New Roman"/>
          <w:sz w:val="24"/>
          <w:szCs w:val="24"/>
        </w:rPr>
        <w:t xml:space="preserve">其中，m必须使用TPM 来构建信任，而虚拟机vm则是利用TJP和其相应的vTPM来构建信任。 </w:t>
      </w:r>
    </w:p>
    <w:p>
      <w:pPr>
        <w:pStyle w:val="32"/>
        <w:spacing w:line="400" w:lineRule="exact"/>
        <w:ind w:firstLine="420" w:firstLineChars="0"/>
        <w:rPr>
          <w:rFonts w:hint="eastAsia" w:ascii="Times New Roman" w:hAnsi="Times New Roman"/>
          <w:sz w:val="24"/>
          <w:szCs w:val="24"/>
          <w:lang w:val="en-US" w:eastAsia="zh-CN"/>
        </w:rPr>
        <w:pPrChange w:id="932" w:author="Janusio" w:date="2018-03-20T13:16:20Z">
          <w:pPr>
            <w:pStyle w:val="32"/>
            <w:spacing w:line="360" w:lineRule="auto"/>
            <w:ind w:firstLine="420" w:firstLineChars="0"/>
          </w:pPr>
        </w:pPrChange>
      </w:pPr>
      <w:r>
        <w:rPr>
          <w:rFonts w:hint="eastAsia" w:ascii="Times New Roman" w:hAnsi="Times New Roman"/>
          <w:sz w:val="24"/>
          <w:szCs w:val="24"/>
        </w:rPr>
        <w:t xml:space="preserve"> 特别地，可信衔接点TJP可以划分为TJP:= { vTPM Builder, vTPM-VM Binding, VM Builder}，其中vTPM Builder, vTPM-VM Binding, VM Builder都作为可信平台管理域上应用程序的一小部分。vTPM Builder表示与创建和管理vTPM实例的相关组件，并负责提供给vm运行时的vTPM标识以及端口；而vTPM-VM Binding则表示对vm和vTPM实例间绑定关系的相关组件，VM Builder表示与创建用户虚拟机相关的配置文件、组件等。在TVP-QT涉及到的vTPM架构中，每个vm必须与唯一对应的vTPM实例绑定。可信衔接点TJP的来源如表</w:t>
      </w:r>
      <w:r>
        <w:rPr>
          <w:rFonts w:hint="eastAsia" w:ascii="Times New Roman" w:hAnsi="Times New Roman"/>
          <w:sz w:val="24"/>
          <w:szCs w:val="24"/>
          <w:lang w:val="en-US" w:eastAsia="zh-CN"/>
        </w:rPr>
        <w:t>3.</w:t>
      </w:r>
      <w:r>
        <w:rPr>
          <w:rFonts w:hint="eastAsia" w:ascii="Times New Roman" w:hAnsi="Times New Roman"/>
          <w:sz w:val="24"/>
          <w:szCs w:val="24"/>
        </w:rPr>
        <w:t>1所示，其中vTPM管理组件可由VMM上的vTPM组件提供，比如目前存在与Xen上的vTPM Manager。</w:t>
      </w:r>
    </w:p>
    <w:p>
      <w:pPr>
        <w:pStyle w:val="45"/>
        <w:rPr>
          <w:rFonts w:hint="eastAsia" w:ascii="黑体" w:hAnsi="黑体" w:eastAsia="黑体" w:cs="黑体"/>
          <w:szCs w:val="24"/>
          <w:lang w:val="en-US" w:eastAsia="zh-CN"/>
        </w:rPr>
      </w:pPr>
      <w:bookmarkStart w:id="71" w:name="_Toc27918"/>
      <w:bookmarkStart w:id="72" w:name="_Toc30580"/>
      <w:bookmarkStart w:id="73" w:name="_Toc26611"/>
      <w:r>
        <w:rPr>
          <w:rFonts w:hint="eastAsia" w:ascii="黑体" w:hAnsi="黑体" w:eastAsia="黑体" w:cs="黑体"/>
          <w:lang w:val="en-US" w:eastAsia="zh-CN"/>
        </w:rPr>
        <w:t>表3.1 TJP功能组件来源</w:t>
      </w:r>
      <w:bookmarkEnd w:id="71"/>
      <w:bookmarkEnd w:id="72"/>
      <w:bookmarkEnd w:id="73"/>
    </w:p>
    <w:tbl>
      <w:tblPr>
        <w:tblStyle w:val="30"/>
        <w:tblW w:w="4935" w:type="dxa"/>
        <w:jc w:val="center"/>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95"/>
        <w:gridCol w:w="1785"/>
        <w:gridCol w:w="175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38" w:hRule="atLeast"/>
          <w:jc w:val="center"/>
        </w:trPr>
        <w:tc>
          <w:tcPr>
            <w:tcW w:w="139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TJP</w:t>
            </w:r>
          </w:p>
        </w:tc>
        <w:tc>
          <w:tcPr>
            <w:tcW w:w="178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eastAsia="zh-CN"/>
              </w:rPr>
              <w:t>主要组件</w:t>
            </w:r>
          </w:p>
        </w:tc>
        <w:tc>
          <w:tcPr>
            <w:tcW w:w="1755" w:type="dxa"/>
            <w:tcBorders>
              <w:bottom w:val="single" w:color="auto" w:sz="12" w:space="0"/>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eastAsia="zh-CN"/>
              </w:rPr>
            </w:pPr>
            <w:r>
              <w:rPr>
                <w:rFonts w:hint="eastAsia" w:ascii="Times New Roman" w:hAnsi="Times New Roman" w:cs="Times New Roman"/>
                <w:sz w:val="18"/>
                <w:szCs w:val="18"/>
                <w:vertAlign w:val="baseline"/>
                <w:lang w:eastAsia="zh-CN"/>
              </w:rPr>
              <w:t>主要功能组件来源</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6" w:hRule="atLeast"/>
          <w:jc w:val="center"/>
        </w:trPr>
        <w:tc>
          <w:tcPr>
            <w:tcW w:w="1395" w:type="dxa"/>
            <w:vMerge w:val="restart"/>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sz w:val="18"/>
                <w:szCs w:val="18"/>
                <w:vertAlign w:val="baseline"/>
                <w:lang w:val="en-US" w:eastAsia="zh-CN"/>
              </w:rPr>
              <w:t xml:space="preserve">vTPM </w:t>
            </w:r>
            <w:r>
              <w:rPr>
                <w:rFonts w:hint="eastAsia" w:ascii="Times New Roman" w:hAnsi="Times New Roman" w:cs="Times New Roman"/>
                <w:sz w:val="18"/>
                <w:szCs w:val="18"/>
                <w:vertAlign w:val="baseline"/>
                <w:lang w:val="en-US" w:eastAsia="zh-CN"/>
              </w:rPr>
              <w:t>B</w:t>
            </w:r>
            <w:r>
              <w:rPr>
                <w:rFonts w:hint="default" w:ascii="Times New Roman" w:hAnsi="Times New Roman" w:cs="Times New Roman"/>
                <w:sz w:val="18"/>
                <w:szCs w:val="18"/>
                <w:vertAlign w:val="baseline"/>
                <w:lang w:val="en-US" w:eastAsia="zh-CN"/>
              </w:rPr>
              <w:t>uilder</w:t>
            </w:r>
          </w:p>
        </w:tc>
        <w:tc>
          <w:tcPr>
            <w:tcW w:w="178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vTPM启动组件</w:t>
            </w:r>
          </w:p>
        </w:tc>
        <w:tc>
          <w:tcPr>
            <w:tcW w:w="1755" w:type="dxa"/>
            <w:tcBorders>
              <w:top w:val="single" w:color="auto" w:sz="12" w:space="0"/>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管理组件</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sz w:val="18"/>
                <w:szCs w:val="18"/>
                <w:vertAlign w:val="baseline"/>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vTPM配置文件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color w:val="auto"/>
                <w:sz w:val="18"/>
                <w:szCs w:val="18"/>
              </w:rPr>
            </w:pPr>
            <w:r>
              <w:rPr>
                <w:rFonts w:hint="default" w:ascii="Times New Roman" w:hAnsi="Times New Roman" w:cs="Times New Roman"/>
                <w:color w:val="auto"/>
                <w:sz w:val="18"/>
                <w:szCs w:val="18"/>
              </w:rPr>
              <w:t xml:space="preserve">vTPM-VM Binding </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vTPM-VM</w:t>
            </w:r>
            <w:r>
              <w:rPr>
                <w:rFonts w:hint="eastAsia" w:ascii="Times New Roman" w:hAnsi="Times New Roman" w:cs="Times New Roman"/>
                <w:sz w:val="18"/>
                <w:szCs w:val="18"/>
                <w:vertAlign w:val="baseline"/>
                <w:lang w:val="en-US" w:eastAsia="zh-CN"/>
              </w:rPr>
              <w:t>绑定</w:t>
            </w:r>
            <w:r>
              <w:rPr>
                <w:rFonts w:hint="default" w:ascii="Times New Roman" w:hAnsi="Times New Roman" w:cs="Times New Roman"/>
                <w:sz w:val="18"/>
                <w:szCs w:val="18"/>
                <w:vertAlign w:val="baseline"/>
                <w:lang w:val="en-US" w:eastAsia="zh-CN"/>
              </w:rPr>
              <w:t>组件</w:t>
            </w:r>
          </w:p>
        </w:tc>
        <w:tc>
          <w:tcPr>
            <w:tcW w:w="1755" w:type="dxa"/>
            <w:tcBorders>
              <w:tl2br w:val="nil"/>
              <w:tr2bl w:val="nil"/>
            </w:tcBorders>
            <w:vAlign w:val="center"/>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vTPM</w:t>
            </w:r>
            <w:r>
              <w:rPr>
                <w:rFonts w:hint="eastAsia" w:ascii="Times New Roman" w:hAnsi="Times New Roman" w:cs="Times New Roman"/>
                <w:sz w:val="18"/>
                <w:szCs w:val="18"/>
                <w:vertAlign w:val="baseline"/>
                <w:lang w:val="en-US" w:eastAsia="zh-CN"/>
              </w:rPr>
              <w:t>管理工具</w:t>
            </w:r>
            <w:r>
              <w:rPr>
                <w:rFonts w:hint="default" w:ascii="Times New Roman" w:hAnsi="Times New Roman" w:cs="Times New Roman"/>
                <w:sz w:val="18"/>
                <w:szCs w:val="18"/>
                <w:vertAlign w:val="baseline"/>
                <w:lang w:val="en-US" w:eastAsia="zh-CN"/>
              </w:rPr>
              <w:t>、</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restart"/>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rPr>
            </w:pPr>
            <w:r>
              <w:rPr>
                <w:rFonts w:hint="default" w:ascii="Times New Roman" w:hAnsi="Times New Roman" w:cs="Times New Roman"/>
                <w:color w:val="auto"/>
                <w:sz w:val="18"/>
                <w:szCs w:val="18"/>
              </w:rPr>
              <w:t>VM Builder</w:t>
            </w: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VM启动组件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default" w:ascii="Times New Roman" w:hAnsi="Times New Roman" w:cs="Times New Roman"/>
                <w:sz w:val="18"/>
                <w:szCs w:val="18"/>
                <w:vertAlign w:val="baseline"/>
                <w:lang w:val="en-US" w:eastAsia="zh-CN"/>
              </w:rPr>
              <w:t>VMM</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0" w:hRule="atLeast"/>
          <w:jc w:val="center"/>
        </w:trPr>
        <w:tc>
          <w:tcPr>
            <w:tcW w:w="1395" w:type="dxa"/>
            <w:vMerge w:val="continue"/>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jc w:val="both"/>
              <w:textAlignment w:val="auto"/>
              <w:outlineLvl w:val="9"/>
              <w:rPr>
                <w:rFonts w:hint="default" w:ascii="Times New Roman" w:hAnsi="Times New Roman" w:cs="Times New Roman"/>
                <w:color w:val="auto"/>
                <w:sz w:val="18"/>
                <w:szCs w:val="18"/>
              </w:rPr>
            </w:pPr>
          </w:p>
        </w:tc>
        <w:tc>
          <w:tcPr>
            <w:tcW w:w="178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VM配置文件</w:t>
            </w:r>
          </w:p>
        </w:tc>
        <w:tc>
          <w:tcPr>
            <w:tcW w:w="1755" w:type="dxa"/>
            <w:tcBorders>
              <w:tl2br w:val="nil"/>
              <w:tr2bl w:val="nil"/>
            </w:tcBorders>
            <w:vAlign w:val="top"/>
          </w:tcPr>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Times New Roman" w:hAnsi="Times New Roman" w:cs="Times New Roman"/>
                <w:sz w:val="18"/>
                <w:szCs w:val="18"/>
                <w:vertAlign w:val="baseline"/>
                <w:lang w:val="en-US" w:eastAsia="zh-CN"/>
              </w:rPr>
            </w:pPr>
            <w:r>
              <w:rPr>
                <w:rFonts w:hint="eastAsia" w:ascii="Times New Roman" w:hAnsi="Times New Roman" w:cs="Times New Roman"/>
                <w:sz w:val="18"/>
                <w:szCs w:val="18"/>
                <w:vertAlign w:val="baseline"/>
                <w:lang w:val="en-US" w:eastAsia="zh-CN"/>
              </w:rPr>
              <w:t>虚拟化平台</w:t>
            </w:r>
          </w:p>
        </w:tc>
      </w:tr>
    </w:tbl>
    <w:p>
      <w:pPr>
        <w:pStyle w:val="32"/>
        <w:spacing w:line="400" w:lineRule="exact"/>
        <w:ind w:firstLine="420" w:firstLineChars="0"/>
        <w:rPr>
          <w:rFonts w:hint="eastAsia" w:ascii="Times New Roman" w:hAnsi="Times New Roman"/>
          <w:sz w:val="24"/>
          <w:szCs w:val="24"/>
        </w:rPr>
        <w:pPrChange w:id="933" w:author="Janusio" w:date="2018-03-20T13:16:33Z">
          <w:pPr>
            <w:pStyle w:val="32"/>
            <w:spacing w:line="360" w:lineRule="auto"/>
            <w:ind w:firstLine="420" w:firstLineChars="0"/>
          </w:pPr>
        </w:pPrChange>
      </w:pPr>
      <w:r>
        <w:rPr>
          <w:rFonts w:hint="eastAsia" w:ascii="Times New Roman" w:hAnsi="Times New Roman"/>
          <w:sz w:val="24"/>
          <w:szCs w:val="24"/>
        </w:rPr>
        <w:t>相对于已有的TVP，</w:t>
      </w:r>
      <w:r>
        <w:rPr>
          <w:rFonts w:hint="eastAsia" w:ascii="Times New Roman" w:hAnsi="Times New Roman"/>
          <w:sz w:val="24"/>
          <w:szCs w:val="24"/>
          <w:lang w:val="en-US" w:eastAsia="zh-CN"/>
        </w:rPr>
        <w:t>本文</w:t>
      </w:r>
      <w:r>
        <w:rPr>
          <w:rFonts w:hint="eastAsia" w:ascii="Times New Roman" w:hAnsi="Times New Roman"/>
          <w:sz w:val="24"/>
          <w:szCs w:val="24"/>
        </w:rPr>
        <w:t>提出的TVP-QT</w:t>
      </w:r>
      <w:r>
        <w:rPr>
          <w:rFonts w:hint="eastAsia" w:ascii="Times New Roman" w:hAnsi="Times New Roman"/>
          <w:sz w:val="24"/>
          <w:szCs w:val="24"/>
          <w:lang w:val="en-US" w:eastAsia="zh-CN"/>
        </w:rPr>
        <w:t>运行架构</w:t>
      </w:r>
      <w:r>
        <w:rPr>
          <w:rFonts w:hint="eastAsia" w:ascii="Times New Roman" w:hAnsi="Times New Roman"/>
          <w:sz w:val="24"/>
          <w:szCs w:val="24"/>
        </w:rPr>
        <w:t>具有如下特点：</w:t>
      </w:r>
    </w:p>
    <w:p>
      <w:pPr>
        <w:pStyle w:val="32"/>
        <w:spacing w:line="400" w:lineRule="exact"/>
        <w:ind w:firstLine="420" w:firstLineChars="0"/>
        <w:rPr>
          <w:rFonts w:hint="eastAsia" w:ascii="Times New Roman" w:hAnsi="Times New Roman"/>
          <w:sz w:val="24"/>
          <w:szCs w:val="24"/>
        </w:rPr>
        <w:pPrChange w:id="934" w:author="Janusio" w:date="2018-03-20T13:16:33Z">
          <w:pPr>
            <w:pStyle w:val="32"/>
            <w:spacing w:line="360" w:lineRule="auto"/>
            <w:ind w:firstLine="420" w:firstLineChars="0"/>
          </w:pPr>
        </w:pPrChange>
      </w:pPr>
      <w:r>
        <w:rPr>
          <w:rFonts w:hint="eastAsia" w:ascii="Times New Roman" w:hAnsi="Times New Roman"/>
          <w:sz w:val="24"/>
          <w:szCs w:val="24"/>
        </w:rPr>
        <w:t xml:space="preserve">（1）TVP-QT更加精细。已有的TVP把整个管理域作为TCB，包括Dom0 Kernel和所有应用程序，而TVP-QT模型仅把Dom0 </w:t>
      </w:r>
      <w:r>
        <w:rPr>
          <w:rFonts w:hint="eastAsia" w:ascii="Times New Roman" w:hAnsi="Times New Roman"/>
          <w:sz w:val="24"/>
          <w:szCs w:val="24"/>
          <w:lang w:eastAsia="zh-CN"/>
        </w:rPr>
        <w:t>Kernel</w:t>
      </w:r>
      <w:r>
        <w:rPr>
          <w:rFonts w:hint="eastAsia" w:ascii="Times New Roman" w:hAnsi="Times New Roman"/>
          <w:sz w:val="24"/>
          <w:szCs w:val="24"/>
        </w:rPr>
        <w:t>、TJP及vTPM作为TCB，由于TJP及vTPM只是管理域中很小一部分应用程序，因此TVP-QT的TCB更小。</w:t>
      </w:r>
    </w:p>
    <w:p>
      <w:pPr>
        <w:pStyle w:val="32"/>
        <w:spacing w:line="400" w:lineRule="exact"/>
        <w:ind w:firstLine="420" w:firstLineChars="0"/>
        <w:rPr>
          <w:rFonts w:hint="eastAsia" w:ascii="Times New Roman" w:hAnsi="Times New Roman"/>
          <w:sz w:val="24"/>
          <w:szCs w:val="24"/>
        </w:rPr>
        <w:pPrChange w:id="935" w:author="Janusio" w:date="2018-03-20T13:16:33Z">
          <w:pPr>
            <w:pStyle w:val="32"/>
            <w:spacing w:line="360" w:lineRule="auto"/>
            <w:ind w:firstLine="420" w:firstLineChars="0"/>
          </w:pPr>
        </w:pPrChange>
      </w:pPr>
      <w:r>
        <w:rPr>
          <w:rFonts w:hint="eastAsia" w:ascii="Times New Roman" w:hAnsi="Times New Roman"/>
          <w:sz w:val="24"/>
          <w:szCs w:val="24"/>
        </w:rPr>
        <w:t>（2）TVP-QT在逻辑上也更合理。一方面，已有的TVP的TCB无法采用TCG链式度量机制进行安全保证，而TVP-QT的TCB</w:t>
      </w:r>
      <w:r>
        <w:rPr>
          <w:rFonts w:hint="eastAsia" w:ascii="Times New Roman" w:hAnsi="Times New Roman"/>
          <w:sz w:val="24"/>
          <w:szCs w:val="24"/>
          <w:lang w:val="en-US" w:eastAsia="zh-CN"/>
        </w:rPr>
        <w:t>可以实现链式度量</w:t>
      </w:r>
      <w:r>
        <w:rPr>
          <w:rFonts w:hint="eastAsia" w:ascii="Times New Roman" w:hAnsi="Times New Roman"/>
          <w:sz w:val="24"/>
          <w:szCs w:val="24"/>
        </w:rPr>
        <w:t>。因此，TVP-QT更符合TCG的链式度量标准。另一方面，TVP-QT增加了TJP，从逻辑上比已有的TVP更加合理。</w:t>
      </w:r>
    </w:p>
    <w:p>
      <w:pPr>
        <w:pStyle w:val="3"/>
        <w:ind w:firstLine="0" w:firstLineChars="0"/>
        <w:rPr>
          <w:rFonts w:hint="eastAsia" w:ascii="Times New Roman" w:hAnsi="Times New Roman" w:eastAsia="黑体"/>
          <w:b/>
          <w:sz w:val="28"/>
          <w:szCs w:val="28"/>
          <w:lang w:val="en-US" w:eastAsia="zh-CN"/>
        </w:rPr>
      </w:pPr>
      <w:bookmarkStart w:id="74" w:name="_Toc26898"/>
      <w:bookmarkStart w:id="75" w:name="_Toc3258"/>
      <w:r>
        <w:rPr>
          <w:rFonts w:hint="eastAsia" w:ascii="Times New Roman" w:hAnsi="Times New Roman"/>
          <w:szCs w:val="28"/>
        </w:rPr>
        <w:t>TVP-QT信任链及属性</w:t>
      </w:r>
      <w:bookmarkEnd w:id="74"/>
      <w:bookmarkEnd w:id="7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360" w:firstLineChars="200"/>
        <w:jc w:val="both"/>
        <w:textAlignment w:val="auto"/>
        <w:outlineLvl w:val="9"/>
        <w:rPr>
          <w:rFonts w:ascii="Times New Roman" w:hAnsi="Times New Roman"/>
          <w:color w:val="auto"/>
          <w:szCs w:val="21"/>
        </w:rPr>
        <w:pPrChange w:id="936" w:author="Janusio" w:date="2018-03-20T13:16:41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both"/>
            <w:textAlignment w:val="auto"/>
            <w:outlineLvl w:val="9"/>
          </w:pPr>
        </w:pPrChange>
      </w:pPr>
      <w:r>
        <w:rPr>
          <w:rFonts w:hint="eastAsia"/>
          <w:color w:val="auto"/>
          <w:sz w:val="18"/>
          <w:szCs w:val="18"/>
          <w:lang w:val="en-US" w:eastAsia="zh-CN"/>
        </w:rPr>
        <w:t xml:space="preserve"> </w:t>
      </w:r>
      <w:del w:id="937" w:author="Janusio" w:date="2018-03-20T13:23:57Z">
        <w:r>
          <w:rPr>
            <w:rFonts w:ascii="Times New Roman" w:hAnsi="Times New Roman"/>
            <w:color w:val="auto"/>
            <w:szCs w:val="21"/>
          </w:rPr>
          <w:delText>T</w:delText>
        </w:r>
      </w:del>
      <w:ins w:id="938" w:author="Janusio" w:date="2018-03-20T13:23:54Z">
        <w:r>
          <w:rPr>
            <w:rFonts w:hint="eastAsia"/>
            <w:color w:val="auto"/>
            <w:szCs w:val="21"/>
            <w:lang w:val="en-US" w:eastAsia="zh-CN"/>
          </w:rPr>
          <w:t>目前</w:t>
        </w:r>
      </w:ins>
      <w:ins w:id="939" w:author="Janusio" w:date="2018-03-20T13:24:10Z">
        <w:r>
          <w:rPr>
            <w:rFonts w:hint="eastAsia"/>
            <w:color w:val="auto"/>
            <w:szCs w:val="21"/>
            <w:lang w:val="en-US" w:eastAsia="zh-CN"/>
          </w:rPr>
          <w:t>可信</w:t>
        </w:r>
      </w:ins>
      <w:ins w:id="940" w:author="Janusio" w:date="2018-03-20T13:24:11Z">
        <w:r>
          <w:rPr>
            <w:rFonts w:hint="eastAsia"/>
            <w:color w:val="auto"/>
            <w:szCs w:val="21"/>
            <w:lang w:val="en-US" w:eastAsia="zh-CN"/>
          </w:rPr>
          <w:t>计算</w:t>
        </w:r>
      </w:ins>
      <w:ins w:id="941" w:author="Janusio" w:date="2018-03-20T13:24:12Z">
        <w:r>
          <w:rPr>
            <w:rFonts w:hint="eastAsia"/>
            <w:color w:val="auto"/>
            <w:szCs w:val="21"/>
            <w:lang w:val="en-US" w:eastAsia="zh-CN"/>
          </w:rPr>
          <w:t>中的</w:t>
        </w:r>
      </w:ins>
      <w:ins w:id="942" w:author="Janusio" w:date="2018-03-20T13:24:13Z">
        <w:r>
          <w:rPr>
            <w:rFonts w:hint="eastAsia"/>
            <w:color w:val="auto"/>
            <w:szCs w:val="21"/>
            <w:lang w:val="en-US" w:eastAsia="zh-CN"/>
          </w:rPr>
          <w:t>可信</w:t>
        </w:r>
      </w:ins>
      <w:ins w:id="943" w:author="Janusio" w:date="2018-03-20T13:24:15Z">
        <w:r>
          <w:rPr>
            <w:rFonts w:hint="eastAsia"/>
            <w:color w:val="auto"/>
            <w:szCs w:val="21"/>
            <w:lang w:val="en-US" w:eastAsia="zh-CN"/>
          </w:rPr>
          <w:t>主要是</w:t>
        </w:r>
      </w:ins>
      <w:ins w:id="944" w:author="Janusio" w:date="2018-03-20T13:24:17Z">
        <w:r>
          <w:rPr>
            <w:rFonts w:hint="eastAsia"/>
            <w:color w:val="auto"/>
            <w:szCs w:val="21"/>
            <w:lang w:val="en-US" w:eastAsia="zh-CN"/>
          </w:rPr>
          <w:t>遵从</w:t>
        </w:r>
      </w:ins>
      <w:ins w:id="945" w:author="Janusio" w:date="2018-03-20T13:24:19Z">
        <w:r>
          <w:rPr>
            <w:rFonts w:hint="eastAsia"/>
            <w:color w:val="auto"/>
            <w:szCs w:val="21"/>
            <w:lang w:val="en-US" w:eastAsia="zh-CN"/>
          </w:rPr>
          <w:t>TCG</w:t>
        </w:r>
      </w:ins>
      <w:ins w:id="946" w:author="Janusio" w:date="2018-03-20T13:24:24Z">
        <w:r>
          <w:rPr>
            <w:rFonts w:hint="eastAsia"/>
            <w:color w:val="auto"/>
            <w:szCs w:val="21"/>
            <w:lang w:val="en-US" w:eastAsia="zh-CN"/>
          </w:rPr>
          <w:t>组织</w:t>
        </w:r>
      </w:ins>
      <w:ins w:id="947" w:author="Janusio" w:date="2018-03-20T13:24:35Z">
        <w:r>
          <w:rPr>
            <w:rFonts w:hint="eastAsia"/>
            <w:color w:val="auto"/>
            <w:szCs w:val="21"/>
            <w:lang w:val="en-US" w:eastAsia="zh-CN"/>
          </w:rPr>
          <w:t>给出</w:t>
        </w:r>
      </w:ins>
      <w:ins w:id="948" w:author="Janusio" w:date="2018-03-20T13:25:26Z">
        <w:r>
          <w:rPr>
            <w:rFonts w:hint="eastAsia"/>
            <w:color w:val="auto"/>
            <w:szCs w:val="21"/>
            <w:lang w:val="en-US" w:eastAsia="zh-CN"/>
          </w:rPr>
          <w:t>的</w:t>
        </w:r>
      </w:ins>
      <w:ins w:id="949" w:author="Janusio" w:date="2018-03-20T13:25:20Z">
        <w:r>
          <w:rPr>
            <w:rFonts w:hint="eastAsia"/>
            <w:color w:val="auto"/>
            <w:szCs w:val="21"/>
            <w:lang w:val="en-US" w:eastAsia="zh-CN"/>
          </w:rPr>
          <w:t>可信</w:t>
        </w:r>
      </w:ins>
      <w:ins w:id="950" w:author="Janusio" w:date="2018-03-20T13:25:21Z">
        <w:r>
          <w:rPr>
            <w:rFonts w:hint="eastAsia"/>
            <w:color w:val="auto"/>
            <w:szCs w:val="21"/>
            <w:lang w:val="en-US" w:eastAsia="zh-CN"/>
          </w:rPr>
          <w:t>定义</w:t>
        </w:r>
      </w:ins>
      <w:ins w:id="951" w:author="Janusio" w:date="2018-03-20T13:25:22Z">
        <w:r>
          <w:rPr>
            <w:rFonts w:hint="eastAsia"/>
            <w:color w:val="auto"/>
            <w:szCs w:val="21"/>
            <w:lang w:val="en-US" w:eastAsia="zh-CN"/>
          </w:rPr>
          <w:t>，</w:t>
        </w:r>
      </w:ins>
      <w:ins w:id="952" w:author="Janusio" w:date="2018-03-20T13:25:23Z">
        <w:r>
          <w:rPr>
            <w:rFonts w:hint="eastAsia"/>
            <w:color w:val="auto"/>
            <w:szCs w:val="21"/>
            <w:lang w:val="en-US" w:eastAsia="zh-CN"/>
          </w:rPr>
          <w:t>即</w:t>
        </w:r>
      </w:ins>
      <w:ins w:id="953" w:author="Janusio" w:date="2018-03-20T13:25:40Z">
        <w:r>
          <w:rPr>
            <w:rFonts w:hint="eastAsia"/>
            <w:color w:val="auto"/>
            <w:szCs w:val="21"/>
            <w:lang w:val="en-US" w:eastAsia="zh-CN"/>
          </w:rPr>
          <w:t>系统</w:t>
        </w:r>
      </w:ins>
      <w:ins w:id="954" w:author="Janusio" w:date="2018-03-20T13:25:42Z">
        <w:r>
          <w:rPr>
            <w:rFonts w:hint="eastAsia"/>
            <w:color w:val="auto"/>
            <w:szCs w:val="21"/>
            <w:lang w:val="en-US" w:eastAsia="zh-CN"/>
          </w:rPr>
          <w:t>在</w:t>
        </w:r>
      </w:ins>
      <w:ins w:id="955" w:author="Janusio" w:date="2018-03-20T13:25:46Z">
        <w:r>
          <w:rPr>
            <w:rFonts w:hint="eastAsia"/>
            <w:color w:val="auto"/>
            <w:szCs w:val="21"/>
            <w:lang w:val="en-US" w:eastAsia="zh-CN"/>
          </w:rPr>
          <w:t>郑体的</w:t>
        </w:r>
      </w:ins>
      <w:ins w:id="956" w:author="Janusio" w:date="2018-03-20T13:25:50Z">
        <w:r>
          <w:rPr>
            <w:rFonts w:hint="eastAsia"/>
            <w:color w:val="auto"/>
            <w:szCs w:val="21"/>
            <w:lang w:val="en-US" w:eastAsia="zh-CN"/>
          </w:rPr>
          <w:t>加载和</w:t>
        </w:r>
      </w:ins>
      <w:ins w:id="957" w:author="Janusio" w:date="2018-03-20T13:25:51Z">
        <w:r>
          <w:rPr>
            <w:rFonts w:hint="eastAsia"/>
            <w:color w:val="auto"/>
            <w:szCs w:val="21"/>
            <w:lang w:val="en-US" w:eastAsia="zh-CN"/>
          </w:rPr>
          <w:t>运行</w:t>
        </w:r>
      </w:ins>
      <w:ins w:id="958" w:author="Janusio" w:date="2018-03-20T13:25:52Z">
        <w:r>
          <w:rPr>
            <w:rFonts w:hint="eastAsia"/>
            <w:color w:val="auto"/>
            <w:szCs w:val="21"/>
            <w:lang w:val="en-US" w:eastAsia="zh-CN"/>
          </w:rPr>
          <w:t>过程中</w:t>
        </w:r>
      </w:ins>
      <w:ins w:id="959" w:author="Janusio" w:date="2018-03-20T13:25:53Z">
        <w:r>
          <w:rPr>
            <w:rFonts w:hint="eastAsia"/>
            <w:color w:val="auto"/>
            <w:szCs w:val="21"/>
            <w:lang w:val="en-US" w:eastAsia="zh-CN"/>
          </w:rPr>
          <w:t>，</w:t>
        </w:r>
      </w:ins>
      <w:ins w:id="960" w:author="Janusio" w:date="2018-03-20T13:25:37Z">
        <w:r>
          <w:rPr>
            <w:rFonts w:hint="eastAsia"/>
            <w:color w:val="auto"/>
            <w:szCs w:val="21"/>
            <w:lang w:val="en-US" w:eastAsia="zh-CN"/>
          </w:rPr>
          <w:t>特定</w:t>
        </w:r>
      </w:ins>
      <w:ins w:id="961" w:author="Janusio" w:date="2018-03-20T13:24:54Z">
        <w:r>
          <w:rPr>
            <w:rFonts w:hint="eastAsia"/>
            <w:color w:val="auto"/>
            <w:szCs w:val="21"/>
            <w:lang w:val="en-US" w:eastAsia="zh-CN"/>
          </w:rPr>
          <w:t>实体</w:t>
        </w:r>
      </w:ins>
      <w:ins w:id="962" w:author="Janusio" w:date="2018-03-20T13:24:55Z">
        <w:r>
          <w:rPr>
            <w:rFonts w:hint="eastAsia"/>
            <w:color w:val="auto"/>
            <w:szCs w:val="21"/>
            <w:lang w:val="en-US" w:eastAsia="zh-CN"/>
          </w:rPr>
          <w:t>的</w:t>
        </w:r>
      </w:ins>
      <w:ins w:id="963" w:author="Janusio" w:date="2018-03-20T13:24:56Z">
        <w:r>
          <w:rPr>
            <w:rFonts w:hint="eastAsia"/>
            <w:color w:val="auto"/>
            <w:szCs w:val="21"/>
            <w:lang w:val="en-US" w:eastAsia="zh-CN"/>
          </w:rPr>
          <w:t>行为</w:t>
        </w:r>
      </w:ins>
      <w:ins w:id="964" w:author="Janusio" w:date="2018-03-20T13:24:57Z">
        <w:r>
          <w:rPr>
            <w:rFonts w:hint="eastAsia"/>
            <w:color w:val="auto"/>
            <w:szCs w:val="21"/>
            <w:lang w:val="en-US" w:eastAsia="zh-CN"/>
          </w:rPr>
          <w:t>是否可以</w:t>
        </w:r>
      </w:ins>
      <w:ins w:id="965" w:author="Janusio" w:date="2018-03-20T13:24:58Z">
        <w:r>
          <w:rPr>
            <w:rFonts w:hint="eastAsia"/>
            <w:color w:val="auto"/>
            <w:szCs w:val="21"/>
            <w:lang w:val="en-US" w:eastAsia="zh-CN"/>
          </w:rPr>
          <w:t>达到</w:t>
        </w:r>
      </w:ins>
      <w:ins w:id="966" w:author="Janusio" w:date="2018-03-20T13:26:06Z">
        <w:r>
          <w:rPr>
            <w:rFonts w:hint="eastAsia"/>
            <w:color w:val="auto"/>
            <w:szCs w:val="21"/>
            <w:lang w:val="en-US" w:eastAsia="zh-CN"/>
          </w:rPr>
          <w:t>系统</w:t>
        </w:r>
      </w:ins>
      <w:ins w:id="967" w:author="Janusio" w:date="2018-03-20T13:24:59Z">
        <w:r>
          <w:rPr>
            <w:rFonts w:hint="eastAsia"/>
            <w:color w:val="auto"/>
            <w:szCs w:val="21"/>
            <w:lang w:val="en-US" w:eastAsia="zh-CN"/>
          </w:rPr>
          <w:t>预期的</w:t>
        </w:r>
      </w:ins>
      <w:ins w:id="968" w:author="Janusio" w:date="2018-03-20T13:25:03Z">
        <w:r>
          <w:rPr>
            <w:rFonts w:hint="eastAsia"/>
            <w:color w:val="auto"/>
            <w:szCs w:val="21"/>
            <w:lang w:val="en-US" w:eastAsia="zh-CN"/>
          </w:rPr>
          <w:t>结果</w:t>
        </w:r>
      </w:ins>
      <w:ins w:id="969" w:author="Janusio" w:date="2018-03-20T13:25:06Z">
        <w:r>
          <w:rPr>
            <w:rFonts w:hint="eastAsia"/>
            <w:color w:val="auto"/>
            <w:szCs w:val="21"/>
            <w:lang w:val="en-US" w:eastAsia="zh-CN"/>
          </w:rPr>
          <w:t>。</w:t>
        </w:r>
      </w:ins>
      <w:ins w:id="970" w:author="Janusio" w:date="2018-03-20T13:26:15Z">
        <w:r>
          <w:rPr>
            <w:rFonts w:hint="eastAsia"/>
            <w:color w:val="auto"/>
            <w:szCs w:val="21"/>
            <w:lang w:val="en-US" w:eastAsia="zh-CN"/>
          </w:rPr>
          <w:t>根据</w:t>
        </w:r>
      </w:ins>
      <w:ins w:id="971" w:author="Janusio" w:date="2018-03-20T13:26:16Z">
        <w:r>
          <w:rPr>
            <w:rFonts w:hint="eastAsia"/>
            <w:color w:val="auto"/>
            <w:szCs w:val="21"/>
            <w:lang w:val="en-US" w:eastAsia="zh-CN"/>
          </w:rPr>
          <w:t>这一</w:t>
        </w:r>
      </w:ins>
      <w:ins w:id="972" w:author="Janusio" w:date="2018-03-20T13:26:18Z">
        <w:r>
          <w:rPr>
            <w:rFonts w:hint="eastAsia"/>
            <w:color w:val="auto"/>
            <w:szCs w:val="21"/>
            <w:lang w:val="en-US" w:eastAsia="zh-CN"/>
          </w:rPr>
          <w:t>定义</w:t>
        </w:r>
      </w:ins>
      <w:ins w:id="973" w:author="Janusio" w:date="2018-03-20T13:26:20Z">
        <w:r>
          <w:rPr>
            <w:rFonts w:hint="eastAsia"/>
            <w:color w:val="auto"/>
            <w:szCs w:val="21"/>
            <w:lang w:val="en-US" w:eastAsia="zh-CN"/>
          </w:rPr>
          <w:t>，</w:t>
        </w:r>
      </w:ins>
      <w:ins w:id="974" w:author="Janusio" w:date="2018-03-20T13:26:22Z">
        <w:r>
          <w:rPr>
            <w:rFonts w:hint="eastAsia"/>
            <w:color w:val="auto"/>
            <w:szCs w:val="21"/>
            <w:lang w:val="en-US" w:eastAsia="zh-CN"/>
          </w:rPr>
          <w:t>完整性</w:t>
        </w:r>
      </w:ins>
      <w:ins w:id="975" w:author="Janusio" w:date="2018-03-20T13:26:24Z">
        <w:r>
          <w:rPr>
            <w:rFonts w:hint="eastAsia"/>
            <w:color w:val="auto"/>
            <w:szCs w:val="21"/>
            <w:lang w:val="en-US" w:eastAsia="zh-CN"/>
          </w:rPr>
          <w:t>度量</w:t>
        </w:r>
      </w:ins>
      <w:ins w:id="976" w:author="Janusio" w:date="2018-03-20T13:26:28Z">
        <w:r>
          <w:rPr>
            <w:rFonts w:hint="eastAsia"/>
            <w:color w:val="auto"/>
            <w:szCs w:val="21"/>
            <w:lang w:val="en-US" w:eastAsia="zh-CN"/>
          </w:rPr>
          <w:t>的</w:t>
        </w:r>
      </w:ins>
      <w:ins w:id="977" w:author="Janusio" w:date="2018-03-20T13:26:29Z">
        <w:r>
          <w:rPr>
            <w:rFonts w:hint="eastAsia"/>
            <w:color w:val="auto"/>
            <w:szCs w:val="21"/>
            <w:lang w:val="en-US" w:eastAsia="zh-CN"/>
          </w:rPr>
          <w:t>方案</w:t>
        </w:r>
      </w:ins>
      <w:ins w:id="978" w:author="Janusio" w:date="2018-03-20T13:26:30Z">
        <w:r>
          <w:rPr>
            <w:rFonts w:hint="eastAsia"/>
            <w:color w:val="auto"/>
            <w:szCs w:val="21"/>
            <w:lang w:val="en-US" w:eastAsia="zh-CN"/>
          </w:rPr>
          <w:t>就</w:t>
        </w:r>
      </w:ins>
      <w:ins w:id="979" w:author="Janusio" w:date="2018-03-20T13:26:31Z">
        <w:r>
          <w:rPr>
            <w:rFonts w:hint="eastAsia"/>
            <w:color w:val="auto"/>
            <w:szCs w:val="21"/>
            <w:lang w:val="en-US" w:eastAsia="zh-CN"/>
          </w:rPr>
          <w:t>可以</w:t>
        </w:r>
      </w:ins>
      <w:ins w:id="980" w:author="Janusio" w:date="2018-03-20T13:26:34Z">
        <w:r>
          <w:rPr>
            <w:rFonts w:hint="eastAsia"/>
            <w:color w:val="auto"/>
            <w:szCs w:val="21"/>
            <w:lang w:val="en-US" w:eastAsia="zh-CN"/>
          </w:rPr>
          <w:t>被</w:t>
        </w:r>
      </w:ins>
      <w:ins w:id="981" w:author="Janusio" w:date="2018-03-20T13:26:37Z">
        <w:r>
          <w:rPr>
            <w:rFonts w:hint="eastAsia"/>
            <w:color w:val="auto"/>
            <w:szCs w:val="21"/>
            <w:lang w:val="en-US" w:eastAsia="zh-CN"/>
          </w:rPr>
          <w:t>规范</w:t>
        </w:r>
      </w:ins>
      <w:ins w:id="982" w:author="Janusio" w:date="2018-03-20T13:26:38Z">
        <w:r>
          <w:rPr>
            <w:rFonts w:hint="eastAsia"/>
            <w:color w:val="auto"/>
            <w:szCs w:val="21"/>
            <w:lang w:val="en-US" w:eastAsia="zh-CN"/>
          </w:rPr>
          <w:t>为</w:t>
        </w:r>
      </w:ins>
      <w:ins w:id="983" w:author="Janusio" w:date="2018-03-20T13:26:40Z">
        <w:r>
          <w:rPr>
            <w:rFonts w:hint="eastAsia"/>
            <w:color w:val="auto"/>
            <w:szCs w:val="21"/>
            <w:lang w:val="en-US" w:eastAsia="zh-CN"/>
          </w:rPr>
          <w:t>系统</w:t>
        </w:r>
      </w:ins>
      <w:ins w:id="984" w:author="Janusio" w:date="2018-03-20T13:26:41Z">
        <w:r>
          <w:rPr>
            <w:rFonts w:hint="eastAsia"/>
            <w:color w:val="auto"/>
            <w:szCs w:val="21"/>
            <w:lang w:val="en-US" w:eastAsia="zh-CN"/>
          </w:rPr>
          <w:t>组件</w:t>
        </w:r>
      </w:ins>
      <w:ins w:id="985" w:author="Janusio" w:date="2018-03-20T13:26:43Z">
        <w:r>
          <w:rPr>
            <w:rFonts w:hint="eastAsia"/>
            <w:color w:val="auto"/>
            <w:szCs w:val="21"/>
            <w:lang w:val="en-US" w:eastAsia="zh-CN"/>
          </w:rPr>
          <w:t>运行</w:t>
        </w:r>
      </w:ins>
      <w:ins w:id="986" w:author="Janusio" w:date="2018-03-20T13:26:44Z">
        <w:r>
          <w:rPr>
            <w:rFonts w:hint="eastAsia"/>
            <w:color w:val="auto"/>
            <w:szCs w:val="21"/>
            <w:lang w:val="en-US" w:eastAsia="zh-CN"/>
          </w:rPr>
          <w:t>前</w:t>
        </w:r>
      </w:ins>
      <w:ins w:id="987" w:author="Janusio" w:date="2018-03-20T13:26:50Z">
        <w:r>
          <w:rPr>
            <w:rFonts w:hint="eastAsia"/>
            <w:color w:val="auto"/>
            <w:szCs w:val="21"/>
            <w:lang w:val="en-US" w:eastAsia="zh-CN"/>
          </w:rPr>
          <w:t>需要</w:t>
        </w:r>
      </w:ins>
      <w:ins w:id="988" w:author="Janusio" w:date="2018-03-20T13:26:51Z">
        <w:r>
          <w:rPr>
            <w:rFonts w:hint="eastAsia"/>
            <w:color w:val="auto"/>
            <w:szCs w:val="21"/>
            <w:lang w:val="en-US" w:eastAsia="zh-CN"/>
          </w:rPr>
          <w:t>进行</w:t>
        </w:r>
      </w:ins>
      <w:ins w:id="989" w:author="Janusio" w:date="2018-03-20T13:26:52Z">
        <w:r>
          <w:rPr>
            <w:rFonts w:hint="eastAsia"/>
            <w:color w:val="auto"/>
            <w:szCs w:val="21"/>
            <w:lang w:val="en-US" w:eastAsia="zh-CN"/>
          </w:rPr>
          <w:t>可信度量</w:t>
        </w:r>
      </w:ins>
      <w:ins w:id="990" w:author="Janusio" w:date="2018-03-20T13:26:53Z">
        <w:r>
          <w:rPr>
            <w:rFonts w:hint="eastAsia"/>
            <w:color w:val="auto"/>
            <w:szCs w:val="21"/>
            <w:lang w:val="en-US" w:eastAsia="zh-CN"/>
          </w:rPr>
          <w:t>，</w:t>
        </w:r>
      </w:ins>
      <w:ins w:id="991" w:author="Janusio" w:date="2018-03-20T13:26:54Z">
        <w:r>
          <w:rPr>
            <w:rFonts w:hint="eastAsia"/>
            <w:color w:val="auto"/>
            <w:szCs w:val="21"/>
            <w:lang w:val="en-US" w:eastAsia="zh-CN"/>
          </w:rPr>
          <w:t>如果</w:t>
        </w:r>
      </w:ins>
      <w:ins w:id="992" w:author="Janusio" w:date="2018-03-20T13:26:55Z">
        <w:r>
          <w:rPr>
            <w:rFonts w:hint="eastAsia"/>
            <w:color w:val="auto"/>
            <w:szCs w:val="21"/>
            <w:lang w:val="en-US" w:eastAsia="zh-CN"/>
          </w:rPr>
          <w:t>和</w:t>
        </w:r>
      </w:ins>
      <w:ins w:id="993" w:author="Janusio" w:date="2018-03-20T13:26:57Z">
        <w:r>
          <w:rPr>
            <w:rFonts w:hint="eastAsia"/>
            <w:color w:val="auto"/>
            <w:szCs w:val="21"/>
            <w:lang w:val="en-US" w:eastAsia="zh-CN"/>
          </w:rPr>
          <w:t>预期</w:t>
        </w:r>
      </w:ins>
      <w:ins w:id="994" w:author="Janusio" w:date="2018-03-20T13:26:58Z">
        <w:r>
          <w:rPr>
            <w:rFonts w:hint="eastAsia"/>
            <w:color w:val="auto"/>
            <w:szCs w:val="21"/>
            <w:lang w:val="en-US" w:eastAsia="zh-CN"/>
          </w:rPr>
          <w:t>的</w:t>
        </w:r>
      </w:ins>
      <w:ins w:id="995" w:author="Janusio" w:date="2018-03-20T13:26:59Z">
        <w:r>
          <w:rPr>
            <w:rFonts w:hint="eastAsia"/>
            <w:color w:val="auto"/>
            <w:szCs w:val="21"/>
            <w:lang w:val="en-US" w:eastAsia="zh-CN"/>
          </w:rPr>
          <w:t>结果</w:t>
        </w:r>
      </w:ins>
      <w:ins w:id="996" w:author="Janusio" w:date="2018-03-20T13:27:02Z">
        <w:r>
          <w:rPr>
            <w:rFonts w:hint="eastAsia"/>
            <w:color w:val="auto"/>
            <w:szCs w:val="21"/>
            <w:lang w:val="en-US" w:eastAsia="zh-CN"/>
          </w:rPr>
          <w:t>一致</w:t>
        </w:r>
      </w:ins>
      <w:ins w:id="997" w:author="Janusio" w:date="2018-03-20T13:27:03Z">
        <w:r>
          <w:rPr>
            <w:rFonts w:hint="eastAsia"/>
            <w:color w:val="auto"/>
            <w:szCs w:val="21"/>
            <w:lang w:val="en-US" w:eastAsia="zh-CN"/>
          </w:rPr>
          <w:t>的</w:t>
        </w:r>
      </w:ins>
      <w:ins w:id="998" w:author="Janusio" w:date="2018-03-20T13:27:04Z">
        <w:r>
          <w:rPr>
            <w:rFonts w:hint="eastAsia"/>
            <w:color w:val="auto"/>
            <w:szCs w:val="21"/>
            <w:lang w:val="en-US" w:eastAsia="zh-CN"/>
          </w:rPr>
          <w:t>话</w:t>
        </w:r>
      </w:ins>
      <w:ins w:id="999" w:author="Janusio" w:date="2018-03-20T13:27:07Z">
        <w:r>
          <w:rPr>
            <w:rFonts w:hint="eastAsia"/>
            <w:color w:val="auto"/>
            <w:szCs w:val="21"/>
            <w:lang w:val="en-US" w:eastAsia="zh-CN"/>
          </w:rPr>
          <w:t>才可以</w:t>
        </w:r>
      </w:ins>
      <w:ins w:id="1000" w:author="Janusio" w:date="2018-03-20T13:27:08Z">
        <w:r>
          <w:rPr>
            <w:rFonts w:hint="eastAsia"/>
            <w:color w:val="auto"/>
            <w:szCs w:val="21"/>
            <w:lang w:val="en-US" w:eastAsia="zh-CN"/>
          </w:rPr>
          <w:t>进行</w:t>
        </w:r>
      </w:ins>
      <w:ins w:id="1001" w:author="Janusio" w:date="2018-03-20T13:27:14Z">
        <w:r>
          <w:rPr>
            <w:rFonts w:hint="eastAsia"/>
            <w:color w:val="auto"/>
            <w:szCs w:val="21"/>
            <w:lang w:val="en-US" w:eastAsia="zh-CN"/>
          </w:rPr>
          <w:t>被</w:t>
        </w:r>
      </w:ins>
      <w:ins w:id="1002" w:author="Janusio" w:date="2018-03-20T13:27:15Z">
        <w:r>
          <w:rPr>
            <w:rFonts w:hint="eastAsia"/>
            <w:color w:val="auto"/>
            <w:szCs w:val="21"/>
            <w:lang w:val="en-US" w:eastAsia="zh-CN"/>
          </w:rPr>
          <w:t>系统</w:t>
        </w:r>
      </w:ins>
      <w:ins w:id="1003" w:author="Janusio" w:date="2018-03-20T13:27:17Z">
        <w:r>
          <w:rPr>
            <w:rFonts w:hint="eastAsia"/>
            <w:color w:val="auto"/>
            <w:szCs w:val="21"/>
            <w:lang w:val="en-US" w:eastAsia="zh-CN"/>
          </w:rPr>
          <w:t>整体</w:t>
        </w:r>
      </w:ins>
      <w:ins w:id="1004" w:author="Janusio" w:date="2018-03-20T13:27:19Z">
        <w:r>
          <w:rPr>
            <w:rFonts w:hint="eastAsia"/>
            <w:color w:val="auto"/>
            <w:szCs w:val="21"/>
            <w:lang w:val="en-US" w:eastAsia="zh-CN"/>
          </w:rPr>
          <w:t>所信任，</w:t>
        </w:r>
      </w:ins>
      <w:ins w:id="1005" w:author="Janusio" w:date="2018-03-20T13:27:28Z">
        <w:r>
          <w:rPr>
            <w:rFonts w:hint="eastAsia"/>
            <w:color w:val="auto"/>
            <w:szCs w:val="21"/>
            <w:lang w:val="en-US" w:eastAsia="zh-CN"/>
          </w:rPr>
          <w:t>以及</w:t>
        </w:r>
      </w:ins>
      <w:ins w:id="1006" w:author="Janusio" w:date="2018-03-20T13:27:31Z">
        <w:r>
          <w:rPr>
            <w:rFonts w:hint="eastAsia"/>
            <w:color w:val="auto"/>
            <w:szCs w:val="21"/>
            <w:lang w:val="en-US" w:eastAsia="zh-CN"/>
          </w:rPr>
          <w:t>系统</w:t>
        </w:r>
      </w:ins>
      <w:ins w:id="1007" w:author="Janusio" w:date="2018-03-20T13:27:35Z">
        <w:r>
          <w:rPr>
            <w:rFonts w:hint="eastAsia"/>
            <w:color w:val="auto"/>
            <w:szCs w:val="21"/>
            <w:lang w:val="en-US" w:eastAsia="zh-CN"/>
          </w:rPr>
          <w:t>控制权</w:t>
        </w:r>
      </w:ins>
      <w:ins w:id="1008" w:author="Janusio" w:date="2018-03-20T13:27:36Z">
        <w:r>
          <w:rPr>
            <w:rFonts w:hint="eastAsia"/>
            <w:color w:val="auto"/>
            <w:szCs w:val="21"/>
            <w:lang w:val="en-US" w:eastAsia="zh-CN"/>
          </w:rPr>
          <w:t>的</w:t>
        </w:r>
      </w:ins>
      <w:ins w:id="1009" w:author="Janusio" w:date="2018-03-20T13:27:37Z">
        <w:r>
          <w:rPr>
            <w:rFonts w:hint="eastAsia"/>
            <w:color w:val="auto"/>
            <w:szCs w:val="21"/>
            <w:lang w:val="en-US" w:eastAsia="zh-CN"/>
          </w:rPr>
          <w:t>转移。</w:t>
        </w:r>
      </w:ins>
      <w:del w:id="1010" w:author="Janusio" w:date="2018-03-20T13:27:45Z">
        <w:r>
          <w:rPr>
            <w:rFonts w:ascii="Times New Roman" w:hAnsi="Times New Roman"/>
            <w:color w:val="auto"/>
            <w:szCs w:val="21"/>
          </w:rPr>
          <w:delText>CG 组织从实体行为预期性角度给出可信的定义，并采用装载前度量的方案，给出了信任链传递和控制权转移的过程</w:delText>
        </w:r>
      </w:del>
      <w:r>
        <w:rPr>
          <w:rFonts w:hint="eastAsia"/>
          <w:color w:val="auto"/>
          <w:szCs w:val="21"/>
          <w:vertAlign w:val="superscript"/>
          <w:lang w:val="en-US" w:eastAsia="zh-CN"/>
        </w:rPr>
        <w:t>[</w:t>
      </w:r>
      <w:del w:id="1011" w:author="Janusio" w:date="2018-03-20T13:20:02Z">
        <w:r>
          <w:rPr>
            <w:rFonts w:hint="eastAsia"/>
            <w:color w:val="auto"/>
            <w:szCs w:val="21"/>
            <w:vertAlign w:val="superscript"/>
            <w:lang w:val="en-US" w:eastAsia="zh-CN"/>
          </w:rPr>
          <w:delText>19</w:delText>
        </w:r>
      </w:del>
      <w:ins w:id="1012" w:author="Janusio" w:date="2018-03-20T13:20:02Z">
        <w:r>
          <w:rPr>
            <w:rFonts w:hint="eastAsia"/>
            <w:color w:val="auto"/>
            <w:szCs w:val="21"/>
            <w:vertAlign w:val="superscript"/>
            <w:lang w:val="en-US" w:eastAsia="zh-CN"/>
          </w:rPr>
          <w:t>27</w:t>
        </w:r>
      </w:ins>
      <w:r>
        <w:rPr>
          <w:rFonts w:hint="eastAsia"/>
          <w:color w:val="auto"/>
          <w:szCs w:val="21"/>
          <w:vertAlign w:val="superscript"/>
          <w:lang w:val="en-US" w:eastAsia="zh-CN"/>
        </w:rPr>
        <w:t>]</w:t>
      </w:r>
      <w:r>
        <w:rPr>
          <w:rFonts w:ascii="Times New Roman" w:hAnsi="Times New Roman"/>
          <w:color w:val="auto"/>
          <w:szCs w:val="21"/>
        </w:rPr>
        <w:t>。</w:t>
      </w:r>
      <w:ins w:id="1013" w:author="Janusio" w:date="2018-03-20T13:28:38Z">
        <w:r>
          <w:rPr>
            <w:rFonts w:hint="eastAsia"/>
            <w:color w:val="auto"/>
            <w:szCs w:val="21"/>
            <w:lang w:val="en-US" w:eastAsia="zh-CN"/>
          </w:rPr>
          <w:t>并且，</w:t>
        </w:r>
      </w:ins>
      <w:ins w:id="1014" w:author="Janusio" w:date="2018-03-20T13:28:41Z">
        <w:r>
          <w:rPr>
            <w:rFonts w:hint="eastAsia"/>
            <w:color w:val="auto"/>
            <w:szCs w:val="21"/>
            <w:lang w:val="en-US" w:eastAsia="zh-CN"/>
          </w:rPr>
          <w:t>云计算</w:t>
        </w:r>
      </w:ins>
      <w:ins w:id="1015" w:author="Janusio" w:date="2018-03-20T13:28:42Z">
        <w:r>
          <w:rPr>
            <w:rFonts w:hint="eastAsia"/>
            <w:color w:val="auto"/>
            <w:szCs w:val="21"/>
            <w:lang w:val="en-US" w:eastAsia="zh-CN"/>
          </w:rPr>
          <w:t>环境下的</w:t>
        </w:r>
      </w:ins>
      <w:ins w:id="1016" w:author="Janusio" w:date="2018-03-20T13:28:45Z">
        <w:r>
          <w:rPr>
            <w:rFonts w:hint="eastAsia"/>
            <w:color w:val="auto"/>
            <w:szCs w:val="21"/>
            <w:lang w:val="en-US" w:eastAsia="zh-CN"/>
          </w:rPr>
          <w:t>TVP的</w:t>
        </w:r>
      </w:ins>
      <w:ins w:id="1017" w:author="Janusio" w:date="2018-03-20T13:28:46Z">
        <w:r>
          <w:rPr>
            <w:rFonts w:hint="eastAsia"/>
            <w:color w:val="auto"/>
            <w:szCs w:val="21"/>
            <w:lang w:val="en-US" w:eastAsia="zh-CN"/>
          </w:rPr>
          <w:t>信任链模型</w:t>
        </w:r>
      </w:ins>
      <w:ins w:id="1018" w:author="Janusio" w:date="2018-03-20T13:28:47Z">
        <w:r>
          <w:rPr>
            <w:rFonts w:hint="eastAsia"/>
            <w:color w:val="auto"/>
            <w:szCs w:val="21"/>
            <w:lang w:val="en-US" w:eastAsia="zh-CN"/>
          </w:rPr>
          <w:t>也</w:t>
        </w:r>
      </w:ins>
      <w:ins w:id="1019" w:author="Janusio" w:date="2018-03-20T13:28:50Z">
        <w:r>
          <w:rPr>
            <w:rFonts w:hint="eastAsia"/>
            <w:color w:val="auto"/>
            <w:szCs w:val="21"/>
            <w:lang w:val="en-US" w:eastAsia="zh-CN"/>
          </w:rPr>
          <w:t>在</w:t>
        </w:r>
      </w:ins>
      <w:ins w:id="1020" w:author="Janusio" w:date="2018-03-20T13:28:51Z">
        <w:r>
          <w:rPr>
            <w:rFonts w:hint="eastAsia"/>
            <w:color w:val="auto"/>
            <w:szCs w:val="21"/>
            <w:lang w:val="en-US" w:eastAsia="zh-CN"/>
          </w:rPr>
          <w:t>整体</w:t>
        </w:r>
      </w:ins>
      <w:ins w:id="1021" w:author="Janusio" w:date="2018-03-20T13:28:52Z">
        <w:r>
          <w:rPr>
            <w:rFonts w:hint="eastAsia"/>
            <w:color w:val="auto"/>
            <w:szCs w:val="21"/>
            <w:lang w:val="en-US" w:eastAsia="zh-CN"/>
          </w:rPr>
          <w:t>上与</w:t>
        </w:r>
      </w:ins>
      <w:ins w:id="1022" w:author="Janusio" w:date="2018-03-20T13:28:54Z">
        <w:r>
          <w:rPr>
            <w:rFonts w:hint="eastAsia"/>
            <w:color w:val="auto"/>
            <w:szCs w:val="21"/>
            <w:lang w:val="en-US" w:eastAsia="zh-CN"/>
          </w:rPr>
          <w:t>普通可信</w:t>
        </w:r>
      </w:ins>
      <w:ins w:id="1023" w:author="Janusio" w:date="2018-03-20T13:28:55Z">
        <w:r>
          <w:rPr>
            <w:rFonts w:hint="eastAsia"/>
            <w:color w:val="auto"/>
            <w:szCs w:val="21"/>
            <w:lang w:val="en-US" w:eastAsia="zh-CN"/>
          </w:rPr>
          <w:t>计算</w:t>
        </w:r>
      </w:ins>
      <w:ins w:id="1024" w:author="Janusio" w:date="2018-03-20T13:28:57Z">
        <w:r>
          <w:rPr>
            <w:rFonts w:hint="eastAsia"/>
            <w:color w:val="auto"/>
            <w:szCs w:val="21"/>
            <w:lang w:val="en-US" w:eastAsia="zh-CN"/>
          </w:rPr>
          <w:t>平台</w:t>
        </w:r>
      </w:ins>
      <w:ins w:id="1025" w:author="Janusio" w:date="2018-03-20T13:28:59Z">
        <w:r>
          <w:rPr>
            <w:rFonts w:hint="eastAsia"/>
            <w:color w:val="auto"/>
            <w:szCs w:val="21"/>
            <w:lang w:val="en-US" w:eastAsia="zh-CN"/>
          </w:rPr>
          <w:t>类似</w:t>
        </w:r>
      </w:ins>
      <w:ins w:id="1026" w:author="Janusio" w:date="2018-03-20T13:29:00Z">
        <w:r>
          <w:rPr>
            <w:rFonts w:hint="eastAsia"/>
            <w:color w:val="auto"/>
            <w:szCs w:val="21"/>
            <w:lang w:val="en-US" w:eastAsia="zh-CN"/>
          </w:rPr>
          <w:t>，</w:t>
        </w:r>
      </w:ins>
      <w:ins w:id="1027" w:author="Janusio" w:date="2018-03-20T13:29:04Z">
        <w:r>
          <w:rPr>
            <w:rFonts w:hint="eastAsia"/>
            <w:color w:val="auto"/>
            <w:szCs w:val="21"/>
            <w:lang w:val="en-US" w:eastAsia="zh-CN"/>
          </w:rPr>
          <w:t>不仅需要</w:t>
        </w:r>
      </w:ins>
      <w:ins w:id="1028" w:author="Janusio" w:date="2018-03-20T13:29:06Z">
        <w:r>
          <w:rPr>
            <w:rFonts w:hint="eastAsia"/>
            <w:color w:val="auto"/>
            <w:szCs w:val="21"/>
            <w:lang w:val="en-US" w:eastAsia="zh-CN"/>
          </w:rPr>
          <w:t>保证</w:t>
        </w:r>
      </w:ins>
      <w:ins w:id="1029" w:author="Janusio" w:date="2018-03-20T13:29:08Z">
        <w:r>
          <w:rPr>
            <w:rFonts w:hint="eastAsia"/>
            <w:color w:val="auto"/>
            <w:szCs w:val="21"/>
            <w:lang w:val="en-US" w:eastAsia="zh-CN"/>
          </w:rPr>
          <w:t>底层</w:t>
        </w:r>
      </w:ins>
      <w:ins w:id="1030" w:author="Janusio" w:date="2018-03-20T13:29:09Z">
        <w:r>
          <w:rPr>
            <w:rFonts w:hint="eastAsia"/>
            <w:color w:val="auto"/>
            <w:szCs w:val="21"/>
            <w:lang w:val="en-US" w:eastAsia="zh-CN"/>
          </w:rPr>
          <w:t>物理</w:t>
        </w:r>
      </w:ins>
      <w:ins w:id="1031" w:author="Janusio" w:date="2018-03-20T13:29:11Z">
        <w:r>
          <w:rPr>
            <w:rFonts w:hint="eastAsia"/>
            <w:color w:val="auto"/>
            <w:szCs w:val="21"/>
            <w:lang w:val="en-US" w:eastAsia="zh-CN"/>
          </w:rPr>
          <w:t>平台</w:t>
        </w:r>
      </w:ins>
      <w:ins w:id="1032" w:author="Janusio" w:date="2018-03-20T13:29:12Z">
        <w:r>
          <w:rPr>
            <w:rFonts w:hint="eastAsia"/>
            <w:color w:val="auto"/>
            <w:szCs w:val="21"/>
            <w:lang w:val="en-US" w:eastAsia="zh-CN"/>
          </w:rPr>
          <w:t>能够</w:t>
        </w:r>
      </w:ins>
      <w:ins w:id="1033" w:author="Janusio" w:date="2018-03-20T13:29:13Z">
        <w:r>
          <w:rPr>
            <w:rFonts w:hint="eastAsia"/>
            <w:color w:val="auto"/>
            <w:szCs w:val="21"/>
            <w:lang w:val="en-US" w:eastAsia="zh-CN"/>
          </w:rPr>
          <w:t>按照</w:t>
        </w:r>
      </w:ins>
      <w:ins w:id="1034" w:author="Janusio" w:date="2018-03-20T13:29:16Z">
        <w:r>
          <w:rPr>
            <w:rFonts w:hint="eastAsia"/>
            <w:color w:val="auto"/>
            <w:szCs w:val="21"/>
            <w:lang w:val="en-US" w:eastAsia="zh-CN"/>
          </w:rPr>
          <w:t>原有的</w:t>
        </w:r>
      </w:ins>
      <w:ins w:id="1035" w:author="Janusio" w:date="2018-03-20T13:29:17Z">
        <w:r>
          <w:rPr>
            <w:rFonts w:hint="eastAsia"/>
            <w:color w:val="auto"/>
            <w:szCs w:val="21"/>
            <w:lang w:val="en-US" w:eastAsia="zh-CN"/>
          </w:rPr>
          <w:t>方式</w:t>
        </w:r>
      </w:ins>
      <w:ins w:id="1036" w:author="Janusio" w:date="2018-03-20T13:29:47Z">
        <w:r>
          <w:rPr>
            <w:rFonts w:hint="eastAsia"/>
            <w:color w:val="auto"/>
            <w:szCs w:val="21"/>
            <w:lang w:val="en-US" w:eastAsia="zh-CN"/>
          </w:rPr>
          <w:t>基于</w:t>
        </w:r>
      </w:ins>
      <w:ins w:id="1037" w:author="Janusio" w:date="2018-03-20T13:29:50Z">
        <w:r>
          <w:rPr>
            <w:rFonts w:hint="eastAsia"/>
            <w:color w:val="auto"/>
            <w:szCs w:val="21"/>
            <w:lang w:val="en-US" w:eastAsia="zh-CN"/>
          </w:rPr>
          <w:t>硬件</w:t>
        </w:r>
      </w:ins>
      <w:ins w:id="1038" w:author="Janusio" w:date="2018-03-20T13:29:52Z">
        <w:r>
          <w:rPr>
            <w:rFonts w:hint="eastAsia"/>
            <w:color w:val="auto"/>
            <w:szCs w:val="21"/>
            <w:lang w:val="en-US" w:eastAsia="zh-CN"/>
          </w:rPr>
          <w:t>可信根</w:t>
        </w:r>
      </w:ins>
      <w:ins w:id="1039" w:author="Janusio" w:date="2018-03-20T13:29:17Z">
        <w:r>
          <w:rPr>
            <w:rFonts w:hint="eastAsia"/>
            <w:color w:val="auto"/>
            <w:szCs w:val="21"/>
            <w:lang w:val="en-US" w:eastAsia="zh-CN"/>
          </w:rPr>
          <w:t>进</w:t>
        </w:r>
      </w:ins>
      <w:ins w:id="1040" w:author="Janusio" w:date="2018-03-20T13:29:20Z">
        <w:r>
          <w:rPr>
            <w:rFonts w:hint="eastAsia"/>
            <w:color w:val="auto"/>
            <w:szCs w:val="21"/>
            <w:lang w:val="en-US" w:eastAsia="zh-CN"/>
          </w:rPr>
          <w:t>行</w:t>
        </w:r>
      </w:ins>
      <w:ins w:id="1041" w:author="Janusio" w:date="2018-03-20T13:29:21Z">
        <w:r>
          <w:rPr>
            <w:rFonts w:hint="eastAsia"/>
            <w:color w:val="auto"/>
            <w:szCs w:val="21"/>
            <w:lang w:val="en-US" w:eastAsia="zh-CN"/>
          </w:rPr>
          <w:t>信任</w:t>
        </w:r>
      </w:ins>
      <w:ins w:id="1042" w:author="Janusio" w:date="2018-03-20T13:29:23Z">
        <w:r>
          <w:rPr>
            <w:rFonts w:hint="eastAsia"/>
            <w:color w:val="auto"/>
            <w:szCs w:val="21"/>
            <w:lang w:val="en-US" w:eastAsia="zh-CN"/>
          </w:rPr>
          <w:t>链</w:t>
        </w:r>
      </w:ins>
      <w:ins w:id="1043" w:author="Janusio" w:date="2018-03-20T13:29:24Z">
        <w:r>
          <w:rPr>
            <w:rFonts w:hint="eastAsia"/>
            <w:color w:val="auto"/>
            <w:szCs w:val="21"/>
            <w:lang w:val="en-US" w:eastAsia="zh-CN"/>
          </w:rPr>
          <w:t>构建</w:t>
        </w:r>
      </w:ins>
      <w:ins w:id="1044" w:author="Janusio" w:date="2018-03-20T13:29:25Z">
        <w:r>
          <w:rPr>
            <w:rFonts w:hint="eastAsia"/>
            <w:color w:val="auto"/>
            <w:szCs w:val="21"/>
            <w:lang w:val="en-US" w:eastAsia="zh-CN"/>
          </w:rPr>
          <w:t>，</w:t>
        </w:r>
      </w:ins>
      <w:ins w:id="1045" w:author="Janusio" w:date="2018-03-20T13:29:26Z">
        <w:r>
          <w:rPr>
            <w:rFonts w:hint="eastAsia"/>
            <w:color w:val="auto"/>
            <w:szCs w:val="21"/>
            <w:lang w:val="en-US" w:eastAsia="zh-CN"/>
          </w:rPr>
          <w:t>也</w:t>
        </w:r>
      </w:ins>
      <w:ins w:id="1046" w:author="Janusio" w:date="2018-03-20T13:29:27Z">
        <w:r>
          <w:rPr>
            <w:rFonts w:hint="eastAsia"/>
            <w:color w:val="auto"/>
            <w:szCs w:val="21"/>
            <w:lang w:val="en-US" w:eastAsia="zh-CN"/>
          </w:rPr>
          <w:t>要</w:t>
        </w:r>
      </w:ins>
      <w:ins w:id="1047" w:author="Janusio" w:date="2018-03-20T13:29:28Z">
        <w:r>
          <w:rPr>
            <w:rFonts w:hint="eastAsia"/>
            <w:color w:val="auto"/>
            <w:szCs w:val="21"/>
            <w:lang w:val="en-US" w:eastAsia="zh-CN"/>
          </w:rPr>
          <w:t>保证</w:t>
        </w:r>
      </w:ins>
      <w:ins w:id="1048" w:author="Janusio" w:date="2018-03-20T13:29:31Z">
        <w:r>
          <w:rPr>
            <w:rFonts w:hint="eastAsia"/>
            <w:color w:val="auto"/>
            <w:szCs w:val="21"/>
            <w:lang w:val="en-US" w:eastAsia="zh-CN"/>
          </w:rPr>
          <w:t>虚拟机</w:t>
        </w:r>
      </w:ins>
      <w:ins w:id="1049" w:author="Janusio" w:date="2018-03-20T13:29:38Z">
        <w:r>
          <w:rPr>
            <w:rFonts w:hint="eastAsia"/>
            <w:color w:val="auto"/>
            <w:szCs w:val="21"/>
            <w:lang w:val="en-US" w:eastAsia="zh-CN"/>
          </w:rPr>
          <w:t>能够</w:t>
        </w:r>
      </w:ins>
      <w:ins w:id="1050" w:author="Janusio" w:date="2018-03-20T13:29:57Z">
        <w:r>
          <w:rPr>
            <w:rFonts w:hint="eastAsia"/>
            <w:color w:val="auto"/>
            <w:szCs w:val="21"/>
            <w:lang w:val="en-US" w:eastAsia="zh-CN"/>
          </w:rPr>
          <w:t>基于虚拟</w:t>
        </w:r>
      </w:ins>
      <w:ins w:id="1051" w:author="Janusio" w:date="2018-03-20T13:29:59Z">
        <w:r>
          <w:rPr>
            <w:rFonts w:hint="eastAsia"/>
            <w:color w:val="auto"/>
            <w:szCs w:val="21"/>
            <w:lang w:val="en-US" w:eastAsia="zh-CN"/>
          </w:rPr>
          <w:t>可信根</w:t>
        </w:r>
      </w:ins>
      <w:ins w:id="1052" w:author="Janusio" w:date="2018-03-20T13:30:00Z">
        <w:r>
          <w:rPr>
            <w:rFonts w:hint="eastAsia"/>
            <w:color w:val="auto"/>
            <w:szCs w:val="21"/>
            <w:lang w:val="en-US" w:eastAsia="zh-CN"/>
          </w:rPr>
          <w:t>进行</w:t>
        </w:r>
      </w:ins>
      <w:ins w:id="1053" w:author="Janusio" w:date="2018-03-20T13:30:01Z">
        <w:r>
          <w:rPr>
            <w:rFonts w:hint="eastAsia"/>
            <w:color w:val="auto"/>
            <w:szCs w:val="21"/>
            <w:lang w:val="en-US" w:eastAsia="zh-CN"/>
          </w:rPr>
          <w:t>可信</w:t>
        </w:r>
      </w:ins>
      <w:ins w:id="1054" w:author="Janusio" w:date="2018-03-20T13:30:02Z">
        <w:r>
          <w:rPr>
            <w:rFonts w:hint="eastAsia"/>
            <w:color w:val="auto"/>
            <w:szCs w:val="21"/>
            <w:lang w:val="en-US" w:eastAsia="zh-CN"/>
          </w:rPr>
          <w:t>度量</w:t>
        </w:r>
      </w:ins>
      <w:ins w:id="1055" w:author="Janusio" w:date="2018-03-20T13:30:03Z">
        <w:r>
          <w:rPr>
            <w:rFonts w:hint="eastAsia"/>
            <w:color w:val="auto"/>
            <w:szCs w:val="21"/>
            <w:lang w:val="en-US" w:eastAsia="zh-CN"/>
          </w:rPr>
          <w:t>。</w:t>
        </w:r>
      </w:ins>
      <w:ins w:id="1056" w:author="Janusio" w:date="2018-03-20T13:30:08Z">
        <w:r>
          <w:rPr>
            <w:rFonts w:hint="eastAsia"/>
            <w:color w:val="auto"/>
            <w:szCs w:val="21"/>
            <w:lang w:val="en-US" w:eastAsia="zh-CN"/>
          </w:rPr>
          <w:t>但是</w:t>
        </w:r>
      </w:ins>
      <w:ins w:id="1057" w:author="Janusio" w:date="2018-03-20T13:30:09Z">
        <w:r>
          <w:rPr>
            <w:rFonts w:hint="eastAsia"/>
            <w:color w:val="auto"/>
            <w:szCs w:val="21"/>
            <w:lang w:val="en-US" w:eastAsia="zh-CN"/>
          </w:rPr>
          <w:t>在</w:t>
        </w:r>
      </w:ins>
      <w:ins w:id="1058" w:author="Janusio" w:date="2018-03-20T13:30:14Z">
        <w:r>
          <w:rPr>
            <w:rFonts w:hint="eastAsia"/>
            <w:color w:val="auto"/>
            <w:szCs w:val="21"/>
            <w:lang w:val="en-US" w:eastAsia="zh-CN"/>
          </w:rPr>
          <w:t>云计算</w:t>
        </w:r>
      </w:ins>
      <w:ins w:id="1059" w:author="Janusio" w:date="2018-03-20T13:30:17Z">
        <w:r>
          <w:rPr>
            <w:rFonts w:hint="eastAsia"/>
            <w:color w:val="auto"/>
            <w:szCs w:val="21"/>
            <w:lang w:val="en-US" w:eastAsia="zh-CN"/>
          </w:rPr>
          <w:t>平台</w:t>
        </w:r>
      </w:ins>
      <w:ins w:id="1060" w:author="Janusio" w:date="2018-03-20T13:30:18Z">
        <w:r>
          <w:rPr>
            <w:rFonts w:hint="eastAsia"/>
            <w:color w:val="auto"/>
            <w:szCs w:val="21"/>
            <w:lang w:val="en-US" w:eastAsia="zh-CN"/>
          </w:rPr>
          <w:t>中，</w:t>
        </w:r>
      </w:ins>
      <w:ins w:id="1061" w:author="Janusio" w:date="2018-03-20T13:30:20Z">
        <w:r>
          <w:rPr>
            <w:rFonts w:hint="eastAsia"/>
            <w:color w:val="auto"/>
            <w:szCs w:val="21"/>
            <w:lang w:val="en-US" w:eastAsia="zh-CN"/>
          </w:rPr>
          <w:t>每个</w:t>
        </w:r>
      </w:ins>
      <w:ins w:id="1062" w:author="Janusio" w:date="2018-03-20T13:30:21Z">
        <w:r>
          <w:rPr>
            <w:rFonts w:hint="eastAsia"/>
            <w:color w:val="auto"/>
            <w:szCs w:val="21"/>
            <w:lang w:val="en-US" w:eastAsia="zh-CN"/>
          </w:rPr>
          <w:t>虚拟机</w:t>
        </w:r>
      </w:ins>
      <w:ins w:id="1063" w:author="Janusio" w:date="2018-03-20T13:30:22Z">
        <w:r>
          <w:rPr>
            <w:rFonts w:hint="eastAsia"/>
            <w:color w:val="auto"/>
            <w:szCs w:val="21"/>
            <w:lang w:val="en-US" w:eastAsia="zh-CN"/>
          </w:rPr>
          <w:t>都</w:t>
        </w:r>
      </w:ins>
      <w:ins w:id="1064" w:author="Janusio" w:date="2018-03-20T13:30:23Z">
        <w:r>
          <w:rPr>
            <w:rFonts w:hint="eastAsia"/>
            <w:color w:val="auto"/>
            <w:szCs w:val="21"/>
            <w:lang w:val="en-US" w:eastAsia="zh-CN"/>
          </w:rPr>
          <w:t>会</w:t>
        </w:r>
      </w:ins>
      <w:ins w:id="1065" w:author="Janusio" w:date="2018-03-20T13:30:25Z">
        <w:r>
          <w:rPr>
            <w:rFonts w:hint="eastAsia"/>
            <w:color w:val="auto"/>
            <w:szCs w:val="21"/>
            <w:lang w:val="en-US" w:eastAsia="zh-CN"/>
          </w:rPr>
          <w:t>存在</w:t>
        </w:r>
      </w:ins>
      <w:ins w:id="1066" w:author="Janusio" w:date="2018-03-20T13:30:26Z">
        <w:r>
          <w:rPr>
            <w:rFonts w:hint="eastAsia"/>
            <w:color w:val="auto"/>
            <w:szCs w:val="21"/>
            <w:lang w:val="en-US" w:eastAsia="zh-CN"/>
          </w:rPr>
          <w:t>一个</w:t>
        </w:r>
      </w:ins>
      <w:ins w:id="1067" w:author="Janusio" w:date="2018-03-20T13:30:27Z">
        <w:r>
          <w:rPr>
            <w:rFonts w:hint="eastAsia"/>
            <w:color w:val="auto"/>
            <w:szCs w:val="21"/>
            <w:lang w:val="en-US" w:eastAsia="zh-CN"/>
          </w:rPr>
          <w:t>单独的</w:t>
        </w:r>
      </w:ins>
      <w:ins w:id="1068" w:author="Janusio" w:date="2018-03-20T13:30:29Z">
        <w:r>
          <w:rPr>
            <w:rFonts w:hint="eastAsia"/>
            <w:color w:val="auto"/>
            <w:szCs w:val="21"/>
            <w:lang w:val="en-US" w:eastAsia="zh-CN"/>
          </w:rPr>
          <w:t>信任链</w:t>
        </w:r>
      </w:ins>
      <w:ins w:id="1069" w:author="Janusio" w:date="2018-03-20T13:30:30Z">
        <w:r>
          <w:rPr>
            <w:rFonts w:hint="eastAsia"/>
            <w:color w:val="auto"/>
            <w:szCs w:val="21"/>
            <w:lang w:val="en-US" w:eastAsia="zh-CN"/>
          </w:rPr>
          <w:t>构建</w:t>
        </w:r>
      </w:ins>
      <w:ins w:id="1070" w:author="Janusio" w:date="2018-03-20T13:30:31Z">
        <w:r>
          <w:rPr>
            <w:rFonts w:hint="eastAsia"/>
            <w:color w:val="auto"/>
            <w:szCs w:val="21"/>
            <w:lang w:val="en-US" w:eastAsia="zh-CN"/>
          </w:rPr>
          <w:t>过程</w:t>
        </w:r>
      </w:ins>
      <w:ins w:id="1071" w:author="Janusio" w:date="2018-03-20T13:30:32Z">
        <w:r>
          <w:rPr>
            <w:rFonts w:hint="eastAsia"/>
            <w:color w:val="auto"/>
            <w:szCs w:val="21"/>
            <w:lang w:val="en-US" w:eastAsia="zh-CN"/>
          </w:rPr>
          <w:t>，</w:t>
        </w:r>
      </w:ins>
      <w:ins w:id="1072" w:author="Janusio" w:date="2018-03-20T13:30:33Z">
        <w:r>
          <w:rPr>
            <w:rFonts w:hint="eastAsia"/>
            <w:color w:val="auto"/>
            <w:szCs w:val="21"/>
            <w:lang w:val="en-US" w:eastAsia="zh-CN"/>
          </w:rPr>
          <w:t>原有的</w:t>
        </w:r>
      </w:ins>
      <w:ins w:id="1073" w:author="Janusio" w:date="2018-03-20T13:30:36Z">
        <w:r>
          <w:rPr>
            <w:rFonts w:hint="eastAsia"/>
            <w:color w:val="auto"/>
            <w:szCs w:val="21"/>
            <w:lang w:val="en-US" w:eastAsia="zh-CN"/>
          </w:rPr>
          <w:t>信任链</w:t>
        </w:r>
      </w:ins>
      <w:ins w:id="1074" w:author="Janusio" w:date="2018-03-20T13:30:39Z">
        <w:r>
          <w:rPr>
            <w:rFonts w:hint="eastAsia"/>
            <w:color w:val="auto"/>
            <w:szCs w:val="21"/>
            <w:lang w:val="en-US" w:eastAsia="zh-CN"/>
          </w:rPr>
          <w:t>扩展</w:t>
        </w:r>
      </w:ins>
      <w:ins w:id="1075" w:author="Janusio" w:date="2018-03-20T13:30:45Z">
        <w:r>
          <w:rPr>
            <w:rFonts w:hint="eastAsia"/>
            <w:color w:val="auto"/>
            <w:szCs w:val="21"/>
            <w:lang w:val="en-US" w:eastAsia="zh-CN"/>
          </w:rPr>
          <w:t>或者</w:t>
        </w:r>
      </w:ins>
      <w:ins w:id="1076" w:author="Janusio" w:date="2018-03-20T13:30:51Z">
        <w:r>
          <w:rPr>
            <w:rFonts w:hint="eastAsia"/>
            <w:color w:val="auto"/>
            <w:szCs w:val="21"/>
            <w:lang w:val="en-US" w:eastAsia="zh-CN"/>
          </w:rPr>
          <w:t>分离</w:t>
        </w:r>
      </w:ins>
      <w:ins w:id="1077" w:author="Janusio" w:date="2018-03-20T13:30:52Z">
        <w:r>
          <w:rPr>
            <w:rFonts w:hint="eastAsia"/>
            <w:color w:val="auto"/>
            <w:szCs w:val="21"/>
            <w:lang w:val="en-US" w:eastAsia="zh-CN"/>
          </w:rPr>
          <w:t>的</w:t>
        </w:r>
      </w:ins>
      <w:ins w:id="1078" w:author="Janusio" w:date="2018-03-20T13:30:53Z">
        <w:r>
          <w:rPr>
            <w:rFonts w:hint="eastAsia"/>
            <w:color w:val="auto"/>
            <w:szCs w:val="21"/>
            <w:lang w:val="en-US" w:eastAsia="zh-CN"/>
          </w:rPr>
          <w:t>信任链</w:t>
        </w:r>
      </w:ins>
      <w:ins w:id="1079" w:author="Janusio" w:date="2018-03-20T13:30:54Z">
        <w:r>
          <w:rPr>
            <w:rFonts w:hint="eastAsia"/>
            <w:color w:val="auto"/>
            <w:szCs w:val="21"/>
            <w:lang w:val="en-US" w:eastAsia="zh-CN"/>
          </w:rPr>
          <w:t>构建</w:t>
        </w:r>
      </w:ins>
      <w:ins w:id="1080" w:author="Janusio" w:date="2018-03-20T13:30:56Z">
        <w:r>
          <w:rPr>
            <w:rFonts w:hint="eastAsia"/>
            <w:color w:val="auto"/>
            <w:szCs w:val="21"/>
            <w:lang w:val="en-US" w:eastAsia="zh-CN"/>
          </w:rPr>
          <w:t>均不能</w:t>
        </w:r>
      </w:ins>
      <w:ins w:id="1081" w:author="Janusio" w:date="2018-03-20T13:30:57Z">
        <w:r>
          <w:rPr>
            <w:rFonts w:hint="eastAsia"/>
            <w:color w:val="auto"/>
            <w:szCs w:val="21"/>
            <w:lang w:val="en-US" w:eastAsia="zh-CN"/>
          </w:rPr>
          <w:t>达到</w:t>
        </w:r>
      </w:ins>
      <w:ins w:id="1082" w:author="Janusio" w:date="2018-03-20T13:30:59Z">
        <w:r>
          <w:rPr>
            <w:rFonts w:hint="eastAsia"/>
            <w:color w:val="auto"/>
            <w:szCs w:val="21"/>
            <w:lang w:val="en-US" w:eastAsia="zh-CN"/>
          </w:rPr>
          <w:t>对</w:t>
        </w:r>
      </w:ins>
      <w:ins w:id="1083" w:author="Janusio" w:date="2018-03-20T13:31:00Z">
        <w:r>
          <w:rPr>
            <w:rFonts w:hint="eastAsia"/>
            <w:color w:val="auto"/>
            <w:szCs w:val="21"/>
            <w:lang w:val="en-US" w:eastAsia="zh-CN"/>
          </w:rPr>
          <w:t>云计算</w:t>
        </w:r>
      </w:ins>
      <w:ins w:id="1084" w:author="Janusio" w:date="2018-03-20T13:31:02Z">
        <w:r>
          <w:rPr>
            <w:rFonts w:hint="eastAsia"/>
            <w:color w:val="auto"/>
            <w:szCs w:val="21"/>
            <w:lang w:val="en-US" w:eastAsia="zh-CN"/>
          </w:rPr>
          <w:t>平台</w:t>
        </w:r>
      </w:ins>
      <w:ins w:id="1085" w:author="Janusio" w:date="2018-03-20T13:31:03Z">
        <w:r>
          <w:rPr>
            <w:rFonts w:hint="eastAsia"/>
            <w:color w:val="auto"/>
            <w:szCs w:val="21"/>
            <w:lang w:val="en-US" w:eastAsia="zh-CN"/>
          </w:rPr>
          <w:t>信任链的</w:t>
        </w:r>
      </w:ins>
      <w:ins w:id="1086" w:author="Janusio" w:date="2018-03-20T13:31:18Z">
        <w:r>
          <w:rPr>
            <w:rFonts w:hint="eastAsia"/>
            <w:color w:val="auto"/>
            <w:szCs w:val="21"/>
            <w:lang w:val="en-US" w:eastAsia="zh-CN"/>
          </w:rPr>
          <w:t>链式</w:t>
        </w:r>
      </w:ins>
      <w:ins w:id="1087" w:author="Janusio" w:date="2018-03-20T13:31:04Z">
        <w:r>
          <w:rPr>
            <w:rFonts w:hint="eastAsia"/>
            <w:color w:val="auto"/>
            <w:szCs w:val="21"/>
            <w:lang w:val="en-US" w:eastAsia="zh-CN"/>
          </w:rPr>
          <w:t>构建</w:t>
        </w:r>
      </w:ins>
      <w:ins w:id="1088" w:author="Janusio" w:date="2018-03-20T13:31:19Z">
        <w:r>
          <w:rPr>
            <w:rFonts w:hint="eastAsia"/>
            <w:color w:val="auto"/>
            <w:szCs w:val="21"/>
            <w:lang w:val="en-US" w:eastAsia="zh-CN"/>
          </w:rPr>
          <w:t>的</w:t>
        </w:r>
      </w:ins>
      <w:ins w:id="1089" w:author="Janusio" w:date="2018-03-20T13:31:20Z">
        <w:r>
          <w:rPr>
            <w:rFonts w:hint="eastAsia"/>
            <w:color w:val="auto"/>
            <w:szCs w:val="21"/>
            <w:lang w:val="en-US" w:eastAsia="zh-CN"/>
          </w:rPr>
          <w:t>目的</w:t>
        </w:r>
      </w:ins>
      <w:ins w:id="1090" w:author="Janusio" w:date="2018-03-20T13:33:11Z">
        <w:r>
          <w:rPr>
            <w:rFonts w:hint="eastAsia"/>
            <w:color w:val="auto"/>
            <w:szCs w:val="21"/>
            <w:vertAlign w:val="superscript"/>
            <w:lang w:val="en-US" w:eastAsia="zh-CN"/>
            <w:rPrChange w:id="1091" w:author="Janusio" w:date="2018-03-20T13:33:23Z">
              <w:rPr>
                <w:rFonts w:hint="eastAsia"/>
                <w:color w:val="auto"/>
                <w:szCs w:val="21"/>
                <w:lang w:val="en-US" w:eastAsia="zh-CN"/>
              </w:rPr>
            </w:rPrChange>
          </w:rPr>
          <w:t>[</w:t>
        </w:r>
      </w:ins>
      <w:ins w:id="1093" w:author="Janusio" w:date="2018-03-20T13:33:13Z">
        <w:r>
          <w:rPr>
            <w:rFonts w:hint="eastAsia"/>
            <w:color w:val="auto"/>
            <w:szCs w:val="21"/>
            <w:vertAlign w:val="superscript"/>
            <w:lang w:val="en-US" w:eastAsia="zh-CN"/>
            <w:rPrChange w:id="1094" w:author="Janusio" w:date="2018-03-20T13:33:23Z">
              <w:rPr>
                <w:rFonts w:hint="eastAsia"/>
                <w:color w:val="auto"/>
                <w:szCs w:val="21"/>
                <w:lang w:val="en-US" w:eastAsia="zh-CN"/>
              </w:rPr>
            </w:rPrChange>
          </w:rPr>
          <w:t>2</w:t>
        </w:r>
      </w:ins>
      <w:ins w:id="1096" w:author="Janusio" w:date="2018-03-20T13:33:14Z">
        <w:r>
          <w:rPr>
            <w:rFonts w:hint="eastAsia"/>
            <w:color w:val="auto"/>
            <w:szCs w:val="21"/>
            <w:vertAlign w:val="superscript"/>
            <w:lang w:val="en-US" w:eastAsia="zh-CN"/>
            <w:rPrChange w:id="1097" w:author="Janusio" w:date="2018-03-20T13:33:23Z">
              <w:rPr>
                <w:rFonts w:hint="eastAsia"/>
                <w:color w:val="auto"/>
                <w:szCs w:val="21"/>
                <w:lang w:val="en-US" w:eastAsia="zh-CN"/>
              </w:rPr>
            </w:rPrChange>
          </w:rPr>
          <w:t>7</w:t>
        </w:r>
      </w:ins>
      <w:ins w:id="1099" w:author="Janusio" w:date="2018-03-20T13:33:11Z">
        <w:r>
          <w:rPr>
            <w:rFonts w:hint="eastAsia"/>
            <w:color w:val="auto"/>
            <w:szCs w:val="21"/>
            <w:vertAlign w:val="superscript"/>
            <w:lang w:val="en-US" w:eastAsia="zh-CN"/>
            <w:rPrChange w:id="1100" w:author="Janusio" w:date="2018-03-20T13:33:23Z">
              <w:rPr>
                <w:rFonts w:hint="eastAsia"/>
                <w:color w:val="auto"/>
                <w:szCs w:val="21"/>
                <w:lang w:val="en-US" w:eastAsia="zh-CN"/>
              </w:rPr>
            </w:rPrChange>
          </w:rPr>
          <w:t>]</w:t>
        </w:r>
      </w:ins>
      <w:ins w:id="1102" w:author="Janusio" w:date="2018-03-20T13:31:05Z">
        <w:r>
          <w:rPr>
            <w:rFonts w:hint="eastAsia"/>
            <w:color w:val="auto"/>
            <w:szCs w:val="21"/>
            <w:lang w:val="en-US" w:eastAsia="zh-CN"/>
          </w:rPr>
          <w:t>。</w:t>
        </w:r>
      </w:ins>
      <w:ins w:id="1103" w:author="Janusio" w:date="2018-03-20T13:31:39Z">
        <w:r>
          <w:rPr>
            <w:rFonts w:hint="eastAsia"/>
            <w:color w:val="auto"/>
            <w:szCs w:val="21"/>
            <w:lang w:val="en-US" w:eastAsia="zh-CN"/>
          </w:rPr>
          <w:t>本文</w:t>
        </w:r>
      </w:ins>
      <w:ins w:id="1104" w:author="Janusio" w:date="2018-03-20T13:31:40Z">
        <w:r>
          <w:rPr>
            <w:rFonts w:hint="eastAsia"/>
            <w:color w:val="auto"/>
            <w:szCs w:val="21"/>
            <w:lang w:val="en-US" w:eastAsia="zh-CN"/>
          </w:rPr>
          <w:t>提出的</w:t>
        </w:r>
      </w:ins>
      <w:ins w:id="1105" w:author="Janusio" w:date="2018-03-20T13:31:41Z">
        <w:r>
          <w:rPr>
            <w:rFonts w:hint="eastAsia"/>
            <w:color w:val="auto"/>
            <w:szCs w:val="21"/>
            <w:lang w:val="en-US" w:eastAsia="zh-CN"/>
          </w:rPr>
          <w:t>具有</w:t>
        </w:r>
      </w:ins>
      <w:ins w:id="1106" w:author="Janusio" w:date="2018-03-20T13:31:42Z">
        <w:r>
          <w:rPr>
            <w:rFonts w:hint="eastAsia"/>
            <w:color w:val="auto"/>
            <w:szCs w:val="21"/>
            <w:lang w:val="en-US" w:eastAsia="zh-CN"/>
          </w:rPr>
          <w:t>可信</w:t>
        </w:r>
      </w:ins>
      <w:ins w:id="1107" w:author="Janusio" w:date="2018-03-20T13:31:44Z">
        <w:r>
          <w:rPr>
            <w:rFonts w:hint="eastAsia"/>
            <w:color w:val="auto"/>
            <w:szCs w:val="21"/>
            <w:lang w:val="en-US" w:eastAsia="zh-CN"/>
          </w:rPr>
          <w:t>衔接点的</w:t>
        </w:r>
      </w:ins>
      <w:ins w:id="1108" w:author="Janusio" w:date="2018-03-20T13:31:50Z">
        <w:r>
          <w:rPr>
            <w:rFonts w:hint="eastAsia"/>
            <w:color w:val="auto"/>
            <w:szCs w:val="21"/>
            <w:lang w:val="en-US" w:eastAsia="zh-CN"/>
          </w:rPr>
          <w:t>TVP</w:t>
        </w:r>
      </w:ins>
      <w:ins w:id="1109" w:author="Janusio" w:date="2018-03-20T13:31:51Z">
        <w:r>
          <w:rPr>
            <w:rFonts w:hint="eastAsia"/>
            <w:color w:val="auto"/>
            <w:szCs w:val="21"/>
            <w:lang w:val="en-US" w:eastAsia="zh-CN"/>
          </w:rPr>
          <w:t>架构</w:t>
        </w:r>
      </w:ins>
      <w:ins w:id="1110" w:author="Janusio" w:date="2018-03-20T13:31:53Z">
        <w:r>
          <w:rPr>
            <w:rFonts w:hint="eastAsia"/>
            <w:color w:val="auto"/>
            <w:szCs w:val="21"/>
            <w:lang w:val="en-US" w:eastAsia="zh-CN"/>
          </w:rPr>
          <w:t>能够</w:t>
        </w:r>
      </w:ins>
      <w:ins w:id="1111" w:author="Janusio" w:date="2018-03-20T13:32:02Z">
        <w:r>
          <w:rPr>
            <w:rFonts w:hint="eastAsia"/>
            <w:color w:val="auto"/>
            <w:szCs w:val="21"/>
            <w:lang w:val="en-US" w:eastAsia="zh-CN"/>
          </w:rPr>
          <w:t>在</w:t>
        </w:r>
      </w:ins>
      <w:ins w:id="1112" w:author="Janusio" w:date="2018-03-20T13:32:03Z">
        <w:r>
          <w:rPr>
            <w:rFonts w:hint="eastAsia"/>
            <w:color w:val="auto"/>
            <w:szCs w:val="21"/>
            <w:lang w:val="en-US" w:eastAsia="zh-CN"/>
          </w:rPr>
          <w:t>可信</w:t>
        </w:r>
      </w:ins>
      <w:ins w:id="1113" w:author="Janusio" w:date="2018-03-20T13:32:04Z">
        <w:r>
          <w:rPr>
            <w:rFonts w:hint="eastAsia"/>
            <w:color w:val="auto"/>
            <w:szCs w:val="21"/>
            <w:lang w:val="en-US" w:eastAsia="zh-CN"/>
          </w:rPr>
          <w:t>衔接点</w:t>
        </w:r>
      </w:ins>
      <w:ins w:id="1114" w:author="Janusio" w:date="2018-03-20T13:32:11Z">
        <w:r>
          <w:rPr>
            <w:rFonts w:hint="eastAsia"/>
            <w:color w:val="auto"/>
            <w:szCs w:val="21"/>
            <w:lang w:val="en-US" w:eastAsia="zh-CN"/>
          </w:rPr>
          <w:t>这一层次</w:t>
        </w:r>
      </w:ins>
      <w:ins w:id="1115" w:author="Janusio" w:date="2018-03-20T13:32:27Z">
        <w:r>
          <w:rPr>
            <w:rFonts w:hint="eastAsia"/>
            <w:color w:val="auto"/>
            <w:szCs w:val="21"/>
            <w:lang w:val="en-US" w:eastAsia="zh-CN"/>
          </w:rPr>
          <w:t>作为</w:t>
        </w:r>
      </w:ins>
      <w:ins w:id="1116" w:author="Janusio" w:date="2018-03-20T13:32:13Z">
        <w:r>
          <w:rPr>
            <w:rFonts w:hint="eastAsia"/>
            <w:color w:val="auto"/>
            <w:szCs w:val="21"/>
            <w:lang w:val="en-US" w:eastAsia="zh-CN"/>
          </w:rPr>
          <w:t>对</w:t>
        </w:r>
      </w:ins>
      <w:ins w:id="1117" w:author="Janusio" w:date="2018-03-20T13:32:17Z">
        <w:r>
          <w:rPr>
            <w:rFonts w:hint="eastAsia"/>
            <w:color w:val="auto"/>
            <w:szCs w:val="21"/>
            <w:lang w:val="en-US" w:eastAsia="zh-CN"/>
          </w:rPr>
          <w:t>虚拟机</w:t>
        </w:r>
      </w:ins>
      <w:ins w:id="1118" w:author="Janusio" w:date="2018-03-20T13:32:20Z">
        <w:r>
          <w:rPr>
            <w:rFonts w:hint="eastAsia"/>
            <w:color w:val="auto"/>
            <w:szCs w:val="21"/>
            <w:lang w:val="en-US" w:eastAsia="zh-CN"/>
          </w:rPr>
          <w:t>信任链</w:t>
        </w:r>
      </w:ins>
      <w:ins w:id="1119" w:author="Janusio" w:date="2018-03-20T13:32:33Z">
        <w:r>
          <w:rPr>
            <w:rFonts w:hint="eastAsia"/>
            <w:color w:val="auto"/>
            <w:szCs w:val="21"/>
            <w:lang w:val="en-US" w:eastAsia="zh-CN"/>
          </w:rPr>
          <w:t>构建</w:t>
        </w:r>
      </w:ins>
      <w:ins w:id="1120" w:author="Janusio" w:date="2018-03-20T13:32:34Z">
        <w:r>
          <w:rPr>
            <w:rFonts w:hint="eastAsia"/>
            <w:color w:val="auto"/>
            <w:szCs w:val="21"/>
            <w:lang w:val="en-US" w:eastAsia="zh-CN"/>
          </w:rPr>
          <w:t>的</w:t>
        </w:r>
      </w:ins>
      <w:ins w:id="1121" w:author="Janusio" w:date="2018-03-20T13:32:35Z">
        <w:r>
          <w:rPr>
            <w:rFonts w:hint="eastAsia"/>
            <w:color w:val="auto"/>
            <w:szCs w:val="21"/>
            <w:lang w:val="en-US" w:eastAsia="zh-CN"/>
          </w:rPr>
          <w:t>虚拟</w:t>
        </w:r>
      </w:ins>
      <w:ins w:id="1122" w:author="Janusio" w:date="2018-03-20T13:32:36Z">
        <w:r>
          <w:rPr>
            <w:rFonts w:hint="eastAsia"/>
            <w:color w:val="auto"/>
            <w:szCs w:val="21"/>
            <w:lang w:val="en-US" w:eastAsia="zh-CN"/>
          </w:rPr>
          <w:t>可信根。</w:t>
        </w:r>
      </w:ins>
      <w:ins w:id="1123" w:author="Janusio" w:date="2018-03-20T13:32:54Z">
        <w:r>
          <w:rPr>
            <w:rFonts w:hint="eastAsia"/>
            <w:color w:val="auto"/>
            <w:szCs w:val="21"/>
            <w:lang w:val="en-US" w:eastAsia="zh-CN"/>
          </w:rPr>
          <w:t>并且</w:t>
        </w:r>
      </w:ins>
      <w:ins w:id="1124" w:author="Janusio" w:date="2018-03-20T13:33:37Z">
        <w:r>
          <w:rPr>
            <w:rFonts w:hint="eastAsia"/>
            <w:color w:val="auto"/>
            <w:szCs w:val="21"/>
            <w:lang w:val="en-US" w:eastAsia="zh-CN"/>
          </w:rPr>
          <w:t>，</w:t>
        </w:r>
      </w:ins>
      <w:del w:id="1125" w:author="Janusio" w:date="2018-03-20T13:33:38Z">
        <w:r>
          <w:rPr>
            <w:rFonts w:hint="eastAsia"/>
            <w:color w:val="auto"/>
            <w:szCs w:val="21"/>
            <w:lang w:val="en-US" w:eastAsia="zh-CN"/>
          </w:rPr>
          <w:delText>并且，TVP的信任链与普通可信计算平台相似，也需要保证可信平台能够基于信任根，通过逐级的信任传递，对可信虚拟化平台环境进行构建。但是，虚拟化平台可以同时执行多个用户虚拟机实例，使得构建在其至上的信任链传递会出现不同的信任链分支，</w:delText>
        </w:r>
      </w:del>
      <w:del w:id="1126" w:author="Janusio" w:date="2018-03-20T13:33:38Z">
        <w:r>
          <w:rPr>
            <w:rFonts w:ascii="Times New Roman" w:hAnsi="Times New Roman"/>
            <w:color w:val="auto"/>
            <w:szCs w:val="21"/>
          </w:rPr>
          <w:delText>这与可信计算最初构建信任环境的思想并不一致</w:delText>
        </w:r>
      </w:del>
      <w:del w:id="1127" w:author="Janusio" w:date="2018-03-20T13:33:38Z">
        <w:r>
          <w:rPr>
            <w:rFonts w:hint="eastAsia"/>
            <w:color w:val="auto"/>
            <w:szCs w:val="21"/>
            <w:vertAlign w:val="superscript"/>
            <w:lang w:val="en-US" w:eastAsia="zh-CN"/>
          </w:rPr>
          <w:delText>[19]</w:delText>
        </w:r>
      </w:del>
      <w:del w:id="1128" w:author="Janusio" w:date="2018-03-20T13:33:38Z">
        <w:r>
          <w:rPr>
            <w:rFonts w:ascii="Times New Roman" w:hAnsi="Times New Roman"/>
            <w:color w:val="auto"/>
            <w:szCs w:val="21"/>
          </w:rPr>
          <w:delText>。尽管如此，只</w:delText>
        </w:r>
      </w:del>
      <w:del w:id="1129" w:author="Janusio" w:date="2018-03-20T13:33:39Z">
        <w:r>
          <w:rPr>
            <w:rFonts w:ascii="Times New Roman" w:hAnsi="Times New Roman"/>
            <w:color w:val="auto"/>
            <w:szCs w:val="21"/>
          </w:rPr>
          <w:delText>要</w:delText>
        </w:r>
      </w:del>
      <w:ins w:id="1130" w:author="Janusio" w:date="2018-03-20T13:33:41Z">
        <w:r>
          <w:rPr>
            <w:rFonts w:hint="eastAsia"/>
            <w:color w:val="auto"/>
            <w:szCs w:val="21"/>
            <w:lang w:val="en-US" w:eastAsia="zh-CN"/>
          </w:rPr>
          <w:t>只要</w:t>
        </w:r>
      </w:ins>
      <w:r>
        <w:rPr>
          <w:rFonts w:ascii="Times New Roman" w:hAnsi="Times New Roman"/>
          <w:color w:val="auto"/>
          <w:szCs w:val="21"/>
        </w:rPr>
        <w:t>虚拟化平台能够确保信任链构建过程的唯一性、正确性，以及能对任意的外部实体R证明确实构建了对应的信任链，那么整个虚拟化平台是可信的</w:t>
      </w:r>
      <w:r>
        <w:rPr>
          <w:rFonts w:hint="eastAsia"/>
          <w:color w:val="auto"/>
          <w:szCs w:val="21"/>
          <w:vertAlign w:val="superscript"/>
          <w:lang w:val="en-US" w:eastAsia="zh-CN"/>
        </w:rPr>
        <w:t>[19]</w:t>
      </w:r>
      <w:r>
        <w:rPr>
          <w:rFonts w:ascii="Times New Roman" w:hAnsi="Times New Roman"/>
          <w:color w:val="auto"/>
          <w:szCs w:val="21"/>
        </w:rPr>
        <w:t>。如图</w:t>
      </w:r>
      <w:r>
        <w:rPr>
          <w:rFonts w:hint="eastAsia" w:ascii="Times New Roman" w:hAnsi="Times New Roman"/>
          <w:color w:val="auto"/>
          <w:szCs w:val="21"/>
        </w:rPr>
        <w:t>3</w:t>
      </w:r>
      <w:r>
        <w:rPr>
          <w:rFonts w:hint="eastAsia"/>
          <w:color w:val="auto"/>
          <w:szCs w:val="21"/>
          <w:lang w:val="en-US" w:eastAsia="zh-CN"/>
        </w:rPr>
        <w:t>.2</w:t>
      </w:r>
      <w:r>
        <w:rPr>
          <w:rFonts w:ascii="Times New Roman" w:hAnsi="Times New Roman"/>
          <w:color w:val="auto"/>
          <w:szCs w:val="21"/>
        </w:rPr>
        <w:t>所示，从外部实体来看，虚拟化平台仍然满足TCG最初建立信任环境的思想。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360" w:firstLineChars="200"/>
        <w:jc w:val="center"/>
        <w:textAlignment w:val="auto"/>
        <w:outlineLvl w:val="9"/>
        <w:rPr>
          <w:rFonts w:ascii="Times New Roman" w:hAnsi="Times New Roman"/>
          <w:color w:val="auto"/>
          <w:szCs w:val="21"/>
        </w:rPr>
      </w:pPr>
      <w:r>
        <w:rPr>
          <w:rFonts w:ascii="Times New Roman" w:hAnsi="Times New Roman"/>
          <w:color w:val="auto"/>
          <w:sz w:val="18"/>
          <w:szCs w:val="18"/>
        </w:rPr>
        <w:object>
          <v:shape id="_x0000_i1029" o:spt="75" alt="" type="#_x0000_t75" style="height:80.1pt;width:236.05pt;" o:ole="t" filled="f" o:preferrelative="t" stroked="f" coordsize="21600,21600">
            <v:path/>
            <v:fill on="f" focussize="0,0"/>
            <v:stroke on="f"/>
            <v:imagedata r:id="rId39" o:title=""/>
            <o:lock v:ext="edit" aspectratio="t"/>
            <w10:wrap type="none"/>
            <w10:anchorlock/>
          </v:shape>
          <o:OLEObject Type="Embed" ProgID="Visio.Drawing.11" ShapeID="_x0000_i1029" DrawAspect="Content" ObjectID="_1468075729" r:id="rId38">
            <o:LockedField>false</o:LockedField>
          </o:OLEObject>
        </w:object>
      </w:r>
    </w:p>
    <w:p>
      <w:pPr>
        <w:pStyle w:val="45"/>
        <w:rPr>
          <w:rFonts w:hint="default"/>
          <w:szCs w:val="21"/>
        </w:rPr>
      </w:pPr>
      <w:bookmarkStart w:id="76" w:name="_Toc13418"/>
      <w:bookmarkStart w:id="77" w:name="_Toc26470"/>
      <w:bookmarkStart w:id="78" w:name="_Toc225"/>
      <w:r>
        <w:rPr>
          <w:rFonts w:hint="eastAsia"/>
          <w:lang w:val="en-US" w:eastAsia="zh-CN"/>
        </w:rPr>
        <w:t xml:space="preserve">图3.2 </w:t>
      </w:r>
      <w:r>
        <w:rPr>
          <w:rFonts w:hint="default"/>
        </w:rPr>
        <w:t>虚拟化平台可信环境信任链构建与验证</w:t>
      </w:r>
      <w:bookmarkEnd w:id="76"/>
      <w:bookmarkEnd w:id="77"/>
      <w:bookmarkEnd w:id="78"/>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13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132" w:author="Janusio" w:date="2018-03-20T14:32:07Z">
        <w:r>
          <w:rPr>
            <w:rFonts w:hint="eastAsia"/>
            <w:color w:val="auto"/>
            <w:szCs w:val="21"/>
            <w:lang w:val="en-US" w:eastAsia="zh-CN"/>
          </w:rPr>
          <w:t>本文为</w:t>
        </w:r>
      </w:ins>
      <w:ins w:id="1133" w:author="Janusio" w:date="2018-03-20T14:32:09Z">
        <w:r>
          <w:rPr>
            <w:rFonts w:hint="eastAsia"/>
            <w:color w:val="auto"/>
            <w:szCs w:val="21"/>
            <w:lang w:val="en-US" w:eastAsia="zh-CN"/>
          </w:rPr>
          <w:t>验证</w:t>
        </w:r>
      </w:ins>
      <w:ins w:id="1134" w:author="Janusio" w:date="2018-03-20T14:32:11Z">
        <w:r>
          <w:rPr>
            <w:rFonts w:hint="eastAsia"/>
            <w:color w:val="auto"/>
            <w:szCs w:val="21"/>
            <w:lang w:val="en-US" w:eastAsia="zh-CN"/>
          </w:rPr>
          <w:t>TVP-QT</w:t>
        </w:r>
      </w:ins>
      <w:ins w:id="1135" w:author="Janusio" w:date="2018-03-20T14:32:12Z">
        <w:r>
          <w:rPr>
            <w:rFonts w:hint="eastAsia"/>
            <w:color w:val="auto"/>
            <w:szCs w:val="21"/>
            <w:lang w:val="en-US" w:eastAsia="zh-CN"/>
          </w:rPr>
          <w:t>信任链</w:t>
        </w:r>
      </w:ins>
      <w:ins w:id="1136" w:author="Janusio" w:date="2018-03-20T14:32:13Z">
        <w:r>
          <w:rPr>
            <w:rFonts w:hint="eastAsia"/>
            <w:color w:val="auto"/>
            <w:szCs w:val="21"/>
            <w:lang w:val="en-US" w:eastAsia="zh-CN"/>
          </w:rPr>
          <w:t>模型</w:t>
        </w:r>
      </w:ins>
      <w:ins w:id="1137" w:author="Janusio" w:date="2018-03-20T14:32:17Z">
        <w:r>
          <w:rPr>
            <w:rFonts w:hint="eastAsia"/>
            <w:color w:val="auto"/>
            <w:szCs w:val="21"/>
            <w:lang w:val="en-US" w:eastAsia="zh-CN"/>
          </w:rPr>
          <w:t>能</w:t>
        </w:r>
      </w:ins>
      <w:ins w:id="1138" w:author="Janusio" w:date="2018-03-20T14:32:27Z">
        <w:r>
          <w:rPr>
            <w:rFonts w:hint="eastAsia"/>
            <w:color w:val="auto"/>
            <w:szCs w:val="21"/>
            <w:lang w:val="en-US" w:eastAsia="zh-CN"/>
          </w:rPr>
          <w:t>保证</w:t>
        </w:r>
      </w:ins>
      <w:ins w:id="1139" w:author="Janusio" w:date="2018-03-20T14:32:32Z">
        <w:r>
          <w:rPr>
            <w:rFonts w:hint="eastAsia"/>
            <w:color w:val="auto"/>
            <w:szCs w:val="21"/>
            <w:lang w:val="en-US" w:eastAsia="zh-CN"/>
          </w:rPr>
          <w:t>信任链</w:t>
        </w:r>
      </w:ins>
      <w:ins w:id="1140" w:author="Janusio" w:date="2018-03-20T14:32:33Z">
        <w:r>
          <w:rPr>
            <w:rFonts w:hint="eastAsia"/>
            <w:color w:val="auto"/>
            <w:szCs w:val="21"/>
            <w:lang w:val="en-US" w:eastAsia="zh-CN"/>
          </w:rPr>
          <w:t>构建</w:t>
        </w:r>
      </w:ins>
      <w:ins w:id="1141" w:author="Janusio" w:date="2018-03-20T14:32:34Z">
        <w:r>
          <w:rPr>
            <w:rFonts w:hint="eastAsia"/>
            <w:color w:val="auto"/>
            <w:szCs w:val="21"/>
            <w:lang w:val="en-US" w:eastAsia="zh-CN"/>
          </w:rPr>
          <w:t>过程</w:t>
        </w:r>
      </w:ins>
      <w:ins w:id="1142" w:author="Janusio" w:date="2018-03-20T14:32:35Z">
        <w:r>
          <w:rPr>
            <w:rFonts w:hint="eastAsia"/>
            <w:color w:val="auto"/>
            <w:szCs w:val="21"/>
            <w:lang w:val="en-US" w:eastAsia="zh-CN"/>
          </w:rPr>
          <w:t>中</w:t>
        </w:r>
      </w:ins>
      <w:ins w:id="1143" w:author="Janusio" w:date="2018-03-20T14:32:39Z">
        <w:r>
          <w:rPr>
            <w:rFonts w:hint="eastAsia"/>
            <w:color w:val="auto"/>
            <w:szCs w:val="21"/>
            <w:lang w:val="en-US" w:eastAsia="zh-CN"/>
          </w:rPr>
          <w:t>信任</w:t>
        </w:r>
      </w:ins>
      <w:ins w:id="1144" w:author="Janusio" w:date="2018-03-20T14:32:40Z">
        <w:r>
          <w:rPr>
            <w:rFonts w:hint="eastAsia"/>
            <w:color w:val="auto"/>
            <w:szCs w:val="21"/>
            <w:lang w:val="en-US" w:eastAsia="zh-CN"/>
          </w:rPr>
          <w:t>传递的</w:t>
        </w:r>
      </w:ins>
      <w:ins w:id="1145" w:author="Janusio" w:date="2018-03-20T14:32:42Z">
        <w:r>
          <w:rPr>
            <w:rFonts w:hint="eastAsia"/>
            <w:color w:val="auto"/>
            <w:szCs w:val="21"/>
            <w:lang w:val="en-US" w:eastAsia="zh-CN"/>
          </w:rPr>
          <w:t>正确性</w:t>
        </w:r>
      </w:ins>
      <w:ins w:id="1146" w:author="Janusio" w:date="2018-03-20T14:32:49Z">
        <w:r>
          <w:rPr>
            <w:rFonts w:hint="eastAsia"/>
            <w:color w:val="auto"/>
            <w:szCs w:val="21"/>
            <w:lang w:val="en-US" w:eastAsia="zh-CN"/>
          </w:rPr>
          <w:t>，</w:t>
        </w:r>
      </w:ins>
      <w:ins w:id="1147" w:author="Janusio" w:date="2018-03-20T14:32:51Z">
        <w:r>
          <w:rPr>
            <w:rFonts w:hint="eastAsia"/>
            <w:color w:val="auto"/>
            <w:szCs w:val="21"/>
            <w:lang w:val="en-US" w:eastAsia="zh-CN"/>
          </w:rPr>
          <w:t>以及</w:t>
        </w:r>
      </w:ins>
      <w:ins w:id="1148" w:author="Janusio" w:date="2018-03-20T14:32:54Z">
        <w:r>
          <w:rPr>
            <w:rFonts w:hint="eastAsia"/>
            <w:color w:val="auto"/>
            <w:szCs w:val="21"/>
            <w:lang w:val="en-US" w:eastAsia="zh-CN"/>
          </w:rPr>
          <w:t>TVP-QT</w:t>
        </w:r>
      </w:ins>
      <w:ins w:id="1149" w:author="Janusio" w:date="2018-03-20T14:32:55Z">
        <w:r>
          <w:rPr>
            <w:rFonts w:hint="eastAsia"/>
            <w:color w:val="auto"/>
            <w:szCs w:val="21"/>
            <w:lang w:val="en-US" w:eastAsia="zh-CN"/>
          </w:rPr>
          <w:t>不仅</w:t>
        </w:r>
      </w:ins>
      <w:ins w:id="1150" w:author="Janusio" w:date="2018-03-20T14:32:56Z">
        <w:r>
          <w:rPr>
            <w:rFonts w:hint="eastAsia"/>
            <w:color w:val="auto"/>
            <w:szCs w:val="21"/>
            <w:lang w:val="en-US" w:eastAsia="zh-CN"/>
          </w:rPr>
          <w:t>能够</w:t>
        </w:r>
      </w:ins>
      <w:ins w:id="1151" w:author="Janusio" w:date="2018-03-20T14:32:57Z">
        <w:r>
          <w:rPr>
            <w:rFonts w:hint="eastAsia"/>
            <w:color w:val="auto"/>
            <w:szCs w:val="21"/>
            <w:lang w:val="en-US" w:eastAsia="zh-CN"/>
          </w:rPr>
          <w:t>在</w:t>
        </w:r>
      </w:ins>
      <w:ins w:id="1152" w:author="Janusio" w:date="2018-03-20T14:33:52Z">
        <w:r>
          <w:rPr>
            <w:rFonts w:hint="eastAsia"/>
            <w:color w:val="auto"/>
            <w:szCs w:val="21"/>
            <w:lang w:val="en-US" w:eastAsia="zh-CN"/>
          </w:rPr>
          <w:t>系统</w:t>
        </w:r>
      </w:ins>
      <w:ins w:id="1153" w:author="Janusio" w:date="2018-03-20T14:33:08Z">
        <w:r>
          <w:rPr>
            <w:rFonts w:hint="eastAsia"/>
            <w:color w:val="auto"/>
            <w:szCs w:val="21"/>
            <w:lang w:val="en-US" w:eastAsia="zh-CN"/>
          </w:rPr>
          <w:t>加载时</w:t>
        </w:r>
      </w:ins>
      <w:ins w:id="1154" w:author="Janusio" w:date="2018-03-20T14:33:10Z">
        <w:r>
          <w:rPr>
            <w:rFonts w:hint="eastAsia"/>
            <w:color w:val="auto"/>
            <w:szCs w:val="21"/>
            <w:lang w:val="en-US" w:eastAsia="zh-CN"/>
          </w:rPr>
          <w:t>程序</w:t>
        </w:r>
      </w:ins>
      <w:ins w:id="1155" w:author="Janusio" w:date="2018-03-20T14:33:13Z">
        <w:r>
          <w:rPr>
            <w:rFonts w:hint="eastAsia"/>
            <w:color w:val="auto"/>
            <w:szCs w:val="21"/>
            <w:lang w:val="en-US" w:eastAsia="zh-CN"/>
          </w:rPr>
          <w:t>控制权</w:t>
        </w:r>
      </w:ins>
      <w:ins w:id="1156" w:author="Janusio" w:date="2018-03-20T14:34:17Z">
        <w:r>
          <w:rPr>
            <w:rFonts w:hint="eastAsia"/>
            <w:color w:val="auto"/>
            <w:szCs w:val="21"/>
            <w:lang w:val="en-US" w:eastAsia="zh-CN"/>
          </w:rPr>
          <w:t>转移</w:t>
        </w:r>
      </w:ins>
      <w:ins w:id="1157" w:author="Janusio" w:date="2018-03-20T14:34:21Z">
        <w:r>
          <w:rPr>
            <w:rFonts w:hint="eastAsia"/>
            <w:color w:val="auto"/>
            <w:szCs w:val="21"/>
            <w:lang w:val="en-US" w:eastAsia="zh-CN"/>
          </w:rPr>
          <w:t>过程中</w:t>
        </w:r>
      </w:ins>
      <w:ins w:id="1158" w:author="Janusio" w:date="2018-03-20T14:34:25Z">
        <w:r>
          <w:rPr>
            <w:rFonts w:hint="eastAsia"/>
            <w:color w:val="auto"/>
            <w:szCs w:val="21"/>
            <w:lang w:val="en-US" w:eastAsia="zh-CN"/>
          </w:rPr>
          <w:t>每个</w:t>
        </w:r>
      </w:ins>
      <w:ins w:id="1159" w:author="Janusio" w:date="2018-03-20T14:34:26Z">
        <w:r>
          <w:rPr>
            <w:rFonts w:hint="eastAsia"/>
            <w:color w:val="auto"/>
            <w:szCs w:val="21"/>
            <w:lang w:val="en-US" w:eastAsia="zh-CN"/>
          </w:rPr>
          <w:t>过程</w:t>
        </w:r>
      </w:ins>
      <w:ins w:id="1160" w:author="Janusio" w:date="2018-03-20T14:34:30Z">
        <w:r>
          <w:rPr>
            <w:rFonts w:hint="eastAsia"/>
            <w:color w:val="auto"/>
            <w:szCs w:val="21"/>
            <w:lang w:val="en-US" w:eastAsia="zh-CN"/>
          </w:rPr>
          <w:t>都能够</w:t>
        </w:r>
      </w:ins>
      <w:ins w:id="1161" w:author="Janusio" w:date="2018-03-20T14:34:31Z">
        <w:r>
          <w:rPr>
            <w:rFonts w:hint="eastAsia"/>
            <w:color w:val="auto"/>
            <w:szCs w:val="21"/>
            <w:lang w:val="en-US" w:eastAsia="zh-CN"/>
          </w:rPr>
          <w:t>按照</w:t>
        </w:r>
      </w:ins>
      <w:ins w:id="1162" w:author="Janusio" w:date="2018-03-20T14:34:33Z">
        <w:r>
          <w:rPr>
            <w:rFonts w:hint="eastAsia"/>
            <w:color w:val="auto"/>
            <w:szCs w:val="21"/>
            <w:lang w:val="en-US" w:eastAsia="zh-CN"/>
          </w:rPr>
          <w:t>预期的</w:t>
        </w:r>
      </w:ins>
      <w:ins w:id="1163" w:author="Janusio" w:date="2018-03-20T14:34:34Z">
        <w:r>
          <w:rPr>
            <w:rFonts w:hint="eastAsia"/>
            <w:color w:val="auto"/>
            <w:szCs w:val="21"/>
            <w:lang w:val="en-US" w:eastAsia="zh-CN"/>
          </w:rPr>
          <w:t>行为</w:t>
        </w:r>
      </w:ins>
      <w:ins w:id="1164" w:author="Janusio" w:date="2018-03-20T14:34:35Z">
        <w:r>
          <w:rPr>
            <w:rFonts w:hint="eastAsia"/>
            <w:color w:val="auto"/>
            <w:szCs w:val="21"/>
            <w:lang w:val="en-US" w:eastAsia="zh-CN"/>
          </w:rPr>
          <w:t>进行</w:t>
        </w:r>
      </w:ins>
      <w:ins w:id="1165" w:author="Janusio" w:date="2018-03-20T14:34:36Z">
        <w:r>
          <w:rPr>
            <w:rFonts w:hint="eastAsia"/>
            <w:color w:val="auto"/>
            <w:szCs w:val="21"/>
            <w:lang w:val="en-US" w:eastAsia="zh-CN"/>
          </w:rPr>
          <w:t>执行，</w:t>
        </w:r>
      </w:ins>
      <w:ins w:id="1166" w:author="Janusio" w:date="2018-03-20T14:34:39Z">
        <w:r>
          <w:rPr>
            <w:rFonts w:hint="eastAsia"/>
            <w:color w:val="auto"/>
            <w:szCs w:val="21"/>
            <w:lang w:val="en-US" w:eastAsia="zh-CN"/>
          </w:rPr>
          <w:t>而且</w:t>
        </w:r>
      </w:ins>
      <w:ins w:id="1167" w:author="Janusio" w:date="2018-03-20T14:34:40Z">
        <w:r>
          <w:rPr>
            <w:rFonts w:hint="eastAsia"/>
            <w:color w:val="auto"/>
            <w:szCs w:val="21"/>
            <w:lang w:val="en-US" w:eastAsia="zh-CN"/>
          </w:rPr>
          <w:t>能够</w:t>
        </w:r>
      </w:ins>
      <w:ins w:id="1168" w:author="Janusio" w:date="2018-03-20T14:34:41Z">
        <w:r>
          <w:rPr>
            <w:rFonts w:hint="eastAsia"/>
            <w:color w:val="auto"/>
            <w:szCs w:val="21"/>
            <w:lang w:val="en-US" w:eastAsia="zh-CN"/>
          </w:rPr>
          <w:t>向外</w:t>
        </w:r>
      </w:ins>
      <w:ins w:id="1169" w:author="Janusio" w:date="2018-03-20T14:34:46Z">
        <w:r>
          <w:rPr>
            <w:rFonts w:hint="eastAsia"/>
            <w:color w:val="auto"/>
            <w:szCs w:val="21"/>
            <w:lang w:val="en-US" w:eastAsia="zh-CN"/>
          </w:rPr>
          <w:t>部</w:t>
        </w:r>
      </w:ins>
      <w:ins w:id="1170" w:author="Janusio" w:date="2018-03-20T14:34:49Z">
        <w:r>
          <w:rPr>
            <w:rFonts w:hint="eastAsia"/>
            <w:color w:val="auto"/>
            <w:szCs w:val="21"/>
            <w:lang w:val="en-US" w:eastAsia="zh-CN"/>
          </w:rPr>
          <w:t>实体</w:t>
        </w:r>
      </w:ins>
      <w:ins w:id="1171" w:author="Janusio" w:date="2018-03-20T14:34:50Z">
        <w:r>
          <w:rPr>
            <w:rFonts w:hint="eastAsia"/>
            <w:color w:val="auto"/>
            <w:szCs w:val="21"/>
            <w:lang w:val="en-US" w:eastAsia="zh-CN"/>
          </w:rPr>
          <w:t>对</w:t>
        </w:r>
      </w:ins>
      <w:ins w:id="1172" w:author="Janusio" w:date="2018-03-20T14:34:51Z">
        <w:r>
          <w:rPr>
            <w:rFonts w:hint="eastAsia"/>
            <w:color w:val="auto"/>
            <w:szCs w:val="21"/>
            <w:lang w:val="en-US" w:eastAsia="zh-CN"/>
          </w:rPr>
          <w:t>其</w:t>
        </w:r>
      </w:ins>
      <w:ins w:id="1173" w:author="Janusio" w:date="2018-03-20T14:34:52Z">
        <w:r>
          <w:rPr>
            <w:rFonts w:hint="eastAsia"/>
            <w:color w:val="auto"/>
            <w:szCs w:val="21"/>
            <w:lang w:val="en-US" w:eastAsia="zh-CN"/>
          </w:rPr>
          <w:t>信任</w:t>
        </w:r>
      </w:ins>
      <w:ins w:id="1174" w:author="Janusio" w:date="2018-03-20T14:34:54Z">
        <w:r>
          <w:rPr>
            <w:rFonts w:hint="eastAsia"/>
            <w:color w:val="auto"/>
            <w:szCs w:val="21"/>
            <w:lang w:val="en-US" w:eastAsia="zh-CN"/>
          </w:rPr>
          <w:t>属性</w:t>
        </w:r>
      </w:ins>
      <w:ins w:id="1175" w:author="Janusio" w:date="2018-03-20T14:34:55Z">
        <w:r>
          <w:rPr>
            <w:rFonts w:hint="eastAsia"/>
            <w:color w:val="auto"/>
            <w:szCs w:val="21"/>
            <w:lang w:val="en-US" w:eastAsia="zh-CN"/>
          </w:rPr>
          <w:t>和</w:t>
        </w:r>
      </w:ins>
      <w:ins w:id="1176" w:author="Janusio" w:date="2018-03-20T14:34:56Z">
        <w:r>
          <w:rPr>
            <w:rFonts w:hint="eastAsia"/>
            <w:color w:val="auto"/>
            <w:szCs w:val="21"/>
            <w:lang w:val="en-US" w:eastAsia="zh-CN"/>
          </w:rPr>
          <w:t>执行</w:t>
        </w:r>
      </w:ins>
      <w:ins w:id="1177" w:author="Janusio" w:date="2018-03-20T14:34:57Z">
        <w:r>
          <w:rPr>
            <w:rFonts w:hint="eastAsia"/>
            <w:color w:val="auto"/>
            <w:szCs w:val="21"/>
            <w:lang w:val="en-US" w:eastAsia="zh-CN"/>
          </w:rPr>
          <w:t>过程</w:t>
        </w:r>
      </w:ins>
      <w:ins w:id="1178" w:author="Janusio" w:date="2018-03-20T14:34:58Z">
        <w:r>
          <w:rPr>
            <w:rFonts w:hint="eastAsia"/>
            <w:color w:val="auto"/>
            <w:szCs w:val="21"/>
            <w:lang w:val="en-US" w:eastAsia="zh-CN"/>
          </w:rPr>
          <w:t>进行</w:t>
        </w:r>
      </w:ins>
      <w:ins w:id="1179" w:author="Janusio" w:date="2018-03-20T14:34:59Z">
        <w:r>
          <w:rPr>
            <w:rFonts w:hint="eastAsia"/>
            <w:color w:val="auto"/>
            <w:szCs w:val="21"/>
            <w:lang w:val="en-US" w:eastAsia="zh-CN"/>
          </w:rPr>
          <w:t>验证</w:t>
        </w:r>
      </w:ins>
      <w:ins w:id="1180" w:author="Janusio" w:date="2018-03-20T14:35:09Z">
        <w:r>
          <w:rPr>
            <w:rFonts w:hint="eastAsia"/>
            <w:color w:val="auto"/>
            <w:szCs w:val="21"/>
            <w:lang w:val="en-US" w:eastAsia="zh-CN"/>
          </w:rPr>
          <w:t>，</w:t>
        </w:r>
      </w:ins>
      <w:ins w:id="1181" w:author="Janusio" w:date="2018-03-20T14:35:10Z">
        <w:r>
          <w:rPr>
            <w:rFonts w:hint="eastAsia"/>
            <w:color w:val="auto"/>
            <w:szCs w:val="21"/>
            <w:lang w:val="en-US" w:eastAsia="zh-CN"/>
          </w:rPr>
          <w:t>对</w:t>
        </w:r>
      </w:ins>
      <w:ins w:id="1182" w:author="Janusio" w:date="2018-03-20T14:35:14Z">
        <w:r>
          <w:rPr>
            <w:rFonts w:hint="eastAsia"/>
            <w:color w:val="auto"/>
            <w:szCs w:val="21"/>
            <w:lang w:val="en-US" w:eastAsia="zh-CN"/>
          </w:rPr>
          <w:t>信任链</w:t>
        </w:r>
      </w:ins>
      <w:ins w:id="1183" w:author="Janusio" w:date="2018-03-20T14:35:15Z">
        <w:r>
          <w:rPr>
            <w:rFonts w:hint="eastAsia"/>
            <w:color w:val="auto"/>
            <w:szCs w:val="21"/>
            <w:lang w:val="en-US" w:eastAsia="zh-CN"/>
          </w:rPr>
          <w:t>构建</w:t>
        </w:r>
      </w:ins>
      <w:ins w:id="1184" w:author="Janusio" w:date="2018-03-20T14:35:16Z">
        <w:r>
          <w:rPr>
            <w:rFonts w:hint="eastAsia"/>
            <w:color w:val="auto"/>
            <w:szCs w:val="21"/>
            <w:lang w:val="en-US" w:eastAsia="zh-CN"/>
          </w:rPr>
          <w:t>过程</w:t>
        </w:r>
      </w:ins>
      <w:ins w:id="1185" w:author="Janusio" w:date="2018-03-20T14:35:17Z">
        <w:r>
          <w:rPr>
            <w:rFonts w:hint="eastAsia"/>
            <w:color w:val="auto"/>
            <w:szCs w:val="21"/>
            <w:lang w:val="en-US" w:eastAsia="zh-CN"/>
          </w:rPr>
          <w:t>中</w:t>
        </w:r>
      </w:ins>
      <w:ins w:id="1186" w:author="Janusio" w:date="2018-03-20T14:35:19Z">
        <w:r>
          <w:rPr>
            <w:rFonts w:hint="eastAsia"/>
            <w:color w:val="auto"/>
            <w:szCs w:val="21"/>
            <w:lang w:val="en-US" w:eastAsia="zh-CN"/>
          </w:rPr>
          <w:t>涉及</w:t>
        </w:r>
      </w:ins>
      <w:ins w:id="1187" w:author="Janusio" w:date="2018-03-20T14:35:20Z">
        <w:r>
          <w:rPr>
            <w:rFonts w:hint="eastAsia"/>
            <w:color w:val="auto"/>
            <w:szCs w:val="21"/>
            <w:lang w:val="en-US" w:eastAsia="zh-CN"/>
          </w:rPr>
          <w:t>的</w:t>
        </w:r>
      </w:ins>
      <w:ins w:id="1188" w:author="Janusio" w:date="2018-03-20T14:35:21Z">
        <w:r>
          <w:rPr>
            <w:rFonts w:hint="eastAsia"/>
            <w:color w:val="auto"/>
            <w:szCs w:val="21"/>
            <w:lang w:val="en-US" w:eastAsia="zh-CN"/>
          </w:rPr>
          <w:t>组件</w:t>
        </w:r>
      </w:ins>
      <w:ins w:id="1189" w:author="Janusio" w:date="2018-03-20T14:35:22Z">
        <w:r>
          <w:rPr>
            <w:rFonts w:hint="eastAsia"/>
            <w:color w:val="auto"/>
            <w:szCs w:val="21"/>
            <w:lang w:val="en-US" w:eastAsia="zh-CN"/>
          </w:rPr>
          <w:t>进行</w:t>
        </w:r>
      </w:ins>
      <w:ins w:id="1190" w:author="Janusio" w:date="2018-03-20T14:35:38Z">
        <w:r>
          <w:rPr>
            <w:rFonts w:hint="eastAsia"/>
            <w:color w:val="auto"/>
            <w:szCs w:val="21"/>
            <w:lang w:val="en-US" w:eastAsia="zh-CN"/>
          </w:rPr>
          <w:t>抽象</w:t>
        </w:r>
      </w:ins>
      <w:ins w:id="1191" w:author="Janusio" w:date="2018-03-20T14:36:33Z">
        <w:r>
          <w:rPr>
            <w:rFonts w:hint="eastAsia"/>
            <w:color w:val="auto"/>
            <w:szCs w:val="21"/>
            <w:lang w:val="en-US" w:eastAsia="zh-CN"/>
          </w:rPr>
          <w:t>。</w:t>
        </w:r>
      </w:ins>
      <w:ins w:id="1192" w:author="Janusio" w:date="2018-03-20T14:36:34Z">
        <w:r>
          <w:rPr>
            <w:rFonts w:hint="eastAsia"/>
            <w:color w:val="auto"/>
            <w:szCs w:val="21"/>
            <w:lang w:val="en-US" w:eastAsia="zh-CN"/>
          </w:rPr>
          <w:t>本文</w:t>
        </w:r>
      </w:ins>
      <w:ins w:id="1193" w:author="Janusio" w:date="2018-03-20T14:36:35Z">
        <w:r>
          <w:rPr>
            <w:rFonts w:hint="eastAsia"/>
            <w:color w:val="auto"/>
            <w:szCs w:val="21"/>
            <w:lang w:val="en-US" w:eastAsia="zh-CN"/>
          </w:rPr>
          <w:t>把</w:t>
        </w:r>
      </w:ins>
      <w:ins w:id="1194" w:author="Janusio" w:date="2018-03-20T14:36:50Z">
        <w:r>
          <w:rPr>
            <w:rFonts w:hint="eastAsia"/>
            <w:color w:val="auto"/>
            <w:szCs w:val="21"/>
            <w:lang w:val="en-US" w:eastAsia="zh-CN"/>
          </w:rPr>
          <w:t>待</w:t>
        </w:r>
      </w:ins>
      <w:ins w:id="1195" w:author="Janusio" w:date="2018-03-20T14:36:51Z">
        <w:r>
          <w:rPr>
            <w:rFonts w:hint="eastAsia"/>
            <w:color w:val="auto"/>
            <w:szCs w:val="21"/>
            <w:lang w:val="en-US" w:eastAsia="zh-CN"/>
          </w:rPr>
          <w:t>验证的</w:t>
        </w:r>
      </w:ins>
      <w:ins w:id="1196" w:author="Janusio" w:date="2018-03-20T14:36:52Z">
        <w:r>
          <w:rPr>
            <w:rFonts w:hint="eastAsia"/>
            <w:color w:val="auto"/>
            <w:szCs w:val="21"/>
            <w:lang w:val="en-US" w:eastAsia="zh-CN"/>
          </w:rPr>
          <w:t>目标</w:t>
        </w:r>
      </w:ins>
      <w:ins w:id="1197" w:author="Janusio" w:date="2018-03-20T14:36:58Z">
        <w:r>
          <w:rPr>
            <w:rFonts w:hint="eastAsia"/>
            <w:color w:val="auto"/>
            <w:szCs w:val="21"/>
            <w:lang w:val="en-US" w:eastAsia="zh-CN"/>
          </w:rPr>
          <w:t>统一为</w:t>
        </w:r>
      </w:ins>
      <w:ins w:id="1198" w:author="Janusio" w:date="2018-03-20T14:37:00Z">
        <w:r>
          <w:rPr>
            <w:rFonts w:hint="eastAsia"/>
            <w:color w:val="auto"/>
            <w:szCs w:val="21"/>
            <w:lang w:val="en-US" w:eastAsia="zh-CN"/>
          </w:rPr>
          <w:t>信任</w:t>
        </w:r>
      </w:ins>
      <w:ins w:id="1199" w:author="Janusio" w:date="2018-03-20T14:35:50Z">
        <w:r>
          <w:rPr>
            <w:rFonts w:hint="eastAsia"/>
            <w:color w:val="auto"/>
            <w:szCs w:val="21"/>
            <w:lang w:val="en-US" w:eastAsia="zh-CN"/>
          </w:rPr>
          <w:t>属性</w:t>
        </w:r>
      </w:ins>
      <w:del w:id="1200" w:author="Janusio" w:date="2018-03-20T14:35:58Z">
        <w:r>
          <w:rPr>
            <w:rFonts w:ascii="Times New Roman" w:hAnsi="Times New Roman"/>
            <w:color w:val="auto"/>
            <w:szCs w:val="21"/>
          </w:rPr>
          <w:delText>为了确保这种信任传递的正确性，需要对 TVP-Q</w:delText>
        </w:r>
      </w:del>
      <w:del w:id="1201" w:author="Janusio" w:date="2018-03-20T14:35:58Z">
        <w:r>
          <w:rPr>
            <w:rFonts w:hint="eastAsia" w:ascii="Times New Roman" w:hAnsi="Times New Roman"/>
            <w:color w:val="auto"/>
            <w:szCs w:val="21"/>
          </w:rPr>
          <w:delText>T</w:delText>
        </w:r>
      </w:del>
      <w:del w:id="1202" w:author="Janusio" w:date="2018-03-20T14:35:58Z">
        <w:r>
          <w:rPr>
            <w:rFonts w:ascii="Times New Roman" w:hAnsi="Times New Roman"/>
            <w:color w:val="auto"/>
            <w:szCs w:val="21"/>
          </w:rPr>
          <w:delText>信任链进行验证，证明在程序控制权传递过程中，各个进程的确能够按照预期执行，而且能够对外证明上述属性。</w:delText>
        </w:r>
      </w:del>
      <w:del w:id="1203" w:author="Janusio" w:date="2018-03-20T14:35:58Z">
        <w:r>
          <w:rPr>
            <w:rFonts w:hint="eastAsia"/>
            <w:color w:val="auto"/>
            <w:szCs w:val="21"/>
            <w:lang w:eastAsia="zh-CN"/>
          </w:rPr>
          <w:delText>本文</w:delText>
        </w:r>
      </w:del>
      <w:del w:id="1204" w:author="Janusio" w:date="2018-03-20T14:35:58Z">
        <w:r>
          <w:rPr>
            <w:rFonts w:ascii="Times New Roman" w:hAnsi="Times New Roman"/>
            <w:color w:val="auto"/>
            <w:szCs w:val="21"/>
          </w:rPr>
          <w:delText>将上述验证目标抽象为信任链的信任属性</w:delText>
        </w:r>
      </w:del>
      <w:r>
        <w:rPr>
          <w:rFonts w:ascii="Times New Roman" w:hAnsi="Times New Roman"/>
          <w:color w:val="auto"/>
          <w:szCs w:val="21"/>
        </w:rPr>
        <w:t>（</w:t>
      </w:r>
      <w:r>
        <w:rPr>
          <w:rFonts w:hint="eastAsia" w:ascii="Times New Roman" w:hAnsi="Times New Roman"/>
          <w:color w:val="auto"/>
          <w:szCs w:val="21"/>
        </w:rPr>
        <w:t>T</w:t>
      </w:r>
      <w:r>
        <w:rPr>
          <w:rFonts w:ascii="Times New Roman" w:hAnsi="Times New Roman"/>
          <w:color w:val="auto"/>
          <w:szCs w:val="21"/>
        </w:rPr>
        <w:t xml:space="preserve">rusted </w:t>
      </w:r>
      <w:r>
        <w:rPr>
          <w:rFonts w:hint="eastAsia" w:ascii="Times New Roman" w:hAnsi="Times New Roman"/>
          <w:color w:val="auto"/>
          <w:szCs w:val="21"/>
        </w:rPr>
        <w:t>P</w:t>
      </w:r>
      <w:r>
        <w:rPr>
          <w:rFonts w:ascii="Times New Roman" w:hAnsi="Times New Roman"/>
          <w:color w:val="auto"/>
          <w:szCs w:val="21"/>
        </w:rPr>
        <w:t>roperty</w:t>
      </w:r>
      <w:r>
        <w:rPr>
          <w:rFonts w:hint="eastAsia" w:ascii="Times New Roman" w:hAnsi="Times New Roman"/>
          <w:color w:val="auto"/>
          <w:szCs w:val="21"/>
        </w:rPr>
        <w:t xml:space="preserve">, </w:t>
      </w:r>
      <w:r>
        <w:rPr>
          <w:rFonts w:ascii="Times New Roman" w:hAnsi="Times New Roman"/>
          <w:color w:val="auto"/>
          <w:szCs w:val="21"/>
        </w:rPr>
        <w:t>TP），其抽象定义如下。</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0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b/>
          <w:bCs/>
          <w:color w:val="auto"/>
          <w:szCs w:val="21"/>
        </w:rPr>
        <w:t>定义</w:t>
      </w:r>
      <w:r>
        <w:rPr>
          <w:rFonts w:hint="eastAsia" w:ascii="Times New Roman" w:hAnsi="Times New Roman"/>
          <w:b/>
          <w:bCs/>
          <w:color w:val="auto"/>
          <w:szCs w:val="21"/>
        </w:rPr>
        <w:t>3.</w:t>
      </w:r>
      <w:r>
        <w:rPr>
          <w:rFonts w:ascii="Times New Roman" w:hAnsi="Times New Roman"/>
          <w:b/>
          <w:bCs/>
          <w:color w:val="auto"/>
          <w:szCs w:val="21"/>
        </w:rPr>
        <w:t>2</w:t>
      </w:r>
      <w:r>
        <w:rPr>
          <w:rFonts w:ascii="Times New Roman" w:hAnsi="Times New Roman"/>
          <w:color w:val="auto"/>
          <w:szCs w:val="21"/>
        </w:rPr>
        <w:t xml:space="preserve"> （TVP-Q</w:t>
      </w:r>
      <w:r>
        <w:rPr>
          <w:rFonts w:hint="eastAsia" w:ascii="Times New Roman" w:hAnsi="Times New Roman"/>
          <w:color w:val="auto"/>
          <w:szCs w:val="21"/>
        </w:rPr>
        <w:t>T</w:t>
      </w:r>
      <w:r>
        <w:rPr>
          <w:rFonts w:ascii="Times New Roman" w:hAnsi="Times New Roman"/>
          <w:color w:val="auto"/>
          <w:szCs w:val="21"/>
        </w:rPr>
        <w:t>信任链模型的信任属性TP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）根据上文对TVP-Q</w:t>
      </w:r>
      <w:r>
        <w:rPr>
          <w:rFonts w:hint="eastAsia" w:ascii="Times New Roman" w:hAnsi="Times New Roman"/>
          <w:color w:val="auto"/>
          <w:szCs w:val="21"/>
        </w:rPr>
        <w:t>T</w:t>
      </w:r>
      <w:r>
        <w:rPr>
          <w:rFonts w:ascii="Times New Roman" w:hAnsi="Times New Roman"/>
          <w:color w:val="auto"/>
          <w:szCs w:val="21"/>
        </w:rPr>
        <w:t>信任属性的描述，TVP-Q</w:t>
      </w:r>
      <w:r>
        <w:rPr>
          <w:rFonts w:hint="eastAsia" w:ascii="Times New Roman" w:hAnsi="Times New Roman"/>
          <w:color w:val="auto"/>
          <w:szCs w:val="21"/>
        </w:rPr>
        <w:t>T</w:t>
      </w:r>
      <w:r>
        <w:rPr>
          <w:rFonts w:ascii="Times New Roman" w:hAnsi="Times New Roman"/>
          <w:color w:val="auto"/>
          <w:szCs w:val="21"/>
        </w:rPr>
        <w:t>的信任属性应该定义为一个二元组TP</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}，其中TC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06" w:author="Janusio" w:date="2018-03-20T14:37:38Z">
        <w:r>
          <w:rPr>
            <w:rFonts w:hint="eastAsia"/>
            <w:color w:val="auto"/>
            <w:szCs w:val="21"/>
            <w:lang w:val="en-US" w:eastAsia="zh-CN"/>
          </w:rPr>
          <w:t>在</w:t>
        </w:r>
      </w:ins>
      <w:r>
        <w:rPr>
          <w:rFonts w:ascii="Times New Roman" w:hAnsi="Times New Roman"/>
          <w:color w:val="auto"/>
          <w:szCs w:val="21"/>
        </w:rPr>
        <w:t>TVP-Q</w:t>
      </w:r>
      <w:r>
        <w:rPr>
          <w:rFonts w:hint="eastAsia" w:ascii="Times New Roman" w:hAnsi="Times New Roman"/>
          <w:color w:val="auto"/>
          <w:szCs w:val="21"/>
        </w:rPr>
        <w:t>T</w:t>
      </w:r>
      <w:ins w:id="1207" w:author="Janusio" w:date="2018-03-20T14:37:42Z">
        <w:r>
          <w:rPr>
            <w:rFonts w:hint="eastAsia"/>
            <w:color w:val="auto"/>
            <w:szCs w:val="21"/>
            <w:lang w:val="en-US" w:eastAsia="zh-CN"/>
          </w:rPr>
          <w:t>进行</w:t>
        </w:r>
      </w:ins>
      <w:ins w:id="1208" w:author="Janusio" w:date="2018-03-20T14:37:44Z">
        <w:r>
          <w:rPr>
            <w:rFonts w:hint="eastAsia"/>
            <w:color w:val="auto"/>
            <w:szCs w:val="21"/>
            <w:lang w:val="en-US" w:eastAsia="zh-CN"/>
          </w:rPr>
          <w:t>信任链</w:t>
        </w:r>
      </w:ins>
      <w:ins w:id="1209" w:author="Janusio" w:date="2018-03-20T14:37:47Z">
        <w:r>
          <w:rPr>
            <w:rFonts w:hint="eastAsia"/>
            <w:color w:val="auto"/>
            <w:szCs w:val="21"/>
            <w:lang w:val="en-US" w:eastAsia="zh-CN"/>
          </w:rPr>
          <w:t>构建</w:t>
        </w:r>
      </w:ins>
      <w:ins w:id="1210" w:author="Janusio" w:date="2018-03-20T14:38:07Z">
        <w:r>
          <w:rPr>
            <w:rFonts w:hint="eastAsia"/>
            <w:color w:val="auto"/>
            <w:szCs w:val="21"/>
            <w:lang w:val="en-US" w:eastAsia="zh-CN"/>
          </w:rPr>
          <w:t>过程</w:t>
        </w:r>
      </w:ins>
      <w:ins w:id="1211" w:author="Janusio" w:date="2018-03-20T14:38:08Z">
        <w:r>
          <w:rPr>
            <w:rFonts w:hint="eastAsia"/>
            <w:color w:val="auto"/>
            <w:szCs w:val="21"/>
            <w:lang w:val="en-US" w:eastAsia="zh-CN"/>
          </w:rPr>
          <w:t>中</w:t>
        </w:r>
      </w:ins>
      <w:ins w:id="1212" w:author="Janusio" w:date="2018-03-20T14:38:09Z">
        <w:r>
          <w:rPr>
            <w:rFonts w:hint="eastAsia"/>
            <w:color w:val="auto"/>
            <w:szCs w:val="21"/>
            <w:lang w:val="en-US" w:eastAsia="zh-CN"/>
          </w:rPr>
          <w:t>需要</w:t>
        </w:r>
      </w:ins>
      <w:ins w:id="1213" w:author="Janusio" w:date="2018-03-20T14:38:11Z">
        <w:r>
          <w:rPr>
            <w:rFonts w:hint="eastAsia"/>
            <w:color w:val="auto"/>
            <w:szCs w:val="21"/>
            <w:lang w:val="en-US" w:eastAsia="zh-CN"/>
          </w:rPr>
          <w:t>进行</w:t>
        </w:r>
      </w:ins>
      <w:ins w:id="1214" w:author="Janusio" w:date="2018-03-20T14:38:13Z">
        <w:r>
          <w:rPr>
            <w:rFonts w:hint="eastAsia"/>
            <w:color w:val="auto"/>
            <w:szCs w:val="21"/>
            <w:lang w:val="en-US" w:eastAsia="zh-CN"/>
          </w:rPr>
          <w:t>完整</w:t>
        </w:r>
      </w:ins>
      <w:ins w:id="1215" w:author="Janusio" w:date="2018-03-20T14:38:15Z">
        <w:r>
          <w:rPr>
            <w:rFonts w:hint="eastAsia"/>
            <w:color w:val="auto"/>
            <w:szCs w:val="21"/>
            <w:lang w:val="en-US" w:eastAsia="zh-CN"/>
          </w:rPr>
          <w:t>性度量</w:t>
        </w:r>
      </w:ins>
      <w:ins w:id="1216" w:author="Janusio" w:date="2018-03-20T14:38:17Z">
        <w:r>
          <w:rPr>
            <w:rFonts w:hint="eastAsia"/>
            <w:color w:val="auto"/>
            <w:szCs w:val="21"/>
            <w:lang w:val="en-US" w:eastAsia="zh-CN"/>
          </w:rPr>
          <w:t>以及</w:t>
        </w:r>
      </w:ins>
      <w:ins w:id="1217" w:author="Janusio" w:date="2018-03-20T14:38:26Z">
        <w:r>
          <w:rPr>
            <w:rFonts w:hint="eastAsia"/>
            <w:color w:val="auto"/>
            <w:szCs w:val="21"/>
            <w:lang w:val="en-US" w:eastAsia="zh-CN"/>
          </w:rPr>
          <w:t>控制权</w:t>
        </w:r>
      </w:ins>
      <w:ins w:id="1218" w:author="Janusio" w:date="2018-03-20T14:38:29Z">
        <w:r>
          <w:rPr>
            <w:rFonts w:hint="eastAsia"/>
            <w:color w:val="auto"/>
            <w:szCs w:val="21"/>
            <w:lang w:val="en-US" w:eastAsia="zh-CN"/>
          </w:rPr>
          <w:t>传递的</w:t>
        </w:r>
      </w:ins>
      <w:ins w:id="1219" w:author="Janusio" w:date="2018-03-20T14:38:38Z">
        <w:r>
          <w:rPr>
            <w:rFonts w:hint="eastAsia"/>
            <w:color w:val="auto"/>
            <w:szCs w:val="21"/>
            <w:lang w:val="en-US" w:eastAsia="zh-CN"/>
          </w:rPr>
          <w:t>程序</w:t>
        </w:r>
      </w:ins>
      <w:ins w:id="1220" w:author="Janusio" w:date="2018-03-20T14:38:34Z">
        <w:r>
          <w:rPr>
            <w:rFonts w:hint="eastAsia"/>
            <w:color w:val="auto"/>
            <w:szCs w:val="21"/>
            <w:lang w:val="en-US" w:eastAsia="zh-CN"/>
          </w:rPr>
          <w:t>序列</w:t>
        </w:r>
      </w:ins>
      <w:ins w:id="1221" w:author="Janusio" w:date="2018-03-20T14:38:51Z">
        <w:r>
          <w:rPr>
            <w:rFonts w:hint="eastAsia"/>
            <w:color w:val="auto"/>
            <w:szCs w:val="21"/>
            <w:lang w:val="en-US" w:eastAsia="zh-CN"/>
          </w:rPr>
          <w:t>，</w:t>
        </w:r>
      </w:ins>
      <w:del w:id="1222" w:author="Janusio" w:date="2018-03-20T14:38:50Z">
        <w:r>
          <w:rPr>
            <w:rFonts w:ascii="Times New Roman" w:hAnsi="Times New Roman"/>
            <w:color w:val="auto"/>
            <w:szCs w:val="21"/>
          </w:rPr>
          <w:delText>信任链模型构建时所包含的可信组件传递序列，</w:delText>
        </w:r>
      </w:del>
      <w:r>
        <w:rPr>
          <w:rFonts w:ascii="Times New Roman" w:hAnsi="Times New Roman"/>
          <w:color w:val="auto"/>
          <w:szCs w:val="21"/>
        </w:rPr>
        <w:t>即上文对TVP-Q</w:t>
      </w:r>
      <w:r>
        <w:rPr>
          <w:rFonts w:hint="eastAsia" w:ascii="Times New Roman" w:hAnsi="Times New Roman"/>
          <w:color w:val="auto"/>
          <w:szCs w:val="21"/>
        </w:rPr>
        <w:t>T</w:t>
      </w:r>
      <w:r>
        <w:rPr>
          <w:rFonts w:ascii="Times New Roman" w:hAnsi="Times New Roman"/>
          <w:color w:val="auto"/>
          <w:szCs w:val="21"/>
        </w:rPr>
        <w:t>信任链模型具体构建过程的描述的各个组件序列。Ver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表示</w:t>
      </w:r>
      <w:ins w:id="1223" w:author="Janusio" w:date="2018-03-20T14:40:32Z">
        <w:r>
          <w:rPr>
            <w:rFonts w:hint="eastAsia"/>
            <w:color w:val="auto"/>
            <w:szCs w:val="21"/>
            <w:lang w:val="en-US" w:eastAsia="zh-CN"/>
          </w:rPr>
          <w:t>在</w:t>
        </w:r>
      </w:ins>
      <w:ins w:id="1224" w:author="Janusio" w:date="2018-03-20T14:40:33Z">
        <w:r>
          <w:rPr>
            <w:rFonts w:hint="eastAsia"/>
            <w:color w:val="auto"/>
            <w:szCs w:val="21"/>
            <w:lang w:val="en-US" w:eastAsia="zh-CN"/>
          </w:rPr>
          <w:t>对</w:t>
        </w:r>
      </w:ins>
      <w:ins w:id="1225" w:author="Janusio" w:date="2018-03-20T14:40:35Z">
        <w:r>
          <w:rPr>
            <w:rFonts w:hint="eastAsia"/>
            <w:color w:val="auto"/>
            <w:szCs w:val="21"/>
            <w:lang w:val="en-US" w:eastAsia="zh-CN"/>
          </w:rPr>
          <w:t>外部</w:t>
        </w:r>
      </w:ins>
      <w:ins w:id="1226" w:author="Janusio" w:date="2018-03-20T14:40:39Z">
        <w:r>
          <w:rPr>
            <w:rFonts w:hint="eastAsia"/>
            <w:color w:val="auto"/>
            <w:szCs w:val="21"/>
            <w:lang w:val="en-US" w:eastAsia="zh-CN"/>
          </w:rPr>
          <w:t>实体进行</w:t>
        </w:r>
      </w:ins>
      <w:ins w:id="1227" w:author="Janusio" w:date="2018-03-20T14:40:40Z">
        <w:r>
          <w:rPr>
            <w:rFonts w:hint="eastAsia"/>
            <w:color w:val="auto"/>
            <w:szCs w:val="21"/>
            <w:lang w:val="en-US" w:eastAsia="zh-CN"/>
          </w:rPr>
          <w:t>远程</w:t>
        </w:r>
      </w:ins>
      <w:ins w:id="1228" w:author="Janusio" w:date="2018-03-20T14:40:43Z">
        <w:r>
          <w:rPr>
            <w:rFonts w:hint="eastAsia"/>
            <w:color w:val="auto"/>
            <w:szCs w:val="21"/>
            <w:lang w:val="en-US" w:eastAsia="zh-CN"/>
          </w:rPr>
          <w:t>验证时</w:t>
        </w:r>
      </w:ins>
      <w:ins w:id="1229" w:author="Janusio" w:date="2018-03-20T14:40:49Z">
        <w:r>
          <w:rPr>
            <w:rFonts w:hint="eastAsia"/>
            <w:color w:val="auto"/>
            <w:szCs w:val="21"/>
            <w:lang w:val="en-US" w:eastAsia="zh-CN"/>
          </w:rPr>
          <w:t>所需要</w:t>
        </w:r>
      </w:ins>
      <w:ins w:id="1230" w:author="Janusio" w:date="2018-03-20T14:40:50Z">
        <w:r>
          <w:rPr>
            <w:rFonts w:hint="eastAsia"/>
            <w:color w:val="auto"/>
            <w:szCs w:val="21"/>
            <w:lang w:val="en-US" w:eastAsia="zh-CN"/>
          </w:rPr>
          <w:t>进行</w:t>
        </w:r>
      </w:ins>
      <w:ins w:id="1231" w:author="Janusio" w:date="2018-03-20T14:40:51Z">
        <w:r>
          <w:rPr>
            <w:rFonts w:hint="eastAsia"/>
            <w:color w:val="auto"/>
            <w:szCs w:val="21"/>
            <w:lang w:val="en-US" w:eastAsia="zh-CN"/>
          </w:rPr>
          <w:t>验证的</w:t>
        </w:r>
      </w:ins>
      <w:ins w:id="1232" w:author="Janusio" w:date="2018-03-20T14:41:08Z">
        <w:r>
          <w:rPr>
            <w:rFonts w:hint="eastAsia"/>
            <w:color w:val="auto"/>
            <w:szCs w:val="21"/>
            <w:lang w:val="en-US" w:eastAsia="zh-CN"/>
          </w:rPr>
          <w:t>程序</w:t>
        </w:r>
      </w:ins>
      <w:ins w:id="1233" w:author="Janusio" w:date="2018-03-20T14:41:09Z">
        <w:r>
          <w:rPr>
            <w:rFonts w:hint="eastAsia"/>
            <w:color w:val="auto"/>
            <w:szCs w:val="21"/>
            <w:lang w:val="en-US" w:eastAsia="zh-CN"/>
          </w:rPr>
          <w:t>或</w:t>
        </w:r>
      </w:ins>
      <w:ins w:id="1234" w:author="Janusio" w:date="2018-03-20T14:41:10Z">
        <w:r>
          <w:rPr>
            <w:rFonts w:hint="eastAsia"/>
            <w:color w:val="auto"/>
            <w:szCs w:val="21"/>
            <w:lang w:val="en-US" w:eastAsia="zh-CN"/>
          </w:rPr>
          <w:t>组件</w:t>
        </w:r>
      </w:ins>
      <w:ins w:id="1235" w:author="Janusio" w:date="2018-03-20T14:41:13Z">
        <w:r>
          <w:rPr>
            <w:rFonts w:hint="eastAsia"/>
            <w:color w:val="auto"/>
            <w:szCs w:val="21"/>
            <w:lang w:val="en-US" w:eastAsia="zh-CN"/>
          </w:rPr>
          <w:t>序列的</w:t>
        </w:r>
      </w:ins>
      <w:ins w:id="1236" w:author="Janusio" w:date="2018-03-20T14:40:53Z">
        <w:r>
          <w:rPr>
            <w:rFonts w:hint="eastAsia"/>
            <w:color w:val="auto"/>
            <w:szCs w:val="21"/>
            <w:lang w:val="en-US" w:eastAsia="zh-CN"/>
          </w:rPr>
          <w:t>属性</w:t>
        </w:r>
      </w:ins>
      <w:del w:id="1237" w:author="Janusio" w:date="2018-03-20T14:40:17Z">
        <w:r>
          <w:rPr>
            <w:rFonts w:ascii="Times New Roman" w:hAnsi="Times New Roman"/>
            <w:color w:val="auto"/>
            <w:szCs w:val="21"/>
          </w:rPr>
          <w:delText>为对TVP-Q</w:delText>
        </w:r>
      </w:del>
      <w:del w:id="1238" w:author="Janusio" w:date="2018-03-20T14:40:17Z">
        <w:r>
          <w:rPr>
            <w:rFonts w:hint="eastAsia" w:ascii="Times New Roman" w:hAnsi="Times New Roman"/>
            <w:color w:val="auto"/>
            <w:szCs w:val="21"/>
          </w:rPr>
          <w:delText>T</w:delText>
        </w:r>
      </w:del>
      <w:del w:id="1239" w:author="Janusio" w:date="2018-03-20T14:40:17Z">
        <w:r>
          <w:rPr>
            <w:rFonts w:ascii="Times New Roman" w:hAnsi="Times New Roman"/>
            <w:color w:val="auto"/>
            <w:szCs w:val="21"/>
          </w:rPr>
          <w:delText>信任链模型执行序列的远程认证</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240"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ins w:id="1241" w:author="Janusio" w:date="2018-03-20T14:41:42Z">
        <w:r>
          <w:rPr>
            <w:rFonts w:hint="eastAsia"/>
            <w:color w:val="auto"/>
            <w:szCs w:val="21"/>
            <w:lang w:val="en-US" w:eastAsia="zh-CN"/>
          </w:rPr>
          <w:t>按照</w:t>
        </w:r>
      </w:ins>
      <w:ins w:id="1242" w:author="Janusio" w:date="2018-03-20T14:41:43Z">
        <w:r>
          <w:rPr>
            <w:rFonts w:hint="eastAsia"/>
            <w:color w:val="auto"/>
            <w:szCs w:val="21"/>
            <w:lang w:val="en-US" w:eastAsia="zh-CN"/>
          </w:rPr>
          <w:t>本文</w:t>
        </w:r>
      </w:ins>
      <w:ins w:id="1243" w:author="Janusio" w:date="2018-03-20T14:41:44Z">
        <w:r>
          <w:rPr>
            <w:rFonts w:hint="eastAsia"/>
            <w:color w:val="auto"/>
            <w:szCs w:val="21"/>
            <w:lang w:val="en-US" w:eastAsia="zh-CN"/>
          </w:rPr>
          <w:t>3.1</w:t>
        </w:r>
      </w:ins>
      <w:ins w:id="1244" w:author="Janusio" w:date="2018-03-20T14:41:45Z">
        <w:r>
          <w:rPr>
            <w:rFonts w:hint="eastAsia"/>
            <w:color w:val="auto"/>
            <w:szCs w:val="21"/>
            <w:lang w:val="en-US" w:eastAsia="zh-CN"/>
          </w:rPr>
          <w:t>节</w:t>
        </w:r>
      </w:ins>
      <w:ins w:id="1245" w:author="Janusio" w:date="2018-03-20T14:41:47Z">
        <w:r>
          <w:rPr>
            <w:rFonts w:hint="eastAsia"/>
            <w:color w:val="auto"/>
            <w:szCs w:val="21"/>
            <w:lang w:val="en-US" w:eastAsia="zh-CN"/>
          </w:rPr>
          <w:t>对</w:t>
        </w:r>
      </w:ins>
      <w:ins w:id="1246" w:author="Janusio" w:date="2018-03-20T14:41:50Z">
        <w:r>
          <w:rPr>
            <w:rFonts w:hint="eastAsia"/>
            <w:color w:val="auto"/>
            <w:szCs w:val="21"/>
            <w:lang w:val="en-US" w:eastAsia="zh-CN"/>
          </w:rPr>
          <w:t>TVP-QT</w:t>
        </w:r>
      </w:ins>
      <w:ins w:id="1247" w:author="Janusio" w:date="2018-03-20T14:41:54Z">
        <w:r>
          <w:rPr>
            <w:rFonts w:hint="eastAsia"/>
            <w:color w:val="auto"/>
            <w:szCs w:val="21"/>
            <w:lang w:val="en-US" w:eastAsia="zh-CN"/>
          </w:rPr>
          <w:t>系统</w:t>
        </w:r>
      </w:ins>
      <w:ins w:id="1248" w:author="Janusio" w:date="2018-03-20T14:41:56Z">
        <w:r>
          <w:rPr>
            <w:rFonts w:hint="eastAsia"/>
            <w:color w:val="auto"/>
            <w:szCs w:val="21"/>
            <w:lang w:val="en-US" w:eastAsia="zh-CN"/>
          </w:rPr>
          <w:t>各个</w:t>
        </w:r>
      </w:ins>
      <w:ins w:id="1249" w:author="Janusio" w:date="2018-03-20T14:41:57Z">
        <w:r>
          <w:rPr>
            <w:rFonts w:hint="eastAsia"/>
            <w:color w:val="auto"/>
            <w:szCs w:val="21"/>
            <w:lang w:val="en-US" w:eastAsia="zh-CN"/>
          </w:rPr>
          <w:t>组件的</w:t>
        </w:r>
      </w:ins>
      <w:ins w:id="1250" w:author="Janusio" w:date="2018-03-20T14:42:00Z">
        <w:r>
          <w:rPr>
            <w:rFonts w:hint="eastAsia"/>
            <w:color w:val="auto"/>
            <w:szCs w:val="21"/>
            <w:lang w:val="en-US" w:eastAsia="zh-CN"/>
          </w:rPr>
          <w:t>抽象</w:t>
        </w:r>
      </w:ins>
      <w:ins w:id="1251" w:author="Janusio" w:date="2018-03-20T14:42:01Z">
        <w:r>
          <w:rPr>
            <w:rFonts w:hint="eastAsia"/>
            <w:color w:val="auto"/>
            <w:szCs w:val="21"/>
            <w:lang w:val="en-US" w:eastAsia="zh-CN"/>
          </w:rPr>
          <w:t>定义，</w:t>
        </w:r>
      </w:ins>
      <w:ins w:id="1252" w:author="Janusio" w:date="2018-03-20T14:42:06Z">
        <w:r>
          <w:rPr>
            <w:rFonts w:hint="eastAsia"/>
            <w:color w:val="auto"/>
            <w:szCs w:val="21"/>
            <w:lang w:val="en-US" w:eastAsia="zh-CN"/>
          </w:rPr>
          <w:t>TVP-QT</w:t>
        </w:r>
      </w:ins>
      <w:ins w:id="1253" w:author="Janusio" w:date="2018-03-20T14:42:11Z">
        <w:r>
          <w:rPr>
            <w:rFonts w:hint="eastAsia"/>
            <w:color w:val="auto"/>
            <w:szCs w:val="21"/>
            <w:lang w:val="en-US" w:eastAsia="zh-CN"/>
          </w:rPr>
          <w:t>信任链的</w:t>
        </w:r>
      </w:ins>
      <w:ins w:id="1254" w:author="Janusio" w:date="2018-03-20T14:42:12Z">
        <w:r>
          <w:rPr>
            <w:rFonts w:hint="eastAsia"/>
            <w:color w:val="auto"/>
            <w:szCs w:val="21"/>
            <w:lang w:val="en-US" w:eastAsia="zh-CN"/>
          </w:rPr>
          <w:t>信任</w:t>
        </w:r>
      </w:ins>
      <w:ins w:id="1255" w:author="Janusio" w:date="2018-03-20T14:42:13Z">
        <w:r>
          <w:rPr>
            <w:rFonts w:hint="eastAsia"/>
            <w:color w:val="auto"/>
            <w:szCs w:val="21"/>
            <w:lang w:val="en-US" w:eastAsia="zh-CN"/>
          </w:rPr>
          <w:t>属性</w:t>
        </w:r>
      </w:ins>
      <w:ins w:id="1256" w:author="Janusio" w:date="2018-03-20T14:42:14Z">
        <w:r>
          <w:rPr>
            <w:rFonts w:hint="eastAsia"/>
            <w:color w:val="auto"/>
            <w:szCs w:val="21"/>
            <w:lang w:val="en-US" w:eastAsia="zh-CN"/>
          </w:rPr>
          <w:t>可以</w:t>
        </w:r>
      </w:ins>
      <w:ins w:id="1257" w:author="Janusio" w:date="2018-03-20T14:42:18Z">
        <w:r>
          <w:rPr>
            <w:rFonts w:hint="eastAsia"/>
            <w:color w:val="auto"/>
            <w:szCs w:val="21"/>
            <w:lang w:val="en-US" w:eastAsia="zh-CN"/>
          </w:rPr>
          <w:t>表述</w:t>
        </w:r>
      </w:ins>
      <w:ins w:id="1258" w:author="Janusio" w:date="2018-03-20T14:42:19Z">
        <w:r>
          <w:rPr>
            <w:rFonts w:hint="eastAsia"/>
            <w:color w:val="auto"/>
            <w:szCs w:val="21"/>
            <w:lang w:val="en-US" w:eastAsia="zh-CN"/>
          </w:rPr>
          <w:t>为</w:t>
        </w:r>
      </w:ins>
      <w:ins w:id="1259" w:author="Janusio" w:date="2018-03-20T14:42:21Z">
        <w:r>
          <w:rPr>
            <w:rFonts w:hint="eastAsia"/>
            <w:color w:val="auto"/>
            <w:szCs w:val="21"/>
            <w:lang w:val="en-US" w:eastAsia="zh-CN"/>
          </w:rPr>
          <w:t>如下</w:t>
        </w:r>
      </w:ins>
      <w:ins w:id="1260" w:author="Janusio" w:date="2018-03-20T14:42:26Z">
        <w:r>
          <w:rPr>
            <w:rFonts w:hint="eastAsia"/>
            <w:color w:val="auto"/>
            <w:szCs w:val="21"/>
            <w:lang w:val="en-US" w:eastAsia="zh-CN"/>
          </w:rPr>
          <w:t>方式</w:t>
        </w:r>
      </w:ins>
      <w:del w:id="1261" w:author="Janusio" w:date="2018-03-20T14:41:40Z">
        <w:r>
          <w:rPr>
            <w:rFonts w:ascii="Times New Roman" w:hAnsi="Times New Roman"/>
            <w:color w:val="auto"/>
            <w:szCs w:val="21"/>
          </w:rPr>
          <w:delText xml:space="preserve"> 按照3.1节对TVP-QT中相应功能组件的定义，该TVP-Q</w:delText>
        </w:r>
      </w:del>
      <w:del w:id="1262" w:author="Janusio" w:date="2018-03-20T14:41:40Z">
        <w:r>
          <w:rPr>
            <w:rFonts w:hint="eastAsia" w:ascii="Times New Roman" w:hAnsi="Times New Roman"/>
            <w:color w:val="auto"/>
            <w:szCs w:val="21"/>
          </w:rPr>
          <w:delText>T</w:delText>
        </w:r>
      </w:del>
      <w:del w:id="1263" w:author="Janusio" w:date="2018-03-20T14:41:40Z">
        <w:r>
          <w:rPr>
            <w:rFonts w:ascii="Times New Roman" w:hAnsi="Times New Roman"/>
            <w:color w:val="auto"/>
            <w:szCs w:val="21"/>
          </w:rPr>
          <w:delText>信任属性可以进一步细分为</w:delText>
        </w:r>
      </w:del>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ascii="Times New Roman" w:hAnsi="Times New Roman"/>
          <w:color w:val="auto"/>
          <w:szCs w:val="21"/>
        </w:rPr>
        <w:pPrChange w:id="1264"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TP</w:t>
      </w:r>
      <w:r>
        <w:rPr>
          <w:rFonts w:ascii="Times New Roman" w:hAnsi="Times New Roman"/>
          <w:color w:val="auto"/>
          <w:szCs w:val="21"/>
          <w:vertAlign w:val="subscript"/>
        </w:rPr>
        <w:t>TVP-QT</w:t>
      </w:r>
      <w:r>
        <w:rPr>
          <w:rFonts w:ascii="Times New Roman" w:hAnsi="Times New Roman"/>
          <w:color w:val="auto"/>
          <w:szCs w:val="21"/>
        </w:rPr>
        <w:t>:={TC</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TVP-Q</w:t>
      </w:r>
      <w:r>
        <w:rPr>
          <w:rFonts w:hint="eastAsia" w:ascii="Times New Roman" w:hAnsi="Times New Roman"/>
          <w:color w:val="auto"/>
          <w:szCs w:val="21"/>
          <w:vertAlign w:val="subscript"/>
        </w:rPr>
        <w:t>T</w:t>
      </w:r>
      <w:r>
        <w:rPr>
          <w:rFonts w:ascii="Times New Roman" w:hAnsi="Times New Roman"/>
          <w:color w:val="auto"/>
          <w:szCs w:val="21"/>
        </w:rPr>
        <w:t>} ={</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vRT</w:t>
      </w:r>
      <w:r>
        <w:rPr>
          <w:rFonts w:hint="eastAsia" w:ascii="Times New Roman" w:hAnsi="Times New Roman"/>
          <w:color w:val="auto"/>
          <w:szCs w:val="21"/>
          <w:vertAlign w:val="subscript"/>
        </w:rPr>
        <w:t>,</w:t>
      </w:r>
      <w:r>
        <w:rPr>
          <w:rFonts w:hint="eastAsia" w:ascii="Times New Roman" w:hAnsi="Times New Roman"/>
          <w:color w:val="auto"/>
          <w:szCs w:val="21"/>
        </w:rPr>
        <w:t>,</w:t>
      </w:r>
      <w:r>
        <w:rPr>
          <w:rFonts w:ascii="Times New Roman" w:hAnsi="Times New Roman"/>
          <w:color w:val="auto"/>
          <w:szCs w:val="21"/>
        </w:rPr>
        <w:t xml:space="preserve"> 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315" w:firstLineChars="548"/>
        <w:jc w:val="both"/>
        <w:textAlignment w:val="auto"/>
        <w:outlineLvl w:val="9"/>
        <w:rPr>
          <w:rFonts w:ascii="Times New Roman" w:hAnsi="Times New Roman"/>
          <w:color w:val="auto"/>
          <w:szCs w:val="21"/>
        </w:rPr>
        <w:pPrChange w:id="1265"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1315" w:firstLineChars="548"/>
            <w:jc w:val="both"/>
            <w:textAlignment w:val="auto"/>
            <w:outlineLvl w:val="9"/>
          </w:pPr>
        </w:pPrChange>
      </w:pPr>
      <w:r>
        <w:rPr>
          <w:rFonts w:ascii="Times New Roman" w:hAnsi="Times New Roman"/>
          <w:color w:val="auto"/>
          <w:szCs w:val="21"/>
        </w:rPr>
        <w:t>={</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TC</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m</w:t>
      </w:r>
      <w:r>
        <w:rPr>
          <w:rFonts w:hint="eastAsia" w:ascii="Times New Roman" w:hAnsi="Times New Roman"/>
          <w:color w:val="auto"/>
          <w:szCs w:val="21"/>
        </w:rPr>
        <w:t>,(</w:t>
      </w:r>
      <w:r>
        <w:rPr>
          <w:rFonts w:ascii="Times New Roman" w:hAnsi="Times New Roman"/>
          <w:color w:val="auto"/>
          <w:szCs w:val="21"/>
        </w:rPr>
        <w:t>Ver</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vTPM</w:t>
      </w:r>
      <w:r>
        <w:rPr>
          <w:rFonts w:hint="eastAsia" w:ascii="Times New Roman" w:hAnsi="Times New Roman"/>
          <w:color w:val="auto"/>
          <w:szCs w:val="21"/>
        </w:rPr>
        <w:t>),</w:t>
      </w:r>
      <w:r>
        <w:rPr>
          <w:rFonts w:ascii="Times New Roman" w:hAnsi="Times New Roman"/>
          <w:color w:val="auto"/>
          <w:szCs w:val="21"/>
        </w:rPr>
        <w:t>Ver</w:t>
      </w:r>
      <w:r>
        <w:rPr>
          <w:rFonts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67" w:author="Janusio" w:date="2018-03-20T15:42:39Z"/>
          <w:rFonts w:hint="eastAsia"/>
          <w:color w:val="auto"/>
          <w:lang w:val="en-US" w:eastAsia="zh-CN"/>
        </w:rPr>
        <w:pPrChange w:id="126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ascii="Times New Roman" w:hAnsi="Times New Roman"/>
          <w:color w:val="auto"/>
          <w:szCs w:val="21"/>
        </w:rPr>
        <w:t>由定义可知TVP-Q</w:t>
      </w:r>
      <w:r>
        <w:rPr>
          <w:rFonts w:hint="eastAsia" w:ascii="Times New Roman" w:hAnsi="Times New Roman"/>
          <w:color w:val="auto"/>
          <w:szCs w:val="21"/>
        </w:rPr>
        <w:t>T</w:t>
      </w:r>
      <w:r>
        <w:rPr>
          <w:rFonts w:ascii="Times New Roman" w:hAnsi="Times New Roman"/>
          <w:color w:val="auto"/>
          <w:szCs w:val="21"/>
        </w:rPr>
        <w:t>信任属性可以分为三类：主机m的信任属性T</w:t>
      </w:r>
      <w:r>
        <w:rPr>
          <w:rFonts w:hint="eastAsia" w:ascii="Times New Roman" w:hAnsi="Times New Roman"/>
          <w:color w:val="auto"/>
          <w:szCs w:val="21"/>
        </w:rPr>
        <w:t>C</w:t>
      </w:r>
      <w:r>
        <w:rPr>
          <w:rFonts w:hint="eastAsia" w:ascii="Times New Roman" w:hAnsi="Times New Roman"/>
          <w:color w:val="auto"/>
          <w:szCs w:val="21"/>
          <w:vertAlign w:val="subscript"/>
        </w:rPr>
        <w:t>m</w:t>
      </w:r>
      <w:r>
        <w:rPr>
          <w:rFonts w:ascii="Times New Roman" w:hAnsi="Times New Roman"/>
          <w:color w:val="auto"/>
          <w:szCs w:val="21"/>
        </w:rPr>
        <w:t>，虚拟信任根vRT的信任属性T</w:t>
      </w:r>
      <w:r>
        <w:rPr>
          <w:rFonts w:hint="eastAsia" w:ascii="Times New Roman" w:hAnsi="Times New Roman"/>
          <w:color w:val="auto"/>
          <w:szCs w:val="21"/>
        </w:rPr>
        <w:t>C</w:t>
      </w:r>
      <w:r>
        <w:rPr>
          <w:rFonts w:ascii="Times New Roman" w:hAnsi="Times New Roman"/>
          <w:color w:val="auto"/>
          <w:szCs w:val="21"/>
          <w:vertAlign w:val="subscript"/>
        </w:rPr>
        <w:t>vRT</w:t>
      </w:r>
      <w:r>
        <w:rPr>
          <w:rFonts w:ascii="Times New Roman" w:hAnsi="Times New Roman"/>
          <w:color w:val="auto"/>
          <w:szCs w:val="21"/>
        </w:rPr>
        <w:t>，以及用户虚拟机的信任属性T</w:t>
      </w:r>
      <w:r>
        <w:rPr>
          <w:rFonts w:hint="eastAsia" w:ascii="Times New Roman" w:hAnsi="Times New Roman"/>
          <w:color w:val="auto"/>
          <w:szCs w:val="21"/>
        </w:rPr>
        <w:t>C</w:t>
      </w:r>
      <w:r>
        <w:rPr>
          <w:rFonts w:ascii="Times New Roman" w:hAnsi="Times New Roman"/>
          <w:color w:val="auto"/>
          <w:szCs w:val="21"/>
          <w:vertAlign w:val="subscript"/>
        </w:rPr>
        <w:t>vm</w:t>
      </w:r>
      <w:r>
        <w:rPr>
          <w:rFonts w:hint="eastAsia" w:ascii="Times New Roman" w:hAnsi="Times New Roman"/>
          <w:color w:val="auto"/>
          <w:szCs w:val="21"/>
        </w:rPr>
        <w:t>。其中</w:t>
      </w:r>
      <w:r>
        <w:rPr>
          <w:rFonts w:ascii="Times New Roman" w:hAnsi="Times New Roman"/>
          <w:color w:val="auto"/>
          <w:szCs w:val="21"/>
        </w:rPr>
        <w:t>T</w:t>
      </w:r>
      <w:r>
        <w:rPr>
          <w:rFonts w:hint="eastAsia" w:ascii="Times New Roman" w:hAnsi="Times New Roman"/>
          <w:color w:val="auto"/>
          <w:szCs w:val="21"/>
        </w:rPr>
        <w:t>C</w:t>
      </w:r>
      <w:r>
        <w:rPr>
          <w:rFonts w:hint="eastAsia" w:ascii="Times New Roman" w:hAnsi="Times New Roman"/>
          <w:color w:val="auto"/>
          <w:szCs w:val="21"/>
          <w:vertAlign w:val="subscript"/>
        </w:rPr>
        <w:t>vRT</w:t>
      </w:r>
      <w:r>
        <w:rPr>
          <w:rFonts w:hint="eastAsia" w:ascii="Times New Roman" w:hAnsi="Times New Roman"/>
          <w:color w:val="auto"/>
        </w:rPr>
        <w:t>包含</w:t>
      </w:r>
      <w:r>
        <w:rPr>
          <w:rFonts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xml:space="preserve"> 和</w:t>
      </w:r>
      <w:r>
        <w:rPr>
          <w:rFonts w:ascii="Times New Roman" w:hAnsi="Times New Roman"/>
          <w:color w:val="auto"/>
          <w:szCs w:val="21"/>
        </w:rPr>
        <w:t>TC</w:t>
      </w:r>
      <w:r>
        <w:rPr>
          <w:rFonts w:ascii="Times New Roman" w:hAnsi="Times New Roman"/>
          <w:color w:val="auto"/>
          <w:szCs w:val="21"/>
          <w:vertAlign w:val="subscript"/>
        </w:rPr>
        <w:t>vTPM</w:t>
      </w:r>
      <w:r>
        <w:rPr>
          <w:rFonts w:ascii="Times New Roman" w:hAnsi="Times New Roman"/>
          <w:color w:val="auto"/>
        </w:rPr>
        <w:t>两个属性。</w:t>
      </w:r>
      <w:ins w:id="1268" w:author="Janusio" w:date="2018-03-20T15:41:34Z">
        <w:r>
          <w:rPr>
            <w:rFonts w:hint="eastAsia"/>
            <w:color w:val="auto"/>
            <w:lang w:val="en-US" w:eastAsia="zh-CN"/>
          </w:rPr>
          <w:t>本文</w:t>
        </w:r>
      </w:ins>
      <w:ins w:id="1269" w:author="Janusio" w:date="2018-03-20T15:41:35Z">
        <w:r>
          <w:rPr>
            <w:rFonts w:hint="eastAsia"/>
            <w:color w:val="auto"/>
            <w:lang w:val="en-US" w:eastAsia="zh-CN"/>
          </w:rPr>
          <w:t>将</w:t>
        </w:r>
      </w:ins>
      <w:ins w:id="1270" w:author="Janusio" w:date="2018-03-20T15:41:37Z">
        <w:r>
          <w:rPr>
            <w:rFonts w:hint="eastAsia"/>
            <w:color w:val="auto"/>
            <w:lang w:val="en-US" w:eastAsia="zh-CN"/>
          </w:rPr>
          <w:t>按照</w:t>
        </w:r>
      </w:ins>
      <w:ins w:id="1271" w:author="Janusio" w:date="2018-03-20T15:43:16Z">
        <w:r>
          <w:rPr>
            <w:rFonts w:hint="eastAsia"/>
            <w:color w:val="auto"/>
            <w:szCs w:val="21"/>
            <w:lang w:val="en-US" w:eastAsia="zh-CN"/>
          </w:rPr>
          <w:t>主机</w:t>
        </w:r>
      </w:ins>
      <w:ins w:id="1272" w:author="Janusio" w:date="2018-03-20T15:43:17Z">
        <w:r>
          <w:rPr>
            <w:rFonts w:hint="eastAsia"/>
            <w:color w:val="auto"/>
            <w:szCs w:val="21"/>
            <w:lang w:val="en-US" w:eastAsia="zh-CN"/>
          </w:rPr>
          <w:t>、</w:t>
        </w:r>
      </w:ins>
      <w:ins w:id="1273" w:author="Janusio" w:date="2018-03-20T15:52:05Z">
        <w:r>
          <w:rPr>
            <w:rFonts w:hint="eastAsia"/>
            <w:color w:val="auto"/>
            <w:szCs w:val="21"/>
            <w:lang w:val="en-US" w:eastAsia="zh-CN"/>
          </w:rPr>
          <w:t>虚拟</w:t>
        </w:r>
      </w:ins>
      <w:ins w:id="1274" w:author="Janusio" w:date="2018-03-20T15:43:20Z">
        <w:r>
          <w:rPr>
            <w:rFonts w:hint="eastAsia"/>
            <w:color w:val="auto"/>
            <w:szCs w:val="21"/>
            <w:lang w:val="en-US" w:eastAsia="zh-CN"/>
          </w:rPr>
          <w:t>信任根</w:t>
        </w:r>
      </w:ins>
      <w:ins w:id="1275" w:author="Janusio" w:date="2018-03-20T15:43:21Z">
        <w:r>
          <w:rPr>
            <w:rFonts w:hint="eastAsia"/>
            <w:color w:val="auto"/>
            <w:szCs w:val="21"/>
            <w:lang w:val="en-US" w:eastAsia="zh-CN"/>
          </w:rPr>
          <w:t>、</w:t>
        </w:r>
      </w:ins>
      <w:ins w:id="1276" w:author="Janusio" w:date="2018-03-20T15:43:23Z">
        <w:r>
          <w:rPr>
            <w:rFonts w:hint="eastAsia"/>
            <w:color w:val="auto"/>
            <w:szCs w:val="21"/>
            <w:lang w:val="en-US" w:eastAsia="zh-CN"/>
          </w:rPr>
          <w:t>虚拟机</w:t>
        </w:r>
      </w:ins>
      <w:ins w:id="1277" w:author="Janusio" w:date="2018-03-20T15:42:16Z">
        <w:r>
          <w:rPr>
            <w:rFonts w:hint="eastAsia"/>
            <w:color w:val="auto"/>
            <w:lang w:val="en-US" w:eastAsia="zh-CN"/>
          </w:rPr>
          <w:t>三个</w:t>
        </w:r>
      </w:ins>
      <w:ins w:id="1278" w:author="Janusio" w:date="2018-03-20T15:42:20Z">
        <w:r>
          <w:rPr>
            <w:rFonts w:hint="eastAsia"/>
            <w:color w:val="auto"/>
            <w:lang w:val="en-US" w:eastAsia="zh-CN"/>
          </w:rPr>
          <w:t>方面</w:t>
        </w:r>
      </w:ins>
      <w:ins w:id="1279" w:author="Janusio" w:date="2018-03-20T15:42:21Z">
        <w:r>
          <w:rPr>
            <w:rFonts w:hint="eastAsia"/>
            <w:color w:val="auto"/>
            <w:lang w:val="en-US" w:eastAsia="zh-CN"/>
          </w:rPr>
          <w:t>对</w:t>
        </w:r>
      </w:ins>
      <w:ins w:id="1280" w:author="Janusio" w:date="2018-03-20T15:42:28Z">
        <w:r>
          <w:rPr>
            <w:rFonts w:hint="eastAsia"/>
            <w:color w:val="auto"/>
            <w:lang w:val="en-US" w:eastAsia="zh-CN"/>
          </w:rPr>
          <w:t>TVP-QT的</w:t>
        </w:r>
      </w:ins>
      <w:ins w:id="1281" w:author="Janusio" w:date="2018-03-20T15:42:29Z">
        <w:r>
          <w:rPr>
            <w:rFonts w:hint="eastAsia"/>
            <w:color w:val="auto"/>
            <w:lang w:val="en-US" w:eastAsia="zh-CN"/>
          </w:rPr>
          <w:t>信任</w:t>
        </w:r>
      </w:ins>
      <w:ins w:id="1282" w:author="Janusio" w:date="2018-03-20T15:42:30Z">
        <w:r>
          <w:rPr>
            <w:rFonts w:hint="eastAsia"/>
            <w:color w:val="auto"/>
            <w:lang w:val="en-US" w:eastAsia="zh-CN"/>
          </w:rPr>
          <w:t>属性</w:t>
        </w:r>
      </w:ins>
      <w:ins w:id="1283" w:author="Janusio" w:date="2018-03-20T15:42:31Z">
        <w:r>
          <w:rPr>
            <w:rFonts w:hint="eastAsia"/>
            <w:color w:val="auto"/>
            <w:lang w:val="en-US" w:eastAsia="zh-CN"/>
          </w:rPr>
          <w:t>进行</w:t>
        </w:r>
      </w:ins>
      <w:ins w:id="1284" w:author="Janusio" w:date="2018-03-20T15:42:32Z">
        <w:r>
          <w:rPr>
            <w:rFonts w:hint="eastAsia"/>
            <w:color w:val="auto"/>
            <w:lang w:val="en-US" w:eastAsia="zh-CN"/>
          </w:rPr>
          <w:t>描述</w:t>
        </w:r>
      </w:ins>
      <w:ins w:id="1285" w:author="Janusio" w:date="2018-03-20T15:42:34Z">
        <w:r>
          <w:rPr>
            <w:rFonts w:hint="eastAsia"/>
            <w:color w:val="auto"/>
            <w:lang w:val="en-US" w:eastAsia="zh-CN"/>
          </w:rPr>
          <w:t>。</w:t>
        </w:r>
      </w:ins>
    </w:p>
    <w:p>
      <w:pPr>
        <w:keepNext w:val="0"/>
        <w:keepLines w:val="0"/>
        <w:pageBreakBefore w:val="0"/>
        <w:widowControl w:val="0"/>
        <w:numPr>
          <w:ilvl w:val="0"/>
          <w:numId w:val="8"/>
          <w:ins w:id="1287" w:author="Janusio" w:date="2018-03-20T15:51:36Z"/>
        </w:numPr>
        <w:kinsoku/>
        <w:wordWrap/>
        <w:overflowPunct/>
        <w:topLinePunct w:val="0"/>
        <w:autoSpaceDE/>
        <w:autoSpaceDN/>
        <w:bidi w:val="0"/>
        <w:adjustRightInd/>
        <w:snapToGrid/>
        <w:spacing w:line="400" w:lineRule="exact"/>
        <w:ind w:left="0" w:leftChars="0" w:right="0" w:rightChars="0" w:firstLine="0"/>
        <w:jc w:val="both"/>
        <w:textAlignment w:val="auto"/>
        <w:outlineLvl w:val="9"/>
        <w:rPr>
          <w:ins w:id="1288" w:author="Janusio" w:date="2018-03-20T15:51:36Z"/>
          <w:rFonts w:hint="eastAsia"/>
          <w:strike w:val="0"/>
          <w:color w:val="auto"/>
          <w:szCs w:val="21"/>
          <w:lang w:eastAsia="zh-CN"/>
        </w:rPr>
        <w:pPrChange w:id="1286" w:author="Janusio" w:date="2018-03-20T15:51:36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289" w:author="Janusio" w:date="2018-03-20T15:43:28Z">
        <w:r>
          <w:rPr>
            <w:rFonts w:hint="eastAsia"/>
            <w:color w:val="auto"/>
            <w:lang w:val="en-US" w:eastAsia="zh-CN"/>
          </w:rPr>
          <w:t>主机</w:t>
        </w:r>
      </w:ins>
      <w:ins w:id="1290" w:author="Janusio" w:date="2018-03-20T15:43:30Z">
        <w:r>
          <w:rPr>
            <w:rFonts w:hint="eastAsia"/>
            <w:color w:val="auto"/>
            <w:lang w:val="en-US" w:eastAsia="zh-CN"/>
          </w:rPr>
          <w:t>的</w:t>
        </w:r>
      </w:ins>
      <w:ins w:id="1291" w:author="Janusio" w:date="2018-03-20T15:43:31Z">
        <w:r>
          <w:rPr>
            <w:rFonts w:hint="eastAsia"/>
            <w:color w:val="auto"/>
            <w:lang w:val="en-US" w:eastAsia="zh-CN"/>
          </w:rPr>
          <w:t>信任属性</w:t>
        </w:r>
      </w:ins>
      <w:ins w:id="1292" w:author="Janusio" w:date="2018-03-20T15:43:45Z">
        <w:r>
          <w:rPr>
            <w:rFonts w:hint="eastAsia"/>
            <w:color w:val="auto"/>
            <w:lang w:val="en-US" w:eastAsia="zh-CN"/>
          </w:rPr>
          <w:t>TP</w:t>
        </w:r>
      </w:ins>
      <w:ins w:id="1293" w:author="Janusio" w:date="2018-03-20T15:43:45Z">
        <w:r>
          <w:rPr>
            <w:rFonts w:hint="eastAsia"/>
            <w:color w:val="auto"/>
            <w:vertAlign w:val="subscript"/>
            <w:lang w:val="en-US" w:eastAsia="zh-CN"/>
            <w:rPrChange w:id="1294" w:author="Janusio" w:date="2018-03-20T15:43:57Z">
              <w:rPr>
                <w:rFonts w:hint="eastAsia"/>
                <w:color w:val="auto"/>
                <w:lang w:val="en-US" w:eastAsia="zh-CN"/>
              </w:rPr>
            </w:rPrChange>
          </w:rPr>
          <w:t>m</w:t>
        </w:r>
      </w:ins>
      <w:ins w:id="1296" w:author="Janusio" w:date="2018-03-20T15:43:47Z">
        <w:r>
          <w:rPr>
            <w:rFonts w:hint="eastAsia"/>
            <w:color w:val="auto"/>
            <w:lang w:val="en-US" w:eastAsia="zh-CN"/>
          </w:rPr>
          <w:t>可以</w:t>
        </w:r>
      </w:ins>
      <w:ins w:id="1297" w:author="Janusio" w:date="2018-03-20T15:44:00Z">
        <w:r>
          <w:rPr>
            <w:rFonts w:hint="eastAsia"/>
            <w:color w:val="auto"/>
            <w:lang w:val="en-US" w:eastAsia="zh-CN"/>
          </w:rPr>
          <w:t>表示为</w:t>
        </w:r>
      </w:ins>
      <w:ins w:id="1298" w:author="Janusio" w:date="2018-03-20T15:44:07Z">
        <w:r>
          <w:rPr>
            <w:rFonts w:ascii="Times New Roman" w:hAnsi="Times New Roman"/>
            <w:strike w:val="0"/>
            <w:color w:val="auto"/>
            <w:szCs w:val="21"/>
            <w:rPrChange w:id="1299" w:author="Janusio" w:date="2018-03-20T15:44:13Z">
              <w:rPr>
                <w:rFonts w:ascii="Times New Roman" w:hAnsi="Times New Roman"/>
                <w:strike/>
                <w:color w:val="auto"/>
                <w:szCs w:val="21"/>
              </w:rPr>
            </w:rPrChange>
          </w:rPr>
          <w:t>TP</w:t>
        </w:r>
      </w:ins>
      <w:ins w:id="1301" w:author="Janusio" w:date="2018-03-20T15:44:07Z">
        <w:r>
          <w:rPr>
            <w:rFonts w:hint="eastAsia" w:ascii="Times New Roman" w:hAnsi="Times New Roman"/>
            <w:strike w:val="0"/>
            <w:color w:val="auto"/>
            <w:szCs w:val="21"/>
            <w:vertAlign w:val="subscript"/>
            <w:rPrChange w:id="1302" w:author="Janusio" w:date="2018-03-20T15:44:13Z">
              <w:rPr>
                <w:rFonts w:hint="eastAsia" w:ascii="Times New Roman" w:hAnsi="Times New Roman"/>
                <w:strike/>
                <w:color w:val="auto"/>
                <w:szCs w:val="21"/>
                <w:vertAlign w:val="subscript"/>
              </w:rPr>
            </w:rPrChange>
          </w:rPr>
          <w:t>m</w:t>
        </w:r>
      </w:ins>
      <w:ins w:id="1304" w:author="Janusio" w:date="2018-03-20T15:44:07Z">
        <w:r>
          <w:rPr>
            <w:rFonts w:ascii="Times New Roman" w:hAnsi="Times New Roman"/>
            <w:strike w:val="0"/>
            <w:color w:val="auto"/>
            <w:szCs w:val="21"/>
            <w:rPrChange w:id="1305" w:author="Janusio" w:date="2018-03-20T15:44:13Z">
              <w:rPr>
                <w:rFonts w:ascii="Times New Roman" w:hAnsi="Times New Roman"/>
                <w:strike/>
                <w:color w:val="auto"/>
                <w:szCs w:val="21"/>
              </w:rPr>
            </w:rPrChange>
          </w:rPr>
          <w:t>:={TC</w:t>
        </w:r>
      </w:ins>
      <w:ins w:id="1307" w:author="Janusio" w:date="2018-03-20T15:44:07Z">
        <w:r>
          <w:rPr>
            <w:rFonts w:hint="eastAsia" w:ascii="Times New Roman" w:hAnsi="Times New Roman"/>
            <w:strike w:val="0"/>
            <w:color w:val="auto"/>
            <w:szCs w:val="21"/>
            <w:vertAlign w:val="subscript"/>
            <w:rPrChange w:id="1308" w:author="Janusio" w:date="2018-03-20T15:44:13Z">
              <w:rPr>
                <w:rFonts w:hint="eastAsia" w:ascii="Times New Roman" w:hAnsi="Times New Roman"/>
                <w:strike/>
                <w:color w:val="auto"/>
                <w:szCs w:val="21"/>
                <w:vertAlign w:val="subscript"/>
              </w:rPr>
            </w:rPrChange>
          </w:rPr>
          <w:t>m</w:t>
        </w:r>
      </w:ins>
      <w:ins w:id="1310" w:author="Janusio" w:date="2018-03-20T15:44:07Z">
        <w:r>
          <w:rPr>
            <w:rFonts w:hint="eastAsia" w:ascii="Times New Roman" w:hAnsi="Times New Roman"/>
            <w:strike w:val="0"/>
            <w:color w:val="auto"/>
            <w:szCs w:val="21"/>
            <w:rPrChange w:id="1311" w:author="Janusio" w:date="2018-03-20T15:44:13Z">
              <w:rPr>
                <w:rFonts w:hint="eastAsia" w:ascii="Times New Roman" w:hAnsi="Times New Roman"/>
                <w:strike/>
                <w:color w:val="auto"/>
                <w:szCs w:val="21"/>
              </w:rPr>
            </w:rPrChange>
          </w:rPr>
          <w:t>,</w:t>
        </w:r>
      </w:ins>
      <w:ins w:id="1313" w:author="Janusio" w:date="2018-03-20T15:44:07Z">
        <w:r>
          <w:rPr>
            <w:rFonts w:ascii="Times New Roman" w:hAnsi="Times New Roman"/>
            <w:strike w:val="0"/>
            <w:color w:val="auto"/>
            <w:szCs w:val="21"/>
            <w:rPrChange w:id="1314" w:author="Janusio" w:date="2018-03-20T15:44:13Z">
              <w:rPr>
                <w:rFonts w:ascii="Times New Roman" w:hAnsi="Times New Roman"/>
                <w:strike/>
                <w:color w:val="auto"/>
                <w:szCs w:val="21"/>
              </w:rPr>
            </w:rPrChange>
          </w:rPr>
          <w:t>Ver</w:t>
        </w:r>
      </w:ins>
      <w:ins w:id="1316" w:author="Janusio" w:date="2018-03-20T15:44:07Z">
        <w:r>
          <w:rPr>
            <w:rFonts w:hint="eastAsia" w:ascii="Times New Roman" w:hAnsi="Times New Roman"/>
            <w:strike w:val="0"/>
            <w:color w:val="auto"/>
            <w:szCs w:val="21"/>
            <w:vertAlign w:val="subscript"/>
            <w:rPrChange w:id="1317" w:author="Janusio" w:date="2018-03-20T15:44:13Z">
              <w:rPr>
                <w:rFonts w:hint="eastAsia" w:ascii="Times New Roman" w:hAnsi="Times New Roman"/>
                <w:strike/>
                <w:color w:val="auto"/>
                <w:szCs w:val="21"/>
                <w:vertAlign w:val="subscript"/>
              </w:rPr>
            </w:rPrChange>
          </w:rPr>
          <w:t>m</w:t>
        </w:r>
      </w:ins>
      <w:ins w:id="1319" w:author="Janusio" w:date="2018-03-20T15:44:07Z">
        <w:r>
          <w:rPr>
            <w:rFonts w:ascii="Times New Roman" w:hAnsi="Times New Roman"/>
            <w:strike w:val="0"/>
            <w:color w:val="auto"/>
            <w:szCs w:val="21"/>
            <w:rPrChange w:id="1320" w:author="Janusio" w:date="2018-03-20T15:44:13Z">
              <w:rPr>
                <w:rFonts w:ascii="Times New Roman" w:hAnsi="Times New Roman"/>
                <w:strike/>
                <w:color w:val="auto"/>
                <w:szCs w:val="21"/>
              </w:rPr>
            </w:rPrChange>
          </w:rPr>
          <w:t>}</w:t>
        </w:r>
      </w:ins>
      <w:ins w:id="1322" w:author="Janusio" w:date="2018-03-20T15:44:17Z">
        <w:r>
          <w:rPr>
            <w:rFonts w:hint="eastAsia"/>
            <w:strike w:val="0"/>
            <w:color w:val="auto"/>
            <w:szCs w:val="21"/>
            <w:lang w:eastAsia="zh-CN"/>
          </w:rPr>
          <w:t>。</w:t>
        </w:r>
      </w:ins>
      <w:ins w:id="1323" w:author="Janusio" w:date="2018-03-20T15:44:21Z">
        <w:r>
          <w:rPr>
            <w:rFonts w:hint="eastAsia"/>
            <w:strike w:val="0"/>
            <w:color w:val="auto"/>
            <w:szCs w:val="21"/>
            <w:lang w:val="en-US" w:eastAsia="zh-CN"/>
          </w:rPr>
          <w:t>其中</w:t>
        </w:r>
      </w:ins>
      <w:ins w:id="1324" w:author="Janusio" w:date="2018-03-20T15:44:22Z">
        <w:r>
          <w:rPr>
            <w:rFonts w:hint="eastAsia"/>
            <w:strike w:val="0"/>
            <w:color w:val="auto"/>
            <w:szCs w:val="21"/>
            <w:lang w:val="en-US" w:eastAsia="zh-CN"/>
          </w:rPr>
          <w:t>，</w:t>
        </w:r>
      </w:ins>
      <w:ins w:id="1325" w:author="Janusio" w:date="2018-03-20T15:44:29Z">
        <w:r>
          <w:rPr>
            <w:rFonts w:ascii="Times New Roman" w:hAnsi="Times New Roman"/>
            <w:strike w:val="0"/>
            <w:color w:val="auto"/>
            <w:szCs w:val="21"/>
            <w:rPrChange w:id="1326" w:author="Janusio" w:date="2018-03-20T15:44:32Z">
              <w:rPr>
                <w:rFonts w:ascii="Times New Roman" w:hAnsi="Times New Roman"/>
                <w:strike/>
                <w:color w:val="auto"/>
                <w:szCs w:val="21"/>
              </w:rPr>
            </w:rPrChange>
          </w:rPr>
          <w:t>TC</w:t>
        </w:r>
      </w:ins>
      <w:ins w:id="1328" w:author="Janusio" w:date="2018-03-20T15:44:29Z">
        <w:r>
          <w:rPr>
            <w:rFonts w:hint="eastAsia" w:ascii="Times New Roman" w:hAnsi="Times New Roman"/>
            <w:strike w:val="0"/>
            <w:color w:val="auto"/>
            <w:szCs w:val="21"/>
            <w:vertAlign w:val="subscript"/>
            <w:rPrChange w:id="1329" w:author="Janusio" w:date="2018-03-20T15:44:32Z">
              <w:rPr>
                <w:rFonts w:hint="eastAsia" w:ascii="Times New Roman" w:hAnsi="Times New Roman"/>
                <w:strike/>
                <w:color w:val="auto"/>
                <w:szCs w:val="21"/>
                <w:vertAlign w:val="subscript"/>
              </w:rPr>
            </w:rPrChange>
          </w:rPr>
          <w:t>m</w:t>
        </w:r>
      </w:ins>
      <w:ins w:id="1331" w:author="Janusio" w:date="2018-03-20T15:44:29Z">
        <w:r>
          <w:rPr>
            <w:rFonts w:ascii="Times New Roman" w:hAnsi="Times New Roman"/>
            <w:strike w:val="0"/>
            <w:color w:val="auto"/>
            <w:szCs w:val="21"/>
            <w:rPrChange w:id="1332" w:author="Janusio" w:date="2018-03-20T15:44:32Z">
              <w:rPr>
                <w:rFonts w:ascii="Times New Roman" w:hAnsi="Times New Roman"/>
                <w:strike/>
                <w:color w:val="auto"/>
                <w:szCs w:val="21"/>
              </w:rPr>
            </w:rPrChange>
          </w:rPr>
          <w:t>表示</w:t>
        </w:r>
      </w:ins>
      <w:ins w:id="1334" w:author="Janusio" w:date="2018-03-20T15:44:53Z">
        <w:r>
          <w:rPr>
            <w:rFonts w:hint="eastAsia"/>
            <w:strike w:val="0"/>
            <w:color w:val="auto"/>
            <w:szCs w:val="21"/>
            <w:lang w:val="en-US" w:eastAsia="zh-CN"/>
          </w:rPr>
          <w:t>表示</w:t>
        </w:r>
      </w:ins>
      <w:ins w:id="1335" w:author="Janusio" w:date="2018-03-20T15:45:36Z">
        <w:r>
          <w:rPr>
            <w:rFonts w:hint="eastAsia"/>
            <w:strike w:val="0"/>
            <w:color w:val="auto"/>
            <w:szCs w:val="21"/>
            <w:lang w:val="en-US" w:eastAsia="zh-CN"/>
          </w:rPr>
          <w:t>以</w:t>
        </w:r>
      </w:ins>
      <w:ins w:id="1336" w:author="Janusio" w:date="2018-03-20T15:45:42Z">
        <w:r>
          <w:rPr>
            <w:rFonts w:hint="eastAsia"/>
            <w:strike w:val="0"/>
            <w:color w:val="auto"/>
            <w:szCs w:val="21"/>
            <w:lang w:val="en-US" w:eastAsia="zh-CN"/>
          </w:rPr>
          <w:t>底层</w:t>
        </w:r>
      </w:ins>
      <w:ins w:id="1337" w:author="Janusio" w:date="2018-03-20T15:45:51Z">
        <w:r>
          <w:rPr>
            <w:rFonts w:hint="eastAsia"/>
            <w:strike w:val="0"/>
            <w:color w:val="auto"/>
            <w:szCs w:val="21"/>
            <w:lang w:val="en-US" w:eastAsia="zh-CN"/>
          </w:rPr>
          <w:t>TPM为</w:t>
        </w:r>
      </w:ins>
      <w:ins w:id="1338" w:author="Janusio" w:date="2018-03-20T15:45:44Z">
        <w:r>
          <w:rPr>
            <w:rFonts w:hint="eastAsia"/>
            <w:strike w:val="0"/>
            <w:color w:val="auto"/>
            <w:szCs w:val="21"/>
            <w:lang w:val="en-US" w:eastAsia="zh-CN"/>
          </w:rPr>
          <w:t>硬件</w:t>
        </w:r>
      </w:ins>
      <w:ins w:id="1339" w:author="Janusio" w:date="2018-03-20T15:45:46Z">
        <w:r>
          <w:rPr>
            <w:rFonts w:hint="eastAsia"/>
            <w:strike w:val="0"/>
            <w:color w:val="auto"/>
            <w:szCs w:val="21"/>
            <w:lang w:val="en-US" w:eastAsia="zh-CN"/>
          </w:rPr>
          <w:t>信任根</w:t>
        </w:r>
      </w:ins>
      <w:ins w:id="1340" w:author="Janusio" w:date="2018-03-20T15:45:47Z">
        <w:r>
          <w:rPr>
            <w:rFonts w:hint="eastAsia"/>
            <w:strike w:val="0"/>
            <w:color w:val="auto"/>
            <w:szCs w:val="21"/>
            <w:lang w:val="en-US" w:eastAsia="zh-CN"/>
          </w:rPr>
          <w:t>进行</w:t>
        </w:r>
      </w:ins>
      <w:ins w:id="1341" w:author="Janusio" w:date="2018-03-20T15:45:57Z">
        <w:r>
          <w:rPr>
            <w:rFonts w:hint="eastAsia"/>
            <w:strike w:val="0"/>
            <w:color w:val="auto"/>
            <w:szCs w:val="21"/>
            <w:lang w:val="en-US" w:eastAsia="zh-CN"/>
          </w:rPr>
          <w:t>信任链</w:t>
        </w:r>
      </w:ins>
      <w:ins w:id="1342" w:author="Janusio" w:date="2018-03-20T15:45:58Z">
        <w:r>
          <w:rPr>
            <w:rFonts w:hint="eastAsia"/>
            <w:strike w:val="0"/>
            <w:color w:val="auto"/>
            <w:szCs w:val="21"/>
            <w:lang w:val="en-US" w:eastAsia="zh-CN"/>
          </w:rPr>
          <w:t>构建的</w:t>
        </w:r>
      </w:ins>
      <w:ins w:id="1343" w:author="Janusio" w:date="2018-03-20T15:49:51Z">
        <w:r>
          <w:rPr>
            <w:rFonts w:hint="eastAsia"/>
            <w:strike w:val="0"/>
            <w:color w:val="auto"/>
            <w:szCs w:val="21"/>
            <w:lang w:val="en-US" w:eastAsia="zh-CN"/>
          </w:rPr>
          <w:t>本地</w:t>
        </w:r>
      </w:ins>
      <w:ins w:id="1344" w:author="Janusio" w:date="2018-03-20T15:45:59Z">
        <w:r>
          <w:rPr>
            <w:rFonts w:hint="eastAsia"/>
            <w:strike w:val="0"/>
            <w:color w:val="auto"/>
            <w:szCs w:val="21"/>
            <w:lang w:val="en-US" w:eastAsia="zh-CN"/>
          </w:rPr>
          <w:t>信任</w:t>
        </w:r>
      </w:ins>
      <w:ins w:id="1345" w:author="Janusio" w:date="2018-03-20T15:46:00Z">
        <w:r>
          <w:rPr>
            <w:rFonts w:hint="eastAsia"/>
            <w:strike w:val="0"/>
            <w:color w:val="auto"/>
            <w:szCs w:val="21"/>
            <w:lang w:val="en-US" w:eastAsia="zh-CN"/>
          </w:rPr>
          <w:t>属性，</w:t>
        </w:r>
      </w:ins>
      <w:ins w:id="1346" w:author="Janusio" w:date="2018-03-20T15:46:35Z">
        <w:r>
          <w:rPr>
            <w:rFonts w:hint="eastAsia"/>
            <w:strike w:val="0"/>
            <w:color w:val="auto"/>
            <w:szCs w:val="21"/>
            <w:lang w:val="en-US" w:eastAsia="zh-CN"/>
          </w:rPr>
          <w:t>在</w:t>
        </w:r>
      </w:ins>
      <w:ins w:id="1347" w:author="Janusio" w:date="2018-03-20T15:46:37Z">
        <w:r>
          <w:rPr>
            <w:rFonts w:hint="eastAsia"/>
            <w:strike w:val="0"/>
            <w:color w:val="auto"/>
            <w:szCs w:val="21"/>
            <w:lang w:val="en-US" w:eastAsia="zh-CN"/>
          </w:rPr>
          <w:t>该部分</w:t>
        </w:r>
      </w:ins>
      <w:ins w:id="1348" w:author="Janusio" w:date="2018-03-20T15:46:38Z">
        <w:r>
          <w:rPr>
            <w:rFonts w:hint="eastAsia"/>
            <w:strike w:val="0"/>
            <w:color w:val="auto"/>
            <w:szCs w:val="21"/>
            <w:lang w:val="en-US" w:eastAsia="zh-CN"/>
          </w:rPr>
          <w:t>信任链</w:t>
        </w:r>
      </w:ins>
      <w:ins w:id="1349" w:author="Janusio" w:date="2018-03-20T15:47:07Z">
        <w:r>
          <w:rPr>
            <w:rFonts w:hint="eastAsia"/>
            <w:strike w:val="0"/>
            <w:color w:val="auto"/>
            <w:szCs w:val="21"/>
            <w:lang w:val="en-US" w:eastAsia="zh-CN"/>
          </w:rPr>
          <w:t>传递</w:t>
        </w:r>
      </w:ins>
      <w:ins w:id="1350" w:author="Janusio" w:date="2018-03-20T15:46:40Z">
        <w:r>
          <w:rPr>
            <w:rFonts w:hint="eastAsia"/>
            <w:strike w:val="0"/>
            <w:color w:val="auto"/>
            <w:szCs w:val="21"/>
            <w:lang w:val="en-US" w:eastAsia="zh-CN"/>
          </w:rPr>
          <w:t>过程</w:t>
        </w:r>
      </w:ins>
      <w:ins w:id="1351" w:author="Janusio" w:date="2018-03-20T15:46:41Z">
        <w:r>
          <w:rPr>
            <w:rFonts w:hint="eastAsia"/>
            <w:strike w:val="0"/>
            <w:color w:val="auto"/>
            <w:szCs w:val="21"/>
            <w:lang w:val="en-US" w:eastAsia="zh-CN"/>
          </w:rPr>
          <w:t>中</w:t>
        </w:r>
      </w:ins>
      <w:ins w:id="1352" w:author="Janusio" w:date="2018-03-20T15:47:14Z">
        <w:r>
          <w:rPr>
            <w:rFonts w:hint="eastAsia"/>
            <w:strike w:val="0"/>
            <w:color w:val="auto"/>
            <w:szCs w:val="21"/>
            <w:lang w:val="en-US" w:eastAsia="zh-CN"/>
          </w:rPr>
          <w:t>不存在</w:t>
        </w:r>
      </w:ins>
      <w:ins w:id="1353" w:author="Janusio" w:date="2018-03-20T15:47:23Z">
        <w:r>
          <w:rPr>
            <w:rFonts w:hint="eastAsia"/>
            <w:strike w:val="0"/>
            <w:color w:val="auto"/>
            <w:szCs w:val="21"/>
            <w:lang w:val="en-US" w:eastAsia="zh-CN"/>
          </w:rPr>
          <w:t>除</w:t>
        </w:r>
      </w:ins>
      <w:ins w:id="1354" w:author="Janusio" w:date="2018-03-20T15:47:19Z">
        <w:r>
          <w:rPr>
            <w:rFonts w:hint="eastAsia"/>
            <w:strike w:val="0"/>
            <w:color w:val="auto"/>
            <w:szCs w:val="21"/>
            <w:lang w:val="en-US" w:eastAsia="zh-CN"/>
          </w:rPr>
          <w:t>信任链</w:t>
        </w:r>
      </w:ins>
      <w:ins w:id="1355" w:author="Janusio" w:date="2018-03-20T15:47:25Z">
        <w:r>
          <w:rPr>
            <w:rFonts w:hint="eastAsia"/>
            <w:strike w:val="0"/>
            <w:color w:val="auto"/>
            <w:szCs w:val="21"/>
            <w:lang w:val="en-US" w:eastAsia="zh-CN"/>
          </w:rPr>
          <w:t>之外的</w:t>
        </w:r>
      </w:ins>
      <w:ins w:id="1356" w:author="Janusio" w:date="2018-03-20T15:46:44Z">
        <w:r>
          <w:rPr>
            <w:rFonts w:hint="eastAsia"/>
            <w:strike w:val="0"/>
            <w:color w:val="auto"/>
            <w:szCs w:val="21"/>
            <w:lang w:val="en-US" w:eastAsia="zh-CN"/>
          </w:rPr>
          <w:t>其他</w:t>
        </w:r>
      </w:ins>
      <w:ins w:id="1357" w:author="Janusio" w:date="2018-03-20T15:46:48Z">
        <w:r>
          <w:rPr>
            <w:rFonts w:hint="eastAsia"/>
            <w:strike w:val="0"/>
            <w:color w:val="auto"/>
            <w:szCs w:val="21"/>
            <w:lang w:val="en-US" w:eastAsia="zh-CN"/>
          </w:rPr>
          <w:t>组件</w:t>
        </w:r>
      </w:ins>
      <w:ins w:id="1358" w:author="Janusio" w:date="2018-03-20T15:46:49Z">
        <w:r>
          <w:rPr>
            <w:rFonts w:hint="eastAsia"/>
            <w:strike w:val="0"/>
            <w:color w:val="auto"/>
            <w:szCs w:val="21"/>
            <w:lang w:val="en-US" w:eastAsia="zh-CN"/>
          </w:rPr>
          <w:t>的</w:t>
        </w:r>
      </w:ins>
      <w:ins w:id="1359" w:author="Janusio" w:date="2018-03-20T15:47:32Z">
        <w:r>
          <w:rPr>
            <w:rFonts w:hint="eastAsia"/>
            <w:strike w:val="0"/>
            <w:color w:val="auto"/>
            <w:szCs w:val="21"/>
            <w:lang w:val="en-US" w:eastAsia="zh-CN"/>
          </w:rPr>
          <w:t>加载</w:t>
        </w:r>
      </w:ins>
      <w:ins w:id="1360" w:author="Janusio" w:date="2018-03-20T15:47:34Z">
        <w:r>
          <w:rPr>
            <w:rFonts w:hint="eastAsia"/>
            <w:strike w:val="0"/>
            <w:color w:val="auto"/>
            <w:szCs w:val="21"/>
            <w:lang w:val="en-US" w:eastAsia="zh-CN"/>
          </w:rPr>
          <w:t>，</w:t>
        </w:r>
      </w:ins>
      <w:ins w:id="1361" w:author="Janusio" w:date="2018-03-20T15:47:52Z">
        <w:r>
          <w:rPr>
            <w:rFonts w:hint="eastAsia"/>
            <w:strike w:val="0"/>
            <w:color w:val="auto"/>
            <w:szCs w:val="21"/>
            <w:lang w:val="en-US" w:eastAsia="zh-CN"/>
          </w:rPr>
          <w:t>即</w:t>
        </w:r>
      </w:ins>
      <w:ins w:id="1362" w:author="Janusio" w:date="2018-03-20T15:47:53Z">
        <w:r>
          <w:rPr>
            <w:rFonts w:hint="eastAsia"/>
            <w:strike w:val="0"/>
            <w:color w:val="auto"/>
            <w:szCs w:val="21"/>
            <w:lang w:val="en-US" w:eastAsia="zh-CN"/>
          </w:rPr>
          <w:t>主机</w:t>
        </w:r>
      </w:ins>
      <w:ins w:id="1363" w:author="Janusio" w:date="2018-03-20T15:47:56Z">
        <w:r>
          <w:rPr>
            <w:rFonts w:hint="eastAsia"/>
            <w:strike w:val="0"/>
            <w:color w:val="auto"/>
            <w:szCs w:val="21"/>
            <w:lang w:val="en-US" w:eastAsia="zh-CN"/>
          </w:rPr>
          <w:t>m</w:t>
        </w:r>
      </w:ins>
      <w:ins w:id="1364" w:author="Janusio" w:date="2018-03-20T15:48:05Z">
        <w:r>
          <w:rPr>
            <w:rFonts w:hint="eastAsia"/>
            <w:strike w:val="0"/>
            <w:color w:val="auto"/>
            <w:szCs w:val="21"/>
            <w:lang w:val="en-US" w:eastAsia="zh-CN"/>
          </w:rPr>
          <w:t>正确的</w:t>
        </w:r>
      </w:ins>
      <w:ins w:id="1365" w:author="Janusio" w:date="2018-03-20T15:48:06Z">
        <w:r>
          <w:rPr>
            <w:rFonts w:hint="eastAsia"/>
            <w:strike w:val="0"/>
            <w:color w:val="auto"/>
            <w:szCs w:val="21"/>
            <w:lang w:val="en-US" w:eastAsia="zh-CN"/>
          </w:rPr>
          <w:t>可信</w:t>
        </w:r>
      </w:ins>
      <w:ins w:id="1366" w:author="Janusio" w:date="2018-03-20T15:48:07Z">
        <w:r>
          <w:rPr>
            <w:rFonts w:hint="eastAsia"/>
            <w:strike w:val="0"/>
            <w:color w:val="auto"/>
            <w:szCs w:val="21"/>
            <w:lang w:val="en-US" w:eastAsia="zh-CN"/>
          </w:rPr>
          <w:t>启动</w:t>
        </w:r>
      </w:ins>
      <w:ins w:id="1367" w:author="Janusio" w:date="2018-03-20T15:48:08Z">
        <w:r>
          <w:rPr>
            <w:rFonts w:hint="eastAsia"/>
            <w:strike w:val="0"/>
            <w:color w:val="auto"/>
            <w:szCs w:val="21"/>
            <w:lang w:val="en-US" w:eastAsia="zh-CN"/>
          </w:rPr>
          <w:t>过程</w:t>
        </w:r>
      </w:ins>
      <w:ins w:id="1368" w:author="Janusio" w:date="2018-03-20T15:48:09Z">
        <w:r>
          <w:rPr>
            <w:rFonts w:hint="eastAsia"/>
            <w:strike w:val="0"/>
            <w:color w:val="auto"/>
            <w:szCs w:val="21"/>
            <w:lang w:val="en-US" w:eastAsia="zh-CN"/>
          </w:rPr>
          <w:t>应该</w:t>
        </w:r>
      </w:ins>
      <w:ins w:id="1369" w:author="Janusio" w:date="2018-03-20T15:48:11Z">
        <w:r>
          <w:rPr>
            <w:rFonts w:hint="eastAsia"/>
            <w:strike w:val="0"/>
            <w:color w:val="auto"/>
            <w:szCs w:val="21"/>
            <w:lang w:val="en-US" w:eastAsia="zh-CN"/>
          </w:rPr>
          <w:t>完整</w:t>
        </w:r>
      </w:ins>
      <w:ins w:id="1370" w:author="Janusio" w:date="2018-03-20T15:48:12Z">
        <w:r>
          <w:rPr>
            <w:rFonts w:hint="eastAsia"/>
            <w:strike w:val="0"/>
            <w:color w:val="auto"/>
            <w:szCs w:val="21"/>
            <w:lang w:val="en-US" w:eastAsia="zh-CN"/>
          </w:rPr>
          <w:t>的</w:t>
        </w:r>
      </w:ins>
      <w:ins w:id="1371" w:author="Janusio" w:date="2018-03-20T15:48:13Z">
        <w:r>
          <w:rPr>
            <w:rFonts w:hint="eastAsia"/>
            <w:strike w:val="0"/>
            <w:color w:val="auto"/>
            <w:szCs w:val="21"/>
            <w:lang w:val="en-US" w:eastAsia="zh-CN"/>
          </w:rPr>
          <w:t>表示</w:t>
        </w:r>
      </w:ins>
      <w:ins w:id="1372" w:author="Janusio" w:date="2018-03-20T15:48:14Z">
        <w:r>
          <w:rPr>
            <w:rFonts w:hint="eastAsia"/>
            <w:strike w:val="0"/>
            <w:color w:val="auto"/>
            <w:szCs w:val="21"/>
            <w:lang w:val="en-US" w:eastAsia="zh-CN"/>
          </w:rPr>
          <w:t>为：</w:t>
        </w:r>
      </w:ins>
      <w:ins w:id="1373" w:author="Janusio" w:date="2018-03-20T15:48:33Z">
        <w:r>
          <w:rPr>
            <w:rFonts w:hint="eastAsia"/>
            <w:strike w:val="0"/>
            <w:color w:val="auto"/>
            <w:szCs w:val="21"/>
            <w:lang w:val="en-US" w:eastAsia="zh-CN"/>
            <w:rPrChange w:id="1374" w:author="Janusio" w:date="2018-03-20T15:48:42Z">
              <w:rPr>
                <w:rFonts w:hint="eastAsia"/>
                <w:strike w:val="0"/>
                <w:color w:val="auto"/>
                <w:szCs w:val="21"/>
                <w:lang w:val="en-US" w:eastAsia="zh-CN"/>
              </w:rPr>
            </w:rPrChange>
          </w:rPr>
          <w:t>(</w:t>
        </w:r>
      </w:ins>
      <w:ins w:id="1376" w:author="Janusio" w:date="2018-03-20T15:48:21Z">
        <w:r>
          <w:rPr>
            <w:rFonts w:ascii="Times New Roman" w:hAnsi="Times New Roman"/>
            <w:strike w:val="0"/>
            <w:color w:val="auto"/>
            <w:szCs w:val="21"/>
            <w:rPrChange w:id="1377" w:author="Janusio" w:date="2018-03-20T15:48:42Z">
              <w:rPr>
                <w:rFonts w:ascii="Times New Roman" w:hAnsi="Times New Roman"/>
                <w:strike/>
                <w:color w:val="auto"/>
                <w:szCs w:val="21"/>
              </w:rPr>
            </w:rPrChange>
          </w:rPr>
          <w:t xml:space="preserve">CRTM→BIOS→OSLoader→VMM→Dom0 </w:t>
        </w:r>
      </w:ins>
      <w:ins w:id="1379" w:author="Janusio" w:date="2018-03-20T15:48:21Z">
        <w:r>
          <w:rPr>
            <w:rFonts w:hint="eastAsia" w:ascii="Times New Roman" w:hAnsi="Times New Roman"/>
            <w:strike w:val="0"/>
            <w:color w:val="auto"/>
            <w:szCs w:val="21"/>
            <w:rPrChange w:id="1380" w:author="Janusio" w:date="2018-03-20T15:48:42Z">
              <w:rPr>
                <w:rFonts w:hint="eastAsia" w:ascii="Times New Roman" w:hAnsi="Times New Roman"/>
                <w:strike/>
                <w:color w:val="auto"/>
                <w:szCs w:val="21"/>
              </w:rPr>
            </w:rPrChange>
          </w:rPr>
          <w:t>Kernel)</w:t>
        </w:r>
      </w:ins>
      <w:ins w:id="1382" w:author="Janusio" w:date="2018-03-20T15:48:21Z">
        <w:r>
          <w:rPr>
            <w:rFonts w:ascii="Times New Roman" w:hAnsi="Times New Roman"/>
            <w:strike w:val="0"/>
            <w:color w:val="auto"/>
            <w:szCs w:val="21"/>
            <w:vertAlign w:val="subscript"/>
            <w:rPrChange w:id="1383" w:author="Janusio" w:date="2018-03-20T15:48:42Z">
              <w:rPr>
                <w:rFonts w:ascii="Times New Roman" w:hAnsi="Times New Roman"/>
                <w:strike/>
                <w:color w:val="auto"/>
                <w:szCs w:val="21"/>
                <w:vertAlign w:val="subscript"/>
              </w:rPr>
            </w:rPrChange>
          </w:rPr>
          <w:t>TPM</w:t>
        </w:r>
      </w:ins>
      <w:ins w:id="1385" w:author="Janusio" w:date="2018-03-20T15:48:21Z">
        <w:r>
          <w:rPr>
            <w:rFonts w:hint="eastAsia" w:ascii="Times New Roman" w:hAnsi="Times New Roman"/>
            <w:strike w:val="0"/>
            <w:color w:val="auto"/>
            <w:szCs w:val="21"/>
            <w:vertAlign w:val="subscript"/>
            <w:rPrChange w:id="1386" w:author="Janusio" w:date="2018-03-20T15:48:42Z">
              <w:rPr>
                <w:rFonts w:hint="eastAsia" w:ascii="Times New Roman" w:hAnsi="Times New Roman"/>
                <w:strike/>
                <w:color w:val="auto"/>
                <w:szCs w:val="21"/>
                <w:vertAlign w:val="subscript"/>
              </w:rPr>
            </w:rPrChange>
          </w:rPr>
          <w:t>_Static</w:t>
        </w:r>
      </w:ins>
      <w:ins w:id="1388" w:author="Janusio" w:date="2018-03-20T15:48:59Z">
        <w:r>
          <w:rPr>
            <w:rFonts w:hint="eastAsia"/>
            <w:strike w:val="0"/>
            <w:color w:val="auto"/>
            <w:szCs w:val="21"/>
            <w:vertAlign w:val="baseline"/>
            <w:lang w:val="en-US" w:eastAsia="zh-CN"/>
          </w:rPr>
          <w:t>，</w:t>
        </w:r>
      </w:ins>
      <w:ins w:id="1389" w:author="Janusio" w:date="2018-03-20T15:48:57Z">
        <w:r>
          <w:rPr>
            <w:rFonts w:hint="eastAsia"/>
            <w:strike w:val="0"/>
            <w:color w:val="auto"/>
            <w:szCs w:val="21"/>
            <w:vertAlign w:val="baseline"/>
            <w:lang w:val="en-US" w:eastAsia="zh-CN"/>
          </w:rPr>
          <w:t>TPM</w:t>
        </w:r>
      </w:ins>
      <w:ins w:id="1390" w:author="Janusio" w:date="2018-03-20T15:49:07Z">
        <w:r>
          <w:rPr>
            <w:rFonts w:hint="eastAsia"/>
            <w:strike w:val="0"/>
            <w:color w:val="auto"/>
            <w:szCs w:val="21"/>
            <w:vertAlign w:val="baseline"/>
            <w:lang w:val="en-US" w:eastAsia="zh-CN"/>
          </w:rPr>
          <w:t>_</w:t>
        </w:r>
      </w:ins>
      <w:ins w:id="1391" w:author="Janusio" w:date="2018-03-20T15:49:08Z">
        <w:r>
          <w:rPr>
            <w:rFonts w:hint="eastAsia"/>
            <w:strike w:val="0"/>
            <w:color w:val="auto"/>
            <w:szCs w:val="21"/>
            <w:vertAlign w:val="baseline"/>
            <w:lang w:val="en-US" w:eastAsia="zh-CN"/>
          </w:rPr>
          <w:t>S</w:t>
        </w:r>
      </w:ins>
      <w:ins w:id="1392" w:author="Janusio" w:date="2018-03-20T15:49:09Z">
        <w:r>
          <w:rPr>
            <w:rFonts w:hint="eastAsia"/>
            <w:strike w:val="0"/>
            <w:color w:val="auto"/>
            <w:szCs w:val="21"/>
            <w:vertAlign w:val="baseline"/>
            <w:lang w:val="en-US" w:eastAsia="zh-CN"/>
          </w:rPr>
          <w:t>tatic</w:t>
        </w:r>
      </w:ins>
      <w:ins w:id="1393" w:author="Janusio" w:date="2018-03-20T15:49:14Z">
        <w:r>
          <w:rPr>
            <w:rFonts w:hint="eastAsia"/>
            <w:strike w:val="0"/>
            <w:color w:val="auto"/>
            <w:szCs w:val="21"/>
            <w:vertAlign w:val="baseline"/>
            <w:lang w:val="en-US" w:eastAsia="zh-CN"/>
          </w:rPr>
          <w:t>表示</w:t>
        </w:r>
      </w:ins>
      <w:ins w:id="1394" w:author="Janusio" w:date="2018-03-20T15:49:17Z">
        <w:r>
          <w:rPr>
            <w:rFonts w:hint="eastAsia"/>
            <w:strike w:val="0"/>
            <w:color w:val="auto"/>
            <w:szCs w:val="21"/>
            <w:vertAlign w:val="baseline"/>
            <w:lang w:val="en-US" w:eastAsia="zh-CN"/>
          </w:rPr>
          <w:t>以</w:t>
        </w:r>
      </w:ins>
      <w:ins w:id="1395" w:author="Janusio" w:date="2018-03-20T15:49:25Z">
        <w:r>
          <w:rPr>
            <w:rFonts w:hint="eastAsia"/>
            <w:strike w:val="0"/>
            <w:color w:val="auto"/>
            <w:szCs w:val="21"/>
            <w:vertAlign w:val="baseline"/>
            <w:lang w:val="en-US" w:eastAsia="zh-CN"/>
          </w:rPr>
          <w:t>静态</w:t>
        </w:r>
      </w:ins>
      <w:ins w:id="1396" w:author="Janusio" w:date="2018-03-20T15:49:26Z">
        <w:r>
          <w:rPr>
            <w:rFonts w:hint="eastAsia"/>
            <w:strike w:val="0"/>
            <w:color w:val="auto"/>
            <w:szCs w:val="21"/>
            <w:vertAlign w:val="baseline"/>
            <w:lang w:val="en-US" w:eastAsia="zh-CN"/>
          </w:rPr>
          <w:t>度量</w:t>
        </w:r>
      </w:ins>
      <w:ins w:id="1397" w:author="Janusio" w:date="2018-03-20T15:49:27Z">
        <w:r>
          <w:rPr>
            <w:rFonts w:hint="eastAsia"/>
            <w:strike w:val="0"/>
            <w:color w:val="auto"/>
            <w:szCs w:val="21"/>
            <w:vertAlign w:val="baseline"/>
            <w:lang w:val="en-US" w:eastAsia="zh-CN"/>
          </w:rPr>
          <w:t>方式</w:t>
        </w:r>
      </w:ins>
      <w:ins w:id="1398" w:author="Janusio" w:date="2018-03-20T15:49:28Z">
        <w:r>
          <w:rPr>
            <w:rFonts w:hint="eastAsia"/>
            <w:strike w:val="0"/>
            <w:color w:val="auto"/>
            <w:szCs w:val="21"/>
            <w:vertAlign w:val="baseline"/>
            <w:lang w:val="en-US" w:eastAsia="zh-CN"/>
          </w:rPr>
          <w:t>完成</w:t>
        </w:r>
      </w:ins>
      <w:ins w:id="1399" w:author="Janusio" w:date="2018-03-20T15:49:29Z">
        <w:r>
          <w:rPr>
            <w:rFonts w:hint="eastAsia"/>
            <w:strike w:val="0"/>
            <w:color w:val="auto"/>
            <w:szCs w:val="21"/>
            <w:vertAlign w:val="baseline"/>
            <w:lang w:val="en-US" w:eastAsia="zh-CN"/>
          </w:rPr>
          <w:t>m的</w:t>
        </w:r>
      </w:ins>
      <w:ins w:id="1400" w:author="Janusio" w:date="2018-03-20T15:49:30Z">
        <w:r>
          <w:rPr>
            <w:rFonts w:hint="eastAsia"/>
            <w:strike w:val="0"/>
            <w:color w:val="auto"/>
            <w:szCs w:val="21"/>
            <w:vertAlign w:val="baseline"/>
            <w:lang w:val="en-US" w:eastAsia="zh-CN"/>
          </w:rPr>
          <w:t>可信度量。</w:t>
        </w:r>
      </w:ins>
      <w:ins w:id="1401" w:author="Janusio" w:date="2018-03-20T15:49:55Z">
        <w:r>
          <w:rPr>
            <w:rFonts w:hint="eastAsia"/>
            <w:strike w:val="0"/>
            <w:color w:val="auto"/>
            <w:szCs w:val="21"/>
            <w:vertAlign w:val="baseline"/>
            <w:lang w:val="en-US" w:eastAsia="zh-CN"/>
          </w:rPr>
          <w:t>其中</w:t>
        </w:r>
      </w:ins>
      <w:ins w:id="1402" w:author="Janusio" w:date="2018-03-20T15:50:00Z">
        <w:r>
          <w:rPr>
            <w:rFonts w:ascii="Times New Roman" w:hAnsi="Times New Roman"/>
            <w:strike w:val="0"/>
            <w:color w:val="auto"/>
            <w:szCs w:val="21"/>
            <w:rPrChange w:id="1403" w:author="Janusio" w:date="2018-03-20T15:50:09Z">
              <w:rPr>
                <w:rFonts w:ascii="Times New Roman" w:hAnsi="Times New Roman"/>
                <w:strike/>
                <w:color w:val="auto"/>
                <w:szCs w:val="21"/>
              </w:rPr>
            </w:rPrChange>
          </w:rPr>
          <w:t>Ver</w:t>
        </w:r>
      </w:ins>
      <w:ins w:id="1405" w:author="Janusio" w:date="2018-03-20T15:50:00Z">
        <w:r>
          <w:rPr>
            <w:rFonts w:hint="eastAsia" w:ascii="Times New Roman" w:hAnsi="Times New Roman"/>
            <w:strike w:val="0"/>
            <w:color w:val="auto"/>
            <w:szCs w:val="21"/>
            <w:vertAlign w:val="subscript"/>
            <w:rPrChange w:id="1406" w:author="Janusio" w:date="2018-03-20T15:50:09Z">
              <w:rPr>
                <w:rFonts w:hint="eastAsia" w:ascii="Times New Roman" w:hAnsi="Times New Roman"/>
                <w:strike/>
                <w:color w:val="auto"/>
                <w:szCs w:val="21"/>
                <w:vertAlign w:val="subscript"/>
              </w:rPr>
            </w:rPrChange>
          </w:rPr>
          <w:t>m</w:t>
        </w:r>
      </w:ins>
      <w:ins w:id="1408" w:author="Janusio" w:date="2018-03-20T15:50:03Z">
        <w:r>
          <w:rPr>
            <w:rFonts w:hint="eastAsia"/>
            <w:strike w:val="0"/>
            <w:color w:val="auto"/>
            <w:szCs w:val="21"/>
            <w:lang w:val="en-US" w:eastAsia="zh-CN"/>
            <w:rPrChange w:id="1409" w:author="Janusio" w:date="2018-03-20T15:50:09Z">
              <w:rPr>
                <w:rFonts w:hint="eastAsia"/>
                <w:strike/>
                <w:color w:val="auto"/>
                <w:szCs w:val="21"/>
                <w:lang w:val="en-US" w:eastAsia="zh-CN"/>
              </w:rPr>
            </w:rPrChange>
          </w:rPr>
          <w:t>表示</w:t>
        </w:r>
      </w:ins>
      <w:ins w:id="1411" w:author="Janusio" w:date="2018-03-20T15:50:13Z">
        <w:r>
          <w:rPr>
            <w:rFonts w:hint="eastAsia"/>
            <w:strike w:val="0"/>
            <w:color w:val="auto"/>
            <w:szCs w:val="21"/>
            <w:lang w:val="en-US" w:eastAsia="zh-CN"/>
          </w:rPr>
          <w:t>主机m</w:t>
        </w:r>
      </w:ins>
      <w:ins w:id="1412" w:author="Janusio" w:date="2018-03-20T15:50:26Z">
        <w:r>
          <w:rPr>
            <w:rFonts w:hint="eastAsia"/>
            <w:strike w:val="0"/>
            <w:color w:val="auto"/>
            <w:szCs w:val="21"/>
            <w:lang w:val="en-US" w:eastAsia="zh-CN"/>
          </w:rPr>
          <w:t>在</w:t>
        </w:r>
      </w:ins>
      <w:ins w:id="1413" w:author="Janusio" w:date="2018-03-20T15:50:27Z">
        <w:r>
          <w:rPr>
            <w:rFonts w:hint="eastAsia"/>
            <w:strike w:val="0"/>
            <w:color w:val="auto"/>
            <w:szCs w:val="21"/>
            <w:lang w:val="en-US" w:eastAsia="zh-CN"/>
          </w:rPr>
          <w:t>远程</w:t>
        </w:r>
      </w:ins>
      <w:ins w:id="1414" w:author="Janusio" w:date="2018-03-20T15:50:29Z">
        <w:r>
          <w:rPr>
            <w:rFonts w:hint="eastAsia"/>
            <w:strike w:val="0"/>
            <w:color w:val="auto"/>
            <w:szCs w:val="21"/>
            <w:lang w:val="en-US" w:eastAsia="zh-CN"/>
          </w:rPr>
          <w:t>验证过程</w:t>
        </w:r>
      </w:ins>
      <w:ins w:id="1415" w:author="Janusio" w:date="2018-03-20T15:50:30Z">
        <w:r>
          <w:rPr>
            <w:rFonts w:hint="eastAsia"/>
            <w:strike w:val="0"/>
            <w:color w:val="auto"/>
            <w:szCs w:val="21"/>
            <w:lang w:val="en-US" w:eastAsia="zh-CN"/>
          </w:rPr>
          <w:t>中</w:t>
        </w:r>
      </w:ins>
      <w:ins w:id="1416" w:author="Janusio" w:date="2018-03-20T15:50:31Z">
        <w:r>
          <w:rPr>
            <w:rFonts w:hint="eastAsia"/>
            <w:strike w:val="0"/>
            <w:color w:val="auto"/>
            <w:szCs w:val="21"/>
            <w:lang w:val="en-US" w:eastAsia="zh-CN"/>
          </w:rPr>
          <w:t>向</w:t>
        </w:r>
      </w:ins>
      <w:ins w:id="1417" w:author="Janusio" w:date="2018-03-20T15:50:33Z">
        <w:r>
          <w:rPr>
            <w:rFonts w:hint="eastAsia"/>
            <w:strike w:val="0"/>
            <w:color w:val="auto"/>
            <w:szCs w:val="21"/>
            <w:lang w:val="en-US" w:eastAsia="zh-CN"/>
          </w:rPr>
          <w:t>外部</w:t>
        </w:r>
      </w:ins>
      <w:ins w:id="1418" w:author="Janusio" w:date="2018-03-20T15:50:34Z">
        <w:r>
          <w:rPr>
            <w:rFonts w:hint="eastAsia"/>
            <w:strike w:val="0"/>
            <w:color w:val="auto"/>
            <w:szCs w:val="21"/>
            <w:lang w:val="en-US" w:eastAsia="zh-CN"/>
          </w:rPr>
          <w:t>实体R</w:t>
        </w:r>
      </w:ins>
      <w:ins w:id="1419" w:author="Janusio" w:date="2018-03-20T15:50:37Z">
        <w:r>
          <w:rPr>
            <w:rFonts w:hint="eastAsia"/>
            <w:strike w:val="0"/>
            <w:color w:val="auto"/>
            <w:szCs w:val="21"/>
            <w:lang w:val="en-US" w:eastAsia="zh-CN"/>
          </w:rPr>
          <w:t>证明</w:t>
        </w:r>
      </w:ins>
      <w:ins w:id="1420" w:author="Janusio" w:date="2018-03-20T15:50:57Z">
        <w:r>
          <w:rPr>
            <w:rFonts w:hint="eastAsia"/>
            <w:strike w:val="0"/>
            <w:color w:val="auto"/>
            <w:szCs w:val="21"/>
            <w:lang w:val="en-US" w:eastAsia="zh-CN"/>
          </w:rPr>
          <w:t>m</w:t>
        </w:r>
      </w:ins>
      <w:ins w:id="1421" w:author="Janusio" w:date="2018-03-20T15:50:59Z">
        <w:r>
          <w:rPr>
            <w:rFonts w:hint="eastAsia"/>
            <w:strike w:val="0"/>
            <w:color w:val="auto"/>
            <w:szCs w:val="21"/>
            <w:lang w:val="en-US" w:eastAsia="zh-CN"/>
          </w:rPr>
          <w:t>应该</w:t>
        </w:r>
      </w:ins>
      <w:ins w:id="1422" w:author="Janusio" w:date="2018-03-20T15:51:02Z">
        <w:r>
          <w:rPr>
            <w:rFonts w:hint="eastAsia"/>
            <w:strike w:val="0"/>
            <w:color w:val="auto"/>
            <w:szCs w:val="21"/>
            <w:lang w:val="en-US" w:eastAsia="zh-CN"/>
          </w:rPr>
          <w:t>拥有</w:t>
        </w:r>
      </w:ins>
      <w:ins w:id="1423" w:author="Janusio" w:date="2018-03-20T15:51:03Z">
        <w:r>
          <w:rPr>
            <w:rFonts w:hint="eastAsia"/>
            <w:strike w:val="0"/>
            <w:color w:val="auto"/>
            <w:szCs w:val="21"/>
            <w:lang w:val="en-US" w:eastAsia="zh-CN"/>
          </w:rPr>
          <w:t>的</w:t>
        </w:r>
      </w:ins>
      <w:ins w:id="1424" w:author="Janusio" w:date="2018-03-20T15:50:40Z">
        <w:r>
          <w:rPr>
            <w:rFonts w:hint="eastAsia"/>
            <w:strike w:val="0"/>
            <w:color w:val="auto"/>
            <w:szCs w:val="21"/>
            <w:lang w:val="en-US" w:eastAsia="zh-CN"/>
          </w:rPr>
          <w:t>信任</w:t>
        </w:r>
      </w:ins>
      <w:ins w:id="1425" w:author="Janusio" w:date="2018-03-20T15:51:04Z">
        <w:r>
          <w:rPr>
            <w:rFonts w:hint="eastAsia"/>
            <w:strike w:val="0"/>
            <w:color w:val="auto"/>
            <w:szCs w:val="21"/>
            <w:lang w:val="en-US" w:eastAsia="zh-CN"/>
          </w:rPr>
          <w:t>属性</w:t>
        </w:r>
      </w:ins>
      <w:ins w:id="1426" w:author="Janusio" w:date="2018-03-20T15:51:09Z">
        <w:r>
          <w:rPr>
            <w:rFonts w:ascii="Times New Roman" w:hAnsi="Times New Roman"/>
            <w:strike w:val="0"/>
            <w:color w:val="auto"/>
            <w:szCs w:val="21"/>
            <w:rPrChange w:id="1427" w:author="Janusio" w:date="2018-03-20T15:51:34Z">
              <w:rPr>
                <w:rFonts w:ascii="Times New Roman" w:hAnsi="Times New Roman"/>
                <w:strike/>
                <w:color w:val="auto"/>
                <w:szCs w:val="21"/>
              </w:rPr>
            </w:rPrChange>
          </w:rPr>
          <w:t>TC</w:t>
        </w:r>
      </w:ins>
      <w:ins w:id="1429" w:author="Janusio" w:date="2018-03-20T15:51:09Z">
        <w:r>
          <w:rPr>
            <w:rFonts w:hint="eastAsia" w:ascii="Times New Roman" w:hAnsi="Times New Roman"/>
            <w:strike w:val="0"/>
            <w:color w:val="auto"/>
            <w:szCs w:val="21"/>
            <w:vertAlign w:val="subscript"/>
            <w:rPrChange w:id="1430" w:author="Janusio" w:date="2018-03-20T15:51:34Z">
              <w:rPr>
                <w:rFonts w:hint="eastAsia" w:ascii="Times New Roman" w:hAnsi="Times New Roman"/>
                <w:strike/>
                <w:color w:val="auto"/>
                <w:szCs w:val="21"/>
                <w:vertAlign w:val="subscript"/>
              </w:rPr>
            </w:rPrChange>
          </w:rPr>
          <w:t>m</w:t>
        </w:r>
      </w:ins>
      <w:ins w:id="1432" w:author="Janusio" w:date="2018-03-20T15:51:13Z">
        <w:r>
          <w:rPr>
            <w:rFonts w:hint="eastAsia"/>
            <w:strike w:val="0"/>
            <w:color w:val="auto"/>
            <w:szCs w:val="21"/>
            <w:vertAlign w:val="baseline"/>
            <w:lang w:eastAsia="zh-CN"/>
            <w:rPrChange w:id="1433" w:author="Janusio" w:date="2018-03-20T15:51:34Z">
              <w:rPr>
                <w:rFonts w:hint="eastAsia"/>
                <w:strike/>
                <w:color w:val="auto"/>
                <w:szCs w:val="21"/>
                <w:vertAlign w:val="baseline"/>
                <w:lang w:eastAsia="zh-CN"/>
              </w:rPr>
            </w:rPrChange>
          </w:rPr>
          <w:t>，</w:t>
        </w:r>
      </w:ins>
      <w:ins w:id="1435" w:author="Janusio" w:date="2018-03-20T15:51:18Z">
        <w:r>
          <w:rPr>
            <w:rFonts w:hint="eastAsia"/>
            <w:strike w:val="0"/>
            <w:color w:val="auto"/>
            <w:szCs w:val="21"/>
            <w:vertAlign w:val="baseline"/>
            <w:lang w:val="en-US" w:eastAsia="zh-CN"/>
            <w:rPrChange w:id="1436" w:author="Janusio" w:date="2018-03-20T15:51:34Z">
              <w:rPr>
                <w:rFonts w:hint="eastAsia"/>
                <w:strike/>
                <w:color w:val="auto"/>
                <w:szCs w:val="21"/>
                <w:vertAlign w:val="baseline"/>
                <w:lang w:val="en-US" w:eastAsia="zh-CN"/>
              </w:rPr>
            </w:rPrChange>
          </w:rPr>
          <w:t>即</w:t>
        </w:r>
      </w:ins>
      <w:ins w:id="1438" w:author="Janusio" w:date="2018-03-20T15:51:23Z">
        <w:r>
          <w:rPr>
            <w:rFonts w:ascii="Times New Roman" w:hAnsi="Times New Roman"/>
            <w:strike w:val="0"/>
            <w:color w:val="auto"/>
            <w:szCs w:val="21"/>
            <w:rPrChange w:id="1439" w:author="Janusio" w:date="2018-03-20T15:51:34Z">
              <w:rPr>
                <w:rFonts w:ascii="Times New Roman" w:hAnsi="Times New Roman"/>
                <w:strike/>
                <w:color w:val="auto"/>
                <w:szCs w:val="21"/>
              </w:rPr>
            </w:rPrChange>
          </w:rPr>
          <w:t>Ver</w:t>
        </w:r>
      </w:ins>
      <w:ins w:id="1441" w:author="Janusio" w:date="2018-03-20T15:51:23Z">
        <w:r>
          <w:rPr>
            <w:rFonts w:hint="eastAsia" w:ascii="Times New Roman" w:hAnsi="Times New Roman"/>
            <w:strike w:val="0"/>
            <w:color w:val="auto"/>
            <w:szCs w:val="21"/>
            <w:vertAlign w:val="subscript"/>
            <w:rPrChange w:id="1442" w:author="Janusio" w:date="2018-03-20T15:51:34Z">
              <w:rPr>
                <w:rFonts w:hint="eastAsia" w:ascii="Times New Roman" w:hAnsi="Times New Roman"/>
                <w:strike/>
                <w:color w:val="auto"/>
                <w:szCs w:val="21"/>
                <w:vertAlign w:val="subscript"/>
              </w:rPr>
            </w:rPrChange>
          </w:rPr>
          <w:t>m</w:t>
        </w:r>
      </w:ins>
      <w:ins w:id="1444" w:author="Janusio" w:date="2018-03-20T15:51:23Z">
        <w:r>
          <w:rPr>
            <w:rFonts w:ascii="Times New Roman" w:hAnsi="Times New Roman"/>
            <w:strike w:val="0"/>
            <w:color w:val="auto"/>
            <w:szCs w:val="21"/>
            <w:rPrChange w:id="1445" w:author="Janusio" w:date="2018-03-20T15:51:34Z">
              <w:rPr>
                <w:rFonts w:ascii="Times New Roman" w:hAnsi="Times New Roman"/>
                <w:strike/>
                <w:color w:val="auto"/>
                <w:szCs w:val="21"/>
              </w:rPr>
            </w:rPrChange>
          </w:rPr>
          <w:t>:=Verify</w:t>
        </w:r>
      </w:ins>
      <w:ins w:id="1447" w:author="Janusio" w:date="2018-03-20T15:51:23Z">
        <w:r>
          <w:rPr>
            <w:rFonts w:hint="eastAsia" w:ascii="Times New Roman" w:hAnsi="Times New Roman"/>
            <w:strike w:val="0"/>
            <w:color w:val="auto"/>
            <w:szCs w:val="21"/>
            <w:rPrChange w:id="1448" w:author="Janusio" w:date="2018-03-20T15:51:34Z">
              <w:rPr>
                <w:rFonts w:hint="eastAsia" w:ascii="Times New Roman" w:hAnsi="Times New Roman"/>
                <w:strike/>
                <w:color w:val="auto"/>
                <w:szCs w:val="21"/>
              </w:rPr>
            </w:rPrChange>
          </w:rPr>
          <w:t xml:space="preserve">(m, </w:t>
        </w:r>
      </w:ins>
      <w:ins w:id="1450" w:author="Janusio" w:date="2018-03-20T15:51:23Z">
        <w:r>
          <w:rPr>
            <w:rFonts w:ascii="Times New Roman" w:hAnsi="Times New Roman"/>
            <w:strike w:val="0"/>
            <w:color w:val="auto"/>
            <w:szCs w:val="21"/>
            <w:rPrChange w:id="1451" w:author="Janusio" w:date="2018-03-20T15:51:34Z">
              <w:rPr>
                <w:rFonts w:ascii="Times New Roman" w:hAnsi="Times New Roman"/>
                <w:strike/>
                <w:color w:val="auto"/>
                <w:szCs w:val="21"/>
              </w:rPr>
            </w:rPrChange>
          </w:rPr>
          <w:t>TC</w:t>
        </w:r>
      </w:ins>
      <w:ins w:id="1453" w:author="Janusio" w:date="2018-03-20T15:51:23Z">
        <w:r>
          <w:rPr>
            <w:rFonts w:hint="eastAsia" w:ascii="Times New Roman" w:hAnsi="Times New Roman"/>
            <w:strike w:val="0"/>
            <w:color w:val="auto"/>
            <w:szCs w:val="21"/>
            <w:vertAlign w:val="subscript"/>
            <w:rPrChange w:id="1454" w:author="Janusio" w:date="2018-03-20T15:51:34Z">
              <w:rPr>
                <w:rFonts w:hint="eastAsia" w:ascii="Times New Roman" w:hAnsi="Times New Roman"/>
                <w:strike/>
                <w:color w:val="auto"/>
                <w:szCs w:val="21"/>
                <w:vertAlign w:val="subscript"/>
              </w:rPr>
            </w:rPrChange>
          </w:rPr>
          <w:t>m</w:t>
        </w:r>
      </w:ins>
      <w:ins w:id="1456" w:author="Janusio" w:date="2018-03-20T15:51:23Z">
        <w:r>
          <w:rPr>
            <w:rFonts w:hint="eastAsia" w:ascii="Times New Roman" w:hAnsi="Times New Roman"/>
            <w:strike w:val="0"/>
            <w:color w:val="auto"/>
            <w:szCs w:val="21"/>
            <w:rPrChange w:id="1457" w:author="Janusio" w:date="2018-03-20T15:51:34Z">
              <w:rPr>
                <w:rFonts w:hint="eastAsia" w:ascii="Times New Roman" w:hAnsi="Times New Roman"/>
                <w:strike/>
                <w:color w:val="auto"/>
                <w:szCs w:val="21"/>
              </w:rPr>
            </w:rPrChange>
          </w:rPr>
          <w:t>)</w:t>
        </w:r>
      </w:ins>
      <w:ins w:id="1459" w:author="Janusio" w:date="2018-03-20T15:51:25Z">
        <w:r>
          <w:rPr>
            <w:rFonts w:hint="eastAsia"/>
            <w:strike w:val="0"/>
            <w:color w:val="auto"/>
            <w:szCs w:val="21"/>
            <w:lang w:eastAsia="zh-CN"/>
            <w:rPrChange w:id="1460" w:author="Janusio" w:date="2018-03-20T15:51:34Z">
              <w:rPr>
                <w:rFonts w:hint="eastAsia"/>
                <w:strike/>
                <w:color w:val="auto"/>
                <w:szCs w:val="21"/>
                <w:lang w:eastAsia="zh-CN"/>
              </w:rPr>
            </w:rPrChange>
          </w:rPr>
          <w:t>。</w:t>
        </w:r>
      </w:ins>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del w:id="1463" w:author="Janusio" w:date="2018-03-20T15:54:45Z"/>
          <w:rFonts w:ascii="Times New Roman" w:hAnsi="Times New Roman"/>
          <w:strike/>
          <w:color w:val="auto"/>
          <w:szCs w:val="21"/>
          <w:rPrChange w:id="1464" w:author="Janusio" w:date="2018-03-20T14:46:37Z">
            <w:rPr>
              <w:del w:id="1465" w:author="Janusio" w:date="2018-03-20T15:54:45Z"/>
              <w:rFonts w:ascii="Times New Roman" w:hAnsi="Times New Roman"/>
              <w:color w:val="auto"/>
              <w:szCs w:val="21"/>
            </w:rPr>
          </w:rPrChange>
        </w:rPr>
        <w:pPrChange w:id="1462"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466" w:author="Janusio" w:date="2018-03-20T15:51:45Z">
        <w:r>
          <w:rPr>
            <w:rFonts w:hint="eastAsia"/>
            <w:strike w:val="0"/>
            <w:color w:val="auto"/>
            <w:szCs w:val="21"/>
            <w:lang w:val="en-US" w:eastAsia="zh-CN"/>
          </w:rPr>
          <w:t>同理</w:t>
        </w:r>
      </w:ins>
      <w:ins w:id="1467" w:author="Janusio" w:date="2018-03-20T15:51:46Z">
        <w:r>
          <w:rPr>
            <w:rFonts w:hint="eastAsia"/>
            <w:strike w:val="0"/>
            <w:color w:val="auto"/>
            <w:szCs w:val="21"/>
            <w:lang w:val="en-US" w:eastAsia="zh-CN"/>
          </w:rPr>
          <w:t>，</w:t>
        </w:r>
      </w:ins>
      <w:ins w:id="1468" w:author="Janusio" w:date="2018-03-20T15:52:08Z">
        <w:r>
          <w:rPr>
            <w:rFonts w:hint="eastAsia"/>
            <w:strike w:val="0"/>
            <w:color w:val="auto"/>
            <w:szCs w:val="21"/>
            <w:lang w:val="en-US" w:eastAsia="zh-CN"/>
          </w:rPr>
          <w:t>虚拟</w:t>
        </w:r>
      </w:ins>
      <w:ins w:id="1469" w:author="Janusio" w:date="2018-03-20T15:52:10Z">
        <w:r>
          <w:rPr>
            <w:rFonts w:hint="eastAsia"/>
            <w:strike w:val="0"/>
            <w:color w:val="auto"/>
            <w:szCs w:val="21"/>
            <w:lang w:val="en-US" w:eastAsia="zh-CN"/>
          </w:rPr>
          <w:t>可信根</w:t>
        </w:r>
      </w:ins>
      <w:ins w:id="1470" w:author="Janusio" w:date="2018-03-20T15:52:16Z">
        <w:r>
          <w:rPr>
            <w:rFonts w:hint="eastAsia"/>
            <w:strike w:val="0"/>
            <w:color w:val="auto"/>
            <w:szCs w:val="21"/>
            <w:lang w:val="en-US" w:eastAsia="zh-CN"/>
          </w:rPr>
          <w:t>v</w:t>
        </w:r>
      </w:ins>
      <w:ins w:id="1471" w:author="Janusio" w:date="2018-03-20T15:52:12Z">
        <w:r>
          <w:rPr>
            <w:rFonts w:hint="eastAsia"/>
            <w:strike w:val="0"/>
            <w:color w:val="auto"/>
            <w:szCs w:val="21"/>
            <w:lang w:val="en-US" w:eastAsia="zh-CN"/>
          </w:rPr>
          <w:t>RT的</w:t>
        </w:r>
      </w:ins>
      <w:ins w:id="1472" w:author="Janusio" w:date="2018-03-20T15:52:24Z">
        <w:r>
          <w:rPr>
            <w:rFonts w:hint="eastAsia"/>
            <w:strike w:val="0"/>
            <w:color w:val="auto"/>
            <w:szCs w:val="21"/>
            <w:lang w:val="en-US" w:eastAsia="zh-CN"/>
          </w:rPr>
          <w:t>信任</w:t>
        </w:r>
      </w:ins>
      <w:ins w:id="1473" w:author="Janusio" w:date="2018-03-20T15:52:25Z">
        <w:r>
          <w:rPr>
            <w:rFonts w:hint="eastAsia"/>
            <w:strike w:val="0"/>
            <w:color w:val="auto"/>
            <w:szCs w:val="21"/>
            <w:lang w:val="en-US" w:eastAsia="zh-CN"/>
          </w:rPr>
          <w:t>属性</w:t>
        </w:r>
      </w:ins>
      <w:ins w:id="1474" w:author="Janusio" w:date="2018-03-20T15:52:20Z">
        <w:r>
          <w:rPr>
            <w:rFonts w:hint="eastAsia"/>
            <w:strike w:val="0"/>
            <w:color w:val="auto"/>
            <w:szCs w:val="21"/>
            <w:lang w:val="en-US" w:eastAsia="zh-CN"/>
          </w:rPr>
          <w:t>表示为</w:t>
        </w:r>
      </w:ins>
      <w:ins w:id="1475" w:author="Janusio" w:date="2018-03-20T15:52:38Z">
        <w:r>
          <w:rPr>
            <w:rFonts w:ascii="Times New Roman" w:hAnsi="Times New Roman"/>
            <w:strike w:val="0"/>
            <w:color w:val="auto"/>
            <w:szCs w:val="21"/>
            <w:rPrChange w:id="1476" w:author="Janusio" w:date="2018-03-20T15:52:43Z">
              <w:rPr>
                <w:rFonts w:ascii="Times New Roman" w:hAnsi="Times New Roman"/>
                <w:strike/>
                <w:color w:val="auto"/>
                <w:szCs w:val="21"/>
              </w:rPr>
            </w:rPrChange>
          </w:rPr>
          <w:t>TP</w:t>
        </w:r>
      </w:ins>
      <w:ins w:id="1478" w:author="Janusio" w:date="2018-03-20T15:52:38Z">
        <w:r>
          <w:rPr>
            <w:rFonts w:ascii="Times New Roman" w:hAnsi="Times New Roman"/>
            <w:strike w:val="0"/>
            <w:color w:val="auto"/>
            <w:szCs w:val="21"/>
            <w:vertAlign w:val="subscript"/>
            <w:rPrChange w:id="1479" w:author="Janusio" w:date="2018-03-20T15:52:43Z">
              <w:rPr>
                <w:rFonts w:ascii="Times New Roman" w:hAnsi="Times New Roman"/>
                <w:strike/>
                <w:color w:val="auto"/>
                <w:szCs w:val="21"/>
                <w:vertAlign w:val="subscript"/>
              </w:rPr>
            </w:rPrChange>
          </w:rPr>
          <w:t>vRT</w:t>
        </w:r>
      </w:ins>
      <w:ins w:id="1481" w:author="Janusio" w:date="2018-03-20T15:52:38Z">
        <w:r>
          <w:rPr>
            <w:rFonts w:ascii="Times New Roman" w:hAnsi="Times New Roman"/>
            <w:strike w:val="0"/>
            <w:color w:val="auto"/>
            <w:szCs w:val="21"/>
            <w:rPrChange w:id="1482" w:author="Janusio" w:date="2018-03-20T15:52:43Z">
              <w:rPr>
                <w:rFonts w:ascii="Times New Roman" w:hAnsi="Times New Roman"/>
                <w:strike/>
                <w:color w:val="auto"/>
                <w:szCs w:val="21"/>
              </w:rPr>
            </w:rPrChange>
          </w:rPr>
          <w:t>:= {TC</w:t>
        </w:r>
      </w:ins>
      <w:ins w:id="1484" w:author="Janusio" w:date="2018-03-20T15:52:38Z">
        <w:r>
          <w:rPr>
            <w:rFonts w:ascii="Times New Roman" w:hAnsi="Times New Roman"/>
            <w:strike w:val="0"/>
            <w:color w:val="auto"/>
            <w:szCs w:val="21"/>
            <w:vertAlign w:val="subscript"/>
            <w:rPrChange w:id="1485" w:author="Janusio" w:date="2018-03-20T15:52:43Z">
              <w:rPr>
                <w:rFonts w:ascii="Times New Roman" w:hAnsi="Times New Roman"/>
                <w:strike/>
                <w:color w:val="auto"/>
                <w:szCs w:val="21"/>
                <w:vertAlign w:val="subscript"/>
              </w:rPr>
            </w:rPrChange>
          </w:rPr>
          <w:t>vRT</w:t>
        </w:r>
      </w:ins>
      <w:ins w:id="1487" w:author="Janusio" w:date="2018-03-20T15:52:38Z">
        <w:r>
          <w:rPr>
            <w:rFonts w:hint="eastAsia" w:ascii="Times New Roman" w:hAnsi="Times New Roman"/>
            <w:strike w:val="0"/>
            <w:color w:val="auto"/>
            <w:szCs w:val="21"/>
            <w:rPrChange w:id="1488" w:author="Janusio" w:date="2018-03-20T15:52:43Z">
              <w:rPr>
                <w:rFonts w:hint="eastAsia" w:ascii="Times New Roman" w:hAnsi="Times New Roman"/>
                <w:strike/>
                <w:color w:val="auto"/>
                <w:szCs w:val="21"/>
              </w:rPr>
            </w:rPrChange>
          </w:rPr>
          <w:t xml:space="preserve">, </w:t>
        </w:r>
      </w:ins>
      <w:ins w:id="1490" w:author="Janusio" w:date="2018-03-20T15:52:38Z">
        <w:r>
          <w:rPr>
            <w:rFonts w:ascii="Times New Roman" w:hAnsi="Times New Roman"/>
            <w:strike w:val="0"/>
            <w:color w:val="auto"/>
            <w:szCs w:val="21"/>
            <w:rPrChange w:id="1491" w:author="Janusio" w:date="2018-03-20T15:52:43Z">
              <w:rPr>
                <w:rFonts w:ascii="Times New Roman" w:hAnsi="Times New Roman"/>
                <w:strike/>
                <w:color w:val="auto"/>
                <w:szCs w:val="21"/>
              </w:rPr>
            </w:rPrChange>
          </w:rPr>
          <w:t>Ver</w:t>
        </w:r>
      </w:ins>
      <w:ins w:id="1493" w:author="Janusio" w:date="2018-03-20T15:52:38Z">
        <w:r>
          <w:rPr>
            <w:rFonts w:ascii="Times New Roman" w:hAnsi="Times New Roman"/>
            <w:strike w:val="0"/>
            <w:color w:val="auto"/>
            <w:szCs w:val="21"/>
            <w:vertAlign w:val="subscript"/>
            <w:rPrChange w:id="1494" w:author="Janusio" w:date="2018-03-20T15:52:43Z">
              <w:rPr>
                <w:rFonts w:ascii="Times New Roman" w:hAnsi="Times New Roman"/>
                <w:strike/>
                <w:color w:val="auto"/>
                <w:szCs w:val="21"/>
                <w:vertAlign w:val="subscript"/>
              </w:rPr>
            </w:rPrChange>
          </w:rPr>
          <w:t>vRT</w:t>
        </w:r>
      </w:ins>
      <w:ins w:id="1496" w:author="Janusio" w:date="2018-03-20T15:52:38Z">
        <w:r>
          <w:rPr>
            <w:rFonts w:ascii="Times New Roman" w:hAnsi="Times New Roman"/>
            <w:strike w:val="0"/>
            <w:color w:val="auto"/>
            <w:szCs w:val="21"/>
            <w:rPrChange w:id="1497" w:author="Janusio" w:date="2018-03-20T15:52:43Z">
              <w:rPr>
                <w:rFonts w:ascii="Times New Roman" w:hAnsi="Times New Roman"/>
                <w:strike/>
                <w:color w:val="auto"/>
                <w:szCs w:val="21"/>
              </w:rPr>
            </w:rPrChange>
          </w:rPr>
          <w:t>}，</w:t>
        </w:r>
      </w:ins>
      <w:ins w:id="1499" w:author="Janusio" w:date="2018-03-20T15:53:04Z">
        <w:r>
          <w:rPr>
            <w:rFonts w:hint="eastAsia"/>
            <w:strike w:val="0"/>
            <w:color w:val="auto"/>
            <w:szCs w:val="21"/>
            <w:lang w:val="en-US" w:eastAsia="zh-CN"/>
          </w:rPr>
          <w:t>TC</w:t>
        </w:r>
      </w:ins>
      <w:ins w:id="1500" w:author="Janusio" w:date="2018-03-20T15:53:05Z">
        <w:r>
          <w:rPr>
            <w:rFonts w:hint="eastAsia"/>
            <w:strike w:val="0"/>
            <w:color w:val="auto"/>
            <w:szCs w:val="21"/>
            <w:vertAlign w:val="subscript"/>
            <w:lang w:val="en-US" w:eastAsia="zh-CN"/>
            <w:rPrChange w:id="1501" w:author="Janusio" w:date="2018-03-20T15:53:18Z">
              <w:rPr>
                <w:rFonts w:hint="eastAsia"/>
                <w:strike w:val="0"/>
                <w:color w:val="auto"/>
                <w:szCs w:val="21"/>
                <w:lang w:val="en-US" w:eastAsia="zh-CN"/>
              </w:rPr>
            </w:rPrChange>
          </w:rPr>
          <w:t>v</w:t>
        </w:r>
      </w:ins>
      <w:ins w:id="1503" w:author="Janusio" w:date="2018-03-20T15:53:06Z">
        <w:r>
          <w:rPr>
            <w:rFonts w:hint="eastAsia"/>
            <w:strike w:val="0"/>
            <w:color w:val="auto"/>
            <w:szCs w:val="21"/>
            <w:vertAlign w:val="subscript"/>
            <w:lang w:val="en-US" w:eastAsia="zh-CN"/>
            <w:rPrChange w:id="1504" w:author="Janusio" w:date="2018-03-20T15:53:18Z">
              <w:rPr>
                <w:rFonts w:hint="eastAsia"/>
                <w:strike w:val="0"/>
                <w:color w:val="auto"/>
                <w:szCs w:val="21"/>
                <w:lang w:val="en-US" w:eastAsia="zh-CN"/>
              </w:rPr>
            </w:rPrChange>
          </w:rPr>
          <w:t>RT</w:t>
        </w:r>
      </w:ins>
      <w:ins w:id="1506" w:author="Janusio" w:date="2018-03-20T15:53:14Z">
        <w:r>
          <w:rPr>
            <w:rFonts w:hint="eastAsia"/>
            <w:strike w:val="0"/>
            <w:color w:val="auto"/>
            <w:szCs w:val="21"/>
            <w:lang w:val="en-US" w:eastAsia="zh-CN"/>
          </w:rPr>
          <w:t>表示</w:t>
        </w:r>
      </w:ins>
      <w:ins w:id="1507" w:author="Janusio" w:date="2018-03-20T15:53:15Z">
        <w:r>
          <w:rPr>
            <w:rFonts w:hint="eastAsia"/>
            <w:strike w:val="0"/>
            <w:color w:val="auto"/>
            <w:szCs w:val="21"/>
            <w:lang w:val="en-US" w:eastAsia="zh-CN"/>
          </w:rPr>
          <w:t>为</w:t>
        </w:r>
      </w:ins>
      <w:ins w:id="1508" w:author="Janusio" w:date="2018-03-20T15:53:32Z">
        <w:r>
          <w:rPr>
            <w:rFonts w:hint="eastAsia"/>
            <w:strike w:val="0"/>
            <w:color w:val="auto"/>
            <w:szCs w:val="21"/>
            <w:lang w:val="en-US" w:eastAsia="zh-CN"/>
          </w:rPr>
          <w:t>v</w:t>
        </w:r>
      </w:ins>
      <w:ins w:id="1509" w:author="Janusio" w:date="2018-03-20T15:53:24Z">
        <w:r>
          <w:rPr>
            <w:rFonts w:hint="eastAsia"/>
            <w:strike w:val="0"/>
            <w:color w:val="auto"/>
            <w:szCs w:val="21"/>
            <w:lang w:val="en-US" w:eastAsia="zh-CN"/>
          </w:rPr>
          <w:t>RT的</w:t>
        </w:r>
      </w:ins>
      <w:ins w:id="1510" w:author="Janusio" w:date="2018-03-20T15:53:38Z">
        <w:r>
          <w:rPr>
            <w:rFonts w:hint="eastAsia"/>
            <w:strike w:val="0"/>
            <w:color w:val="auto"/>
            <w:szCs w:val="21"/>
            <w:lang w:val="en-US" w:eastAsia="zh-CN"/>
          </w:rPr>
          <w:t>本地</w:t>
        </w:r>
      </w:ins>
      <w:ins w:id="1511" w:author="Janusio" w:date="2018-03-20T15:53:43Z">
        <w:r>
          <w:rPr>
            <w:rFonts w:hint="eastAsia"/>
            <w:strike w:val="0"/>
            <w:color w:val="auto"/>
            <w:szCs w:val="21"/>
            <w:lang w:val="en-US" w:eastAsia="zh-CN"/>
          </w:rPr>
          <w:t>可信</w:t>
        </w:r>
      </w:ins>
      <w:ins w:id="1512" w:author="Janusio" w:date="2018-03-20T15:53:44Z">
        <w:r>
          <w:rPr>
            <w:rFonts w:hint="eastAsia"/>
            <w:strike w:val="0"/>
            <w:color w:val="auto"/>
            <w:szCs w:val="21"/>
            <w:lang w:val="en-US" w:eastAsia="zh-CN"/>
          </w:rPr>
          <w:t>加载</w:t>
        </w:r>
      </w:ins>
      <w:ins w:id="1513" w:author="Janusio" w:date="2018-03-20T15:53:45Z">
        <w:r>
          <w:rPr>
            <w:rFonts w:hint="eastAsia"/>
            <w:strike w:val="0"/>
            <w:color w:val="auto"/>
            <w:szCs w:val="21"/>
            <w:lang w:val="en-US" w:eastAsia="zh-CN"/>
          </w:rPr>
          <w:t>的</w:t>
        </w:r>
      </w:ins>
      <w:ins w:id="1514" w:author="Janusio" w:date="2018-03-20T15:53:47Z">
        <w:r>
          <w:rPr>
            <w:rFonts w:hint="eastAsia"/>
            <w:strike w:val="0"/>
            <w:color w:val="auto"/>
            <w:szCs w:val="21"/>
            <w:lang w:val="en-US" w:eastAsia="zh-CN"/>
          </w:rPr>
          <w:t>信任</w:t>
        </w:r>
      </w:ins>
      <w:ins w:id="1515" w:author="Janusio" w:date="2018-03-20T15:53:49Z">
        <w:r>
          <w:rPr>
            <w:rFonts w:hint="eastAsia"/>
            <w:strike w:val="0"/>
            <w:color w:val="auto"/>
            <w:szCs w:val="21"/>
            <w:lang w:val="en-US" w:eastAsia="zh-CN"/>
          </w:rPr>
          <w:t>属性，</w:t>
        </w:r>
      </w:ins>
      <w:ins w:id="1516" w:author="Janusio" w:date="2018-03-20T15:53:54Z">
        <w:r>
          <w:rPr>
            <w:rFonts w:hint="eastAsia"/>
            <w:strike w:val="0"/>
            <w:color w:val="auto"/>
            <w:szCs w:val="21"/>
            <w:lang w:val="en-US" w:eastAsia="zh-CN"/>
          </w:rPr>
          <w:t>Ver</w:t>
        </w:r>
      </w:ins>
      <w:ins w:id="1517" w:author="Janusio" w:date="2018-03-20T15:53:59Z">
        <w:r>
          <w:rPr>
            <w:rFonts w:hint="eastAsia"/>
            <w:strike w:val="0"/>
            <w:color w:val="auto"/>
            <w:szCs w:val="21"/>
            <w:vertAlign w:val="subscript"/>
            <w:lang w:val="en-US" w:eastAsia="zh-CN"/>
            <w:rPrChange w:id="1518" w:author="Janusio" w:date="2018-03-20T15:54:18Z">
              <w:rPr>
                <w:rFonts w:hint="eastAsia"/>
                <w:strike w:val="0"/>
                <w:color w:val="auto"/>
                <w:szCs w:val="21"/>
                <w:lang w:val="en-US" w:eastAsia="zh-CN"/>
              </w:rPr>
            </w:rPrChange>
          </w:rPr>
          <w:t>vRT</w:t>
        </w:r>
      </w:ins>
      <w:ins w:id="1520" w:author="Janusio" w:date="2018-03-20T15:54:04Z">
        <w:r>
          <w:rPr>
            <w:rFonts w:hint="eastAsia"/>
            <w:strike w:val="0"/>
            <w:color w:val="auto"/>
            <w:szCs w:val="21"/>
            <w:lang w:val="en-US" w:eastAsia="zh-CN"/>
          </w:rPr>
          <w:t>表示</w:t>
        </w:r>
      </w:ins>
      <w:ins w:id="1521" w:author="Janusio" w:date="2018-03-20T15:54:05Z">
        <w:r>
          <w:rPr>
            <w:rFonts w:hint="eastAsia"/>
            <w:strike w:val="0"/>
            <w:color w:val="auto"/>
            <w:szCs w:val="21"/>
            <w:lang w:val="en-US" w:eastAsia="zh-CN"/>
          </w:rPr>
          <w:t>对</w:t>
        </w:r>
      </w:ins>
      <w:ins w:id="1522" w:author="Janusio" w:date="2018-03-20T15:54:10Z">
        <w:r>
          <w:rPr>
            <w:rFonts w:hint="eastAsia"/>
            <w:strike w:val="0"/>
            <w:color w:val="auto"/>
            <w:szCs w:val="21"/>
            <w:lang w:val="en-US" w:eastAsia="zh-CN"/>
          </w:rPr>
          <w:t>外部实体</w:t>
        </w:r>
      </w:ins>
      <w:ins w:id="1523" w:author="Janusio" w:date="2018-03-20T15:54:12Z">
        <w:r>
          <w:rPr>
            <w:rFonts w:hint="eastAsia"/>
            <w:strike w:val="0"/>
            <w:color w:val="auto"/>
            <w:szCs w:val="21"/>
            <w:lang w:val="en-US" w:eastAsia="zh-CN"/>
          </w:rPr>
          <w:t>证明的</w:t>
        </w:r>
      </w:ins>
      <w:ins w:id="1524" w:author="Janusio" w:date="2018-03-20T15:54:13Z">
        <w:r>
          <w:rPr>
            <w:rFonts w:hint="eastAsia"/>
            <w:strike w:val="0"/>
            <w:color w:val="auto"/>
            <w:szCs w:val="21"/>
            <w:lang w:val="en-US" w:eastAsia="zh-CN"/>
          </w:rPr>
          <w:t>信任</w:t>
        </w:r>
      </w:ins>
      <w:ins w:id="1525" w:author="Janusio" w:date="2018-03-20T15:54:14Z">
        <w:r>
          <w:rPr>
            <w:rFonts w:hint="eastAsia"/>
            <w:strike w:val="0"/>
            <w:color w:val="auto"/>
            <w:szCs w:val="21"/>
            <w:lang w:val="en-US" w:eastAsia="zh-CN"/>
          </w:rPr>
          <w:t>属性。</w:t>
        </w:r>
      </w:ins>
      <w:ins w:id="1526" w:author="Janusio" w:date="2018-03-20T15:54:25Z">
        <w:r>
          <w:rPr>
            <w:rFonts w:hint="eastAsia"/>
            <w:strike w:val="0"/>
            <w:color w:val="auto"/>
            <w:szCs w:val="21"/>
            <w:lang w:val="en-US" w:eastAsia="zh-CN"/>
          </w:rPr>
          <w:t>并且</w:t>
        </w:r>
      </w:ins>
      <w:ins w:id="1527" w:author="Janusio" w:date="2018-03-20T15:54:26Z">
        <w:r>
          <w:rPr>
            <w:rFonts w:hint="eastAsia"/>
            <w:strike w:val="0"/>
            <w:color w:val="auto"/>
            <w:szCs w:val="21"/>
            <w:lang w:val="en-US" w:eastAsia="zh-CN"/>
          </w:rPr>
          <w:t>，</w:t>
        </w:r>
      </w:ins>
      <w:del w:id="1528" w:author="Janusio" w:date="2018-03-20T15:54:45Z">
        <w:r>
          <w:rPr>
            <w:rFonts w:hint="eastAsia" w:ascii="Times New Roman" w:hAnsi="Times New Roman"/>
            <w:strike/>
            <w:color w:val="auto"/>
            <w:rPrChange w:id="1529" w:author="Janusio" w:date="2018-03-20T14:46:37Z">
              <w:rPr>
                <w:rFonts w:hint="eastAsia" w:ascii="Times New Roman" w:hAnsi="Times New Roman"/>
                <w:color w:val="auto"/>
              </w:rPr>
            </w:rPrChange>
          </w:rPr>
          <w:delText>下面</w:delText>
        </w:r>
      </w:del>
      <w:del w:id="1531" w:author="Janusio" w:date="2018-03-20T15:54:45Z">
        <w:r>
          <w:rPr>
            <w:rFonts w:ascii="Times New Roman" w:hAnsi="Times New Roman"/>
            <w:strike/>
            <w:color w:val="auto"/>
            <w:rPrChange w:id="1532" w:author="Janusio" w:date="2018-03-20T14:46:37Z">
              <w:rPr>
                <w:rFonts w:ascii="Times New Roman" w:hAnsi="Times New Roman"/>
                <w:color w:val="auto"/>
              </w:rPr>
            </w:rPrChange>
          </w:rPr>
          <w:delText>对TVP-Q</w:delText>
        </w:r>
      </w:del>
      <w:del w:id="1534" w:author="Janusio" w:date="2018-03-20T15:54:45Z">
        <w:r>
          <w:rPr>
            <w:rFonts w:hint="eastAsia" w:ascii="Times New Roman" w:hAnsi="Times New Roman"/>
            <w:strike/>
            <w:color w:val="auto"/>
            <w:rPrChange w:id="1535" w:author="Janusio" w:date="2018-03-20T14:46:37Z">
              <w:rPr>
                <w:rFonts w:hint="eastAsia" w:ascii="Times New Roman" w:hAnsi="Times New Roman"/>
                <w:color w:val="auto"/>
              </w:rPr>
            </w:rPrChange>
          </w:rPr>
          <w:delText>T</w:delText>
        </w:r>
      </w:del>
      <w:del w:id="1537" w:author="Janusio" w:date="2018-03-20T15:54:45Z">
        <w:r>
          <w:rPr>
            <w:rFonts w:ascii="Times New Roman" w:hAnsi="Times New Roman"/>
            <w:strike/>
            <w:color w:val="auto"/>
            <w:rPrChange w:id="1538" w:author="Janusio" w:date="2018-03-20T14:46:37Z">
              <w:rPr>
                <w:rFonts w:ascii="Times New Roman" w:hAnsi="Times New Roman"/>
                <w:color w:val="auto"/>
              </w:rPr>
            </w:rPrChange>
          </w:rPr>
          <w:delText>三类组件的信任属性</w:delText>
        </w:r>
      </w:del>
      <w:del w:id="1540" w:author="Janusio" w:date="2018-03-20T15:54:45Z">
        <w:r>
          <w:rPr>
            <w:rFonts w:hint="eastAsia" w:ascii="Times New Roman" w:hAnsi="Times New Roman"/>
            <w:strike/>
            <w:color w:val="auto"/>
            <w:szCs w:val="21"/>
            <w:rPrChange w:id="1541" w:author="Janusio" w:date="2018-03-20T14:46:37Z">
              <w:rPr>
                <w:rFonts w:hint="eastAsia" w:ascii="Times New Roman" w:hAnsi="Times New Roman"/>
                <w:color w:val="auto"/>
                <w:szCs w:val="21"/>
              </w:rPr>
            </w:rPrChange>
          </w:rPr>
          <w:delText>分别</w:delText>
        </w:r>
      </w:del>
      <w:del w:id="1543" w:author="Janusio" w:date="2018-03-20T15:54:45Z">
        <w:r>
          <w:rPr>
            <w:rFonts w:ascii="Times New Roman" w:hAnsi="Times New Roman"/>
            <w:strike/>
            <w:color w:val="auto"/>
            <w:rPrChange w:id="1544" w:author="Janusio" w:date="2018-03-20T14:46:37Z">
              <w:rPr>
                <w:rFonts w:ascii="Times New Roman" w:hAnsi="Times New Roman"/>
                <w:color w:val="auto"/>
              </w:rPr>
            </w:rPrChange>
          </w:rPr>
          <w:delText>进行</w:delText>
        </w:r>
      </w:del>
      <w:del w:id="1546" w:author="Janusio" w:date="2018-03-20T15:54:45Z">
        <w:r>
          <w:rPr>
            <w:rFonts w:hint="eastAsia" w:ascii="Times New Roman" w:hAnsi="Times New Roman"/>
            <w:strike/>
            <w:color w:val="auto"/>
            <w:szCs w:val="21"/>
            <w:rPrChange w:id="1547" w:author="Janusio" w:date="2018-03-20T14:46:37Z">
              <w:rPr>
                <w:rFonts w:hint="eastAsia" w:ascii="Times New Roman" w:hAnsi="Times New Roman"/>
                <w:color w:val="auto"/>
                <w:szCs w:val="21"/>
              </w:rPr>
            </w:rPrChange>
          </w:rPr>
          <w:delText>阐述</w:delText>
        </w:r>
      </w:del>
      <w:del w:id="1549" w:author="Janusio" w:date="2018-03-20T15:54:45Z">
        <w:r>
          <w:rPr>
            <w:rFonts w:ascii="Times New Roman" w:hAnsi="Times New Roman"/>
            <w:strike/>
            <w:color w:val="auto"/>
            <w:szCs w:val="21"/>
            <w:rPrChange w:id="1550"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del w:id="1553" w:author="Janusio" w:date="2018-03-20T15:54:45Z"/>
          <w:rFonts w:hint="eastAsia" w:ascii="Times New Roman" w:hAnsi="Times New Roman"/>
          <w:strike/>
          <w:color w:val="auto"/>
          <w:szCs w:val="21"/>
          <w:rPrChange w:id="1554" w:author="Janusio" w:date="2018-03-20T14:46:37Z">
            <w:rPr>
              <w:del w:id="1555" w:author="Janusio" w:date="2018-03-20T15:54:45Z"/>
              <w:rFonts w:hint="eastAsia" w:ascii="Times New Roman" w:hAnsi="Times New Roman"/>
              <w:color w:val="auto"/>
              <w:szCs w:val="21"/>
            </w:rPr>
          </w:rPrChange>
        </w:rPr>
        <w:pPrChange w:id="1552"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556" w:author="Janusio" w:date="2018-03-20T15:54:45Z">
        <w:r>
          <w:rPr>
            <w:rFonts w:hint="eastAsia" w:ascii="Times New Roman" w:hAnsi="Times New Roman"/>
            <w:strike/>
            <w:color w:val="auto"/>
            <w:szCs w:val="21"/>
            <w:rPrChange w:id="1557" w:author="Janusio" w:date="2018-03-20T14:46:37Z">
              <w:rPr>
                <w:rFonts w:hint="eastAsia" w:ascii="Times New Roman" w:hAnsi="Times New Roman"/>
                <w:color w:val="auto"/>
                <w:szCs w:val="21"/>
              </w:rPr>
            </w:rPrChange>
          </w:rPr>
          <w:delText>（1）</w:delText>
        </w:r>
      </w:del>
      <w:del w:id="1559" w:author="Janusio" w:date="2018-03-20T15:54:45Z">
        <w:r>
          <w:rPr>
            <w:rFonts w:ascii="Times New Roman" w:hAnsi="Times New Roman"/>
            <w:strike/>
            <w:color w:val="auto"/>
            <w:szCs w:val="21"/>
            <w:rPrChange w:id="1560" w:author="Janusio" w:date="2018-03-20T14:46:37Z">
              <w:rPr>
                <w:rFonts w:ascii="Times New Roman" w:hAnsi="Times New Roman"/>
                <w:color w:val="auto"/>
                <w:szCs w:val="21"/>
              </w:rPr>
            </w:rPrChange>
          </w:rPr>
          <w:delText>主机</w:delText>
        </w:r>
      </w:del>
      <w:del w:id="1562" w:author="Janusio" w:date="2018-03-20T15:54:45Z">
        <w:r>
          <w:rPr>
            <w:rFonts w:hint="eastAsia" w:ascii="Times New Roman" w:hAnsi="Times New Roman"/>
            <w:strike/>
            <w:color w:val="auto"/>
            <w:szCs w:val="21"/>
            <w:rPrChange w:id="1563" w:author="Janusio" w:date="2018-03-20T14:46:37Z">
              <w:rPr>
                <w:rFonts w:hint="eastAsia" w:ascii="Times New Roman" w:hAnsi="Times New Roman"/>
                <w:color w:val="auto"/>
                <w:szCs w:val="21"/>
              </w:rPr>
            </w:rPrChange>
          </w:rPr>
          <w:delText>m</w:delText>
        </w:r>
      </w:del>
      <w:del w:id="1565" w:author="Janusio" w:date="2018-03-20T15:54:45Z">
        <w:r>
          <w:rPr>
            <w:rFonts w:ascii="Times New Roman" w:hAnsi="Times New Roman"/>
            <w:strike/>
            <w:color w:val="auto"/>
            <w:szCs w:val="21"/>
            <w:rPrChange w:id="1566" w:author="Janusio" w:date="2018-03-20T14:46:37Z">
              <w:rPr>
                <w:rFonts w:ascii="Times New Roman" w:hAnsi="Times New Roman"/>
                <w:color w:val="auto"/>
                <w:szCs w:val="21"/>
              </w:rPr>
            </w:rPrChange>
          </w:rPr>
          <w:delText>的信任属性表示TP</w:delText>
        </w:r>
      </w:del>
      <w:del w:id="1568" w:author="Janusio" w:date="2018-03-20T15:54:45Z">
        <w:r>
          <w:rPr>
            <w:rFonts w:hint="eastAsia" w:ascii="Times New Roman" w:hAnsi="Times New Roman"/>
            <w:strike/>
            <w:color w:val="auto"/>
            <w:szCs w:val="21"/>
            <w:vertAlign w:val="subscript"/>
            <w:rPrChange w:id="1569" w:author="Janusio" w:date="2018-03-20T14:46:37Z">
              <w:rPr>
                <w:rFonts w:hint="eastAsia" w:ascii="Times New Roman" w:hAnsi="Times New Roman"/>
                <w:color w:val="auto"/>
                <w:szCs w:val="21"/>
                <w:vertAlign w:val="subscript"/>
              </w:rPr>
            </w:rPrChange>
          </w:rPr>
          <w:delText>m</w:delText>
        </w:r>
      </w:del>
      <w:del w:id="1571" w:author="Janusio" w:date="2018-03-20T15:54:45Z">
        <w:r>
          <w:rPr>
            <w:rFonts w:ascii="Times New Roman" w:hAnsi="Times New Roman"/>
            <w:strike/>
            <w:color w:val="auto"/>
            <w:szCs w:val="21"/>
            <w:rPrChange w:id="1572" w:author="Janusio" w:date="2018-03-20T14:46:37Z">
              <w:rPr>
                <w:rFonts w:ascii="Times New Roman" w:hAnsi="Times New Roman"/>
                <w:color w:val="auto"/>
                <w:szCs w:val="21"/>
              </w:rPr>
            </w:rPrChange>
          </w:rPr>
          <w:delText>:={TC</w:delText>
        </w:r>
      </w:del>
      <w:del w:id="1574" w:author="Janusio" w:date="2018-03-20T15:54:45Z">
        <w:r>
          <w:rPr>
            <w:rFonts w:hint="eastAsia" w:ascii="Times New Roman" w:hAnsi="Times New Roman"/>
            <w:strike/>
            <w:color w:val="auto"/>
            <w:szCs w:val="21"/>
            <w:vertAlign w:val="subscript"/>
            <w:rPrChange w:id="1575" w:author="Janusio" w:date="2018-03-20T14:46:37Z">
              <w:rPr>
                <w:rFonts w:hint="eastAsia" w:ascii="Times New Roman" w:hAnsi="Times New Roman"/>
                <w:color w:val="auto"/>
                <w:szCs w:val="21"/>
                <w:vertAlign w:val="subscript"/>
              </w:rPr>
            </w:rPrChange>
          </w:rPr>
          <w:delText>m</w:delText>
        </w:r>
      </w:del>
      <w:del w:id="1577" w:author="Janusio" w:date="2018-03-20T15:54:45Z">
        <w:r>
          <w:rPr>
            <w:rFonts w:hint="eastAsia" w:ascii="Times New Roman" w:hAnsi="Times New Roman"/>
            <w:strike/>
            <w:color w:val="auto"/>
            <w:szCs w:val="21"/>
            <w:rPrChange w:id="1578" w:author="Janusio" w:date="2018-03-20T14:46:37Z">
              <w:rPr>
                <w:rFonts w:hint="eastAsia" w:ascii="Times New Roman" w:hAnsi="Times New Roman"/>
                <w:color w:val="auto"/>
                <w:szCs w:val="21"/>
              </w:rPr>
            </w:rPrChange>
          </w:rPr>
          <w:delText>,</w:delText>
        </w:r>
      </w:del>
      <w:del w:id="1580" w:author="Janusio" w:date="2018-03-20T15:54:45Z">
        <w:r>
          <w:rPr>
            <w:rFonts w:ascii="Times New Roman" w:hAnsi="Times New Roman"/>
            <w:strike/>
            <w:color w:val="auto"/>
            <w:szCs w:val="21"/>
            <w:rPrChange w:id="1581" w:author="Janusio" w:date="2018-03-20T14:46:37Z">
              <w:rPr>
                <w:rFonts w:ascii="Times New Roman" w:hAnsi="Times New Roman"/>
                <w:color w:val="auto"/>
                <w:szCs w:val="21"/>
              </w:rPr>
            </w:rPrChange>
          </w:rPr>
          <w:delText>Ver</w:delText>
        </w:r>
      </w:del>
      <w:del w:id="1583" w:author="Janusio" w:date="2018-03-20T15:54:45Z">
        <w:r>
          <w:rPr>
            <w:rFonts w:hint="eastAsia" w:ascii="Times New Roman" w:hAnsi="Times New Roman"/>
            <w:strike/>
            <w:color w:val="auto"/>
            <w:szCs w:val="21"/>
            <w:vertAlign w:val="subscript"/>
            <w:rPrChange w:id="1584" w:author="Janusio" w:date="2018-03-20T14:46:37Z">
              <w:rPr>
                <w:rFonts w:hint="eastAsia" w:ascii="Times New Roman" w:hAnsi="Times New Roman"/>
                <w:color w:val="auto"/>
                <w:szCs w:val="21"/>
                <w:vertAlign w:val="subscript"/>
              </w:rPr>
            </w:rPrChange>
          </w:rPr>
          <w:delText>m</w:delText>
        </w:r>
      </w:del>
      <w:del w:id="1586" w:author="Janusio" w:date="2018-03-20T15:54:45Z">
        <w:r>
          <w:rPr>
            <w:rFonts w:ascii="Times New Roman" w:hAnsi="Times New Roman"/>
            <w:strike/>
            <w:color w:val="auto"/>
            <w:szCs w:val="21"/>
            <w:rPrChange w:id="1587" w:author="Janusio" w:date="2018-03-20T14:46:37Z">
              <w:rPr>
                <w:rFonts w:ascii="Times New Roman" w:hAnsi="Times New Roman"/>
                <w:color w:val="auto"/>
                <w:szCs w:val="21"/>
              </w:rPr>
            </w:rPrChange>
          </w:rPr>
          <w:delText>}，其中，TC</w:delText>
        </w:r>
      </w:del>
      <w:del w:id="1589" w:author="Janusio" w:date="2018-03-20T15:54:45Z">
        <w:r>
          <w:rPr>
            <w:rFonts w:hint="eastAsia" w:ascii="Times New Roman" w:hAnsi="Times New Roman"/>
            <w:strike/>
            <w:color w:val="auto"/>
            <w:szCs w:val="21"/>
            <w:vertAlign w:val="subscript"/>
            <w:rPrChange w:id="1590" w:author="Janusio" w:date="2018-03-20T14:46:37Z">
              <w:rPr>
                <w:rFonts w:hint="eastAsia" w:ascii="Times New Roman" w:hAnsi="Times New Roman"/>
                <w:color w:val="auto"/>
                <w:szCs w:val="21"/>
                <w:vertAlign w:val="subscript"/>
              </w:rPr>
            </w:rPrChange>
          </w:rPr>
          <w:delText>m</w:delText>
        </w:r>
      </w:del>
      <w:del w:id="1592" w:author="Janusio" w:date="2018-03-20T15:54:45Z">
        <w:r>
          <w:rPr>
            <w:rFonts w:ascii="Times New Roman" w:hAnsi="Times New Roman"/>
            <w:strike/>
            <w:color w:val="auto"/>
            <w:szCs w:val="21"/>
            <w:rPrChange w:id="1593" w:author="Janusio" w:date="2018-03-20T14:46:37Z">
              <w:rPr>
                <w:rFonts w:ascii="Times New Roman" w:hAnsi="Times New Roman"/>
                <w:color w:val="auto"/>
                <w:szCs w:val="21"/>
              </w:rPr>
            </w:rPrChange>
          </w:rPr>
          <w:delText>表示基于硬件信任根构建的信任链，即主机</w:delText>
        </w:r>
      </w:del>
      <w:del w:id="1595" w:author="Janusio" w:date="2018-03-20T15:54:45Z">
        <w:r>
          <w:rPr>
            <w:rFonts w:hint="eastAsia" w:ascii="Times New Roman" w:hAnsi="Times New Roman"/>
            <w:strike/>
            <w:color w:val="auto"/>
            <w:szCs w:val="21"/>
            <w:rPrChange w:id="1596" w:author="Janusio" w:date="2018-03-20T14:46:37Z">
              <w:rPr>
                <w:rFonts w:hint="eastAsia" w:ascii="Times New Roman" w:hAnsi="Times New Roman"/>
                <w:color w:val="auto"/>
                <w:szCs w:val="21"/>
              </w:rPr>
            </w:rPrChange>
          </w:rPr>
          <w:delText>m</w:delText>
        </w:r>
      </w:del>
      <w:del w:id="1598" w:author="Janusio" w:date="2018-03-20T15:54:45Z">
        <w:r>
          <w:rPr>
            <w:rFonts w:ascii="Times New Roman" w:hAnsi="Times New Roman"/>
            <w:strike/>
            <w:color w:val="auto"/>
            <w:szCs w:val="21"/>
            <w:rPrChange w:id="1599" w:author="Janusio" w:date="2018-03-20T14:46:37Z">
              <w:rPr>
                <w:rFonts w:ascii="Times New Roman" w:hAnsi="Times New Roman"/>
                <w:color w:val="auto"/>
                <w:szCs w:val="21"/>
              </w:rPr>
            </w:rPrChange>
          </w:rPr>
          <w:delText>在本地正确地完成从第一层硬件TPM的CRTM到</w:delText>
        </w:r>
      </w:del>
      <w:del w:id="1601" w:author="Janusio" w:date="2018-03-20T15:54:45Z">
        <w:r>
          <w:rPr>
            <w:rFonts w:hint="eastAsia" w:ascii="Times New Roman" w:hAnsi="Times New Roman"/>
            <w:strike/>
            <w:color w:val="auto"/>
            <w:szCs w:val="21"/>
            <w:lang w:eastAsia="zh-CN"/>
            <w:rPrChange w:id="1602" w:author="Janusio" w:date="2018-03-20T14:46:37Z">
              <w:rPr>
                <w:rFonts w:hint="eastAsia" w:ascii="Times New Roman" w:hAnsi="Times New Roman"/>
                <w:color w:val="auto"/>
                <w:szCs w:val="21"/>
                <w:lang w:eastAsia="zh-CN"/>
              </w:rPr>
            </w:rPrChange>
          </w:rPr>
          <w:delText>Dom0 Kernel</w:delText>
        </w:r>
      </w:del>
      <w:del w:id="1604" w:author="Janusio" w:date="2018-03-20T15:54:45Z">
        <w:r>
          <w:rPr>
            <w:rFonts w:ascii="Times New Roman" w:hAnsi="Times New Roman"/>
            <w:strike/>
            <w:color w:val="auto"/>
            <w:szCs w:val="21"/>
            <w:rPrChange w:id="1605" w:author="Janusio" w:date="2018-03-20T14:46:37Z">
              <w:rPr>
                <w:rFonts w:ascii="Times New Roman" w:hAnsi="Times New Roman"/>
                <w:color w:val="auto"/>
                <w:szCs w:val="21"/>
              </w:rPr>
            </w:rPrChange>
          </w:rPr>
          <w:delText>的可信启动过程：</w:delText>
        </w:r>
      </w:del>
      <w:del w:id="1607" w:author="Janusio" w:date="2018-03-20T15:54:45Z">
        <w:r>
          <w:rPr>
            <w:rFonts w:hint="eastAsia" w:ascii="Times New Roman" w:hAnsi="Times New Roman"/>
            <w:strike/>
            <w:color w:val="auto"/>
            <w:szCs w:val="21"/>
            <w:rPrChange w:id="1608" w:author="Janusio" w:date="2018-03-20T14:46:37Z">
              <w:rPr>
                <w:rFonts w:hint="eastAsia" w:ascii="Times New Roman" w:hAnsi="Times New Roman"/>
                <w:color w:val="auto"/>
                <w:szCs w:val="21"/>
              </w:rPr>
            </w:rPrChange>
          </w:rPr>
          <w:delText>(</w:delText>
        </w:r>
      </w:del>
      <w:del w:id="1610" w:author="Janusio" w:date="2018-03-20T15:54:45Z">
        <w:r>
          <w:rPr>
            <w:rFonts w:ascii="Times New Roman" w:hAnsi="Times New Roman"/>
            <w:strike/>
            <w:color w:val="auto"/>
            <w:szCs w:val="21"/>
            <w:rPrChange w:id="1611" w:author="Janusio" w:date="2018-03-20T14:46:37Z">
              <w:rPr>
                <w:rFonts w:ascii="Times New Roman" w:hAnsi="Times New Roman"/>
                <w:color w:val="auto"/>
                <w:szCs w:val="21"/>
              </w:rPr>
            </w:rPrChange>
          </w:rPr>
          <w:delText xml:space="preserve">CRTM→BIOS→OSLoader→VMM→Dom0 </w:delText>
        </w:r>
      </w:del>
      <w:del w:id="1613" w:author="Janusio" w:date="2018-03-20T15:54:45Z">
        <w:r>
          <w:rPr>
            <w:rFonts w:hint="eastAsia" w:ascii="Times New Roman" w:hAnsi="Times New Roman"/>
            <w:strike/>
            <w:color w:val="auto"/>
            <w:szCs w:val="21"/>
            <w:rPrChange w:id="1614" w:author="Janusio" w:date="2018-03-20T14:46:37Z">
              <w:rPr>
                <w:rFonts w:hint="eastAsia" w:ascii="Times New Roman" w:hAnsi="Times New Roman"/>
                <w:color w:val="auto"/>
                <w:szCs w:val="21"/>
              </w:rPr>
            </w:rPrChange>
          </w:rPr>
          <w:delText>Kernel)</w:delText>
        </w:r>
      </w:del>
      <w:del w:id="1616" w:author="Janusio" w:date="2018-03-20T15:54:45Z">
        <w:r>
          <w:rPr>
            <w:rFonts w:ascii="Times New Roman" w:hAnsi="Times New Roman"/>
            <w:strike/>
            <w:color w:val="auto"/>
            <w:szCs w:val="21"/>
            <w:vertAlign w:val="subscript"/>
            <w:rPrChange w:id="1617" w:author="Janusio" w:date="2018-03-20T14:46:37Z">
              <w:rPr>
                <w:rFonts w:ascii="Times New Roman" w:hAnsi="Times New Roman"/>
                <w:color w:val="auto"/>
                <w:szCs w:val="21"/>
                <w:vertAlign w:val="subscript"/>
              </w:rPr>
            </w:rPrChange>
          </w:rPr>
          <w:delText>TPM</w:delText>
        </w:r>
      </w:del>
      <w:del w:id="1619" w:author="Janusio" w:date="2018-03-20T15:54:45Z">
        <w:r>
          <w:rPr>
            <w:rFonts w:hint="eastAsia" w:ascii="Times New Roman" w:hAnsi="Times New Roman"/>
            <w:strike/>
            <w:color w:val="auto"/>
            <w:szCs w:val="21"/>
            <w:vertAlign w:val="subscript"/>
            <w:rPrChange w:id="1620" w:author="Janusio" w:date="2018-03-20T14:46:37Z">
              <w:rPr>
                <w:rFonts w:hint="eastAsia" w:ascii="Times New Roman" w:hAnsi="Times New Roman"/>
                <w:color w:val="auto"/>
                <w:szCs w:val="21"/>
                <w:vertAlign w:val="subscript"/>
              </w:rPr>
            </w:rPrChange>
          </w:rPr>
          <w:delText>_Static</w:delText>
        </w:r>
      </w:del>
      <w:del w:id="1622" w:author="Janusio" w:date="2018-03-20T15:54:45Z">
        <w:r>
          <w:rPr>
            <w:rFonts w:ascii="Times New Roman" w:hAnsi="Times New Roman"/>
            <w:strike/>
            <w:color w:val="auto"/>
            <w:szCs w:val="21"/>
            <w:rPrChange w:id="1623" w:author="Janusio" w:date="2018-03-20T14:46:37Z">
              <w:rPr>
                <w:rFonts w:ascii="Times New Roman" w:hAnsi="Times New Roman"/>
                <w:color w:val="auto"/>
                <w:szCs w:val="21"/>
              </w:rPr>
            </w:rPrChange>
          </w:rPr>
          <w:delText>，此部分信任链可基于硬件可信芯片TPM的可信度量，且在TVP-QT信任链传递过程中不存在除TVP-QT信任链组件之外的程序代码加载。</w:delText>
        </w:r>
      </w:del>
      <w:del w:id="1625" w:author="Janusio" w:date="2018-03-20T15:54:45Z">
        <w:r>
          <w:rPr>
            <w:rFonts w:ascii="Times New Roman" w:hAnsi="Times New Roman"/>
            <w:strike/>
            <w:color w:val="auto"/>
            <w:szCs w:val="21"/>
            <w:rPrChange w:id="1626" w:author="Janusio" w:date="2018-03-20T14:46:37Z">
              <w:rPr>
                <w:rFonts w:ascii="Times New Roman" w:hAnsi="Times New Roman"/>
                <w:color w:val="auto"/>
                <w:szCs w:val="21"/>
              </w:rPr>
            </w:rPrChange>
          </w:rPr>
          <w:delText>Ver</w:delText>
        </w:r>
      </w:del>
      <w:del w:id="1628" w:author="Janusio" w:date="2018-03-20T15:54:45Z">
        <w:r>
          <w:rPr>
            <w:rFonts w:hint="eastAsia" w:ascii="Times New Roman" w:hAnsi="Times New Roman"/>
            <w:strike/>
            <w:color w:val="auto"/>
            <w:szCs w:val="21"/>
            <w:vertAlign w:val="subscript"/>
            <w:rPrChange w:id="1629" w:author="Janusio" w:date="2018-03-20T14:46:37Z">
              <w:rPr>
                <w:rFonts w:hint="eastAsia" w:ascii="Times New Roman" w:hAnsi="Times New Roman"/>
                <w:color w:val="auto"/>
                <w:szCs w:val="21"/>
                <w:vertAlign w:val="subscript"/>
              </w:rPr>
            </w:rPrChange>
          </w:rPr>
          <w:delText>m</w:delText>
        </w:r>
      </w:del>
      <w:del w:id="1631" w:author="Janusio" w:date="2018-03-20T15:54:45Z">
        <w:r>
          <w:rPr>
            <w:rFonts w:ascii="Times New Roman" w:hAnsi="Times New Roman"/>
            <w:strike/>
            <w:color w:val="auto"/>
            <w:szCs w:val="21"/>
            <w:rPrChange w:id="1632" w:author="Janusio" w:date="2018-03-20T14:46:37Z">
              <w:rPr>
                <w:rFonts w:ascii="Times New Roman" w:hAnsi="Times New Roman"/>
                <w:color w:val="auto"/>
                <w:szCs w:val="21"/>
              </w:rPr>
            </w:rPrChange>
          </w:rPr>
          <w:delText>:=Verify</w:delText>
        </w:r>
      </w:del>
      <w:del w:id="1634" w:author="Janusio" w:date="2018-03-20T15:54:45Z">
        <w:r>
          <w:rPr>
            <w:rFonts w:hint="eastAsia" w:ascii="Times New Roman" w:hAnsi="Times New Roman"/>
            <w:strike/>
            <w:color w:val="auto"/>
            <w:szCs w:val="21"/>
            <w:rPrChange w:id="1635" w:author="Janusio" w:date="2018-03-20T14:46:37Z">
              <w:rPr>
                <w:rFonts w:hint="eastAsia" w:ascii="Times New Roman" w:hAnsi="Times New Roman"/>
                <w:color w:val="auto"/>
                <w:szCs w:val="21"/>
              </w:rPr>
            </w:rPrChange>
          </w:rPr>
          <w:delText xml:space="preserve">(m, </w:delText>
        </w:r>
      </w:del>
      <w:del w:id="1637" w:author="Janusio" w:date="2018-03-20T15:54:45Z">
        <w:r>
          <w:rPr>
            <w:rFonts w:ascii="Times New Roman" w:hAnsi="Times New Roman"/>
            <w:strike/>
            <w:color w:val="auto"/>
            <w:szCs w:val="21"/>
            <w:rPrChange w:id="1638" w:author="Janusio" w:date="2018-03-20T14:46:37Z">
              <w:rPr>
                <w:rFonts w:ascii="Times New Roman" w:hAnsi="Times New Roman"/>
                <w:color w:val="auto"/>
                <w:szCs w:val="21"/>
              </w:rPr>
            </w:rPrChange>
          </w:rPr>
          <w:delText>TC</w:delText>
        </w:r>
      </w:del>
      <w:del w:id="1640" w:author="Janusio" w:date="2018-03-20T15:54:45Z">
        <w:r>
          <w:rPr>
            <w:rFonts w:hint="eastAsia" w:ascii="Times New Roman" w:hAnsi="Times New Roman"/>
            <w:strike/>
            <w:color w:val="auto"/>
            <w:szCs w:val="21"/>
            <w:vertAlign w:val="subscript"/>
            <w:rPrChange w:id="1641" w:author="Janusio" w:date="2018-03-20T14:46:37Z">
              <w:rPr>
                <w:rFonts w:hint="eastAsia" w:ascii="Times New Roman" w:hAnsi="Times New Roman"/>
                <w:color w:val="auto"/>
                <w:szCs w:val="21"/>
                <w:vertAlign w:val="subscript"/>
              </w:rPr>
            </w:rPrChange>
          </w:rPr>
          <w:delText>m</w:delText>
        </w:r>
      </w:del>
      <w:del w:id="1643" w:author="Janusio" w:date="2018-03-20T15:54:45Z">
        <w:r>
          <w:rPr>
            <w:rFonts w:hint="eastAsia" w:ascii="Times New Roman" w:hAnsi="Times New Roman"/>
            <w:strike/>
            <w:color w:val="auto"/>
            <w:szCs w:val="21"/>
            <w:rPrChange w:id="1644" w:author="Janusio" w:date="2018-03-20T14:46:37Z">
              <w:rPr>
                <w:rFonts w:hint="eastAsia" w:ascii="Times New Roman" w:hAnsi="Times New Roman"/>
                <w:color w:val="auto"/>
                <w:szCs w:val="21"/>
              </w:rPr>
            </w:rPrChange>
          </w:rPr>
          <w:delText>)</w:delText>
        </w:r>
      </w:del>
      <w:del w:id="1646" w:author="Janusio" w:date="2018-03-20T15:54:45Z">
        <w:r>
          <w:rPr>
            <w:rFonts w:ascii="Times New Roman" w:hAnsi="Times New Roman"/>
            <w:strike/>
            <w:color w:val="auto"/>
            <w:szCs w:val="21"/>
            <w:rPrChange w:id="1647" w:author="Janusio" w:date="2018-03-20T14:46:37Z">
              <w:rPr>
                <w:rFonts w:ascii="Times New Roman" w:hAnsi="Times New Roman"/>
                <w:color w:val="auto"/>
                <w:szCs w:val="21"/>
              </w:rPr>
            </w:rPrChange>
          </w:rPr>
          <w:delText>表示对外验证主机</w:delText>
        </w:r>
      </w:del>
      <w:del w:id="1649" w:author="Janusio" w:date="2018-03-20T15:54:45Z">
        <w:r>
          <w:rPr>
            <w:rFonts w:hint="eastAsia" w:ascii="Times New Roman" w:hAnsi="Times New Roman"/>
            <w:strike/>
            <w:color w:val="auto"/>
            <w:szCs w:val="21"/>
            <w:rPrChange w:id="1650" w:author="Janusio" w:date="2018-03-20T14:46:37Z">
              <w:rPr>
                <w:rFonts w:hint="eastAsia" w:ascii="Times New Roman" w:hAnsi="Times New Roman"/>
                <w:color w:val="auto"/>
                <w:szCs w:val="21"/>
              </w:rPr>
            </w:rPrChange>
          </w:rPr>
          <w:delText>m</w:delText>
        </w:r>
      </w:del>
      <w:del w:id="1652" w:author="Janusio" w:date="2018-03-20T15:54:45Z">
        <w:r>
          <w:rPr>
            <w:rFonts w:ascii="Times New Roman" w:hAnsi="Times New Roman"/>
            <w:strike/>
            <w:color w:val="auto"/>
            <w:szCs w:val="21"/>
            <w:rPrChange w:id="1653" w:author="Janusio" w:date="2018-03-20T14:46:37Z">
              <w:rPr>
                <w:rFonts w:ascii="Times New Roman" w:hAnsi="Times New Roman"/>
                <w:color w:val="auto"/>
                <w:szCs w:val="21"/>
              </w:rPr>
            </w:rPrChange>
          </w:rPr>
          <w:delText>所声称的信任属性TC</w:delText>
        </w:r>
      </w:del>
      <w:del w:id="1655" w:author="Janusio" w:date="2018-03-20T15:54:45Z">
        <w:r>
          <w:rPr>
            <w:rFonts w:hint="eastAsia" w:ascii="Times New Roman" w:hAnsi="Times New Roman"/>
            <w:strike/>
            <w:color w:val="auto"/>
            <w:szCs w:val="21"/>
            <w:vertAlign w:val="subscript"/>
            <w:rPrChange w:id="1656" w:author="Janusio" w:date="2018-03-20T14:46:37Z">
              <w:rPr>
                <w:rFonts w:hint="eastAsia" w:ascii="Times New Roman" w:hAnsi="Times New Roman"/>
                <w:color w:val="auto"/>
                <w:szCs w:val="21"/>
                <w:vertAlign w:val="subscript"/>
              </w:rPr>
            </w:rPrChange>
          </w:rPr>
          <w:delText>m</w:delText>
        </w:r>
      </w:del>
      <w:del w:id="1658" w:author="Janusio" w:date="2018-03-20T15:54:45Z">
        <w:r>
          <w:rPr>
            <w:rFonts w:ascii="Times New Roman" w:hAnsi="Times New Roman"/>
            <w:strike/>
            <w:color w:val="auto"/>
            <w:szCs w:val="21"/>
            <w:rPrChange w:id="1659" w:author="Janusio" w:date="2018-03-20T14:46:37Z">
              <w:rPr>
                <w:rFonts w:ascii="Times New Roman" w:hAnsi="Times New Roman"/>
                <w:color w:val="auto"/>
                <w:szCs w:val="21"/>
              </w:rPr>
            </w:rPrChange>
          </w:rPr>
          <w:delText>，使远程验证者R相信TVP-QT平台主机</w:delText>
        </w:r>
      </w:del>
      <w:del w:id="1661" w:author="Janusio" w:date="2018-03-20T15:54:45Z">
        <w:r>
          <w:rPr>
            <w:rFonts w:hint="eastAsia" w:ascii="Times New Roman" w:hAnsi="Times New Roman"/>
            <w:strike/>
            <w:color w:val="auto"/>
            <w:szCs w:val="21"/>
            <w:rPrChange w:id="1662" w:author="Janusio" w:date="2018-03-20T14:46:37Z">
              <w:rPr>
                <w:rFonts w:hint="eastAsia" w:ascii="Times New Roman" w:hAnsi="Times New Roman"/>
                <w:color w:val="auto"/>
                <w:szCs w:val="21"/>
              </w:rPr>
            </w:rPrChange>
          </w:rPr>
          <w:delText>m</w:delText>
        </w:r>
      </w:del>
      <w:del w:id="1664" w:author="Janusio" w:date="2018-03-20T15:54:45Z">
        <w:r>
          <w:rPr>
            <w:rFonts w:ascii="Times New Roman" w:hAnsi="Times New Roman"/>
            <w:strike/>
            <w:color w:val="auto"/>
            <w:szCs w:val="21"/>
            <w:rPrChange w:id="1665" w:author="Janusio" w:date="2018-03-20T14:46:37Z">
              <w:rPr>
                <w:rFonts w:ascii="Times New Roman" w:hAnsi="Times New Roman"/>
                <w:color w:val="auto"/>
                <w:szCs w:val="21"/>
              </w:rPr>
            </w:rPrChange>
          </w:rPr>
          <w:delText>拥有这样的信任链属性TC</w:delText>
        </w:r>
      </w:del>
      <w:del w:id="1667" w:author="Janusio" w:date="2018-03-20T15:54:45Z">
        <w:r>
          <w:rPr>
            <w:rFonts w:hint="eastAsia" w:ascii="Times New Roman" w:hAnsi="Times New Roman"/>
            <w:strike/>
            <w:color w:val="auto"/>
            <w:szCs w:val="21"/>
            <w:vertAlign w:val="subscript"/>
            <w:rPrChange w:id="1668" w:author="Janusio" w:date="2018-03-20T14:46:37Z">
              <w:rPr>
                <w:rFonts w:hint="eastAsia" w:ascii="Times New Roman" w:hAnsi="Times New Roman"/>
                <w:color w:val="auto"/>
                <w:szCs w:val="21"/>
                <w:vertAlign w:val="subscript"/>
              </w:rPr>
            </w:rPrChange>
          </w:rPr>
          <w:delText>m</w:delText>
        </w:r>
      </w:del>
      <w:del w:id="1670" w:author="Janusio" w:date="2018-03-20T15:54:45Z">
        <w:r>
          <w:rPr>
            <w:rFonts w:ascii="Times New Roman" w:hAnsi="Times New Roman"/>
            <w:strike/>
            <w:color w:val="auto"/>
            <w:szCs w:val="21"/>
            <w:rPrChange w:id="1671" w:author="Janusio" w:date="2018-03-20T14:46:37Z">
              <w:rPr>
                <w:rFonts w:ascii="Times New Roman" w:hAnsi="Times New Roman"/>
                <w:color w:val="auto"/>
                <w:szCs w:val="21"/>
              </w:rPr>
            </w:rPrChange>
          </w:rPr>
          <w:delText>。</w:delText>
        </w:r>
      </w:del>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Times New Roman" w:hAnsi="Times New Roman"/>
          <w:color w:val="auto"/>
          <w:szCs w:val="21"/>
        </w:rPr>
        <w:pPrChange w:id="1673"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del w:id="1674" w:author="Janusio" w:date="2018-03-20T15:54:45Z">
        <w:r>
          <w:rPr>
            <w:rFonts w:ascii="Times New Roman" w:hAnsi="Times New Roman"/>
            <w:strike/>
            <w:color w:val="auto"/>
            <w:szCs w:val="21"/>
            <w:rPrChange w:id="1675" w:author="Janusio" w:date="2018-03-20T14:46:54Z">
              <w:rPr>
                <w:rFonts w:ascii="Times New Roman" w:hAnsi="Times New Roman"/>
                <w:color w:val="auto"/>
                <w:szCs w:val="21"/>
              </w:rPr>
            </w:rPrChange>
          </w:rPr>
          <w:delText>（</w:delText>
        </w:r>
      </w:del>
      <w:del w:id="1677" w:author="Janusio" w:date="2018-03-20T15:54:45Z">
        <w:r>
          <w:rPr>
            <w:rFonts w:hint="eastAsia" w:ascii="Times New Roman" w:hAnsi="Times New Roman"/>
            <w:strike/>
            <w:color w:val="auto"/>
            <w:szCs w:val="21"/>
            <w:rPrChange w:id="1678" w:author="Janusio" w:date="2018-03-20T14:46:54Z">
              <w:rPr>
                <w:rFonts w:hint="eastAsia" w:ascii="Times New Roman" w:hAnsi="Times New Roman"/>
                <w:color w:val="auto"/>
                <w:szCs w:val="21"/>
              </w:rPr>
            </w:rPrChange>
          </w:rPr>
          <w:delText>2）</w:delText>
        </w:r>
      </w:del>
      <w:del w:id="1680" w:author="Janusio" w:date="2018-03-20T15:54:45Z">
        <w:r>
          <w:rPr>
            <w:rFonts w:ascii="Times New Roman" w:hAnsi="Times New Roman"/>
            <w:strike/>
            <w:color w:val="auto"/>
            <w:szCs w:val="21"/>
            <w:rPrChange w:id="1681" w:author="Janusio" w:date="2018-03-20T14:46:54Z">
              <w:rPr>
                <w:rFonts w:ascii="Times New Roman" w:hAnsi="Times New Roman"/>
                <w:color w:val="auto"/>
                <w:szCs w:val="21"/>
              </w:rPr>
            </w:rPrChange>
          </w:rPr>
          <w:delText>vRT的信任属性为</w:delText>
        </w:r>
      </w:del>
      <w:del w:id="1683" w:author="Janusio" w:date="2018-03-20T15:54:45Z">
        <w:r>
          <w:rPr>
            <w:rFonts w:ascii="Times New Roman" w:hAnsi="Times New Roman"/>
            <w:strike/>
            <w:color w:val="auto"/>
            <w:szCs w:val="21"/>
            <w:rPrChange w:id="1684" w:author="Janusio" w:date="2018-03-20T14:46:54Z">
              <w:rPr>
                <w:rFonts w:ascii="Times New Roman" w:hAnsi="Times New Roman"/>
                <w:color w:val="auto"/>
                <w:szCs w:val="21"/>
              </w:rPr>
            </w:rPrChange>
          </w:rPr>
          <w:delText>TP</w:delText>
        </w:r>
      </w:del>
      <w:del w:id="1686" w:author="Janusio" w:date="2018-03-20T15:54:45Z">
        <w:r>
          <w:rPr>
            <w:rFonts w:ascii="Times New Roman" w:hAnsi="Times New Roman"/>
            <w:strike/>
            <w:color w:val="auto"/>
            <w:szCs w:val="21"/>
            <w:vertAlign w:val="subscript"/>
            <w:rPrChange w:id="1687" w:author="Janusio" w:date="2018-03-20T14:46:54Z">
              <w:rPr>
                <w:rFonts w:ascii="Times New Roman" w:hAnsi="Times New Roman"/>
                <w:color w:val="auto"/>
                <w:szCs w:val="21"/>
                <w:vertAlign w:val="subscript"/>
              </w:rPr>
            </w:rPrChange>
          </w:rPr>
          <w:delText>vRT</w:delText>
        </w:r>
      </w:del>
      <w:del w:id="1689" w:author="Janusio" w:date="2018-03-20T15:54:45Z">
        <w:r>
          <w:rPr>
            <w:rFonts w:ascii="Times New Roman" w:hAnsi="Times New Roman"/>
            <w:strike/>
            <w:color w:val="auto"/>
            <w:szCs w:val="21"/>
            <w:rPrChange w:id="1690" w:author="Janusio" w:date="2018-03-20T14:46:54Z">
              <w:rPr>
                <w:rFonts w:ascii="Times New Roman" w:hAnsi="Times New Roman"/>
                <w:color w:val="auto"/>
                <w:szCs w:val="21"/>
              </w:rPr>
            </w:rPrChange>
          </w:rPr>
          <w:delText>:= {TC</w:delText>
        </w:r>
      </w:del>
      <w:del w:id="1692" w:author="Janusio" w:date="2018-03-20T15:54:45Z">
        <w:r>
          <w:rPr>
            <w:rFonts w:ascii="Times New Roman" w:hAnsi="Times New Roman"/>
            <w:strike/>
            <w:color w:val="auto"/>
            <w:szCs w:val="21"/>
            <w:vertAlign w:val="subscript"/>
            <w:rPrChange w:id="1693" w:author="Janusio" w:date="2018-03-20T14:46:54Z">
              <w:rPr>
                <w:rFonts w:ascii="Times New Roman" w:hAnsi="Times New Roman"/>
                <w:color w:val="auto"/>
                <w:szCs w:val="21"/>
                <w:vertAlign w:val="subscript"/>
              </w:rPr>
            </w:rPrChange>
          </w:rPr>
          <w:delText>vRT</w:delText>
        </w:r>
      </w:del>
      <w:del w:id="1695" w:author="Janusio" w:date="2018-03-20T15:54:45Z">
        <w:r>
          <w:rPr>
            <w:rFonts w:hint="eastAsia" w:ascii="Times New Roman" w:hAnsi="Times New Roman"/>
            <w:strike/>
            <w:color w:val="auto"/>
            <w:szCs w:val="21"/>
            <w:rPrChange w:id="1696" w:author="Janusio" w:date="2018-03-20T14:46:54Z">
              <w:rPr>
                <w:rFonts w:hint="eastAsia" w:ascii="Times New Roman" w:hAnsi="Times New Roman"/>
                <w:color w:val="auto"/>
                <w:szCs w:val="21"/>
              </w:rPr>
            </w:rPrChange>
          </w:rPr>
          <w:delText xml:space="preserve">, </w:delText>
        </w:r>
      </w:del>
      <w:del w:id="1698" w:author="Janusio" w:date="2018-03-20T15:54:45Z">
        <w:r>
          <w:rPr>
            <w:rFonts w:ascii="Times New Roman" w:hAnsi="Times New Roman"/>
            <w:strike/>
            <w:color w:val="auto"/>
            <w:szCs w:val="21"/>
            <w:rPrChange w:id="1699" w:author="Janusio" w:date="2018-03-20T14:46:54Z">
              <w:rPr>
                <w:rFonts w:ascii="Times New Roman" w:hAnsi="Times New Roman"/>
                <w:color w:val="auto"/>
                <w:szCs w:val="21"/>
              </w:rPr>
            </w:rPrChange>
          </w:rPr>
          <w:delText>Ver</w:delText>
        </w:r>
      </w:del>
      <w:del w:id="1701" w:author="Janusio" w:date="2018-03-20T15:54:45Z">
        <w:r>
          <w:rPr>
            <w:rFonts w:ascii="Times New Roman" w:hAnsi="Times New Roman"/>
            <w:strike/>
            <w:color w:val="auto"/>
            <w:szCs w:val="21"/>
            <w:vertAlign w:val="subscript"/>
            <w:rPrChange w:id="1702" w:author="Janusio" w:date="2018-03-20T14:46:54Z">
              <w:rPr>
                <w:rFonts w:ascii="Times New Roman" w:hAnsi="Times New Roman"/>
                <w:color w:val="auto"/>
                <w:szCs w:val="21"/>
                <w:vertAlign w:val="subscript"/>
              </w:rPr>
            </w:rPrChange>
          </w:rPr>
          <w:delText>vRT</w:delText>
        </w:r>
      </w:del>
      <w:del w:id="1704" w:author="Janusio" w:date="2018-03-20T15:54:45Z">
        <w:r>
          <w:rPr>
            <w:rFonts w:ascii="Times New Roman" w:hAnsi="Times New Roman"/>
            <w:strike/>
            <w:color w:val="auto"/>
            <w:szCs w:val="21"/>
            <w:rPrChange w:id="1705" w:author="Janusio" w:date="2018-03-20T14:46:54Z">
              <w:rPr>
                <w:rFonts w:ascii="Times New Roman" w:hAnsi="Times New Roman"/>
                <w:color w:val="auto"/>
                <w:szCs w:val="21"/>
              </w:rPr>
            </w:rPrChange>
          </w:rPr>
          <w:delText>}，</w:delText>
        </w:r>
      </w:del>
      <w:del w:id="1707" w:author="Janusio" w:date="2018-03-20T15:54:45Z">
        <w:r>
          <w:rPr>
            <w:rFonts w:ascii="Times New Roman" w:hAnsi="Times New Roman"/>
            <w:strike/>
            <w:color w:val="auto"/>
            <w:szCs w:val="21"/>
            <w:rPrChange w:id="1708" w:author="Janusio" w:date="2018-03-20T14:46:54Z">
              <w:rPr>
                <w:rFonts w:ascii="Times New Roman" w:hAnsi="Times New Roman"/>
                <w:color w:val="auto"/>
                <w:szCs w:val="21"/>
              </w:rPr>
            </w:rPrChange>
          </w:rPr>
          <w:delText>表示vRT 的本地可信加载及其对外的证明</w:delText>
        </w:r>
      </w:del>
      <w:del w:id="1710" w:author="Janusio" w:date="2018-03-20T15:54:45Z">
        <w:r>
          <w:rPr>
            <w:rFonts w:ascii="Times New Roman" w:hAnsi="Times New Roman"/>
            <w:color w:val="auto"/>
            <w:szCs w:val="21"/>
          </w:rPr>
          <w:delText>。</w:delText>
        </w:r>
      </w:del>
      <w:r>
        <w:rPr>
          <w:rFonts w:hint="eastAsia" w:ascii="Times New Roman" w:hAnsi="Times New Roman"/>
          <w:color w:val="auto"/>
          <w:szCs w:val="21"/>
        </w:rPr>
        <w:t>由定义3.1对vRT以及定义3.2对TVP-QT信任属性的定义，可对TP</w:t>
      </w:r>
      <w:r>
        <w:rPr>
          <w:rFonts w:hint="eastAsia" w:ascii="Times New Roman" w:hAnsi="Times New Roman"/>
          <w:color w:val="auto"/>
          <w:szCs w:val="21"/>
          <w:vertAlign w:val="subscript"/>
        </w:rPr>
        <w:t>vRT</w:t>
      </w:r>
      <w:r>
        <w:rPr>
          <w:rFonts w:hint="eastAsia" w:ascii="Times New Roman" w:hAnsi="Times New Roman"/>
          <w:color w:val="auto"/>
          <w:szCs w:val="21"/>
        </w:rPr>
        <w:t>进行进一步细分：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711"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hint="eastAsia" w:ascii="Times New Roman" w:hAnsi="Times New Roman"/>
          <w:color w:val="auto"/>
          <w:szCs w:val="21"/>
        </w:rPr>
        <w:t>, Ver</w:t>
      </w:r>
      <w:r>
        <w:rPr>
          <w:rFonts w:hint="eastAsia" w:ascii="Times New Roman" w:hAnsi="Times New Roman"/>
          <w:color w:val="auto"/>
          <w:szCs w:val="21"/>
          <w:vertAlign w:val="subscript"/>
        </w:rPr>
        <w:t xml:space="preserve">TJP </w:t>
      </w:r>
      <w:r>
        <w:rPr>
          <w:rFonts w:hint="eastAsia" w:ascii="Times New Roman" w:hAnsi="Times New Roman"/>
          <w:color w:val="auto"/>
          <w:szCs w:val="21"/>
        </w:rPr>
        <w:t>), (TC</w:t>
      </w:r>
      <w:r>
        <w:rPr>
          <w:rFonts w:hint="eastAsia" w:ascii="Times New Roman" w:hAnsi="Times New Roman"/>
          <w:color w:val="auto"/>
          <w:szCs w:val="21"/>
          <w:vertAlign w:val="subscript"/>
        </w:rPr>
        <w:t>vTPM</w:t>
      </w:r>
      <w:r>
        <w:rPr>
          <w:rFonts w:hint="eastAsia" w:ascii="Times New Roman" w:hAnsi="Times New Roman"/>
          <w:color w:val="auto"/>
          <w:szCs w:val="21"/>
        </w:rPr>
        <w:t>, Ver</w:t>
      </w:r>
      <w:r>
        <w:rPr>
          <w:rFonts w:hint="eastAsia" w:ascii="Times New Roman" w:hAnsi="Times New Roman"/>
          <w:color w:val="auto"/>
          <w:szCs w:val="21"/>
          <w:vertAlign w:val="subscript"/>
        </w:rPr>
        <w:t>vTPM</w:t>
      </w:r>
      <w:r>
        <w:rPr>
          <w:rFonts w:hint="eastAsia" w:ascii="Times New Roman" w:hAnsi="Times New Roman"/>
          <w:color w:val="auto"/>
          <w:szCs w:val="21"/>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strike/>
          <w:color w:val="auto"/>
          <w:szCs w:val="21"/>
          <w:vertAlign w:val="subscript"/>
          <w:rPrChange w:id="1713" w:author="Janusio" w:date="2018-03-20T14:47:44Z">
            <w:rPr>
              <w:rFonts w:hint="eastAsia" w:ascii="Times New Roman" w:hAnsi="Times New Roman"/>
              <w:color w:val="auto"/>
              <w:szCs w:val="21"/>
              <w:vertAlign w:val="subscript"/>
            </w:rPr>
          </w:rPrChange>
        </w:rPr>
        <w:pPrChange w:id="1712"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rFonts w:hint="eastAsia" w:ascii="Times New Roman" w:hAnsi="Times New Roman"/>
          <w:color w:val="auto"/>
          <w:szCs w:val="21"/>
        </w:rPr>
        <w:t>其中，TC</w:t>
      </w:r>
      <w:r>
        <w:rPr>
          <w:rFonts w:hint="eastAsia" w:ascii="Times New Roman" w:hAnsi="Times New Roman"/>
          <w:color w:val="auto"/>
          <w:szCs w:val="21"/>
          <w:vertAlign w:val="subscript"/>
        </w:rPr>
        <w:t>TJP</w:t>
      </w:r>
      <w:r>
        <w:rPr>
          <w:rFonts w:ascii="Times New Roman" w:hAnsi="Times New Roman"/>
          <w:color w:val="auto"/>
          <w:szCs w:val="21"/>
        </w:rPr>
        <w:t>表示基于硬件信任根构建的信任链衔接点</w:t>
      </w:r>
      <w:r>
        <w:rPr>
          <w:rFonts w:hint="eastAsia" w:ascii="Times New Roman" w:hAnsi="Times New Roman"/>
          <w:color w:val="auto"/>
          <w:szCs w:val="21"/>
        </w:rPr>
        <w:t>，其信任传递的过程包括两种情况，其一是在m启动时，需要采用静态度量方式对TJP进行度量，其信任传递的过程为</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rPr>
        <w:t>→</w:t>
      </w:r>
      <w:r>
        <w:rPr>
          <w:rFonts w:hint="eastAsia" w:ascii="Times New Roman" w:hAnsi="Times New Roman"/>
          <w:color w:val="auto"/>
          <w:szCs w:val="21"/>
          <w:lang w:eastAsia="zh-CN"/>
        </w:rPr>
        <w:t>Dom0 Kernel</w:t>
      </w:r>
      <w:r>
        <w:rPr>
          <w:rFonts w:ascii="Times New Roman" w:hAnsi="Times New Roman"/>
          <w:color w:val="auto"/>
          <w:szCs w:val="21"/>
        </w:rPr>
        <w:t>→</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，完整地表示为：</w:t>
      </w:r>
      <w:r>
        <w:rPr>
          <w:rFonts w:hint="eastAsia" w:ascii="Times New Roman" w:hAnsi="Times New Roman"/>
          <w:color w:val="auto"/>
        </w:rPr>
        <w:t>（</w:t>
      </w:r>
      <w:r>
        <w:rPr>
          <w:rFonts w:ascii="Times New Roman" w:hAnsi="Times New Roman"/>
          <w:color w:val="auto"/>
          <w:szCs w:val="21"/>
        </w:rPr>
        <w:t>CRTM→BIOS→</w:t>
      </w:r>
      <w:r>
        <w:rPr>
          <w:rFonts w:hint="eastAsia" w:ascii="Times New Roman" w:hAnsi="Times New Roman"/>
          <w:color w:val="auto"/>
          <w:szCs w:val="21"/>
        </w:rPr>
        <w:t>OS</w:t>
      </w:r>
      <w:r>
        <w:rPr>
          <w:rFonts w:ascii="Times New Roman" w:hAnsi="Times New Roman"/>
          <w:color w:val="auto"/>
          <w:szCs w:val="21"/>
        </w:rPr>
        <w:t xml:space="preserve">Loader→VMM→Dom0 </w:t>
      </w:r>
      <w:r>
        <w:rPr>
          <w:rFonts w:hint="eastAsia" w:ascii="Times New Roman" w:hAnsi="Times New Roman"/>
          <w:color w:val="auto"/>
          <w:szCs w:val="21"/>
        </w:rPr>
        <w:t>Kernel</w:t>
      </w:r>
      <w:r>
        <w:rPr>
          <w:rFonts w:ascii="Times New Roman" w:hAnsi="Times New Roman"/>
          <w:color w:val="auto"/>
          <w:szCs w:val="21"/>
        </w:rPr>
        <w:t xml:space="preserve"> →</w:t>
      </w:r>
      <w:r>
        <w:rPr>
          <w:rFonts w:hint="eastAsia" w:ascii="Times New Roman" w:hAnsi="Times New Roman"/>
          <w:color w:val="auto"/>
          <w:szCs w:val="21"/>
        </w:rPr>
        <w:t xml:space="preserve">vTPM Builder </w:t>
      </w:r>
      <w:r>
        <w:rPr>
          <w:rFonts w:ascii="Times New Roman" w:hAnsi="Times New Roman"/>
          <w:color w:val="auto"/>
          <w:szCs w:val="21"/>
        </w:rPr>
        <w:t>→</w:t>
      </w:r>
      <w:r>
        <w:rPr>
          <w:rFonts w:hint="eastAsia" w:ascii="Times New Roman" w:hAnsi="Times New Roman"/>
          <w:color w:val="auto"/>
          <w:szCs w:val="21"/>
        </w:rPr>
        <w:t xml:space="preserve"> 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rPr>
        <w:t xml:space="preserve"> </w:t>
      </w:r>
      <w:r>
        <w:rPr>
          <w:rFonts w:hint="eastAsia" w:ascii="Times New Roman" w:hAnsi="Times New Roman"/>
          <w:color w:val="auto"/>
          <w:szCs w:val="21"/>
        </w:rPr>
        <w:t>）</w:t>
      </w:r>
      <w:r>
        <w:rPr>
          <w:rFonts w:ascii="Times New Roman" w:hAnsi="Times New Roman"/>
          <w:color w:val="auto"/>
          <w:szCs w:val="21"/>
          <w:vertAlign w:val="subscript"/>
        </w:rPr>
        <w:t>TPM</w:t>
      </w:r>
      <w:r>
        <w:rPr>
          <w:rFonts w:hint="eastAsia" w:ascii="Times New Roman" w:hAnsi="Times New Roman"/>
          <w:color w:val="auto"/>
          <w:szCs w:val="21"/>
          <w:vertAlign w:val="subscript"/>
        </w:rPr>
        <w:t>_Static</w:t>
      </w:r>
      <w:r>
        <w:rPr>
          <w:rFonts w:ascii="Times New Roman" w:hAnsi="Times New Roman"/>
          <w:color w:val="auto"/>
          <w:szCs w:val="21"/>
        </w:rPr>
        <w:t>；其二是</w:t>
      </w:r>
      <w:r>
        <w:rPr>
          <w:rFonts w:hint="eastAsia" w:ascii="Times New Roman" w:hAnsi="Times New Roman"/>
          <w:color w:val="auto"/>
          <w:szCs w:val="21"/>
        </w:rPr>
        <w:t>在创建vm时，</w:t>
      </w:r>
      <w:r>
        <w:rPr>
          <w:rFonts w:hint="eastAsia" w:ascii="Times New Roman" w:hAnsi="Times New Roman"/>
          <w:color w:val="auto"/>
        </w:rPr>
        <w:t>为了保证TJP的可信（由于TJP是应用程序，恶意程序容易篡改），从而使得信任关系可以传递到新建的vm, 需要采用动态度量方式对TJP重新度量验证，</w:t>
      </w:r>
      <w:r>
        <w:rPr>
          <w:rFonts w:hint="eastAsia" w:ascii="Times New Roman" w:hAnsi="Times New Roman"/>
          <w:color w:val="auto"/>
          <w:szCs w:val="21"/>
        </w:rPr>
        <w:t>信任传递的过程为</w:t>
      </w:r>
      <w:r>
        <w:rPr>
          <w:rFonts w:ascii="Times New Roman" w:hAnsi="Times New Roman"/>
          <w:color w:val="auto"/>
          <w:szCs w:val="21"/>
        </w:rPr>
        <w:t xml:space="preserve"> </w:t>
      </w:r>
      <w:r>
        <w:rPr>
          <w:rFonts w:hint="eastAsia" w:ascii="Times New Roman" w:hAnsi="Times New Roman"/>
          <w:color w:val="auto"/>
          <w:szCs w:val="21"/>
        </w:rPr>
        <w:t>(TJP)</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，完整表示为：</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rPr>
        <w:t>。在这两种情况下</w:t>
      </w:r>
      <w:r>
        <w:rPr>
          <w:rFonts w:hint="eastAsia" w:ascii="Times New Roman" w:hAnsi="Times New Roman"/>
          <w:color w:val="auto"/>
          <w:szCs w:val="21"/>
        </w:rPr>
        <w:t>Ver</w:t>
      </w:r>
      <w:r>
        <w:rPr>
          <w:rFonts w:hint="eastAsia" w:ascii="Times New Roman" w:hAnsi="Times New Roman"/>
          <w:color w:val="auto"/>
          <w:szCs w:val="21"/>
          <w:vertAlign w:val="subscript"/>
        </w:rPr>
        <w:t>TJP</w:t>
      </w:r>
      <w:r>
        <w:rPr>
          <w:rFonts w:ascii="Times New Roman" w:hAnsi="Times New Roman"/>
          <w:color w:val="auto"/>
          <w:szCs w:val="21"/>
        </w:rPr>
        <w:t>:=Verify</w:t>
      </w:r>
      <w:r>
        <w:rPr>
          <w:rFonts w:hint="eastAsia" w:ascii="Times New Roman" w:hAnsi="Times New Roman"/>
          <w:color w:val="auto"/>
          <w:szCs w:val="21"/>
        </w:rPr>
        <w:t xml:space="preserve"> (TJP, TC</w:t>
      </w:r>
      <w:r>
        <w:rPr>
          <w:rFonts w:hint="eastAsia" w:ascii="Times New Roman" w:hAnsi="Times New Roman"/>
          <w:color w:val="auto"/>
          <w:szCs w:val="21"/>
          <w:vertAlign w:val="subscript"/>
        </w:rPr>
        <w:t>TJP</w:t>
      </w:r>
      <w:r>
        <w:rPr>
          <w:rFonts w:hint="eastAsia" w:ascii="Times New Roman" w:hAnsi="Times New Roman"/>
          <w:color w:val="auto"/>
          <w:szCs w:val="21"/>
        </w:rPr>
        <w:t>)</w:t>
      </w:r>
      <w:r>
        <w:rPr>
          <w:rFonts w:ascii="Times New Roman" w:hAnsi="Times New Roman"/>
          <w:color w:val="auto"/>
          <w:szCs w:val="21"/>
        </w:rPr>
        <w:t xml:space="preserve"> 表示对外验证</w:t>
      </w:r>
      <w:r>
        <w:rPr>
          <w:rFonts w:hint="eastAsia" w:ascii="Times New Roman" w:hAnsi="Times New Roman"/>
          <w:color w:val="auto"/>
          <w:szCs w:val="21"/>
        </w:rPr>
        <w:t>可信衔接点</w:t>
      </w:r>
      <w:r>
        <w:rPr>
          <w:rFonts w:ascii="Times New Roman" w:hAnsi="Times New Roman"/>
          <w:color w:val="auto"/>
          <w:szCs w:val="21"/>
        </w:rPr>
        <w:t>所声称的信任属性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，使远程验证者R相信TVP-Q</w:t>
      </w:r>
      <w:r>
        <w:rPr>
          <w:rFonts w:hint="eastAsia" w:ascii="Times New Roman" w:hAnsi="Times New Roman"/>
          <w:color w:val="auto"/>
          <w:szCs w:val="21"/>
        </w:rPr>
        <w:t>T的可信衔接点</w:t>
      </w:r>
      <w:r>
        <w:rPr>
          <w:rFonts w:ascii="Times New Roman" w:hAnsi="Times New Roman"/>
          <w:color w:val="auto"/>
          <w:szCs w:val="21"/>
        </w:rPr>
        <w:t>拥有这样的信任链属性</w:t>
      </w:r>
      <w:r>
        <w:rPr>
          <w:rFonts w:hint="eastAsia" w:ascii="Times New Roman" w:hAnsi="Times New Roman"/>
          <w:color w:val="auto"/>
          <w:szCs w:val="21"/>
        </w:rPr>
        <w:t>TC</w:t>
      </w:r>
      <w:r>
        <w:rPr>
          <w:rFonts w:hint="eastAsia" w:ascii="Times New Roman" w:hAnsi="Times New Roman"/>
          <w:color w:val="auto"/>
          <w:szCs w:val="21"/>
          <w:vertAlign w:val="subscript"/>
        </w:rPr>
        <w:t>TJP</w:t>
      </w:r>
      <w:r>
        <w:rPr>
          <w:rFonts w:ascii="Times New Roman" w:hAnsi="Times New Roman"/>
          <w:color w:val="auto"/>
          <w:szCs w:val="21"/>
        </w:rPr>
        <w:t>；</w:t>
      </w:r>
      <w:r>
        <w:rPr>
          <w:rFonts w:hint="eastAsia" w:ascii="Times New Roman" w:hAnsi="Times New Roman"/>
          <w:color w:val="auto"/>
          <w:szCs w:val="21"/>
        </w:rPr>
        <w:t>TC</w:t>
      </w:r>
      <w:r>
        <w:rPr>
          <w:rFonts w:hint="eastAsia" w:ascii="Times New Roman" w:hAnsi="Times New Roman"/>
          <w:color w:val="auto"/>
          <w:szCs w:val="21"/>
          <w:vertAlign w:val="subscript"/>
        </w:rPr>
        <w:t>vTPM</w:t>
      </w:r>
      <w:r>
        <w:rPr>
          <w:rFonts w:ascii="Times New Roman" w:hAnsi="Times New Roman"/>
          <w:color w:val="auto"/>
          <w:szCs w:val="21"/>
        </w:rPr>
        <w:t>表示基于硬件信任根构建的用户虚拟机信任根v</w:t>
      </w:r>
      <w:r>
        <w:rPr>
          <w:rFonts w:hint="eastAsia" w:ascii="Times New Roman" w:hAnsi="Times New Roman"/>
          <w:color w:val="auto"/>
          <w:szCs w:val="21"/>
        </w:rPr>
        <w:t>TPM</w:t>
      </w:r>
      <w:ins w:id="1714" w:author="Janusio" w:date="2018-03-20T15:57:36Z">
        <w:r>
          <w:rPr>
            <w:rFonts w:hint="eastAsia"/>
            <w:color w:val="auto"/>
            <w:szCs w:val="21"/>
            <w:lang w:eastAsia="zh-CN"/>
          </w:rPr>
          <w:t>。</w:t>
        </w:r>
      </w:ins>
      <w:ins w:id="1715" w:author="Janusio" w:date="2018-03-20T15:57:38Z">
        <w:r>
          <w:rPr>
            <w:rFonts w:hint="eastAsia"/>
            <w:color w:val="auto"/>
            <w:szCs w:val="21"/>
            <w:lang w:val="en-US" w:eastAsia="zh-CN"/>
          </w:rPr>
          <w:t>本文</w:t>
        </w:r>
      </w:ins>
      <w:ins w:id="1716" w:author="Janusio" w:date="2018-03-20T16:05:49Z">
        <w:r>
          <w:rPr>
            <w:rFonts w:hint="eastAsia"/>
            <w:color w:val="auto"/>
            <w:szCs w:val="21"/>
            <w:lang w:val="en-US" w:eastAsia="zh-CN"/>
          </w:rPr>
          <w:t>在此</w:t>
        </w:r>
      </w:ins>
      <w:ins w:id="1717" w:author="Janusio" w:date="2018-03-20T15:57:39Z">
        <w:r>
          <w:rPr>
            <w:rFonts w:hint="eastAsia"/>
            <w:color w:val="auto"/>
            <w:szCs w:val="21"/>
            <w:lang w:val="en-US" w:eastAsia="zh-CN"/>
          </w:rPr>
          <w:t>需要</w:t>
        </w:r>
      </w:ins>
      <w:ins w:id="1718" w:author="Janusio" w:date="2018-03-20T15:57:41Z">
        <w:r>
          <w:rPr>
            <w:rFonts w:hint="eastAsia"/>
            <w:color w:val="auto"/>
            <w:szCs w:val="21"/>
            <w:lang w:val="en-US" w:eastAsia="zh-CN"/>
          </w:rPr>
          <w:t>强调</w:t>
        </w:r>
      </w:ins>
      <w:ins w:id="1719" w:author="Janusio" w:date="2018-03-20T15:57:42Z">
        <w:r>
          <w:rPr>
            <w:rFonts w:hint="eastAsia"/>
            <w:color w:val="auto"/>
            <w:szCs w:val="21"/>
            <w:lang w:val="en-US" w:eastAsia="zh-CN"/>
          </w:rPr>
          <w:t>的是，</w:t>
        </w:r>
      </w:ins>
      <w:ins w:id="1720" w:author="Janusio" w:date="2018-03-20T15:57:58Z">
        <w:r>
          <w:rPr>
            <w:rFonts w:hint="eastAsia"/>
            <w:color w:val="auto"/>
            <w:szCs w:val="21"/>
            <w:lang w:val="en-US" w:eastAsia="zh-CN"/>
          </w:rPr>
          <w:t>由于</w:t>
        </w:r>
      </w:ins>
      <w:ins w:id="1721" w:author="Janusio" w:date="2018-03-20T15:58:01Z">
        <w:r>
          <w:rPr>
            <w:rFonts w:hint="eastAsia"/>
            <w:color w:val="auto"/>
            <w:szCs w:val="21"/>
            <w:lang w:val="en-US" w:eastAsia="zh-CN"/>
          </w:rPr>
          <w:t>vTPM</w:t>
        </w:r>
      </w:ins>
      <w:ins w:id="1722" w:author="Janusio" w:date="2018-03-20T15:58:02Z">
        <w:r>
          <w:rPr>
            <w:rFonts w:hint="eastAsia"/>
            <w:color w:val="auto"/>
            <w:szCs w:val="21"/>
            <w:lang w:val="en-US" w:eastAsia="zh-CN"/>
          </w:rPr>
          <w:t>的</w:t>
        </w:r>
      </w:ins>
      <w:ins w:id="1723" w:author="Janusio" w:date="2018-03-20T15:58:03Z">
        <w:r>
          <w:rPr>
            <w:rFonts w:hint="eastAsia"/>
            <w:color w:val="auto"/>
            <w:szCs w:val="21"/>
            <w:lang w:val="en-US" w:eastAsia="zh-CN"/>
          </w:rPr>
          <w:t>实现</w:t>
        </w:r>
      </w:ins>
      <w:ins w:id="1724" w:author="Janusio" w:date="2018-03-20T15:58:04Z">
        <w:r>
          <w:rPr>
            <w:rFonts w:hint="eastAsia"/>
            <w:color w:val="auto"/>
            <w:szCs w:val="21"/>
            <w:lang w:val="en-US" w:eastAsia="zh-CN"/>
          </w:rPr>
          <w:t>方式</w:t>
        </w:r>
      </w:ins>
      <w:ins w:id="1725" w:author="Janusio" w:date="2018-03-20T15:58:05Z">
        <w:r>
          <w:rPr>
            <w:rFonts w:hint="eastAsia"/>
            <w:color w:val="auto"/>
            <w:szCs w:val="21"/>
            <w:lang w:val="en-US" w:eastAsia="zh-CN"/>
          </w:rPr>
          <w:t>可以</w:t>
        </w:r>
      </w:ins>
      <w:ins w:id="1726" w:author="Janusio" w:date="2018-03-20T15:58:42Z">
        <w:r>
          <w:rPr>
            <w:rFonts w:hint="eastAsia"/>
            <w:color w:val="auto"/>
            <w:szCs w:val="21"/>
            <w:lang w:val="en-US" w:eastAsia="zh-CN"/>
          </w:rPr>
          <w:t>是</w:t>
        </w:r>
      </w:ins>
      <w:ins w:id="1727" w:author="Janusio" w:date="2018-03-20T15:58:08Z">
        <w:r>
          <w:rPr>
            <w:rFonts w:hint="eastAsia"/>
            <w:color w:val="auto"/>
            <w:szCs w:val="21"/>
            <w:lang w:val="en-US" w:eastAsia="zh-CN"/>
          </w:rPr>
          <w:t>一个</w:t>
        </w:r>
      </w:ins>
      <w:ins w:id="1728" w:author="Janusio" w:date="2018-03-20T15:58:13Z">
        <w:r>
          <w:rPr>
            <w:rFonts w:hint="eastAsia"/>
            <w:color w:val="auto"/>
            <w:szCs w:val="21"/>
            <w:lang w:val="en-US" w:eastAsia="zh-CN"/>
          </w:rPr>
          <w:t>轻量级的</w:t>
        </w:r>
      </w:ins>
      <w:ins w:id="1729" w:author="Janusio" w:date="2018-03-20T15:58:16Z">
        <w:r>
          <w:rPr>
            <w:rFonts w:hint="eastAsia"/>
            <w:color w:val="auto"/>
            <w:szCs w:val="21"/>
            <w:lang w:val="en-US" w:eastAsia="zh-CN"/>
          </w:rPr>
          <w:t>微内核系统</w:t>
        </w:r>
      </w:ins>
      <w:ins w:id="1730" w:author="Janusio" w:date="2018-03-20T15:58:19Z">
        <w:r>
          <w:rPr>
            <w:rFonts w:hint="eastAsia"/>
            <w:color w:val="auto"/>
            <w:szCs w:val="21"/>
            <w:lang w:val="en-US" w:eastAsia="zh-CN"/>
          </w:rPr>
          <w:t>，比如</w:t>
        </w:r>
      </w:ins>
      <w:ins w:id="1731" w:author="Janusio" w:date="2018-03-20T15:58:21Z">
        <w:r>
          <w:rPr>
            <w:rFonts w:hint="eastAsia"/>
            <w:color w:val="auto"/>
            <w:szCs w:val="21"/>
            <w:lang w:val="en-US" w:eastAsia="zh-CN"/>
          </w:rPr>
          <w:t>Xen</w:t>
        </w:r>
      </w:ins>
      <w:ins w:id="1732" w:author="Janusio" w:date="2018-03-20T15:58:28Z">
        <w:r>
          <w:rPr>
            <w:rFonts w:hint="eastAsia"/>
            <w:color w:val="auto"/>
            <w:szCs w:val="21"/>
            <w:lang w:val="en-US" w:eastAsia="zh-CN"/>
          </w:rPr>
          <w:t>4.4</w:t>
        </w:r>
      </w:ins>
      <w:ins w:id="1733" w:author="Janusio" w:date="2018-03-20T15:58:30Z">
        <w:r>
          <w:rPr>
            <w:rFonts w:hint="eastAsia"/>
            <w:color w:val="auto"/>
            <w:szCs w:val="21"/>
            <w:lang w:val="en-US" w:eastAsia="zh-CN"/>
          </w:rPr>
          <w:t>之后</w:t>
        </w:r>
      </w:ins>
      <w:ins w:id="1734" w:author="Janusio" w:date="2018-03-20T15:58:31Z">
        <w:r>
          <w:rPr>
            <w:rFonts w:hint="eastAsia"/>
            <w:color w:val="auto"/>
            <w:szCs w:val="21"/>
            <w:lang w:val="en-US" w:eastAsia="zh-CN"/>
          </w:rPr>
          <w:t>的</w:t>
        </w:r>
      </w:ins>
      <w:ins w:id="1735" w:author="Janusio" w:date="2018-03-20T15:58:22Z">
        <w:r>
          <w:rPr>
            <w:rFonts w:hint="eastAsia"/>
            <w:color w:val="auto"/>
            <w:szCs w:val="21"/>
            <w:lang w:val="en-US" w:eastAsia="zh-CN"/>
          </w:rPr>
          <w:t>的</w:t>
        </w:r>
      </w:ins>
      <w:ins w:id="1736" w:author="Janusio" w:date="2018-03-20T15:58:26Z">
        <w:r>
          <w:rPr>
            <w:rFonts w:hint="eastAsia"/>
            <w:color w:val="auto"/>
            <w:szCs w:val="21"/>
            <w:lang w:val="en-US" w:eastAsia="zh-CN"/>
          </w:rPr>
          <w:t>vTPM</w:t>
        </w:r>
      </w:ins>
      <w:ins w:id="1737" w:author="Janusio" w:date="2018-03-20T15:58:35Z">
        <w:r>
          <w:rPr>
            <w:rFonts w:hint="eastAsia"/>
            <w:color w:val="auto"/>
            <w:szCs w:val="21"/>
            <w:lang w:val="en-US" w:eastAsia="zh-CN"/>
          </w:rPr>
          <w:t>实例域</w:t>
        </w:r>
      </w:ins>
      <w:ins w:id="1738" w:author="Janusio" w:date="2018-03-20T15:58:37Z">
        <w:r>
          <w:rPr>
            <w:rFonts w:hint="eastAsia"/>
            <w:color w:val="auto"/>
            <w:szCs w:val="21"/>
            <w:lang w:val="en-US" w:eastAsia="zh-CN"/>
          </w:rPr>
          <w:t>，</w:t>
        </w:r>
      </w:ins>
      <w:ins w:id="1739" w:author="Janusio" w:date="2018-03-20T16:04:00Z">
        <w:r>
          <w:rPr>
            <w:rFonts w:hint="eastAsia"/>
            <w:color w:val="auto"/>
            <w:szCs w:val="21"/>
            <w:lang w:val="en-US" w:eastAsia="zh-CN"/>
          </w:rPr>
          <w:t>也</w:t>
        </w:r>
      </w:ins>
      <w:ins w:id="1740" w:author="Janusio" w:date="2018-03-20T16:04:02Z">
        <w:r>
          <w:rPr>
            <w:rFonts w:hint="eastAsia"/>
            <w:color w:val="auto"/>
            <w:szCs w:val="21"/>
            <w:lang w:val="en-US" w:eastAsia="zh-CN"/>
          </w:rPr>
          <w:t>可以</w:t>
        </w:r>
      </w:ins>
      <w:ins w:id="1741" w:author="Janusio" w:date="2018-03-20T16:04:07Z">
        <w:r>
          <w:rPr>
            <w:rFonts w:hint="eastAsia"/>
            <w:color w:val="auto"/>
            <w:szCs w:val="21"/>
            <w:lang w:val="en-US" w:eastAsia="zh-CN"/>
          </w:rPr>
          <w:t>是</w:t>
        </w:r>
      </w:ins>
      <w:ins w:id="1742" w:author="Janusio" w:date="2018-03-20T16:04:08Z">
        <w:r>
          <w:rPr>
            <w:rFonts w:hint="eastAsia"/>
            <w:color w:val="auto"/>
            <w:szCs w:val="21"/>
            <w:lang w:val="en-US" w:eastAsia="zh-CN"/>
          </w:rPr>
          <w:t>一个</w:t>
        </w:r>
      </w:ins>
      <w:ins w:id="1743" w:author="Janusio" w:date="2018-03-20T16:04:12Z">
        <w:r>
          <w:rPr>
            <w:rFonts w:hint="eastAsia"/>
            <w:color w:val="auto"/>
            <w:szCs w:val="21"/>
            <w:lang w:val="en-US" w:eastAsia="zh-CN"/>
          </w:rPr>
          <w:t>通过</w:t>
        </w:r>
      </w:ins>
      <w:ins w:id="1744" w:author="Janusio" w:date="2018-03-20T16:04:20Z">
        <w:r>
          <w:rPr>
            <w:rFonts w:hint="eastAsia"/>
            <w:color w:val="auto"/>
            <w:szCs w:val="21"/>
            <w:lang w:val="en-US" w:eastAsia="zh-CN"/>
          </w:rPr>
          <w:t>vTPM</w:t>
        </w:r>
      </w:ins>
      <w:ins w:id="1745" w:author="Janusio" w:date="2018-03-20T16:04:22Z">
        <w:r>
          <w:rPr>
            <w:rFonts w:hint="eastAsia"/>
            <w:color w:val="auto"/>
            <w:szCs w:val="21"/>
            <w:lang w:val="en-US" w:eastAsia="zh-CN"/>
          </w:rPr>
          <w:t>管理器</w:t>
        </w:r>
      </w:ins>
      <w:ins w:id="1746" w:author="Janusio" w:date="2018-03-20T16:04:24Z">
        <w:r>
          <w:rPr>
            <w:rFonts w:hint="eastAsia"/>
            <w:color w:val="auto"/>
            <w:szCs w:val="21"/>
            <w:lang w:val="en-US" w:eastAsia="zh-CN"/>
          </w:rPr>
          <w:t>启动的</w:t>
        </w:r>
      </w:ins>
      <w:ins w:id="1747" w:author="Janusio" w:date="2018-03-20T16:04:28Z">
        <w:r>
          <w:rPr>
            <w:rFonts w:hint="eastAsia"/>
            <w:color w:val="auto"/>
            <w:szCs w:val="21"/>
            <w:lang w:val="en-US" w:eastAsia="zh-CN"/>
          </w:rPr>
          <w:t>进程</w:t>
        </w:r>
      </w:ins>
      <w:ins w:id="1748" w:author="Janusio" w:date="2018-03-20T16:04:32Z">
        <w:r>
          <w:rPr>
            <w:rFonts w:hint="eastAsia"/>
            <w:color w:val="auto"/>
            <w:szCs w:val="21"/>
            <w:lang w:val="en-US" w:eastAsia="zh-CN"/>
          </w:rPr>
          <w:t>，</w:t>
        </w:r>
      </w:ins>
      <w:ins w:id="1749" w:author="Janusio" w:date="2018-03-20T16:04:33Z">
        <w:r>
          <w:rPr>
            <w:rFonts w:hint="eastAsia"/>
            <w:color w:val="auto"/>
            <w:szCs w:val="21"/>
            <w:lang w:val="en-US" w:eastAsia="zh-CN"/>
          </w:rPr>
          <w:t>比如</w:t>
        </w:r>
      </w:ins>
      <w:ins w:id="1750" w:author="Janusio" w:date="2018-03-20T16:04:36Z">
        <w:r>
          <w:rPr>
            <w:rFonts w:hint="eastAsia"/>
            <w:color w:val="auto"/>
            <w:szCs w:val="21"/>
            <w:lang w:val="en-US" w:eastAsia="zh-CN"/>
          </w:rPr>
          <w:t>Xen</w:t>
        </w:r>
      </w:ins>
      <w:ins w:id="1751" w:author="Janusio" w:date="2018-03-20T16:04:39Z">
        <w:r>
          <w:rPr>
            <w:rFonts w:hint="eastAsia"/>
            <w:color w:val="auto"/>
            <w:szCs w:val="21"/>
            <w:lang w:val="en-US" w:eastAsia="zh-CN"/>
          </w:rPr>
          <w:t>4</w:t>
        </w:r>
      </w:ins>
      <w:ins w:id="1752" w:author="Janusio" w:date="2018-03-20T16:04:40Z">
        <w:r>
          <w:rPr>
            <w:rFonts w:hint="eastAsia"/>
            <w:color w:val="auto"/>
            <w:szCs w:val="21"/>
            <w:lang w:val="en-US" w:eastAsia="zh-CN"/>
          </w:rPr>
          <w:t>.</w:t>
        </w:r>
      </w:ins>
      <w:ins w:id="1753" w:author="Janusio" w:date="2018-03-20T16:04:41Z">
        <w:r>
          <w:rPr>
            <w:rFonts w:hint="eastAsia"/>
            <w:color w:val="auto"/>
            <w:szCs w:val="21"/>
            <w:lang w:val="en-US" w:eastAsia="zh-CN"/>
          </w:rPr>
          <w:t>2的</w:t>
        </w:r>
      </w:ins>
      <w:ins w:id="1754" w:author="Janusio" w:date="2018-03-20T16:04:44Z">
        <w:r>
          <w:rPr>
            <w:rFonts w:hint="eastAsia"/>
            <w:color w:val="auto"/>
            <w:szCs w:val="21"/>
            <w:lang w:val="en-US" w:eastAsia="zh-CN"/>
          </w:rPr>
          <w:t>vT</w:t>
        </w:r>
      </w:ins>
      <w:ins w:id="1755" w:author="Janusio" w:date="2018-03-20T16:04:47Z">
        <w:r>
          <w:rPr>
            <w:rFonts w:hint="eastAsia"/>
            <w:color w:val="auto"/>
            <w:szCs w:val="21"/>
            <w:lang w:val="en-US" w:eastAsia="zh-CN"/>
          </w:rPr>
          <w:t>PM的</w:t>
        </w:r>
      </w:ins>
      <w:ins w:id="1756" w:author="Janusio" w:date="2018-03-20T16:04:49Z">
        <w:r>
          <w:rPr>
            <w:rFonts w:hint="eastAsia"/>
            <w:color w:val="auto"/>
            <w:szCs w:val="21"/>
            <w:lang w:val="en-US" w:eastAsia="zh-CN"/>
          </w:rPr>
          <w:t>构建</w:t>
        </w:r>
      </w:ins>
      <w:ins w:id="1757" w:author="Janusio" w:date="2018-03-20T16:04:50Z">
        <w:r>
          <w:rPr>
            <w:rFonts w:hint="eastAsia"/>
            <w:color w:val="auto"/>
            <w:szCs w:val="21"/>
            <w:lang w:val="en-US" w:eastAsia="zh-CN"/>
          </w:rPr>
          <w:t>后</w:t>
        </w:r>
      </w:ins>
      <w:ins w:id="1758" w:author="Janusio" w:date="2018-03-20T16:04:52Z">
        <w:r>
          <w:rPr>
            <w:rFonts w:hint="eastAsia"/>
            <w:color w:val="auto"/>
            <w:szCs w:val="21"/>
            <w:lang w:val="en-US" w:eastAsia="zh-CN"/>
          </w:rPr>
          <w:t>产生的</w:t>
        </w:r>
      </w:ins>
      <w:ins w:id="1759" w:author="Janusio" w:date="2018-03-20T16:04:54Z">
        <w:r>
          <w:rPr>
            <w:rFonts w:hint="eastAsia"/>
            <w:color w:val="auto"/>
            <w:szCs w:val="21"/>
            <w:lang w:val="en-US" w:eastAsia="zh-CN"/>
          </w:rPr>
          <w:t>vTPM</w:t>
        </w:r>
      </w:ins>
      <w:ins w:id="1760" w:author="Janusio" w:date="2018-03-20T16:04:55Z">
        <w:r>
          <w:rPr>
            <w:rFonts w:hint="eastAsia"/>
            <w:color w:val="auto"/>
            <w:szCs w:val="21"/>
            <w:lang w:val="en-US" w:eastAsia="zh-CN"/>
          </w:rPr>
          <w:t>进程。</w:t>
        </w:r>
      </w:ins>
      <w:ins w:id="1761" w:author="Janusio" w:date="2018-03-20T16:05:00Z">
        <w:r>
          <w:rPr>
            <w:rFonts w:hint="eastAsia"/>
            <w:color w:val="auto"/>
            <w:szCs w:val="21"/>
            <w:lang w:val="en-US" w:eastAsia="zh-CN"/>
          </w:rPr>
          <w:t>但是，</w:t>
        </w:r>
      </w:ins>
      <w:ins w:id="1762" w:author="Janusio" w:date="2018-03-20T16:05:02Z">
        <w:r>
          <w:rPr>
            <w:rFonts w:hint="eastAsia"/>
            <w:color w:val="auto"/>
            <w:szCs w:val="21"/>
            <w:lang w:val="en-US" w:eastAsia="zh-CN"/>
          </w:rPr>
          <w:t>这两个</w:t>
        </w:r>
      </w:ins>
      <w:ins w:id="1763" w:author="Janusio" w:date="2018-03-20T16:05:03Z">
        <w:r>
          <w:rPr>
            <w:rFonts w:hint="eastAsia"/>
            <w:color w:val="auto"/>
            <w:szCs w:val="21"/>
            <w:lang w:val="en-US" w:eastAsia="zh-CN"/>
          </w:rPr>
          <w:t>实现</w:t>
        </w:r>
      </w:ins>
      <w:ins w:id="1764" w:author="Janusio" w:date="2018-03-20T16:05:04Z">
        <w:r>
          <w:rPr>
            <w:rFonts w:hint="eastAsia"/>
            <w:color w:val="auto"/>
            <w:szCs w:val="21"/>
            <w:lang w:val="en-US" w:eastAsia="zh-CN"/>
          </w:rPr>
          <w:t>方式都</w:t>
        </w:r>
      </w:ins>
      <w:ins w:id="1765" w:author="Janusio" w:date="2018-03-20T16:05:05Z">
        <w:r>
          <w:rPr>
            <w:rFonts w:hint="eastAsia"/>
            <w:color w:val="auto"/>
            <w:szCs w:val="21"/>
            <w:lang w:val="en-US" w:eastAsia="zh-CN"/>
          </w:rPr>
          <w:t>要</w:t>
        </w:r>
      </w:ins>
      <w:ins w:id="1766" w:author="Janusio" w:date="2018-03-20T16:05:07Z">
        <w:r>
          <w:rPr>
            <w:rFonts w:hint="eastAsia"/>
            <w:color w:val="auto"/>
            <w:szCs w:val="21"/>
            <w:lang w:val="en-US" w:eastAsia="zh-CN"/>
          </w:rPr>
          <w:t>保证</w:t>
        </w:r>
      </w:ins>
      <w:ins w:id="1767" w:author="Janusio" w:date="2018-03-20T16:05:10Z">
        <w:r>
          <w:rPr>
            <w:rFonts w:hint="eastAsia"/>
            <w:color w:val="auto"/>
            <w:szCs w:val="21"/>
            <w:lang w:val="en-US" w:eastAsia="zh-CN"/>
          </w:rPr>
          <w:t>vTPM</w:t>
        </w:r>
      </w:ins>
      <w:ins w:id="1768" w:author="Janusio" w:date="2018-03-20T16:05:11Z">
        <w:r>
          <w:rPr>
            <w:rFonts w:hint="eastAsia"/>
            <w:color w:val="auto"/>
            <w:szCs w:val="21"/>
            <w:lang w:val="en-US" w:eastAsia="zh-CN"/>
          </w:rPr>
          <w:t>和</w:t>
        </w:r>
      </w:ins>
      <w:ins w:id="1769" w:author="Janusio" w:date="2018-03-20T16:05:13Z">
        <w:r>
          <w:rPr>
            <w:rFonts w:hint="eastAsia"/>
            <w:color w:val="auto"/>
            <w:szCs w:val="21"/>
            <w:lang w:val="en-US" w:eastAsia="zh-CN"/>
          </w:rPr>
          <w:t>TPM</w:t>
        </w:r>
      </w:ins>
      <w:ins w:id="1770" w:author="Janusio" w:date="2018-03-20T16:05:14Z">
        <w:r>
          <w:rPr>
            <w:rFonts w:hint="eastAsia"/>
            <w:color w:val="auto"/>
            <w:szCs w:val="21"/>
            <w:lang w:val="en-US" w:eastAsia="zh-CN"/>
          </w:rPr>
          <w:t>之间的</w:t>
        </w:r>
      </w:ins>
      <w:ins w:id="1771" w:author="Janusio" w:date="2018-03-20T16:05:20Z">
        <w:r>
          <w:rPr>
            <w:rFonts w:hint="eastAsia"/>
            <w:color w:val="auto"/>
            <w:szCs w:val="21"/>
            <w:lang w:val="en-US" w:eastAsia="zh-CN"/>
          </w:rPr>
          <w:t>紧密</w:t>
        </w:r>
      </w:ins>
      <w:ins w:id="1772" w:author="Janusio" w:date="2018-03-20T16:05:21Z">
        <w:r>
          <w:rPr>
            <w:rFonts w:hint="eastAsia"/>
            <w:color w:val="auto"/>
            <w:szCs w:val="21"/>
            <w:lang w:val="en-US" w:eastAsia="zh-CN"/>
          </w:rPr>
          <w:t>联系，</w:t>
        </w:r>
      </w:ins>
      <w:ins w:id="1773" w:author="Janusio" w:date="2018-03-20T16:05:22Z">
        <w:r>
          <w:rPr>
            <w:rFonts w:hint="eastAsia"/>
            <w:color w:val="auto"/>
            <w:szCs w:val="21"/>
            <w:lang w:val="en-US" w:eastAsia="zh-CN"/>
          </w:rPr>
          <w:t>才可以</w:t>
        </w:r>
      </w:ins>
      <w:ins w:id="1774" w:author="Janusio" w:date="2018-03-20T16:05:23Z">
        <w:r>
          <w:rPr>
            <w:rFonts w:hint="eastAsia"/>
            <w:color w:val="auto"/>
            <w:szCs w:val="21"/>
            <w:lang w:val="en-US" w:eastAsia="zh-CN"/>
          </w:rPr>
          <w:t>保证</w:t>
        </w:r>
      </w:ins>
      <w:ins w:id="1775" w:author="Janusio" w:date="2018-03-20T16:05:25Z">
        <w:r>
          <w:rPr>
            <w:rFonts w:hint="eastAsia"/>
            <w:color w:val="auto"/>
            <w:szCs w:val="21"/>
            <w:lang w:val="en-US" w:eastAsia="zh-CN"/>
          </w:rPr>
          <w:t>v</w:t>
        </w:r>
      </w:ins>
      <w:ins w:id="1776" w:author="Janusio" w:date="2018-03-20T16:05:26Z">
        <w:r>
          <w:rPr>
            <w:rFonts w:hint="eastAsia"/>
            <w:color w:val="auto"/>
            <w:szCs w:val="21"/>
            <w:lang w:val="en-US" w:eastAsia="zh-CN"/>
          </w:rPr>
          <w:t>TP</w:t>
        </w:r>
      </w:ins>
      <w:ins w:id="1777" w:author="Janusio" w:date="2018-03-20T16:05:27Z">
        <w:r>
          <w:rPr>
            <w:rFonts w:hint="eastAsia"/>
            <w:color w:val="auto"/>
            <w:szCs w:val="21"/>
            <w:lang w:val="en-US" w:eastAsia="zh-CN"/>
          </w:rPr>
          <w:t>M</w:t>
        </w:r>
      </w:ins>
      <w:ins w:id="1778" w:author="Janusio" w:date="2018-03-20T16:05:30Z">
        <w:r>
          <w:rPr>
            <w:rFonts w:hint="eastAsia"/>
            <w:color w:val="auto"/>
            <w:szCs w:val="21"/>
            <w:lang w:val="en-US" w:eastAsia="zh-CN"/>
          </w:rPr>
          <w:t>功能的</w:t>
        </w:r>
      </w:ins>
      <w:ins w:id="1779" w:author="Janusio" w:date="2018-03-20T16:05:31Z">
        <w:r>
          <w:rPr>
            <w:rFonts w:hint="eastAsia"/>
            <w:color w:val="auto"/>
            <w:szCs w:val="21"/>
            <w:lang w:val="en-US" w:eastAsia="zh-CN"/>
          </w:rPr>
          <w:t>正常</w:t>
        </w:r>
      </w:ins>
      <w:ins w:id="1780" w:author="Janusio" w:date="2018-03-20T16:05:32Z">
        <w:r>
          <w:rPr>
            <w:rFonts w:hint="eastAsia"/>
            <w:color w:val="auto"/>
            <w:szCs w:val="21"/>
            <w:lang w:val="en-US" w:eastAsia="zh-CN"/>
          </w:rPr>
          <w:t>实现。</w:t>
        </w:r>
      </w:ins>
      <w:del w:id="1781" w:author="Janusio" w:date="2018-03-20T16:05:38Z">
        <w:r>
          <w:rPr>
            <w:rFonts w:hint="eastAsia" w:ascii="Times New Roman" w:hAnsi="Times New Roman"/>
            <w:strike/>
            <w:color w:val="auto"/>
            <w:szCs w:val="21"/>
            <w:rPrChange w:id="1782" w:author="Janusio" w:date="2018-03-20T14:47:29Z">
              <w:rPr>
                <w:rFonts w:hint="eastAsia" w:ascii="Times New Roman" w:hAnsi="Times New Roman"/>
                <w:color w:val="auto"/>
                <w:szCs w:val="21"/>
              </w:rPr>
            </w:rPrChange>
          </w:rPr>
          <w:delText>，</w:delText>
        </w:r>
      </w:del>
      <w:del w:id="1784" w:author="Janusio" w:date="2018-03-20T16:05:38Z">
        <w:r>
          <w:rPr>
            <w:rFonts w:hint="eastAsia" w:ascii="Times New Roman" w:hAnsi="Times New Roman"/>
            <w:strike/>
            <w:color w:val="auto"/>
            <w:szCs w:val="21"/>
            <w:rPrChange w:id="1785" w:author="Janusio" w:date="2018-03-20T14:47:29Z">
              <w:rPr>
                <w:rFonts w:hint="eastAsia" w:ascii="Times New Roman" w:hAnsi="Times New Roman"/>
                <w:color w:val="auto"/>
                <w:szCs w:val="21"/>
              </w:rPr>
            </w:rPrChange>
          </w:rPr>
          <w:delText>值得</w:delText>
        </w:r>
      </w:del>
      <w:del w:id="1787" w:author="Janusio" w:date="2018-03-20T16:05:38Z">
        <w:r>
          <w:rPr>
            <w:rFonts w:ascii="Times New Roman" w:hAnsi="Times New Roman"/>
            <w:strike/>
            <w:color w:val="auto"/>
            <w:szCs w:val="21"/>
            <w:rPrChange w:id="1788" w:author="Janusio" w:date="2018-03-20T14:47:29Z">
              <w:rPr>
                <w:rFonts w:ascii="Times New Roman" w:hAnsi="Times New Roman"/>
                <w:color w:val="auto"/>
                <w:szCs w:val="21"/>
              </w:rPr>
            </w:rPrChange>
          </w:rPr>
          <w:delText>注意的是，v</w:delText>
        </w:r>
      </w:del>
      <w:del w:id="1790" w:author="Janusio" w:date="2018-03-20T16:05:38Z">
        <w:r>
          <w:rPr>
            <w:rFonts w:hint="eastAsia" w:ascii="Times New Roman" w:hAnsi="Times New Roman"/>
            <w:strike/>
            <w:color w:val="auto"/>
            <w:szCs w:val="21"/>
            <w:rPrChange w:id="1791" w:author="Janusio" w:date="2018-03-20T14:47:29Z">
              <w:rPr>
                <w:rFonts w:hint="eastAsia" w:ascii="Times New Roman" w:hAnsi="Times New Roman"/>
                <w:color w:val="auto"/>
                <w:szCs w:val="21"/>
              </w:rPr>
            </w:rPrChange>
          </w:rPr>
          <w:delText>TPM</w:delText>
        </w:r>
      </w:del>
      <w:del w:id="1793" w:author="Janusio" w:date="2018-03-20T16:05:38Z">
        <w:r>
          <w:rPr>
            <w:rFonts w:ascii="Times New Roman" w:hAnsi="Times New Roman"/>
            <w:strike/>
            <w:color w:val="auto"/>
            <w:szCs w:val="21"/>
            <w:rPrChange w:id="1794" w:author="Janusio" w:date="2018-03-20T14:47:29Z">
              <w:rPr>
                <w:rFonts w:ascii="Times New Roman" w:hAnsi="Times New Roman"/>
                <w:color w:val="auto"/>
                <w:szCs w:val="21"/>
              </w:rPr>
            </w:rPrChange>
          </w:rPr>
          <w:delText>的信任属性与其实现方式密切相关，它可能实现为一个微内核系统或一个应用进程，而且需要</w:delText>
        </w:r>
      </w:del>
      <w:del w:id="1796" w:author="Janusio" w:date="2018-03-20T16:05:38Z">
        <w:r>
          <w:rPr>
            <w:rFonts w:hint="eastAsia" w:ascii="Times New Roman" w:hAnsi="Times New Roman"/>
            <w:strike/>
            <w:color w:val="auto"/>
            <w:szCs w:val="21"/>
            <w:rPrChange w:id="1797" w:author="Janusio" w:date="2018-03-20T14:47:29Z">
              <w:rPr>
                <w:rFonts w:hint="eastAsia" w:ascii="Times New Roman" w:hAnsi="Times New Roman"/>
                <w:color w:val="auto"/>
                <w:szCs w:val="21"/>
              </w:rPr>
            </w:rPrChange>
          </w:rPr>
          <w:delText>建立</w:delText>
        </w:r>
      </w:del>
      <w:del w:id="1799" w:author="Janusio" w:date="2018-03-20T16:05:38Z">
        <w:r>
          <w:rPr>
            <w:rFonts w:ascii="Times New Roman" w:hAnsi="Times New Roman"/>
            <w:strike/>
            <w:color w:val="auto"/>
            <w:szCs w:val="21"/>
            <w:rPrChange w:id="1800" w:author="Janusio" w:date="2018-03-20T14:47:29Z">
              <w:rPr>
                <w:rFonts w:ascii="Times New Roman" w:hAnsi="Times New Roman"/>
                <w:color w:val="auto"/>
                <w:szCs w:val="21"/>
              </w:rPr>
            </w:rPrChange>
          </w:rPr>
          <w:delText>v</w:delText>
        </w:r>
      </w:del>
      <w:del w:id="1802" w:author="Janusio" w:date="2018-03-20T16:05:38Z">
        <w:r>
          <w:rPr>
            <w:rFonts w:hint="eastAsia" w:ascii="Times New Roman" w:hAnsi="Times New Roman"/>
            <w:strike/>
            <w:color w:val="auto"/>
            <w:szCs w:val="21"/>
            <w:rPrChange w:id="1803" w:author="Janusio" w:date="2018-03-20T14:47:29Z">
              <w:rPr>
                <w:rFonts w:hint="eastAsia" w:ascii="Times New Roman" w:hAnsi="Times New Roman"/>
                <w:color w:val="auto"/>
                <w:szCs w:val="21"/>
              </w:rPr>
            </w:rPrChange>
          </w:rPr>
          <w:delText>TPM</w:delText>
        </w:r>
      </w:del>
      <w:del w:id="1805" w:author="Janusio" w:date="2018-03-20T16:05:38Z">
        <w:r>
          <w:rPr>
            <w:rFonts w:ascii="Times New Roman" w:hAnsi="Times New Roman"/>
            <w:strike/>
            <w:color w:val="auto"/>
            <w:szCs w:val="21"/>
            <w:rPrChange w:id="1806" w:author="Janusio" w:date="2018-03-20T14:47:29Z">
              <w:rPr>
                <w:rFonts w:ascii="Times New Roman" w:hAnsi="Times New Roman"/>
                <w:color w:val="auto"/>
                <w:szCs w:val="21"/>
              </w:rPr>
            </w:rPrChange>
          </w:rPr>
          <w:delText>与</w:delText>
        </w:r>
      </w:del>
      <w:del w:id="1808" w:author="Janusio" w:date="2018-03-20T16:05:38Z">
        <w:r>
          <w:rPr>
            <w:rFonts w:hint="eastAsia" w:ascii="Times New Roman" w:hAnsi="Times New Roman"/>
            <w:strike/>
            <w:color w:val="auto"/>
            <w:szCs w:val="21"/>
            <w:rPrChange w:id="1809" w:author="Janusio" w:date="2018-03-20T14:47:29Z">
              <w:rPr>
                <w:rFonts w:hint="eastAsia" w:ascii="Times New Roman" w:hAnsi="Times New Roman"/>
                <w:color w:val="auto"/>
                <w:szCs w:val="21"/>
              </w:rPr>
            </w:rPrChange>
          </w:rPr>
          <w:delText>TPM</w:delText>
        </w:r>
      </w:del>
      <w:del w:id="1811" w:author="Janusio" w:date="2018-03-20T16:05:38Z">
        <w:r>
          <w:rPr>
            <w:rFonts w:ascii="Times New Roman" w:hAnsi="Times New Roman"/>
            <w:strike/>
            <w:color w:val="auto"/>
            <w:szCs w:val="21"/>
            <w:rPrChange w:id="1812" w:author="Janusio" w:date="2018-03-20T14:47:29Z">
              <w:rPr>
                <w:rFonts w:ascii="Times New Roman" w:hAnsi="Times New Roman"/>
                <w:color w:val="auto"/>
                <w:szCs w:val="21"/>
              </w:rPr>
            </w:rPrChange>
          </w:rPr>
          <w:delText>之间的强依赖关系，以硬件信任根保障v</w:delText>
        </w:r>
      </w:del>
      <w:del w:id="1814" w:author="Janusio" w:date="2018-03-20T16:05:38Z">
        <w:r>
          <w:rPr>
            <w:rFonts w:hint="eastAsia" w:ascii="Times New Roman" w:hAnsi="Times New Roman"/>
            <w:strike/>
            <w:color w:val="auto"/>
            <w:szCs w:val="21"/>
            <w:rPrChange w:id="1815" w:author="Janusio" w:date="2018-03-20T14:47:29Z">
              <w:rPr>
                <w:rFonts w:hint="eastAsia" w:ascii="Times New Roman" w:hAnsi="Times New Roman"/>
                <w:color w:val="auto"/>
                <w:szCs w:val="21"/>
              </w:rPr>
            </w:rPrChange>
          </w:rPr>
          <w:delText>TPM</w:delText>
        </w:r>
      </w:del>
      <w:del w:id="1817" w:author="Janusio" w:date="2018-03-20T16:05:38Z">
        <w:r>
          <w:rPr>
            <w:rFonts w:ascii="Times New Roman" w:hAnsi="Times New Roman"/>
            <w:strike/>
            <w:color w:val="auto"/>
            <w:szCs w:val="21"/>
            <w:rPrChange w:id="1818" w:author="Janusio" w:date="2018-03-20T14:47:29Z">
              <w:rPr>
                <w:rFonts w:ascii="Times New Roman" w:hAnsi="Times New Roman"/>
                <w:color w:val="auto"/>
                <w:szCs w:val="21"/>
              </w:rPr>
            </w:rPrChange>
          </w:rPr>
          <w:delText>的可信</w:delText>
        </w:r>
      </w:del>
      <w:del w:id="1820" w:author="Janusio" w:date="2018-03-20T16:05:38Z">
        <w:r>
          <w:rPr>
            <w:rFonts w:hint="eastAsia" w:ascii="Times New Roman" w:hAnsi="Times New Roman"/>
            <w:strike/>
            <w:color w:val="auto"/>
            <w:szCs w:val="21"/>
            <w:rPrChange w:id="1821" w:author="Janusio" w:date="2018-03-20T14:47:29Z">
              <w:rPr>
                <w:rFonts w:hint="eastAsia" w:ascii="Times New Roman" w:hAnsi="Times New Roman"/>
                <w:color w:val="auto"/>
                <w:szCs w:val="21"/>
              </w:rPr>
            </w:rPrChange>
          </w:rPr>
          <w:delText>。</w:delText>
        </w:r>
      </w:del>
      <w:r>
        <w:rPr>
          <w:rFonts w:hint="eastAsia" w:ascii="Times New Roman" w:hAnsi="Times New Roman"/>
          <w:color w:val="auto"/>
          <w:szCs w:val="21"/>
        </w:rPr>
        <w:t>TJP到</w:t>
      </w:r>
      <w:r>
        <w:rPr>
          <w:rFonts w:ascii="Times New Roman" w:hAnsi="Times New Roman"/>
          <w:color w:val="auto"/>
          <w:szCs w:val="21"/>
        </w:rPr>
        <w:t>v</w:t>
      </w:r>
      <w:r>
        <w:rPr>
          <w:rFonts w:hint="eastAsia" w:ascii="Times New Roman" w:hAnsi="Times New Roman"/>
          <w:color w:val="auto"/>
          <w:szCs w:val="21"/>
        </w:rPr>
        <w:t>TPM的信任传递，既可以采用静态度量，也可以采用动态度量，其信任传递的过程为：(TJP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_Staic</w:t>
      </w:r>
      <w:r>
        <w:rPr>
          <w:rFonts w:hint="eastAsia" w:ascii="Times New Roman" w:hAnsi="Times New Roman"/>
          <w:color w:val="auto"/>
          <w:szCs w:val="21"/>
        </w:rPr>
        <w:t>或(TJP</w:t>
      </w:r>
      <w:r>
        <w:rPr>
          <w:rFonts w:ascii="Times New Roman" w:hAnsi="Times New Roman"/>
          <w:color w:val="auto"/>
          <w:szCs w:val="21"/>
        </w:rPr>
        <w:t>→v</w:t>
      </w:r>
      <w:r>
        <w:rPr>
          <w:rFonts w:hint="eastAsia" w:ascii="Times New Roman" w:hAnsi="Times New Roman"/>
          <w:color w:val="auto"/>
          <w:szCs w:val="21"/>
        </w:rPr>
        <w:t>TPM)</w:t>
      </w:r>
      <w:r>
        <w:rPr>
          <w:rFonts w:ascii="Times New Roman" w:hAnsi="Times New Roman"/>
          <w:color w:val="auto"/>
          <w:szCs w:val="21"/>
          <w:vertAlign w:val="subscript"/>
        </w:rPr>
        <w:t>TPM</w:t>
      </w:r>
      <w:r>
        <w:rPr>
          <w:rFonts w:hint="eastAsia" w:ascii="Times New Roman" w:hAnsi="Times New Roman"/>
          <w:color w:val="auto"/>
          <w:szCs w:val="21"/>
          <w:vertAlign w:val="subscript"/>
        </w:rPr>
        <w:t>_Dynamic</w:t>
      </w:r>
      <w:r>
        <w:rPr>
          <w:rFonts w:hint="eastAsia" w:ascii="Times New Roman" w:hAnsi="Times New Roman"/>
          <w:color w:val="auto"/>
          <w:szCs w:val="21"/>
        </w:rPr>
        <w:t>。Ver</w:t>
      </w:r>
      <w:r>
        <w:rPr>
          <w:rFonts w:hint="eastAsia" w:ascii="Times New Roman" w:hAnsi="Times New Roman"/>
          <w:color w:val="auto"/>
          <w:szCs w:val="21"/>
          <w:vertAlign w:val="subscript"/>
        </w:rPr>
        <w:t>vTPM</w:t>
      </w:r>
      <w:r>
        <w:rPr>
          <w:rFonts w:ascii="Times New Roman" w:hAnsi="Times New Roman"/>
          <w:color w:val="auto"/>
          <w:szCs w:val="21"/>
        </w:rPr>
        <w:t>:=Verify</w:t>
      </w:r>
      <w:r>
        <w:rPr>
          <w:rFonts w:hint="eastAsia" w:ascii="Times New Roman" w:hAnsi="Times New Roman"/>
          <w:color w:val="auto"/>
          <w:szCs w:val="21"/>
        </w:rPr>
        <w:t xml:space="preserve">(vTPM, </w:t>
      </w:r>
      <w:ins w:id="1823" w:author="Janusio" w:date="2018-03-20T16:07:05Z">
        <w:r>
          <w:rPr>
            <w:rFonts w:hint="eastAsia" w:ascii="Times New Roman" w:hAnsi="Times New Roman"/>
            <w:color w:val="auto"/>
            <w:szCs w:val="21"/>
          </w:rPr>
          <w:t>TC</w:t>
        </w:r>
      </w:ins>
      <w:ins w:id="1824" w:author="Janusio" w:date="2018-03-20T16:07:05Z">
        <w:r>
          <w:rPr>
            <w:rFonts w:hint="eastAsia" w:ascii="Times New Roman" w:hAnsi="Times New Roman"/>
            <w:color w:val="auto"/>
            <w:szCs w:val="21"/>
            <w:vertAlign w:val="subscript"/>
            <w:rPrChange w:id="1825" w:author="Janusio" w:date="2018-03-20T16:07:09Z">
              <w:rPr>
                <w:rFonts w:hint="eastAsia" w:ascii="Times New Roman" w:hAnsi="Times New Roman"/>
                <w:color w:val="auto"/>
                <w:szCs w:val="21"/>
              </w:rPr>
            </w:rPrChange>
          </w:rPr>
          <w:t>vTPM</w:t>
        </w:r>
      </w:ins>
      <w:r>
        <w:rPr>
          <w:rFonts w:hint="eastAsia" w:ascii="Times New Roman" w:hAnsi="Times New Roman"/>
          <w:color w:val="auto"/>
          <w:szCs w:val="21"/>
        </w:rPr>
        <w:t>)</w:t>
      </w:r>
      <w:r>
        <w:rPr>
          <w:rFonts w:ascii="Times New Roman" w:hAnsi="Times New Roman"/>
          <w:color w:val="auto"/>
          <w:szCs w:val="21"/>
        </w:rPr>
        <w:t xml:space="preserve"> </w:t>
      </w:r>
      <w:ins w:id="1827" w:author="Janusio" w:date="2018-03-20T16:07:33Z">
        <w:r>
          <w:rPr>
            <w:rFonts w:hint="eastAsia"/>
            <w:color w:val="auto"/>
            <w:szCs w:val="21"/>
            <w:lang w:eastAsia="zh-CN"/>
          </w:rPr>
          <w:t>，</w:t>
        </w:r>
      </w:ins>
      <w:ins w:id="1828" w:author="Janusio" w:date="2018-03-20T16:07:34Z">
        <w:r>
          <w:rPr>
            <w:rFonts w:hint="eastAsia"/>
            <w:color w:val="auto"/>
            <w:szCs w:val="21"/>
            <w:lang w:val="en-US" w:eastAsia="zh-CN"/>
          </w:rPr>
          <w:t>表示</w:t>
        </w:r>
      </w:ins>
      <w:ins w:id="1829" w:author="Janusio" w:date="2018-03-20T16:07:56Z">
        <w:r>
          <w:rPr>
            <w:rFonts w:hint="eastAsia"/>
            <w:color w:val="auto"/>
            <w:szCs w:val="21"/>
            <w:lang w:val="en-US" w:eastAsia="zh-CN"/>
          </w:rPr>
          <w:t>对</w:t>
        </w:r>
      </w:ins>
      <w:ins w:id="1830" w:author="Janusio" w:date="2018-03-20T16:07:58Z">
        <w:r>
          <w:rPr>
            <w:rFonts w:hint="eastAsia"/>
            <w:color w:val="auto"/>
            <w:szCs w:val="21"/>
            <w:lang w:val="en-US" w:eastAsia="zh-CN"/>
          </w:rPr>
          <w:t>外部实体</w:t>
        </w:r>
      </w:ins>
      <w:ins w:id="1831" w:author="Janusio" w:date="2018-03-20T16:08:00Z">
        <w:r>
          <w:rPr>
            <w:rFonts w:hint="eastAsia"/>
            <w:color w:val="auto"/>
            <w:szCs w:val="21"/>
            <w:lang w:val="en-US" w:eastAsia="zh-CN"/>
          </w:rPr>
          <w:t>验证</w:t>
        </w:r>
      </w:ins>
      <w:ins w:id="1832" w:author="Janusio" w:date="2018-03-20T16:08:07Z">
        <w:r>
          <w:rPr>
            <w:rFonts w:hint="eastAsia"/>
            <w:color w:val="auto"/>
            <w:szCs w:val="21"/>
            <w:lang w:val="en-US" w:eastAsia="zh-CN"/>
          </w:rPr>
          <w:t>vTPM</w:t>
        </w:r>
      </w:ins>
      <w:ins w:id="1833" w:author="Janusio" w:date="2018-03-20T16:08:08Z">
        <w:r>
          <w:rPr>
            <w:rFonts w:hint="eastAsia"/>
            <w:color w:val="auto"/>
            <w:szCs w:val="21"/>
            <w:lang w:val="en-US" w:eastAsia="zh-CN"/>
          </w:rPr>
          <w:t>所</w:t>
        </w:r>
      </w:ins>
      <w:ins w:id="1834" w:author="Janusio" w:date="2018-03-20T16:08:11Z">
        <w:r>
          <w:rPr>
            <w:rFonts w:hint="eastAsia"/>
            <w:color w:val="auto"/>
            <w:szCs w:val="21"/>
            <w:lang w:val="en-US" w:eastAsia="zh-CN"/>
          </w:rPr>
          <w:t>拥有的</w:t>
        </w:r>
      </w:ins>
      <w:ins w:id="1835" w:author="Janusio" w:date="2018-03-20T16:08:12Z">
        <w:r>
          <w:rPr>
            <w:rFonts w:hint="eastAsia"/>
            <w:color w:val="auto"/>
            <w:szCs w:val="21"/>
            <w:lang w:val="en-US" w:eastAsia="zh-CN"/>
          </w:rPr>
          <w:t>信任属性</w:t>
        </w:r>
      </w:ins>
      <w:ins w:id="1836" w:author="Janusio" w:date="2018-03-20T16:08:15Z">
        <w:r>
          <w:rPr>
            <w:rFonts w:hint="eastAsia" w:ascii="Times New Roman" w:hAnsi="Times New Roman"/>
            <w:strike w:val="0"/>
            <w:color w:val="auto"/>
            <w:szCs w:val="21"/>
            <w:rPrChange w:id="1837" w:author="Janusio" w:date="2018-03-20T16:08:22Z">
              <w:rPr>
                <w:rFonts w:hint="eastAsia" w:ascii="Times New Roman" w:hAnsi="Times New Roman"/>
                <w:strike/>
                <w:color w:val="auto"/>
                <w:szCs w:val="21"/>
              </w:rPr>
            </w:rPrChange>
          </w:rPr>
          <w:t>TC</w:t>
        </w:r>
      </w:ins>
      <w:ins w:id="1839" w:author="Janusio" w:date="2018-03-20T16:08:15Z">
        <w:r>
          <w:rPr>
            <w:rFonts w:hint="eastAsia" w:ascii="Times New Roman" w:hAnsi="Times New Roman"/>
            <w:strike w:val="0"/>
            <w:color w:val="auto"/>
            <w:szCs w:val="21"/>
            <w:vertAlign w:val="subscript"/>
            <w:rPrChange w:id="1840" w:author="Janusio" w:date="2018-03-20T16:08:22Z">
              <w:rPr>
                <w:rFonts w:hint="eastAsia" w:ascii="Times New Roman" w:hAnsi="Times New Roman"/>
                <w:strike/>
                <w:color w:val="auto"/>
                <w:szCs w:val="21"/>
                <w:vertAlign w:val="subscript"/>
              </w:rPr>
            </w:rPrChange>
          </w:rPr>
          <w:t>vTPM</w:t>
        </w:r>
      </w:ins>
      <w:ins w:id="1842" w:author="Janusio" w:date="2018-03-20T16:08:24Z">
        <w:r>
          <w:rPr>
            <w:rFonts w:hint="eastAsia"/>
            <w:strike w:val="0"/>
            <w:color w:val="auto"/>
            <w:szCs w:val="21"/>
            <w:vertAlign w:val="baseline"/>
            <w:lang w:eastAsia="zh-CN"/>
            <w:rPrChange w:id="1843" w:author="Janusio" w:date="2018-03-20T16:08:30Z">
              <w:rPr>
                <w:rFonts w:hint="eastAsia"/>
                <w:strike w:val="0"/>
                <w:color w:val="auto"/>
                <w:szCs w:val="21"/>
                <w:vertAlign w:val="subscript"/>
                <w:lang w:eastAsia="zh-CN"/>
              </w:rPr>
            </w:rPrChange>
          </w:rPr>
          <w:t>。</w:t>
        </w:r>
      </w:ins>
      <w:del w:id="1845" w:author="Janusio" w:date="2018-03-20T16:07:27Z">
        <w:r>
          <w:rPr>
            <w:rFonts w:ascii="Times New Roman" w:hAnsi="Times New Roman"/>
            <w:strike/>
            <w:color w:val="auto"/>
            <w:szCs w:val="21"/>
            <w:rPrChange w:id="1846" w:author="Janusio" w:date="2018-03-20T14:47:44Z">
              <w:rPr>
                <w:rFonts w:ascii="Times New Roman" w:hAnsi="Times New Roman"/>
                <w:color w:val="auto"/>
                <w:szCs w:val="21"/>
              </w:rPr>
            </w:rPrChange>
          </w:rPr>
          <w:delText>表示对外验证</w:delText>
        </w:r>
      </w:del>
      <w:del w:id="1848" w:author="Janusio" w:date="2018-03-20T16:07:27Z">
        <w:r>
          <w:rPr>
            <w:rFonts w:hint="eastAsia" w:ascii="Times New Roman" w:hAnsi="Times New Roman"/>
            <w:strike/>
            <w:color w:val="auto"/>
            <w:szCs w:val="21"/>
            <w:rPrChange w:id="1849" w:author="Janusio" w:date="2018-03-20T14:47:44Z">
              <w:rPr>
                <w:rFonts w:hint="eastAsia" w:ascii="Times New Roman" w:hAnsi="Times New Roman"/>
                <w:color w:val="auto"/>
                <w:szCs w:val="21"/>
              </w:rPr>
            </w:rPrChange>
          </w:rPr>
          <w:delText>vTPM</w:delText>
        </w:r>
      </w:del>
      <w:del w:id="1851" w:author="Janusio" w:date="2018-03-20T16:07:27Z">
        <w:r>
          <w:rPr>
            <w:rFonts w:ascii="Times New Roman" w:hAnsi="Times New Roman"/>
            <w:strike/>
            <w:color w:val="auto"/>
            <w:szCs w:val="21"/>
            <w:rPrChange w:id="1852" w:author="Janusio" w:date="2018-03-20T14:47:44Z">
              <w:rPr>
                <w:rFonts w:ascii="Times New Roman" w:hAnsi="Times New Roman"/>
                <w:color w:val="auto"/>
                <w:szCs w:val="21"/>
              </w:rPr>
            </w:rPrChange>
          </w:rPr>
          <w:delText>所声称的信任属性</w:delText>
        </w:r>
      </w:del>
      <w:del w:id="1854" w:author="Janusio" w:date="2018-03-20T16:07:27Z">
        <w:r>
          <w:rPr>
            <w:rFonts w:hint="eastAsia" w:ascii="Times New Roman" w:hAnsi="Times New Roman"/>
            <w:strike/>
            <w:color w:val="auto"/>
            <w:szCs w:val="21"/>
            <w:rPrChange w:id="1855" w:author="Janusio" w:date="2018-03-20T14:47:44Z">
              <w:rPr>
                <w:rFonts w:hint="eastAsia" w:ascii="Times New Roman" w:hAnsi="Times New Roman"/>
                <w:color w:val="auto"/>
                <w:szCs w:val="21"/>
              </w:rPr>
            </w:rPrChange>
          </w:rPr>
          <w:delText>TC</w:delText>
        </w:r>
      </w:del>
      <w:del w:id="1857" w:author="Janusio" w:date="2018-03-20T16:07:27Z">
        <w:r>
          <w:rPr>
            <w:rFonts w:hint="eastAsia" w:ascii="Times New Roman" w:hAnsi="Times New Roman"/>
            <w:strike/>
            <w:color w:val="auto"/>
            <w:szCs w:val="21"/>
            <w:vertAlign w:val="subscript"/>
            <w:rPrChange w:id="1858" w:author="Janusio" w:date="2018-03-20T14:47:44Z">
              <w:rPr>
                <w:rFonts w:hint="eastAsia" w:ascii="Times New Roman" w:hAnsi="Times New Roman"/>
                <w:color w:val="auto"/>
                <w:szCs w:val="21"/>
                <w:vertAlign w:val="subscript"/>
              </w:rPr>
            </w:rPrChange>
          </w:rPr>
          <w:delText>vTPM</w:delText>
        </w:r>
      </w:del>
      <w:del w:id="1860" w:author="Janusio" w:date="2018-03-20T16:07:27Z">
        <w:r>
          <w:rPr>
            <w:rFonts w:ascii="Times New Roman" w:hAnsi="Times New Roman"/>
            <w:strike/>
            <w:color w:val="auto"/>
            <w:szCs w:val="21"/>
            <w:rPrChange w:id="1861" w:author="Janusio" w:date="2018-03-20T14:47:44Z">
              <w:rPr>
                <w:rFonts w:ascii="Times New Roman" w:hAnsi="Times New Roman"/>
                <w:color w:val="auto"/>
                <w:szCs w:val="21"/>
              </w:rPr>
            </w:rPrChange>
          </w:rPr>
          <w:delText>，使远程验证者R相信TVP-Q</w:delText>
        </w:r>
      </w:del>
      <w:del w:id="1863" w:author="Janusio" w:date="2018-03-20T16:07:27Z">
        <w:r>
          <w:rPr>
            <w:rFonts w:hint="eastAsia" w:ascii="Times New Roman" w:hAnsi="Times New Roman"/>
            <w:strike/>
            <w:color w:val="auto"/>
            <w:szCs w:val="21"/>
            <w:rPrChange w:id="1864" w:author="Janusio" w:date="2018-03-20T14:47:44Z">
              <w:rPr>
                <w:rFonts w:hint="eastAsia" w:ascii="Times New Roman" w:hAnsi="Times New Roman"/>
                <w:color w:val="auto"/>
                <w:szCs w:val="21"/>
              </w:rPr>
            </w:rPrChange>
          </w:rPr>
          <w:delText>T的vTPM</w:delText>
        </w:r>
      </w:del>
      <w:del w:id="1866" w:author="Janusio" w:date="2018-03-20T16:07:27Z">
        <w:r>
          <w:rPr>
            <w:rFonts w:ascii="Times New Roman" w:hAnsi="Times New Roman"/>
            <w:strike/>
            <w:color w:val="auto"/>
            <w:szCs w:val="21"/>
            <w:rPrChange w:id="1867" w:author="Janusio" w:date="2018-03-20T14:47:44Z">
              <w:rPr>
                <w:rFonts w:ascii="Times New Roman" w:hAnsi="Times New Roman"/>
                <w:color w:val="auto"/>
                <w:szCs w:val="21"/>
              </w:rPr>
            </w:rPrChange>
          </w:rPr>
          <w:delText>拥有这样的信任链属性</w:delText>
        </w:r>
      </w:del>
      <w:del w:id="1869" w:author="Janusio" w:date="2018-03-20T16:07:27Z">
        <w:r>
          <w:rPr>
            <w:rFonts w:hint="eastAsia" w:ascii="Times New Roman" w:hAnsi="Times New Roman"/>
            <w:strike/>
            <w:color w:val="auto"/>
            <w:szCs w:val="21"/>
            <w:rPrChange w:id="1870" w:author="Janusio" w:date="2018-03-20T14:47:44Z">
              <w:rPr>
                <w:rFonts w:hint="eastAsia" w:ascii="Times New Roman" w:hAnsi="Times New Roman"/>
                <w:color w:val="auto"/>
                <w:szCs w:val="21"/>
              </w:rPr>
            </w:rPrChange>
          </w:rPr>
          <w:delText>TC</w:delText>
        </w:r>
      </w:del>
      <w:del w:id="1872" w:author="Janusio" w:date="2018-03-20T16:07:27Z">
        <w:r>
          <w:rPr>
            <w:rFonts w:hint="eastAsia" w:ascii="Times New Roman" w:hAnsi="Times New Roman"/>
            <w:strike/>
            <w:color w:val="auto"/>
            <w:szCs w:val="21"/>
            <w:vertAlign w:val="subscript"/>
            <w:rPrChange w:id="1873" w:author="Janusio" w:date="2018-03-20T14:47:44Z">
              <w:rPr>
                <w:rFonts w:hint="eastAsia" w:ascii="Times New Roman" w:hAnsi="Times New Roman"/>
                <w:color w:val="auto"/>
                <w:szCs w:val="21"/>
                <w:vertAlign w:val="subscript"/>
              </w:rPr>
            </w:rPrChange>
          </w:rPr>
          <w:delText>vTPM</w:delText>
        </w:r>
      </w:del>
      <w:del w:id="1875" w:author="Janusio" w:date="2018-03-20T16:07:27Z">
        <w:r>
          <w:rPr>
            <w:rFonts w:ascii="Times New Roman" w:hAnsi="Times New Roman"/>
            <w:strike/>
            <w:color w:val="auto"/>
            <w:szCs w:val="21"/>
            <w:rPrChange w:id="1876" w:author="Janusio" w:date="2018-03-20T14:47:44Z">
              <w:rPr>
                <w:rFonts w:ascii="Times New Roman" w:hAnsi="Times New Roman"/>
                <w:color w:val="auto"/>
                <w:szCs w:val="21"/>
              </w:rPr>
            </w:rPrChange>
          </w:rPr>
          <w:delText>；</w:delText>
        </w:r>
      </w:del>
    </w:p>
    <w:p>
      <w:pPr>
        <w:keepNext w:val="0"/>
        <w:keepLines w:val="0"/>
        <w:pageBreakBefore w:val="0"/>
        <w:widowControl w:val="0"/>
        <w:numPr>
          <w:ilvl w:val="0"/>
          <w:numId w:val="9"/>
        </w:numPr>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ascii="Times New Roman" w:hAnsi="Times New Roman"/>
          <w:color w:val="auto"/>
          <w:szCs w:val="21"/>
        </w:rPr>
        <w:pPrChange w:id="1878" w:author="Janusio" w:date="2018-03-20T13:16:55Z">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ins w:id="1879" w:author="Janusio" w:date="2018-03-20T16:09:24Z">
        <w:r>
          <w:rPr>
            <w:rFonts w:hint="eastAsia"/>
            <w:strike w:val="0"/>
            <w:color w:val="auto"/>
            <w:szCs w:val="21"/>
            <w:lang w:val="en-US" w:eastAsia="zh-CN"/>
            <w:rPrChange w:id="1880" w:author="Janusio" w:date="2018-03-20T16:09:28Z">
              <w:rPr>
                <w:rFonts w:hint="eastAsia"/>
                <w:strike/>
                <w:color w:val="auto"/>
                <w:szCs w:val="21"/>
                <w:lang w:val="en-US" w:eastAsia="zh-CN"/>
              </w:rPr>
            </w:rPrChange>
          </w:rPr>
          <w:t>同理，</w:t>
        </w:r>
      </w:ins>
      <w:ins w:id="1882" w:author="Janusio" w:date="2018-03-20T16:09:34Z">
        <w:r>
          <w:rPr>
            <w:rFonts w:hint="eastAsia"/>
            <w:strike w:val="0"/>
            <w:color w:val="auto"/>
            <w:szCs w:val="21"/>
            <w:lang w:val="en-US" w:eastAsia="zh-CN"/>
          </w:rPr>
          <w:t>用户</w:t>
        </w:r>
      </w:ins>
      <w:ins w:id="1883" w:author="Janusio" w:date="2018-03-20T16:09:35Z">
        <w:r>
          <w:rPr>
            <w:rFonts w:hint="eastAsia"/>
            <w:strike w:val="0"/>
            <w:color w:val="auto"/>
            <w:szCs w:val="21"/>
            <w:lang w:val="en-US" w:eastAsia="zh-CN"/>
          </w:rPr>
          <w:t>虚拟机</w:t>
        </w:r>
      </w:ins>
      <w:ins w:id="1884" w:author="Janusio" w:date="2018-03-20T16:09:36Z">
        <w:r>
          <w:rPr>
            <w:rFonts w:hint="eastAsia"/>
            <w:strike w:val="0"/>
            <w:color w:val="auto"/>
            <w:szCs w:val="21"/>
            <w:lang w:val="en-US" w:eastAsia="zh-CN"/>
          </w:rPr>
          <w:t>vm</w:t>
        </w:r>
      </w:ins>
      <w:ins w:id="1885" w:author="Janusio" w:date="2018-03-20T16:09:37Z">
        <w:r>
          <w:rPr>
            <w:rFonts w:hint="eastAsia"/>
            <w:strike w:val="0"/>
            <w:color w:val="auto"/>
            <w:szCs w:val="21"/>
            <w:lang w:val="en-US" w:eastAsia="zh-CN"/>
          </w:rPr>
          <w:t>的</w:t>
        </w:r>
      </w:ins>
      <w:ins w:id="1886" w:author="Janusio" w:date="2018-03-20T16:09:39Z">
        <w:r>
          <w:rPr>
            <w:rFonts w:hint="eastAsia"/>
            <w:strike w:val="0"/>
            <w:color w:val="auto"/>
            <w:szCs w:val="21"/>
            <w:lang w:val="en-US" w:eastAsia="zh-CN"/>
          </w:rPr>
          <w:t>信任</w:t>
        </w:r>
      </w:ins>
      <w:ins w:id="1887" w:author="Janusio" w:date="2018-03-20T16:09:40Z">
        <w:r>
          <w:rPr>
            <w:rFonts w:hint="eastAsia"/>
            <w:strike w:val="0"/>
            <w:color w:val="auto"/>
            <w:szCs w:val="21"/>
            <w:lang w:val="en-US" w:eastAsia="zh-CN"/>
          </w:rPr>
          <w:t>属性</w:t>
        </w:r>
      </w:ins>
      <w:ins w:id="1888" w:author="Janusio" w:date="2018-03-20T16:09:42Z">
        <w:r>
          <w:rPr>
            <w:rFonts w:hint="eastAsia"/>
            <w:strike w:val="0"/>
            <w:color w:val="auto"/>
            <w:szCs w:val="21"/>
            <w:lang w:val="en-US" w:eastAsia="zh-CN"/>
          </w:rPr>
          <w:t>可</w:t>
        </w:r>
      </w:ins>
      <w:ins w:id="1889" w:author="Janusio" w:date="2018-03-20T16:09:43Z">
        <w:r>
          <w:rPr>
            <w:rFonts w:hint="eastAsia"/>
            <w:strike w:val="0"/>
            <w:color w:val="auto"/>
            <w:szCs w:val="21"/>
            <w:lang w:val="en-US" w:eastAsia="zh-CN"/>
          </w:rPr>
          <w:t>表示为</w:t>
        </w:r>
      </w:ins>
      <w:ins w:id="1890" w:author="Janusio" w:date="2018-03-20T16:09:44Z">
        <w:r>
          <w:rPr>
            <w:rFonts w:hint="eastAsia"/>
            <w:strike w:val="0"/>
            <w:color w:val="auto"/>
            <w:szCs w:val="21"/>
            <w:lang w:val="en-US" w:eastAsia="zh-CN"/>
          </w:rPr>
          <w:t>：</w:t>
        </w:r>
      </w:ins>
      <w:ins w:id="1891" w:author="Janusio" w:date="2018-03-20T16:09:49Z">
        <w:r>
          <w:rPr>
            <w:rFonts w:ascii="Times New Roman" w:hAnsi="Times New Roman"/>
            <w:strike w:val="0"/>
            <w:color w:val="auto"/>
            <w:szCs w:val="21"/>
            <w:rPrChange w:id="1892" w:author="Janusio" w:date="2018-03-20T16:09:55Z">
              <w:rPr>
                <w:rFonts w:ascii="Times New Roman" w:hAnsi="Times New Roman"/>
                <w:strike/>
                <w:color w:val="auto"/>
                <w:szCs w:val="21"/>
              </w:rPr>
            </w:rPrChange>
          </w:rPr>
          <w:t>TP</w:t>
        </w:r>
      </w:ins>
      <w:ins w:id="1894" w:author="Janusio" w:date="2018-03-20T16:09:49Z">
        <w:r>
          <w:rPr>
            <w:rFonts w:hint="eastAsia" w:ascii="Times New Roman" w:hAnsi="Times New Roman"/>
            <w:strike w:val="0"/>
            <w:color w:val="auto"/>
            <w:szCs w:val="21"/>
            <w:vertAlign w:val="subscript"/>
            <w:rPrChange w:id="1895" w:author="Janusio" w:date="2018-03-20T16:09:55Z">
              <w:rPr>
                <w:rFonts w:hint="eastAsia" w:ascii="Times New Roman" w:hAnsi="Times New Roman"/>
                <w:strike/>
                <w:color w:val="auto"/>
                <w:szCs w:val="21"/>
                <w:vertAlign w:val="subscript"/>
              </w:rPr>
            </w:rPrChange>
          </w:rPr>
          <w:t>vm</w:t>
        </w:r>
      </w:ins>
      <w:ins w:id="1897" w:author="Janusio" w:date="2018-03-20T16:09:49Z">
        <w:r>
          <w:rPr>
            <w:rFonts w:ascii="Times New Roman" w:hAnsi="Times New Roman"/>
            <w:strike w:val="0"/>
            <w:color w:val="auto"/>
            <w:szCs w:val="21"/>
            <w:rPrChange w:id="1898" w:author="Janusio" w:date="2018-03-20T16:09:55Z">
              <w:rPr>
                <w:rFonts w:ascii="Times New Roman" w:hAnsi="Times New Roman"/>
                <w:strike/>
                <w:color w:val="auto"/>
                <w:szCs w:val="21"/>
              </w:rPr>
            </w:rPrChange>
          </w:rPr>
          <w:t>:={TC</w:t>
        </w:r>
      </w:ins>
      <w:ins w:id="1900" w:author="Janusio" w:date="2018-03-20T16:09:49Z">
        <w:r>
          <w:rPr>
            <w:rFonts w:hint="eastAsia" w:ascii="Times New Roman" w:hAnsi="Times New Roman"/>
            <w:strike w:val="0"/>
            <w:color w:val="auto"/>
            <w:szCs w:val="21"/>
            <w:vertAlign w:val="subscript"/>
            <w:rPrChange w:id="1901" w:author="Janusio" w:date="2018-03-20T16:09:55Z">
              <w:rPr>
                <w:rFonts w:hint="eastAsia" w:ascii="Times New Roman" w:hAnsi="Times New Roman"/>
                <w:strike/>
                <w:color w:val="auto"/>
                <w:szCs w:val="21"/>
                <w:vertAlign w:val="subscript"/>
              </w:rPr>
            </w:rPrChange>
          </w:rPr>
          <w:t>vm</w:t>
        </w:r>
      </w:ins>
      <w:ins w:id="1903" w:author="Janusio" w:date="2018-03-20T16:09:49Z">
        <w:r>
          <w:rPr>
            <w:rFonts w:hint="eastAsia" w:ascii="Times New Roman" w:hAnsi="Times New Roman"/>
            <w:strike w:val="0"/>
            <w:color w:val="auto"/>
            <w:szCs w:val="21"/>
            <w:rPrChange w:id="1904" w:author="Janusio" w:date="2018-03-20T16:09:55Z">
              <w:rPr>
                <w:rFonts w:hint="eastAsia" w:ascii="Times New Roman" w:hAnsi="Times New Roman"/>
                <w:strike/>
                <w:color w:val="auto"/>
                <w:szCs w:val="21"/>
              </w:rPr>
            </w:rPrChange>
          </w:rPr>
          <w:t xml:space="preserve">, </w:t>
        </w:r>
      </w:ins>
      <w:ins w:id="1906" w:author="Janusio" w:date="2018-03-20T16:09:49Z">
        <w:r>
          <w:rPr>
            <w:rFonts w:ascii="Times New Roman" w:hAnsi="Times New Roman"/>
            <w:strike w:val="0"/>
            <w:color w:val="auto"/>
            <w:szCs w:val="21"/>
            <w:rPrChange w:id="1907" w:author="Janusio" w:date="2018-03-20T16:09:55Z">
              <w:rPr>
                <w:rFonts w:ascii="Times New Roman" w:hAnsi="Times New Roman"/>
                <w:strike/>
                <w:color w:val="auto"/>
                <w:szCs w:val="21"/>
              </w:rPr>
            </w:rPrChange>
          </w:rPr>
          <w:t>Ver</w:t>
        </w:r>
      </w:ins>
      <w:ins w:id="1909" w:author="Janusio" w:date="2018-03-20T16:09:49Z">
        <w:r>
          <w:rPr>
            <w:rFonts w:hint="eastAsia" w:ascii="Times New Roman" w:hAnsi="Times New Roman"/>
            <w:strike w:val="0"/>
            <w:color w:val="auto"/>
            <w:szCs w:val="21"/>
            <w:vertAlign w:val="subscript"/>
            <w:rPrChange w:id="1910" w:author="Janusio" w:date="2018-03-20T16:09:55Z">
              <w:rPr>
                <w:rFonts w:hint="eastAsia" w:ascii="Times New Roman" w:hAnsi="Times New Roman"/>
                <w:strike/>
                <w:color w:val="auto"/>
                <w:szCs w:val="21"/>
                <w:vertAlign w:val="subscript"/>
              </w:rPr>
            </w:rPrChange>
          </w:rPr>
          <w:t>vm</w:t>
        </w:r>
      </w:ins>
      <w:ins w:id="1912" w:author="Janusio" w:date="2018-03-20T16:09:49Z">
        <w:r>
          <w:rPr>
            <w:rFonts w:ascii="Times New Roman" w:hAnsi="Times New Roman"/>
            <w:strike w:val="0"/>
            <w:color w:val="auto"/>
            <w:szCs w:val="21"/>
            <w:rPrChange w:id="1913" w:author="Janusio" w:date="2018-03-20T16:09:55Z">
              <w:rPr>
                <w:rFonts w:ascii="Times New Roman" w:hAnsi="Times New Roman"/>
                <w:strike/>
                <w:color w:val="auto"/>
                <w:szCs w:val="21"/>
              </w:rPr>
            </w:rPrChange>
          </w:rPr>
          <w:t>}</w:t>
        </w:r>
      </w:ins>
      <w:ins w:id="1915" w:author="Janusio" w:date="2018-03-20T16:09:50Z">
        <w:r>
          <w:rPr>
            <w:rFonts w:hint="eastAsia"/>
            <w:strike w:val="0"/>
            <w:color w:val="auto"/>
            <w:szCs w:val="21"/>
            <w:lang w:eastAsia="zh-CN"/>
            <w:rPrChange w:id="1916" w:author="Janusio" w:date="2018-03-20T16:09:55Z">
              <w:rPr>
                <w:rFonts w:hint="eastAsia"/>
                <w:strike/>
                <w:color w:val="auto"/>
                <w:szCs w:val="21"/>
                <w:lang w:eastAsia="zh-CN"/>
              </w:rPr>
            </w:rPrChange>
          </w:rPr>
          <w:t>，</w:t>
        </w:r>
      </w:ins>
      <w:del w:id="1918" w:author="Janusio" w:date="2018-03-20T16:09:59Z">
        <w:r>
          <w:rPr>
            <w:rFonts w:ascii="Times New Roman" w:hAnsi="Times New Roman"/>
            <w:strike/>
            <w:color w:val="auto"/>
            <w:szCs w:val="21"/>
            <w:rPrChange w:id="1919" w:author="Janusio" w:date="2018-03-20T14:48:03Z">
              <w:rPr>
                <w:rFonts w:ascii="Times New Roman" w:hAnsi="Times New Roman"/>
                <w:color w:val="auto"/>
                <w:szCs w:val="21"/>
              </w:rPr>
            </w:rPrChange>
          </w:rPr>
          <w:delText>用户虚拟机</w:delText>
        </w:r>
      </w:del>
      <w:del w:id="1921" w:author="Janusio" w:date="2018-03-20T16:09:59Z">
        <w:r>
          <w:rPr>
            <w:rFonts w:hint="eastAsia" w:ascii="Times New Roman" w:hAnsi="Times New Roman"/>
            <w:strike/>
            <w:color w:val="auto"/>
            <w:szCs w:val="21"/>
            <w:rPrChange w:id="1922" w:author="Janusio" w:date="2018-03-20T14:48:03Z">
              <w:rPr>
                <w:rFonts w:hint="eastAsia" w:ascii="Times New Roman" w:hAnsi="Times New Roman"/>
                <w:color w:val="auto"/>
                <w:szCs w:val="21"/>
              </w:rPr>
            </w:rPrChange>
          </w:rPr>
          <w:delText>vm</w:delText>
        </w:r>
      </w:del>
      <w:del w:id="1924" w:author="Janusio" w:date="2018-03-20T16:09:59Z">
        <w:r>
          <w:rPr>
            <w:rFonts w:ascii="Times New Roman" w:hAnsi="Times New Roman"/>
            <w:strike/>
            <w:color w:val="auto"/>
            <w:szCs w:val="21"/>
            <w:rPrChange w:id="1925" w:author="Janusio" w:date="2018-03-20T14:48:03Z">
              <w:rPr>
                <w:rFonts w:ascii="Times New Roman" w:hAnsi="Times New Roman"/>
                <w:color w:val="auto"/>
                <w:szCs w:val="21"/>
              </w:rPr>
            </w:rPrChange>
          </w:rPr>
          <w:delText>的信任属性类似主机</w:delText>
        </w:r>
      </w:del>
      <w:del w:id="1927" w:author="Janusio" w:date="2018-03-20T16:09:59Z">
        <w:r>
          <w:rPr>
            <w:rFonts w:hint="eastAsia" w:ascii="Times New Roman" w:hAnsi="Times New Roman"/>
            <w:strike/>
            <w:color w:val="auto"/>
            <w:szCs w:val="21"/>
            <w:rPrChange w:id="1928" w:author="Janusio" w:date="2018-03-20T14:48:03Z">
              <w:rPr>
                <w:rFonts w:hint="eastAsia" w:ascii="Times New Roman" w:hAnsi="Times New Roman"/>
                <w:color w:val="auto"/>
                <w:szCs w:val="21"/>
              </w:rPr>
            </w:rPrChange>
          </w:rPr>
          <w:delText>m</w:delText>
        </w:r>
      </w:del>
      <w:del w:id="1930" w:author="Janusio" w:date="2018-03-20T16:09:59Z">
        <w:r>
          <w:rPr>
            <w:rFonts w:ascii="Times New Roman" w:hAnsi="Times New Roman"/>
            <w:strike/>
            <w:color w:val="auto"/>
            <w:szCs w:val="21"/>
            <w:rPrChange w:id="1931" w:author="Janusio" w:date="2018-03-20T14:48:03Z">
              <w:rPr>
                <w:rFonts w:ascii="Times New Roman" w:hAnsi="Times New Roman"/>
                <w:color w:val="auto"/>
                <w:szCs w:val="21"/>
              </w:rPr>
            </w:rPrChange>
          </w:rPr>
          <w:delText>的信任属性类似，表示为TP</w:delText>
        </w:r>
      </w:del>
      <w:del w:id="1933" w:author="Janusio" w:date="2018-03-20T16:09:59Z">
        <w:r>
          <w:rPr>
            <w:rFonts w:hint="eastAsia" w:ascii="Times New Roman" w:hAnsi="Times New Roman"/>
            <w:strike/>
            <w:color w:val="auto"/>
            <w:szCs w:val="21"/>
            <w:vertAlign w:val="subscript"/>
            <w:rPrChange w:id="1934" w:author="Janusio" w:date="2018-03-20T14:48:03Z">
              <w:rPr>
                <w:rFonts w:hint="eastAsia" w:ascii="Times New Roman" w:hAnsi="Times New Roman"/>
                <w:color w:val="auto"/>
                <w:szCs w:val="21"/>
                <w:vertAlign w:val="subscript"/>
              </w:rPr>
            </w:rPrChange>
          </w:rPr>
          <w:delText>vm</w:delText>
        </w:r>
      </w:del>
      <w:del w:id="1936" w:author="Janusio" w:date="2018-03-20T16:09:59Z">
        <w:r>
          <w:rPr>
            <w:rFonts w:ascii="Times New Roman" w:hAnsi="Times New Roman"/>
            <w:strike/>
            <w:color w:val="auto"/>
            <w:szCs w:val="21"/>
            <w:rPrChange w:id="1937" w:author="Janusio" w:date="2018-03-20T14:48:03Z">
              <w:rPr>
                <w:rFonts w:ascii="Times New Roman" w:hAnsi="Times New Roman"/>
                <w:color w:val="auto"/>
                <w:szCs w:val="21"/>
              </w:rPr>
            </w:rPrChange>
          </w:rPr>
          <w:delText>:={TC</w:delText>
        </w:r>
      </w:del>
      <w:del w:id="1939" w:author="Janusio" w:date="2018-03-20T16:09:59Z">
        <w:r>
          <w:rPr>
            <w:rFonts w:hint="eastAsia" w:ascii="Times New Roman" w:hAnsi="Times New Roman"/>
            <w:strike/>
            <w:color w:val="auto"/>
            <w:szCs w:val="21"/>
            <w:vertAlign w:val="subscript"/>
            <w:rPrChange w:id="1940" w:author="Janusio" w:date="2018-03-20T14:48:03Z">
              <w:rPr>
                <w:rFonts w:hint="eastAsia" w:ascii="Times New Roman" w:hAnsi="Times New Roman"/>
                <w:color w:val="auto"/>
                <w:szCs w:val="21"/>
                <w:vertAlign w:val="subscript"/>
              </w:rPr>
            </w:rPrChange>
          </w:rPr>
          <w:delText>vm</w:delText>
        </w:r>
      </w:del>
      <w:del w:id="1942" w:author="Janusio" w:date="2018-03-20T16:09:59Z">
        <w:r>
          <w:rPr>
            <w:rFonts w:hint="eastAsia" w:ascii="Times New Roman" w:hAnsi="Times New Roman"/>
            <w:strike/>
            <w:color w:val="auto"/>
            <w:szCs w:val="21"/>
            <w:rPrChange w:id="1943" w:author="Janusio" w:date="2018-03-20T14:48:03Z">
              <w:rPr>
                <w:rFonts w:hint="eastAsia" w:ascii="Times New Roman" w:hAnsi="Times New Roman"/>
                <w:color w:val="auto"/>
                <w:szCs w:val="21"/>
              </w:rPr>
            </w:rPrChange>
          </w:rPr>
          <w:delText xml:space="preserve">, </w:delText>
        </w:r>
      </w:del>
      <w:del w:id="1945" w:author="Janusio" w:date="2018-03-20T16:09:59Z">
        <w:r>
          <w:rPr>
            <w:rFonts w:ascii="Times New Roman" w:hAnsi="Times New Roman"/>
            <w:strike/>
            <w:color w:val="auto"/>
            <w:szCs w:val="21"/>
            <w:rPrChange w:id="1946" w:author="Janusio" w:date="2018-03-20T14:48:03Z">
              <w:rPr>
                <w:rFonts w:ascii="Times New Roman" w:hAnsi="Times New Roman"/>
                <w:color w:val="auto"/>
                <w:szCs w:val="21"/>
              </w:rPr>
            </w:rPrChange>
          </w:rPr>
          <w:delText>Ver</w:delText>
        </w:r>
      </w:del>
      <w:del w:id="1948" w:author="Janusio" w:date="2018-03-20T16:09:59Z">
        <w:r>
          <w:rPr>
            <w:rFonts w:hint="eastAsia" w:ascii="Times New Roman" w:hAnsi="Times New Roman"/>
            <w:strike/>
            <w:color w:val="auto"/>
            <w:szCs w:val="21"/>
            <w:vertAlign w:val="subscript"/>
            <w:rPrChange w:id="1949" w:author="Janusio" w:date="2018-03-20T14:48:03Z">
              <w:rPr>
                <w:rFonts w:hint="eastAsia" w:ascii="Times New Roman" w:hAnsi="Times New Roman"/>
                <w:color w:val="auto"/>
                <w:szCs w:val="21"/>
                <w:vertAlign w:val="subscript"/>
              </w:rPr>
            </w:rPrChange>
          </w:rPr>
          <w:delText>vm</w:delText>
        </w:r>
      </w:del>
      <w:del w:id="1951" w:author="Janusio" w:date="2018-03-20T16:09:59Z">
        <w:r>
          <w:rPr>
            <w:rFonts w:ascii="Times New Roman" w:hAnsi="Times New Roman"/>
            <w:strike/>
            <w:color w:val="auto"/>
            <w:szCs w:val="21"/>
            <w:rPrChange w:id="1952" w:author="Janusio" w:date="2018-03-20T14:48:03Z">
              <w:rPr>
                <w:rFonts w:ascii="Times New Roman" w:hAnsi="Times New Roman"/>
                <w:color w:val="auto"/>
                <w:szCs w:val="21"/>
              </w:rPr>
            </w:rPrChange>
          </w:rPr>
          <w:delText>}，</w:delText>
        </w:r>
      </w:del>
      <w:r>
        <w:rPr>
          <w:rFonts w:ascii="Times New Roman" w:hAnsi="Times New Roman"/>
          <w:color w:val="auto"/>
          <w:szCs w:val="21"/>
        </w:rPr>
        <w:t>其中TC</w:t>
      </w:r>
      <w:r>
        <w:rPr>
          <w:rFonts w:hint="eastAsia" w:ascii="Times New Roman" w:hAnsi="Times New Roman"/>
          <w:color w:val="auto"/>
          <w:szCs w:val="21"/>
          <w:vertAlign w:val="subscript"/>
        </w:rPr>
        <w:t>vm</w:t>
      </w:r>
      <w:r>
        <w:rPr>
          <w:rFonts w:ascii="Times New Roman" w:hAnsi="Times New Roman"/>
          <w:color w:val="auto"/>
          <w:szCs w:val="21"/>
        </w:rPr>
        <w:t>表示基于</w:t>
      </w:r>
      <w:r>
        <w:rPr>
          <w:rFonts w:hint="eastAsia" w:ascii="Times New Roman" w:hAnsi="Times New Roman"/>
          <w:color w:val="auto"/>
          <w:szCs w:val="21"/>
        </w:rPr>
        <w:t>vTPM</w:t>
      </w:r>
      <w:r>
        <w:rPr>
          <w:rFonts w:ascii="Times New Roman" w:hAnsi="Times New Roman"/>
          <w:color w:val="auto"/>
          <w:szCs w:val="21"/>
        </w:rPr>
        <w:t>构建的信任链，</w:t>
      </w:r>
      <w:r>
        <w:rPr>
          <w:rFonts w:hint="eastAsia" w:ascii="Times New Roman" w:hAnsi="Times New Roman"/>
          <w:color w:val="auto"/>
          <w:szCs w:val="21"/>
        </w:rPr>
        <w:t>在创建vm时需采用动态度量方式对TJP进行度量，vm</w:t>
      </w:r>
      <w:r>
        <w:rPr>
          <w:rFonts w:ascii="Times New Roman" w:hAnsi="Times New Roman"/>
          <w:color w:val="auto"/>
          <w:szCs w:val="21"/>
        </w:rPr>
        <w:t>从</w:t>
      </w:r>
      <w:r>
        <w:rPr>
          <w:rFonts w:hint="eastAsia" w:ascii="Times New Roman" w:hAnsi="Times New Roman"/>
          <w:color w:val="auto"/>
          <w:szCs w:val="21"/>
        </w:rPr>
        <w:t>初始化到应用</w:t>
      </w:r>
      <w:r>
        <w:rPr>
          <w:rFonts w:ascii="Times New Roman" w:hAnsi="Times New Roman"/>
          <w:color w:val="auto"/>
          <w:szCs w:val="21"/>
        </w:rPr>
        <w:t>的可信启动过程：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ascii="Times New Roman" w:hAnsi="Times New Roman"/>
          <w:color w:val="auto"/>
          <w:szCs w:val="21"/>
        </w:rPr>
        <w:pPrChange w:id="1954"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hint="eastAsia" w:ascii="Times New Roman" w:hAnsi="Times New Roman"/>
          <w:color w:val="auto"/>
          <w:szCs w:val="21"/>
        </w:rPr>
        <w:t>(TJP)</w:t>
      </w:r>
      <w:r>
        <w:rPr>
          <w:rFonts w:hint="eastAsia" w:ascii="Times New Roman" w:hAnsi="Times New Roman"/>
          <w:color w:val="auto"/>
          <w:szCs w:val="21"/>
          <w:vertAlign w:val="subscript"/>
        </w:rPr>
        <w:t xml:space="preserve"> TPM_Dynamic</w:t>
      </w:r>
      <w:r>
        <w:rPr>
          <w:rFonts w:ascii="Times New Roman" w:hAnsi="Times New Roman"/>
          <w:color w:val="auto"/>
          <w:szCs w:val="21"/>
        </w:rPr>
        <w:t>→{</w:t>
      </w:r>
      <w:r>
        <w:rPr>
          <w:rFonts w:hint="eastAsia" w:ascii="Times New Roman" w:hAnsi="Times New Roman"/>
          <w:color w:val="auto"/>
          <w:szCs w:val="21"/>
        </w:rPr>
        <w:t>INIT</w:t>
      </w:r>
      <w:r>
        <w:rPr>
          <w:rFonts w:ascii="Times New Roman" w:hAnsi="Times New Roman"/>
          <w:color w:val="auto"/>
          <w:szCs w:val="21"/>
        </w:rPr>
        <w:t>→VBIOS→VOSLoader→VMOS→APP}</w:t>
      </w:r>
      <w:r>
        <w:rPr>
          <w:rFonts w:ascii="Times New Roman" w:hAnsi="Times New Roman"/>
          <w:color w:val="auto"/>
          <w:szCs w:val="21"/>
          <w:vertAlign w:val="subscript"/>
        </w:rPr>
        <w:t>v</w:t>
      </w:r>
      <w:r>
        <w:rPr>
          <w:rFonts w:hint="eastAsia" w:ascii="Times New Roman" w:hAnsi="Times New Roman"/>
          <w:color w:val="auto"/>
          <w:szCs w:val="21"/>
          <w:vertAlign w:val="subscript"/>
        </w:rPr>
        <w:t>TPM_Static</w:t>
      </w:r>
      <w:r>
        <w:rPr>
          <w:rFonts w:ascii="Times New Roman" w:hAnsi="Times New Roman"/>
          <w:color w:val="auto"/>
          <w:szCs w:val="21"/>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right="0" w:rightChars="0" w:firstLine="480" w:firstLineChars="200"/>
        <w:jc w:val="both"/>
        <w:textAlignment w:val="auto"/>
        <w:outlineLvl w:val="9"/>
        <w:rPr>
          <w:rFonts w:hint="eastAsia" w:ascii="Times New Roman" w:hAnsi="Times New Roman"/>
          <w:color w:val="auto"/>
          <w:szCs w:val="21"/>
        </w:rPr>
        <w:pPrChange w:id="1955" w:author="Janusio" w:date="2018-03-20T13:16:55Z">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80" w:firstLineChars="200"/>
            <w:jc w:val="both"/>
            <w:textAlignment w:val="auto"/>
            <w:outlineLvl w:val="9"/>
          </w:pPr>
        </w:pPrChange>
      </w:pPr>
      <w:r>
        <w:rPr>
          <w:rFonts w:ascii="Times New Roman" w:hAnsi="Times New Roman"/>
          <w:color w:val="auto"/>
          <w:szCs w:val="21"/>
        </w:rPr>
        <w:t>Ver</w:t>
      </w:r>
      <w:r>
        <w:rPr>
          <w:rFonts w:ascii="Times New Roman" w:hAnsi="Times New Roman"/>
          <w:color w:val="auto"/>
          <w:szCs w:val="21"/>
          <w:vertAlign w:val="subscript"/>
        </w:rPr>
        <w:t>VM</w:t>
      </w:r>
      <w:r>
        <w:rPr>
          <w:rFonts w:ascii="Times New Roman" w:hAnsi="Times New Roman"/>
          <w:color w:val="auto"/>
          <w:szCs w:val="21"/>
        </w:rPr>
        <w:t>:=Verify</w:t>
      </w:r>
      <w:r>
        <w:rPr>
          <w:rFonts w:hint="eastAsia" w:ascii="Times New Roman" w:hAnsi="Times New Roman"/>
          <w:color w:val="auto"/>
          <w:szCs w:val="21"/>
        </w:rPr>
        <w:t>(vm,</w:t>
      </w:r>
      <w:r>
        <w:rPr>
          <w:rFonts w:ascii="Times New Roman" w:hAnsi="Times New Roman"/>
          <w:color w:val="auto"/>
          <w:szCs w:val="21"/>
        </w:rPr>
        <w:t>TC</w:t>
      </w:r>
      <w:r>
        <w:rPr>
          <w:rFonts w:hint="eastAsia" w:ascii="Times New Roman" w:hAnsi="Times New Roman"/>
          <w:color w:val="auto"/>
          <w:szCs w:val="21"/>
          <w:vertAlign w:val="subscript"/>
        </w:rPr>
        <w:t>vm</w:t>
      </w:r>
      <w:r>
        <w:rPr>
          <w:rFonts w:hint="eastAsia" w:ascii="Times New Roman" w:hAnsi="Times New Roman"/>
          <w:color w:val="auto"/>
          <w:szCs w:val="21"/>
        </w:rPr>
        <w:t>)</w:t>
      </w:r>
      <w:r>
        <w:rPr>
          <w:rFonts w:ascii="Times New Roman" w:hAnsi="Times New Roman"/>
          <w:color w:val="auto"/>
          <w:szCs w:val="21"/>
        </w:rPr>
        <w:t>表示v</w:t>
      </w:r>
      <w:r>
        <w:rPr>
          <w:rFonts w:hint="eastAsia" w:ascii="Times New Roman" w:hAnsi="Times New Roman"/>
          <w:color w:val="auto"/>
          <w:szCs w:val="21"/>
        </w:rPr>
        <w:t>m</w:t>
      </w:r>
      <w:r>
        <w:rPr>
          <w:rFonts w:ascii="Times New Roman" w:hAnsi="Times New Roman"/>
          <w:color w:val="auto"/>
          <w:szCs w:val="21"/>
        </w:rPr>
        <w:t>信任链的外部验证。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Times New Roman" w:hAnsi="Times New Roman"/>
          <w:color w:val="auto"/>
          <w:szCs w:val="21"/>
        </w:rPr>
        <w:pPrChange w:id="1956" w:author="Janusio" w:date="2018-03-20T13:16:55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pPr>
        </w:pPrChange>
      </w:pPr>
      <w:r>
        <w:rPr>
          <w:rFonts w:hint="eastAsia" w:ascii="Times New Roman" w:hAnsi="Times New Roman"/>
          <w:color w:val="auto"/>
          <w:szCs w:val="21"/>
        </w:rPr>
        <w:t>显然，相对于已有的TVP信任链模型，</w:t>
      </w:r>
      <w:r>
        <w:rPr>
          <w:rFonts w:hint="eastAsia"/>
          <w:color w:val="auto"/>
          <w:szCs w:val="21"/>
          <w:lang w:eastAsia="zh-CN"/>
        </w:rPr>
        <w:t>本文</w:t>
      </w:r>
      <w:r>
        <w:rPr>
          <w:rFonts w:hint="eastAsia" w:ascii="Times New Roman" w:hAnsi="Times New Roman"/>
          <w:color w:val="auto"/>
          <w:szCs w:val="21"/>
        </w:rPr>
        <w:t>提出的</w:t>
      </w:r>
      <w:r>
        <w:rPr>
          <w:rFonts w:ascii="Times New Roman" w:hAnsi="Times New Roman"/>
          <w:color w:val="auto"/>
          <w:szCs w:val="21"/>
        </w:rPr>
        <w:t>TVP-Q</w:t>
      </w:r>
      <w:r>
        <w:rPr>
          <w:rFonts w:hint="eastAsia" w:ascii="Times New Roman" w:hAnsi="Times New Roman"/>
          <w:color w:val="auto"/>
          <w:szCs w:val="21"/>
        </w:rPr>
        <w:t>T信任链模型具有如下特点：</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957"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1）</w:t>
      </w:r>
      <w:r>
        <w:rPr>
          <w:color w:val="auto"/>
          <w:szCs w:val="21"/>
        </w:rPr>
        <w:t>TVP-Q</w:t>
      </w:r>
      <w:r>
        <w:rPr>
          <w:rFonts w:hint="eastAsia"/>
          <w:color w:val="auto"/>
          <w:szCs w:val="21"/>
        </w:rPr>
        <w:t>T信任链模型具有瀑布特征。TJP将分离的两条信任链</w:t>
      </w:r>
      <w:r>
        <w:rPr>
          <w:rFonts w:hint="eastAsia"/>
          <w:color w:val="auto"/>
          <w:szCs w:val="21"/>
          <w:lang w:val="en-US" w:eastAsia="zh-CN"/>
        </w:rPr>
        <w:t>连接</w:t>
      </w:r>
      <w:r>
        <w:rPr>
          <w:rFonts w:hint="eastAsia"/>
          <w:color w:val="auto"/>
          <w:szCs w:val="21"/>
        </w:rPr>
        <w:t>起来，</w:t>
      </w:r>
      <w:r>
        <w:rPr>
          <w:color w:val="auto"/>
          <w:szCs w:val="21"/>
        </w:rPr>
        <w:t>保证TVP-Q</w:t>
      </w:r>
      <w:r>
        <w:rPr>
          <w:rFonts w:hint="eastAsia"/>
          <w:color w:val="auto"/>
          <w:szCs w:val="21"/>
        </w:rPr>
        <w:t>T</w:t>
      </w:r>
      <w:r>
        <w:rPr>
          <w:color w:val="auto"/>
          <w:szCs w:val="21"/>
        </w:rPr>
        <w:t>信任链构建的连贯性，起到承上启下的作用。</w:t>
      </w:r>
    </w:p>
    <w:p>
      <w:pPr>
        <w:pStyle w:val="41"/>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jc w:val="both"/>
        <w:textAlignment w:val="auto"/>
        <w:outlineLvl w:val="9"/>
        <w:rPr>
          <w:rFonts w:hint="eastAsia"/>
          <w:color w:val="auto"/>
          <w:szCs w:val="21"/>
        </w:rPr>
        <w:pPrChange w:id="1958" w:author="Janusio" w:date="2018-03-20T13:16:55Z">
          <w:pPr>
            <w:pStyle w:val="41"/>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jc w:val="both"/>
            <w:textAlignment w:val="auto"/>
            <w:outlineLvl w:val="9"/>
          </w:pPr>
        </w:pPrChange>
      </w:pPr>
      <w:r>
        <w:rPr>
          <w:color w:val="auto"/>
          <w:szCs w:val="21"/>
        </w:rPr>
        <w:t>（</w:t>
      </w:r>
      <w:r>
        <w:rPr>
          <w:rFonts w:hint="eastAsia"/>
          <w:color w:val="auto"/>
          <w:szCs w:val="21"/>
        </w:rPr>
        <w:t>2）</w:t>
      </w:r>
      <w:r>
        <w:rPr>
          <w:color w:val="auto"/>
          <w:szCs w:val="21"/>
        </w:rPr>
        <w:t xml:space="preserve"> TVP-Q</w:t>
      </w:r>
      <w:r>
        <w:rPr>
          <w:rFonts w:hint="eastAsia"/>
          <w:color w:val="auto"/>
          <w:szCs w:val="21"/>
        </w:rPr>
        <w:t>T信任链模型具有动态性和层次性。动态性主要体现在两个方面，其一，从时间上看m的信任链和vm的信任链是两条分离的信任链；其二，可信衔接点TJP在m启动时采用的是静态度量，而在vm创建时，需要动态度量。这是因为为了防止m内的恶意程序对TJP进行篡改，破环新创建vm的可信性。层次性主要体现在m的信任链是基础，处于底层，而各vm的信任链是信任扩展，处于顶层。底层信任链和顶层信任链通过衔接点TJP链接，保证顶层信任链到顶层信任链的信任扩展。</w:t>
      </w:r>
    </w:p>
    <w:p>
      <w:pPr>
        <w:spacing w:line="400" w:lineRule="exact"/>
        <w:ind w:firstLine="480" w:firstLineChars="200"/>
        <w:jc w:val="both"/>
        <w:outlineLvl w:val="9"/>
        <w:rPr>
          <w:rFonts w:hint="eastAsia" w:ascii="Times New Roman" w:hAnsi="Times New Roman"/>
          <w:color w:val="auto"/>
          <w:szCs w:val="21"/>
        </w:rPr>
        <w:pPrChange w:id="1959" w:author="Janusio" w:date="2018-03-20T13:16:55Z">
          <w:pPr>
            <w:ind w:firstLine="480" w:firstLineChars="200"/>
            <w:jc w:val="both"/>
            <w:outlineLvl w:val="9"/>
          </w:pPr>
        </w:pPrChange>
      </w:pPr>
      <w:r>
        <w:rPr>
          <w:rFonts w:hint="eastAsia" w:ascii="Times New Roman" w:hAnsi="Times New Roman"/>
          <w:color w:val="auto"/>
          <w:szCs w:val="21"/>
        </w:rPr>
        <w:t>（3）</w:t>
      </w:r>
      <w:r>
        <w:rPr>
          <w:rFonts w:ascii="Times New Roman" w:hAnsi="Times New Roman"/>
          <w:color w:val="auto"/>
          <w:szCs w:val="21"/>
        </w:rPr>
        <w:t>TVP-Q</w:t>
      </w:r>
      <w:r>
        <w:rPr>
          <w:rFonts w:hint="eastAsia" w:ascii="Times New Roman" w:hAnsi="Times New Roman"/>
          <w:color w:val="auto"/>
          <w:szCs w:val="21"/>
        </w:rPr>
        <w:t>T信任链模型解决了</w:t>
      </w:r>
      <w:r>
        <w:rPr>
          <w:rFonts w:ascii="Times New Roman" w:hAnsi="Times New Roman"/>
          <w:color w:val="auto"/>
          <w:szCs w:val="21"/>
        </w:rPr>
        <w:t>虚拟平台信任链与虚拟机信任链的衔接问题。虚拟化平台存在两条信任链，其一是虚拟平台在启动时的信任链，其二是客户虚拟机在启动时的信任链，这两条信任链在度量层次和度量时间上均是分离</w:t>
      </w:r>
      <w:ins w:id="1960" w:author="Janusio" w:date="2018-03-20T13:17:04Z">
        <w:r>
          <w:rPr>
            <w:rFonts w:hint="eastAsia"/>
            <w:color w:val="auto"/>
            <w:szCs w:val="21"/>
            <w:lang w:val="en-US" w:eastAsia="zh-CN"/>
          </w:rPr>
          <w:t>的</w:t>
        </w:r>
      </w:ins>
      <w:ins w:id="1961" w:author="Janusio" w:date="2018-03-20T13:17:13Z">
        <w:r>
          <w:rPr>
            <w:rFonts w:hint="eastAsia"/>
            <w:color w:val="auto"/>
            <w:szCs w:val="21"/>
            <w:lang w:val="en-US" w:eastAsia="zh-CN"/>
          </w:rPr>
          <w:t>，</w:t>
        </w:r>
      </w:ins>
      <w:ins w:id="1962" w:author="Janusio" w:date="2018-03-20T13:17:14Z">
        <w:r>
          <w:rPr>
            <w:rFonts w:hint="eastAsia"/>
            <w:color w:val="auto"/>
            <w:szCs w:val="21"/>
            <w:lang w:val="en-US" w:eastAsia="zh-CN"/>
          </w:rPr>
          <w:t>存在</w:t>
        </w:r>
      </w:ins>
      <w:ins w:id="1963" w:author="Janusio" w:date="2018-03-20T13:17:16Z">
        <w:r>
          <w:rPr>
            <w:rFonts w:hint="eastAsia"/>
            <w:color w:val="auto"/>
            <w:szCs w:val="21"/>
            <w:lang w:val="en-US" w:eastAsia="zh-CN"/>
          </w:rPr>
          <w:t>着</w:t>
        </w:r>
      </w:ins>
      <w:del w:id="1964" w:author="Janusio" w:date="2018-03-20T13:17:17Z">
        <w:r>
          <w:rPr>
            <w:rFonts w:ascii="Times New Roman" w:hAnsi="Times New Roman"/>
            <w:color w:val="auto"/>
            <w:szCs w:val="21"/>
          </w:rPr>
          <w:delText>。这</w:delText>
        </w:r>
      </w:del>
      <w:r>
        <w:rPr>
          <w:rFonts w:ascii="Times New Roman" w:hAnsi="Times New Roman"/>
          <w:color w:val="auto"/>
          <w:szCs w:val="21"/>
        </w:rPr>
        <w:t>两条信任链如何衔接</w:t>
      </w:r>
      <w:ins w:id="1965" w:author="Janusio" w:date="2018-03-20T13:17:20Z">
        <w:r>
          <w:rPr>
            <w:rFonts w:hint="eastAsia"/>
            <w:color w:val="auto"/>
            <w:szCs w:val="21"/>
            <w:lang w:val="en-US" w:eastAsia="zh-CN"/>
          </w:rPr>
          <w:t>的问题</w:t>
        </w:r>
      </w:ins>
      <w:del w:id="1966" w:author="Janusio" w:date="2018-03-20T13:17:21Z">
        <w:r>
          <w:rPr>
            <w:rFonts w:ascii="Times New Roman" w:hAnsi="Times New Roman"/>
            <w:color w:val="auto"/>
            <w:szCs w:val="21"/>
          </w:rPr>
          <w:delText>？</w:delText>
        </w:r>
      </w:del>
      <w:ins w:id="1967" w:author="Janusio" w:date="2018-03-20T13:17:22Z">
        <w:r>
          <w:rPr>
            <w:rFonts w:hint="eastAsia"/>
            <w:color w:val="auto"/>
            <w:szCs w:val="21"/>
            <w:lang w:eastAsia="zh-CN"/>
          </w:rPr>
          <w:t>。</w:t>
        </w:r>
      </w:ins>
      <w:r>
        <w:rPr>
          <w:rFonts w:ascii="Times New Roman" w:hAnsi="Times New Roman"/>
          <w:color w:val="auto"/>
          <w:szCs w:val="21"/>
        </w:rPr>
        <w:t>已有的</w:t>
      </w:r>
      <w:r>
        <w:rPr>
          <w:rFonts w:hint="eastAsia" w:ascii="Times New Roman" w:hAnsi="Times New Roman"/>
          <w:color w:val="auto"/>
          <w:szCs w:val="21"/>
        </w:rPr>
        <w:t>TVP信任链模型对这个问题没有具体回答，比较笼统</w:t>
      </w:r>
      <w:r>
        <w:rPr>
          <w:rFonts w:hint="eastAsia" w:ascii="Times New Roman" w:hAnsi="Times New Roman"/>
          <w:color w:val="auto"/>
          <w:szCs w:val="21"/>
          <w:lang w:eastAsia="zh-CN"/>
        </w:rPr>
        <w:t>；</w:t>
      </w:r>
      <w:r>
        <w:rPr>
          <w:rFonts w:hint="eastAsia" w:ascii="Times New Roman" w:hAnsi="Times New Roman"/>
          <w:color w:val="auto"/>
          <w:szCs w:val="21"/>
        </w:rPr>
        <w:t>但</w:t>
      </w:r>
      <w:r>
        <w:rPr>
          <w:rFonts w:ascii="Times New Roman" w:hAnsi="Times New Roman"/>
          <w:color w:val="auto"/>
          <w:szCs w:val="21"/>
        </w:rPr>
        <w:t>是TVP-Q</w:t>
      </w:r>
      <w:r>
        <w:rPr>
          <w:rFonts w:hint="eastAsia" w:ascii="Times New Roman" w:hAnsi="Times New Roman"/>
          <w:color w:val="auto"/>
          <w:szCs w:val="21"/>
        </w:rPr>
        <w:t>T信任链模型回答得比较具体和清楚。</w:t>
      </w:r>
    </w:p>
    <w:p>
      <w:pPr>
        <w:pStyle w:val="3"/>
        <w:ind w:firstLine="0" w:firstLineChars="0"/>
        <w:rPr>
          <w:rFonts w:hint="eastAsia" w:ascii="Times New Roman" w:hAnsi="Times New Roman"/>
          <w:szCs w:val="24"/>
        </w:rPr>
      </w:pPr>
      <w:bookmarkStart w:id="79" w:name="_Toc27200"/>
      <w:bookmarkStart w:id="80" w:name="_Toc32192"/>
      <w:r>
        <w:rPr>
          <w:rFonts w:hint="eastAsia" w:ascii="Times New Roman" w:hAnsi="Times New Roman" w:eastAsia="黑体"/>
          <w:b/>
          <w:szCs w:val="28"/>
          <w:lang w:val="en-US" w:eastAsia="zh-CN"/>
        </w:rPr>
        <w:t>基于Xen的</w:t>
      </w:r>
      <w:r>
        <w:rPr>
          <w:rFonts w:hint="eastAsia" w:ascii="Times New Roman" w:hAnsi="Times New Roman"/>
          <w:szCs w:val="28"/>
        </w:rPr>
        <w:t>实例系统分析与讨论</w:t>
      </w:r>
      <w:bookmarkEnd w:id="79"/>
      <w:bookmarkEnd w:id="80"/>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968" w:author="Janusio" w:date="2018-03-20T13:17:44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为了在实际系统中检验TVP-QT及其信任链，</w:t>
      </w:r>
      <w:r>
        <w:rPr>
          <w:rFonts w:hint="eastAsia"/>
          <w:lang w:eastAsia="zh-CN"/>
        </w:rPr>
        <w:t>本文</w:t>
      </w:r>
      <w:r>
        <w:rPr>
          <w:rFonts w:hint="eastAsia"/>
        </w:rPr>
        <w:t>选择已经构建的实例系统进行分析。该实例系统基于 Xen半虚拟化平台，如图</w:t>
      </w:r>
      <w:r>
        <w:rPr>
          <w:rFonts w:hint="eastAsia"/>
          <w:lang w:val="en-US" w:eastAsia="zh-CN"/>
        </w:rPr>
        <w:t>3.3；</w:t>
      </w:r>
    </w:p>
    <w:p>
      <w:pPr>
        <w:numPr>
          <w:ilvl w:val="-1"/>
          <w:numId w:val="0"/>
        </w:numPr>
        <w:ind w:left="0" w:leftChars="0" w:firstLine="0" w:firstLineChars="0"/>
        <w:jc w:val="center"/>
        <w:rPr>
          <w:rFonts w:hint="default" w:ascii="Times New Roman" w:hAnsi="Times New Roman" w:eastAsia="黑体" w:cs="Times New Roman"/>
          <w:sz w:val="15"/>
          <w:szCs w:val="15"/>
        </w:rPr>
      </w:pPr>
      <w:r>
        <w:rPr>
          <w:rFonts w:ascii="Times New Roman" w:hAnsi="Times New Roman"/>
          <w:color w:val="auto"/>
          <w:sz w:val="15"/>
          <w:szCs w:val="15"/>
        </w:rPr>
        <w:object>
          <v:shape id="_x0000_i1030" o:spt="75" alt="" type="#_x0000_t75" style="height:133.85pt;width:223.3pt;" o:ole="t" filled="f" o:preferrelative="t" stroked="f" coordsize="21600,21600">
            <v:path/>
            <v:fill on="f" focussize="0,0"/>
            <v:stroke on="f"/>
            <v:imagedata r:id="rId41" o:title=""/>
            <o:lock v:ext="edit" aspectratio="t"/>
            <w10:wrap type="none"/>
            <w10:anchorlock/>
          </v:shape>
          <o:OLEObject Type="Embed" ProgID="Visio.Drawing.11" ShapeID="_x0000_i1030" DrawAspect="Content" ObjectID="_1468075730" r:id="rId40">
            <o:LockedField>false</o:LockedField>
          </o:OLEObject>
        </w:object>
      </w:r>
    </w:p>
    <w:p>
      <w:pPr>
        <w:pStyle w:val="45"/>
        <w:rPr>
          <w:rFonts w:hint="default"/>
        </w:rPr>
      </w:pPr>
      <w:bookmarkStart w:id="81" w:name="_Toc15187"/>
      <w:bookmarkStart w:id="82" w:name="_Toc32295"/>
      <w:bookmarkStart w:id="83" w:name="_Toc6756"/>
      <w:r>
        <w:rPr>
          <w:rFonts w:hint="eastAsia"/>
          <w:lang w:val="en-US" w:eastAsia="zh-CN"/>
        </w:rPr>
        <w:t xml:space="preserve">图3.3 </w:t>
      </w:r>
      <w:r>
        <w:rPr>
          <w:rFonts w:hint="eastAsia"/>
        </w:rPr>
        <w:t>基于Xen的TVP-QT系统</w:t>
      </w:r>
      <w:bookmarkEnd w:id="81"/>
      <w:bookmarkEnd w:id="82"/>
      <w:bookmarkEnd w:id="83"/>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1969"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其中，</w:t>
      </w:r>
      <w:r>
        <w:t>vRT被分散在</w:t>
      </w:r>
      <w:r>
        <w:rPr>
          <w:rFonts w:hint="eastAsia"/>
        </w:rPr>
        <w:t>Dom0、vTPMmanager域和vTPM域。本节</w:t>
      </w:r>
      <w:r>
        <w:rPr>
          <w:rFonts w:hint="eastAsia"/>
          <w:lang w:eastAsia="zh-CN"/>
        </w:rPr>
        <w:t>本文</w:t>
      </w:r>
      <w:r>
        <w:t>根据第3</w:t>
      </w:r>
      <w:r>
        <w:rPr>
          <w:rFonts w:hint="eastAsia"/>
          <w:lang w:val="en-US" w:eastAsia="zh-CN"/>
        </w:rPr>
        <w:t>.2</w:t>
      </w:r>
      <w:r>
        <w:t xml:space="preserve">节中对TVP-QT信任链的描述：第一层硬件TPM（CRTM）→第二层TCB（BIOS→OSLoader→VMM→Dom0 </w:t>
      </w:r>
      <w:r>
        <w:rPr>
          <w:rFonts w:hint="eastAsia"/>
        </w:rPr>
        <w:t>Kernel</w:t>
      </w:r>
      <w:r>
        <w:t>）→第三层可信衔接点（vTPM Builder→</w:t>
      </w:r>
      <w:r>
        <w:rPr>
          <w:rFonts w:hint="eastAsia"/>
        </w:rPr>
        <w:t>vTPM-VM</w:t>
      </w:r>
      <w:r>
        <w:t xml:space="preserve"> Binding→VM Builder）→第四层vTPM（vTPM实例）→第五层可信虚拟机（VBIOS→VOSLoader→VMOS→APP），将TVP-QT信任链分为三部分，第一部分就是虚拟化平台，包括TVP-QT信任链的第一层和第二层，第二部分是可信衔接点</w:t>
      </w:r>
      <w:r>
        <w:rPr>
          <w:rFonts w:hint="eastAsia"/>
        </w:rPr>
        <w:t>TJP，就是</w:t>
      </w:r>
      <w:r>
        <w:t>TVP-QT信任链的第三层，第三部分是用户虚拟机，就是TVP-QT信任链的第四层和第五层。接下来</w:t>
      </w:r>
      <w:r>
        <w:rPr>
          <w:rFonts w:hint="eastAsia"/>
          <w:lang w:eastAsia="zh-CN"/>
        </w:rPr>
        <w:t>本文</w:t>
      </w:r>
      <w:r>
        <w:t>结合</w:t>
      </w:r>
      <w:r>
        <w:rPr>
          <w:rFonts w:hint="eastAsia"/>
        </w:rPr>
        <w:t>Xen 4.4系统</w:t>
      </w:r>
      <w:r>
        <w:t>，对</w:t>
      </w:r>
      <w:r>
        <w:rPr>
          <w:rFonts w:hint="eastAsia"/>
        </w:rPr>
        <w:t>这</w:t>
      </w:r>
      <w:r>
        <w:t>三部分信任链进行实际的分析与讨论。</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970"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t>对于第一部分</w:t>
      </w:r>
      <w:r>
        <w:rPr>
          <w:rFonts w:hint="eastAsia"/>
        </w:rPr>
        <w:t>，</w:t>
      </w:r>
      <w:r>
        <w:t>在Xen平台硬件加电启动之后，把CRTM作为整个</w:t>
      </w:r>
      <w:r>
        <w:rPr>
          <w:rFonts w:hint="eastAsia"/>
        </w:rPr>
        <w:t>信任</w:t>
      </w:r>
      <w:r>
        <w:t>链的起点，并由CRTM首先度量</w:t>
      </w:r>
      <w:r>
        <w:rPr>
          <w:rFonts w:hint="eastAsia"/>
        </w:rPr>
        <w:t>物理平台</w:t>
      </w:r>
      <w:r>
        <w:t>BIOS和其他有关BIOS的配置，然后BIOS获得系统的控制权并度量</w:t>
      </w:r>
      <w:r>
        <w:rPr>
          <w:rFonts w:hint="eastAsia"/>
        </w:rPr>
        <w:t>Xen的引导程序Grub</w:t>
      </w:r>
      <w:r>
        <w:t>，主要度量</w:t>
      </w:r>
      <w:r>
        <w:rPr>
          <w:rFonts w:hint="eastAsia"/>
        </w:rPr>
        <w:t>grub-xen(‍head.S, trampoline.S, x86_32.S)，Grub获得控制权后</w:t>
      </w:r>
      <w:r>
        <w:t>会根据</w:t>
      </w:r>
      <w:r>
        <w:rPr>
          <w:rFonts w:hint="eastAsia"/>
        </w:rPr>
        <w:t>Xen</w:t>
      </w:r>
      <w:r>
        <w:t>的镜像头信息</w:t>
      </w:r>
      <w:r>
        <w:rPr>
          <w:rFonts w:hint="eastAsia"/>
        </w:rPr>
        <w:t>获得入口地址Oxl0000</w:t>
      </w:r>
      <w:r>
        <w:t>后读入</w:t>
      </w:r>
      <w:r>
        <w:rPr>
          <w:rFonts w:hint="eastAsia"/>
        </w:rPr>
        <w:t>Xen</w:t>
      </w:r>
      <w:r>
        <w:t>的镜像，并对</w:t>
      </w:r>
      <w:r>
        <w:rPr>
          <w:rFonts w:hint="eastAsia"/>
        </w:rPr>
        <w:t>此镜像和__startxen()</w:t>
      </w:r>
      <w:r>
        <w:t>并进行度量，然后把控制权交给Xen，Xen获得信任之后对</w:t>
      </w:r>
      <w:r>
        <w:rPr>
          <w:rFonts w:hint="eastAsia"/>
        </w:rPr>
        <w:t>Dom0相关组件进行度量，包括construct_dom0()、_start_32_、start_Kernel和LinuxOS镜像等。然后把</w:t>
      </w:r>
      <w:r>
        <w:t>控制权交给</w:t>
      </w:r>
      <w:r>
        <w:rPr>
          <w:rFonts w:hint="eastAsia"/>
        </w:rPr>
        <w:t>Dom0。至此，第一部分可信引导结束</w:t>
      </w:r>
      <w:r>
        <w:t>。</w:t>
      </w:r>
    </w:p>
    <w:p>
      <w:pPr>
        <w:keepNext w:val="0"/>
        <w:keepLines w:val="0"/>
        <w:pageBreakBefore w:val="0"/>
        <w:widowControl w:val="0"/>
        <w:kinsoku/>
        <w:wordWrap w:val="0"/>
        <w:overflowPunct/>
        <w:topLinePunct w:val="0"/>
        <w:autoSpaceDE/>
        <w:autoSpaceDN/>
        <w:bidi w:val="0"/>
        <w:adjustRightInd/>
        <w:snapToGrid/>
        <w:spacing w:beforeLines="0" w:afterLines="0" w:line="400" w:lineRule="exact"/>
        <w:ind w:left="0" w:leftChars="0" w:right="0" w:rightChars="0" w:firstLine="480" w:firstLineChars="200"/>
        <w:jc w:val="left"/>
        <w:textAlignment w:val="auto"/>
        <w:outlineLvl w:val="9"/>
        <w:rPr>
          <w:rFonts w:hint="eastAsia"/>
        </w:rPr>
        <w:pPrChange w:id="1971" w:author="Janusio" w:date="2018-03-20T13:18:10Z">
          <w:pPr>
            <w:keepNext w:val="0"/>
            <w:keepLines w:val="0"/>
            <w:pageBreakBefore w:val="0"/>
            <w:widowControl w:val="0"/>
            <w:kinsoku/>
            <w:wordWrap w:val="0"/>
            <w:overflowPunct/>
            <w:topLinePunct w:val="0"/>
            <w:autoSpaceDE/>
            <w:autoSpaceDN/>
            <w:bidi w:val="0"/>
            <w:adjustRightInd/>
            <w:snapToGrid/>
            <w:spacing w:beforeLines="0" w:afterLines="0" w:line="360" w:lineRule="auto"/>
            <w:ind w:left="0" w:leftChars="0" w:right="0" w:rightChars="0" w:firstLine="480" w:firstLineChars="200"/>
            <w:jc w:val="left"/>
            <w:textAlignment w:val="auto"/>
            <w:outlineLvl w:val="9"/>
          </w:pPr>
        </w:pPrChange>
      </w:pPr>
      <w:r>
        <w:rPr>
          <w:rFonts w:hint="eastAsia"/>
        </w:rPr>
        <w:t>对于第二部分，Dom0 Kernel获得控制权后首先度量TJP的vTPM Builder，包括Xen中创建vTPMManager域的配置文件（.cfg）、vTPM Manger域（主要是MiniOS镜像文件和vTPM Manger程序）以及启动vTPM的vtpm-common.sh、vtpm-impl.sh等组件。然后把控制权交给vTPM Builder，vTPM Builder获得控制权，对TJP的vTPM-VM Binding进行度量，包括Xen中xl、xenstore、vtpmd、tpm-xen、vtpm_manager_handle等针对vTPM-VM绑定的组件。随后vTPMBuilder把控制权交给vTPM-VM Binding，vTPM-VM Binding获得控制权后，对TJP的最后的组件VM Builder进行度量，包括Xen的xl、libxl（Xen4.1之后xl作为默认的管理工具）等创建虚拟机所需的组件以及创建虚拟机的配置文件（.cfg）和虚拟机的镜像文件（.img）。完成VM Builder可信度量后，VM Builder获得信任链控制权。至此，第二部分可信信任链传递结束。</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1972"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对于第三部分，完成度量VM Builder后，可以采用两种方法对vTPM进行度量，其一是静态度量，其二是动态度量。如果采用静态度量，控制权在VM Builder，如果采用动态度量，则控制权在物理TPM。但无论是静态度量还是动态度量，度量的对象都是vTPM实例域，包括vTPM实例域的配置文件(.cfg)以及启动文件(.img)和Mini OS、tpm instance等组件。</w:t>
      </w:r>
      <w:ins w:id="1973" w:author="Janusio" w:date="2018-03-20T16:11:59Z">
        <w:r>
          <w:rPr>
            <w:rFonts w:hint="eastAsia"/>
            <w:lang w:val="en-US" w:eastAsia="zh-CN"/>
          </w:rPr>
          <w:t>但是</w:t>
        </w:r>
      </w:ins>
      <w:ins w:id="1974" w:author="Janusio" w:date="2018-03-20T16:12:00Z">
        <w:r>
          <w:rPr>
            <w:rFonts w:hint="eastAsia"/>
            <w:lang w:val="en-US" w:eastAsia="zh-CN"/>
          </w:rPr>
          <w:t>由于</w:t>
        </w:r>
      </w:ins>
      <w:ins w:id="1975" w:author="Janusio" w:date="2018-03-20T16:12:02Z">
        <w:r>
          <w:rPr>
            <w:rFonts w:hint="eastAsia"/>
            <w:lang w:val="en-US" w:eastAsia="zh-CN"/>
          </w:rPr>
          <w:t>目前的</w:t>
        </w:r>
      </w:ins>
      <w:ins w:id="1976" w:author="Janusio" w:date="2018-03-20T16:12:04Z">
        <w:r>
          <w:rPr>
            <w:rFonts w:hint="eastAsia"/>
            <w:lang w:val="en-US" w:eastAsia="zh-CN"/>
          </w:rPr>
          <w:t>DRTM</w:t>
        </w:r>
      </w:ins>
      <w:ins w:id="1977" w:author="Janusio" w:date="2018-03-20T16:12:05Z">
        <w:r>
          <w:rPr>
            <w:rFonts w:hint="eastAsia"/>
            <w:lang w:val="en-US" w:eastAsia="zh-CN"/>
          </w:rPr>
          <w:t>机制在</w:t>
        </w:r>
      </w:ins>
      <w:ins w:id="1978" w:author="Janusio" w:date="2018-03-20T16:12:16Z">
        <w:r>
          <w:rPr>
            <w:rFonts w:hint="eastAsia"/>
            <w:lang w:val="en-US" w:eastAsia="zh-CN"/>
          </w:rPr>
          <w:t>实现</w:t>
        </w:r>
      </w:ins>
      <w:ins w:id="1979" w:author="Janusio" w:date="2018-03-20T16:12:19Z">
        <w:r>
          <w:rPr>
            <w:rFonts w:hint="eastAsia"/>
            <w:lang w:val="en-US" w:eastAsia="zh-CN"/>
          </w:rPr>
          <w:t>过程</w:t>
        </w:r>
      </w:ins>
      <w:ins w:id="1980" w:author="Janusio" w:date="2018-03-20T16:12:20Z">
        <w:r>
          <w:rPr>
            <w:rFonts w:hint="eastAsia"/>
            <w:lang w:val="en-US" w:eastAsia="zh-CN"/>
          </w:rPr>
          <w:t>中</w:t>
        </w:r>
      </w:ins>
      <w:ins w:id="1981" w:author="Janusio" w:date="2018-03-20T16:12:26Z">
        <w:r>
          <w:rPr>
            <w:rFonts w:hint="eastAsia"/>
            <w:lang w:val="en-US" w:eastAsia="zh-CN"/>
          </w:rPr>
          <w:t>会存在</w:t>
        </w:r>
      </w:ins>
      <w:ins w:id="1982" w:author="Janusio" w:date="2018-03-20T16:12:33Z">
        <w:r>
          <w:rPr>
            <w:rFonts w:hint="eastAsia"/>
            <w:lang w:val="en-US" w:eastAsia="zh-CN"/>
          </w:rPr>
          <w:t>很多</w:t>
        </w:r>
      </w:ins>
      <w:ins w:id="1983" w:author="Janusio" w:date="2018-03-20T16:12:34Z">
        <w:r>
          <w:rPr>
            <w:rFonts w:hint="eastAsia"/>
            <w:lang w:val="en-US" w:eastAsia="zh-CN"/>
          </w:rPr>
          <w:t>限制，</w:t>
        </w:r>
      </w:ins>
      <w:ins w:id="1984" w:author="Janusio" w:date="2018-03-20T16:26:41Z">
        <w:r>
          <w:rPr>
            <w:rFonts w:hint="eastAsia"/>
            <w:lang w:val="en-US" w:eastAsia="zh-CN"/>
          </w:rPr>
          <w:t>比如</w:t>
        </w:r>
      </w:ins>
      <w:ins w:id="1985" w:author="Janusio" w:date="2018-03-20T16:26:43Z">
        <w:r>
          <w:rPr>
            <w:rFonts w:hint="eastAsia"/>
            <w:lang w:val="en-US" w:eastAsia="zh-CN"/>
          </w:rPr>
          <w:t>要求</w:t>
        </w:r>
      </w:ins>
      <w:ins w:id="1986" w:author="Janusio" w:date="2018-03-20T16:26:46Z">
        <w:r>
          <w:rPr>
            <w:rFonts w:hint="eastAsia"/>
            <w:lang w:val="en-US" w:eastAsia="zh-CN"/>
          </w:rPr>
          <w:t>进行</w:t>
        </w:r>
      </w:ins>
      <w:ins w:id="1987" w:author="Janusio" w:date="2018-03-20T16:26:47Z">
        <w:r>
          <w:rPr>
            <w:rFonts w:hint="eastAsia"/>
            <w:lang w:val="en-US" w:eastAsia="zh-CN"/>
          </w:rPr>
          <w:t>动态度量的</w:t>
        </w:r>
      </w:ins>
      <w:ins w:id="1988" w:author="Janusio" w:date="2018-03-20T16:26:49Z">
        <w:r>
          <w:rPr>
            <w:rFonts w:hint="eastAsia"/>
            <w:lang w:val="en-US" w:eastAsia="zh-CN"/>
          </w:rPr>
          <w:t>代码</w:t>
        </w:r>
      </w:ins>
      <w:ins w:id="1989" w:author="Janusio" w:date="2018-03-20T16:26:51Z">
        <w:r>
          <w:rPr>
            <w:rFonts w:hint="eastAsia"/>
            <w:lang w:val="en-US" w:eastAsia="zh-CN"/>
          </w:rPr>
          <w:t>需要</w:t>
        </w:r>
      </w:ins>
      <w:ins w:id="1990" w:author="Janusio" w:date="2018-03-20T16:26:54Z">
        <w:r>
          <w:rPr>
            <w:rFonts w:hint="eastAsia"/>
            <w:lang w:val="en-US" w:eastAsia="zh-CN"/>
          </w:rPr>
          <w:t>不依赖</w:t>
        </w:r>
      </w:ins>
      <w:ins w:id="1991" w:author="Janusio" w:date="2018-03-20T16:26:55Z">
        <w:r>
          <w:rPr>
            <w:rFonts w:hint="eastAsia"/>
            <w:lang w:val="en-US" w:eastAsia="zh-CN"/>
          </w:rPr>
          <w:t>与</w:t>
        </w:r>
      </w:ins>
      <w:ins w:id="1992" w:author="Janusio" w:date="2018-03-20T16:26:57Z">
        <w:r>
          <w:rPr>
            <w:rFonts w:hint="eastAsia"/>
            <w:lang w:val="en-US" w:eastAsia="zh-CN"/>
          </w:rPr>
          <w:t>其他</w:t>
        </w:r>
      </w:ins>
      <w:ins w:id="1993" w:author="Janusio" w:date="2018-03-20T16:26:58Z">
        <w:r>
          <w:rPr>
            <w:rFonts w:hint="eastAsia"/>
            <w:lang w:val="en-US" w:eastAsia="zh-CN"/>
          </w:rPr>
          <w:t>组件，</w:t>
        </w:r>
      </w:ins>
      <w:ins w:id="1994" w:author="Janusio" w:date="2018-03-20T16:27:06Z">
        <w:r>
          <w:rPr>
            <w:rFonts w:hint="eastAsia"/>
            <w:lang w:val="en-US" w:eastAsia="zh-CN"/>
          </w:rPr>
          <w:t>对本文的</w:t>
        </w:r>
      </w:ins>
      <w:ins w:id="1995" w:author="Janusio" w:date="2018-03-20T16:27:08Z">
        <w:r>
          <w:rPr>
            <w:rFonts w:hint="eastAsia"/>
            <w:lang w:val="en-US" w:eastAsia="zh-CN"/>
          </w:rPr>
          <w:t>vTPM</w:t>
        </w:r>
      </w:ins>
      <w:ins w:id="1996" w:author="Janusio" w:date="2018-03-20T16:27:09Z">
        <w:r>
          <w:rPr>
            <w:rFonts w:hint="eastAsia"/>
            <w:lang w:val="en-US" w:eastAsia="zh-CN"/>
          </w:rPr>
          <w:t>实例</w:t>
        </w:r>
      </w:ins>
      <w:ins w:id="1997" w:author="Janusio" w:date="2018-03-20T16:27:10Z">
        <w:r>
          <w:rPr>
            <w:rFonts w:hint="eastAsia"/>
            <w:lang w:val="en-US" w:eastAsia="zh-CN"/>
          </w:rPr>
          <w:t>不太</w:t>
        </w:r>
      </w:ins>
      <w:ins w:id="1998" w:author="Janusio" w:date="2018-03-20T16:27:17Z">
        <w:r>
          <w:rPr>
            <w:rFonts w:hint="eastAsia"/>
            <w:lang w:val="en-US" w:eastAsia="zh-CN"/>
          </w:rPr>
          <w:t>适用，</w:t>
        </w:r>
      </w:ins>
      <w:ins w:id="1999" w:author="Janusio" w:date="2018-03-20T16:27:18Z">
        <w:r>
          <w:rPr>
            <w:rFonts w:hint="eastAsia"/>
            <w:lang w:val="en-US" w:eastAsia="zh-CN"/>
          </w:rPr>
          <w:t>因此</w:t>
        </w:r>
      </w:ins>
      <w:ins w:id="2000" w:author="Janusio" w:date="2018-03-20T16:27:19Z">
        <w:r>
          <w:rPr>
            <w:rFonts w:hint="eastAsia"/>
            <w:lang w:val="en-US" w:eastAsia="zh-CN"/>
          </w:rPr>
          <w:t>本文</w:t>
        </w:r>
      </w:ins>
      <w:ins w:id="2001" w:author="Janusio" w:date="2018-03-20T16:27:23Z">
        <w:r>
          <w:rPr>
            <w:rFonts w:hint="eastAsia"/>
            <w:lang w:val="en-US" w:eastAsia="zh-CN"/>
          </w:rPr>
          <w:t>采用</w:t>
        </w:r>
      </w:ins>
      <w:ins w:id="2002" w:author="Janusio" w:date="2018-03-20T16:27:25Z">
        <w:r>
          <w:rPr>
            <w:rFonts w:hint="eastAsia"/>
            <w:lang w:val="en-US" w:eastAsia="zh-CN"/>
          </w:rPr>
          <w:t>静态</w:t>
        </w:r>
      </w:ins>
      <w:ins w:id="2003" w:author="Janusio" w:date="2018-03-20T16:27:26Z">
        <w:r>
          <w:rPr>
            <w:rFonts w:hint="eastAsia"/>
            <w:lang w:val="en-US" w:eastAsia="zh-CN"/>
          </w:rPr>
          <w:t>度量</w:t>
        </w:r>
      </w:ins>
      <w:ins w:id="2004" w:author="Janusio" w:date="2018-03-20T16:27:27Z">
        <w:r>
          <w:rPr>
            <w:rFonts w:hint="eastAsia"/>
            <w:lang w:val="en-US" w:eastAsia="zh-CN"/>
          </w:rPr>
          <w:t>方式</w:t>
        </w:r>
      </w:ins>
      <w:ins w:id="2005" w:author="Janusio" w:date="2018-03-20T16:27:28Z">
        <w:r>
          <w:rPr>
            <w:rFonts w:hint="eastAsia"/>
            <w:lang w:val="en-US" w:eastAsia="zh-CN"/>
          </w:rPr>
          <w:t>实现对</w:t>
        </w:r>
      </w:ins>
      <w:ins w:id="2006" w:author="Janusio" w:date="2018-03-20T16:27:32Z">
        <w:r>
          <w:rPr>
            <w:rFonts w:hint="eastAsia"/>
            <w:lang w:val="en-US" w:eastAsia="zh-CN"/>
          </w:rPr>
          <w:t>vTPM</w:t>
        </w:r>
      </w:ins>
      <w:ins w:id="2007" w:author="Janusio" w:date="2018-03-20T16:27:33Z">
        <w:r>
          <w:rPr>
            <w:rFonts w:hint="eastAsia"/>
            <w:lang w:val="en-US" w:eastAsia="zh-CN"/>
          </w:rPr>
          <w:t>实例的</w:t>
        </w:r>
      </w:ins>
      <w:ins w:id="2008" w:author="Janusio" w:date="2018-03-20T16:27:38Z">
        <w:r>
          <w:rPr>
            <w:rFonts w:hint="eastAsia"/>
            <w:lang w:val="en-US" w:eastAsia="zh-CN"/>
          </w:rPr>
          <w:t>完整性度量。</w:t>
        </w:r>
      </w:ins>
      <w:del w:id="2009" w:author="Janusio" w:date="2018-03-20T16:27:44Z">
        <w:r>
          <w:rPr>
            <w:rFonts w:hint="eastAsia"/>
          </w:rPr>
          <w:delText>由</w:delText>
        </w:r>
      </w:del>
      <w:del w:id="2010" w:author="Janusio" w:date="2018-03-20T16:27:44Z">
        <w:r>
          <w:rPr>
            <w:rFonts w:hint="eastAsia"/>
            <w:strike/>
            <w:rPrChange w:id="2011" w:author="Janusio" w:date="2018-03-20T14:48:59Z">
              <w:rPr>
                <w:rFonts w:hint="eastAsia"/>
              </w:rPr>
            </w:rPrChange>
          </w:rPr>
          <w:delText>于目前较新的DRTM机制对其保护的应用有诸多限制，比如要求受保护的代码自包含等，因此</w:delText>
        </w:r>
      </w:del>
      <w:del w:id="2013" w:author="Janusio" w:date="2018-03-20T16:27:44Z">
        <w:r>
          <w:rPr>
            <w:rFonts w:hint="eastAsia"/>
            <w:strike/>
            <w:lang w:eastAsia="zh-CN"/>
            <w:rPrChange w:id="2014" w:author="Janusio" w:date="2018-03-20T14:48:59Z">
              <w:rPr>
                <w:rFonts w:hint="eastAsia"/>
                <w:lang w:eastAsia="zh-CN"/>
              </w:rPr>
            </w:rPrChange>
          </w:rPr>
          <w:delText>本文</w:delText>
        </w:r>
      </w:del>
      <w:del w:id="2016" w:author="Janusio" w:date="2018-03-20T16:27:44Z">
        <w:r>
          <w:rPr>
            <w:rFonts w:hint="eastAsia"/>
            <w:strike/>
            <w:rPrChange w:id="2017" w:author="Janusio" w:date="2018-03-20T14:48:59Z">
              <w:rPr>
                <w:rFonts w:hint="eastAsia"/>
              </w:rPr>
            </w:rPrChange>
          </w:rPr>
          <w:delText>采用对vTPM实例域采用静态度量方式。</w:delText>
        </w:r>
      </w:del>
      <w:r>
        <w:rPr>
          <w:rFonts w:hint="eastAsia"/>
          <w:strike/>
          <w:rPrChange w:id="2019" w:author="Janusio" w:date="2018-03-20T14:48:59Z">
            <w:rPr>
              <w:rFonts w:hint="eastAsia"/>
            </w:rPr>
          </w:rPrChange>
        </w:rPr>
        <w:t>V</w:t>
      </w:r>
      <w:r>
        <w:rPr>
          <w:rFonts w:hint="eastAsia"/>
        </w:rPr>
        <w:t>M Builder完成对vTPM实例域的度量后，把控制权交给vTPM实例域，vTPM实例域获得控制权，对最后的DomU部分进行可信度量，包括DomU启动的内核所需启动信息页的有关的xen.h、start_info、qemu-dm、qemu-xen、pc-bios等组件和linux镜像文件进行度量。需要说明的是，Xen中虚拟机有关的BIOS、引导等组件是利用封装在Xen中的Qemu实现的，所以需要对Xen中Qemu重要组件进行可信度量，如qemu-io、qemu-img等。在DomU启动相关组件完成度量之后，可信虚拟平台最后一部分信任链完成可信度量和信任传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020" w:author="Janusio" w:date="2018-03-20T13:1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rPr>
        <w:t>以上述实例系统为例，</w:t>
      </w:r>
      <w:r>
        <w:rPr>
          <w:rFonts w:hint="eastAsia"/>
          <w:lang w:eastAsia="zh-CN"/>
        </w:rPr>
        <w:t>本文</w:t>
      </w:r>
      <w:r>
        <w:rPr>
          <w:rFonts w:hint="eastAsia"/>
        </w:rPr>
        <w:t>完整展示了本文建立的通用抽象模型。值得注意的是，本实例系统的信任链得以正确传递需要满足以下前提：</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pPrChange w:id="2021"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1</w:t>
      </w:r>
      <w:r>
        <w:rPr>
          <w:rFonts w:hint="eastAsia"/>
          <w:lang w:eastAsia="zh-CN"/>
        </w:rPr>
        <w:t>）</w:t>
      </w:r>
      <w:r>
        <w:rPr>
          <w:rFonts w:hint="eastAsia"/>
        </w:rPr>
        <w:t>必须保障vRT:=TJP+vTPM自身的可信。在实例系统中，可信衔接点TJP包含的组件比较多，不仅大量应用程序、支持库和大量配置文件，而且还涉及Dom0、vTPM mana- ger和vTPM等域，需要度量的内容多，不允许出现遗漏，特别是TJP和vTPM关键的组件和配置文件必须是被度量的对象。</w:t>
      </w:r>
    </w:p>
    <w:p>
      <w:pPr>
        <w:keepNext w:val="0"/>
        <w:keepLines w:val="0"/>
        <w:pageBreakBefore w:val="0"/>
        <w:widowControl w:val="0"/>
        <w:numPr>
          <w:ilvl w:val="-1"/>
          <w:numId w:val="0"/>
        </w:numPr>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rPr>
        <w:pPrChange w:id="2022" w:author="Janusio" w:date="2018-03-20T13:18:10Z">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pPr>
        </w:pPrChange>
      </w:pPr>
      <w:r>
        <w:rPr>
          <w:rFonts w:hint="eastAsia"/>
          <w:lang w:eastAsia="zh-CN"/>
        </w:rPr>
        <w:t>（</w:t>
      </w:r>
      <w:r>
        <w:rPr>
          <w:rFonts w:hint="eastAsia"/>
          <w:lang w:val="en-US" w:eastAsia="zh-CN"/>
        </w:rPr>
        <w:t>2</w:t>
      </w:r>
      <w:r>
        <w:rPr>
          <w:rFonts w:hint="eastAsia"/>
          <w:lang w:eastAsia="zh-CN"/>
        </w:rPr>
        <w:t>）</w:t>
      </w:r>
      <w:r>
        <w:rPr>
          <w:rFonts w:hint="eastAsia"/>
        </w:rPr>
        <w:t>必须确保TJP中的</w:t>
      </w:r>
      <w:r>
        <w:t>vTPM Builder、</w:t>
      </w:r>
      <w:r>
        <w:rPr>
          <w:rFonts w:hint="eastAsia"/>
        </w:rPr>
        <w:t>vTPM-VM</w:t>
      </w:r>
      <w:r>
        <w:t xml:space="preserve"> Binding、VM Builder</w:t>
      </w:r>
      <w:r>
        <w:rPr>
          <w:rFonts w:hint="eastAsia"/>
        </w:rPr>
        <w:t>三个管理程序在启动时按顺序执行。尽管</w:t>
      </w:r>
      <w:r>
        <w:t>vTPM Builder</w:t>
      </w:r>
      <w:r>
        <w:rPr>
          <w:rFonts w:hint="eastAsia"/>
        </w:rPr>
        <w:t>、vTPM-VM</w:t>
      </w:r>
      <w:r>
        <w:t xml:space="preserve"> Binding</w:t>
      </w:r>
      <w:r>
        <w:rPr>
          <w:rFonts w:hint="eastAsia"/>
        </w:rPr>
        <w:t>和</w:t>
      </w:r>
      <w:r>
        <w:t>VM Builder是</w:t>
      </w:r>
      <w:r>
        <w:rPr>
          <w:rFonts w:hint="eastAsia"/>
        </w:rPr>
        <w:t>Dom0中的应用程序，但必须保证按顺序执行才能度量结果。</w:t>
      </w:r>
    </w:p>
    <w:p>
      <w:pPr>
        <w:pStyle w:val="3"/>
        <w:rPr>
          <w:rFonts w:hint="eastAsia"/>
        </w:rPr>
      </w:pPr>
      <w:bookmarkStart w:id="84" w:name="_Toc9009"/>
      <w:bookmarkStart w:id="85" w:name="_Toc22298"/>
      <w:r>
        <w:rPr>
          <w:rFonts w:hint="eastAsia"/>
        </w:rPr>
        <w:t>实验及结果分析</w:t>
      </w:r>
      <w:bookmarkEnd w:id="84"/>
      <w:bookmarkEnd w:id="8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2023" w:author="Janusio" w:date="2018-03-20T16:29:53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rPr>
          <w:rFonts w:hint="eastAsia"/>
          <w:lang w:val="en-US" w:eastAsia="zh-CN"/>
        </w:rPr>
        <w:t>本文</w:t>
      </w:r>
      <w:r>
        <w:t>基于Xen实现了TVP-QT的原型系统，并进行仿真实现和结果分析，对TVP-QT信任链进行有效性验证</w:t>
      </w:r>
      <w:r>
        <w:rPr>
          <w:rFonts w:hint="eastAsia"/>
        </w:rPr>
        <w:t>和性能测试</w:t>
      </w:r>
      <w:r>
        <w:t>。下面对仿真实验的环境进行描述。</w:t>
      </w:r>
    </w:p>
    <w:p>
      <w:pPr>
        <w:pStyle w:val="4"/>
        <w:rPr>
          <w:rFonts w:hint="eastAsia"/>
          <w:lang w:val="en-US" w:eastAsia="zh-CN"/>
        </w:rPr>
      </w:pPr>
      <w:bookmarkStart w:id="86" w:name="_Toc20164"/>
      <w:bookmarkStart w:id="87" w:name="_Toc19662"/>
      <w:r>
        <w:rPr>
          <w:rFonts w:hint="eastAsia"/>
          <w:lang w:val="en-US" w:eastAsia="zh-CN"/>
        </w:rPr>
        <w:t>实验环境</w:t>
      </w:r>
      <w:bookmarkEnd w:id="86"/>
      <w:bookmarkEnd w:id="87"/>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2024" w:author="Janusio" w:date="2018-03-20T16:35:12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outlineLvl w:val="9"/>
          </w:pPr>
        </w:pPrChange>
      </w:pPr>
      <w:r>
        <w:rPr>
          <w:rFonts w:hint="eastAsia"/>
          <w:lang w:val="en-US" w:eastAsia="zh-CN"/>
        </w:rPr>
        <w:t>本文</w:t>
      </w:r>
      <w:r>
        <w:t>使用TPM-Emulator对TPM功能进行仿真模拟，实验的Xen VMM版本为</w:t>
      </w:r>
      <w:r>
        <w:rPr>
          <w:rFonts w:ascii="Times New Roman" w:hAnsi="Times New Roman"/>
          <w:color w:val="auto"/>
        </w:rPr>
        <w:t>Xen4.4.0，实验物理平台的配置为Intel Core i3 @3.4GHz处理器，内存为</w:t>
      </w:r>
      <w:r>
        <w:rPr>
          <w:rFonts w:hint="eastAsia" w:ascii="Times New Roman" w:hAnsi="Times New Roman"/>
          <w:color w:val="auto"/>
        </w:rPr>
        <w:t>8</w:t>
      </w:r>
      <w:r>
        <w:rPr>
          <w:rFonts w:ascii="Times New Roman" w:hAnsi="Times New Roman"/>
          <w:color w:val="auto"/>
        </w:rPr>
        <w:t>GB，物理存储为1T。Dom0采用Ubuntu LTS14.04，内核版本为Linux3.19.0，DomU使用</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w:t>
      </w:r>
      <w:r>
        <w:rPr>
          <w:rFonts w:hint="eastAsia" w:ascii="Times New Roman" w:hAnsi="Times New Roman"/>
          <w:color w:val="auto"/>
        </w:rPr>
        <w:t>4的</w:t>
      </w:r>
      <w:r>
        <w:rPr>
          <w:rFonts w:ascii="Times New Roman" w:hAnsi="Times New Roman"/>
          <w:color w:val="auto"/>
        </w:rPr>
        <w:t>半虚拟化虚拟机，内存为</w:t>
      </w:r>
      <w:r>
        <w:rPr>
          <w:rFonts w:hint="eastAsia" w:ascii="Times New Roman" w:hAnsi="Times New Roman"/>
          <w:color w:val="auto"/>
        </w:rPr>
        <w:t>4</w:t>
      </w:r>
      <w:r>
        <w:rPr>
          <w:rFonts w:ascii="Times New Roman" w:hAnsi="Times New Roman"/>
          <w:color w:val="auto"/>
        </w:rPr>
        <w:t>GB，并且部署不同的应用作为仿真实验的测试对比。</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2025" w:author="Janusio" w:date="2018-03-20T16:35:12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rPr>
        <w:t>下表为TVP-QT实验环境所用物理平台和DomU类型为Ubuntu的具体配置信息：</w:t>
      </w:r>
    </w:p>
    <w:p>
      <w:pPr>
        <w:pStyle w:val="45"/>
        <w:rPr>
          <w:rFonts w:hint="eastAsia"/>
        </w:rPr>
      </w:pPr>
      <w:bookmarkStart w:id="88" w:name="_Toc24257"/>
      <w:bookmarkStart w:id="89" w:name="_Toc23128"/>
      <w:bookmarkStart w:id="90" w:name="_Toc10511"/>
      <w:r>
        <w:rPr>
          <w:rFonts w:hint="eastAsia"/>
          <w:lang w:val="en-US" w:eastAsia="zh-CN"/>
        </w:rPr>
        <w:t xml:space="preserve">表3.2 </w:t>
      </w:r>
      <w:r>
        <w:rPr>
          <w:rFonts w:hint="default"/>
        </w:rPr>
        <w:t>物理平台(Dom0)和用户虚拟机(DomU-Ubuntu)配置</w:t>
      </w:r>
      <w:bookmarkEnd w:id="88"/>
      <w:bookmarkEnd w:id="89"/>
      <w:bookmarkEnd w:id="90"/>
    </w:p>
    <w:tbl>
      <w:tblPr>
        <w:tblStyle w:val="29"/>
        <w:tblW w:w="740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7"/>
        <w:gridCol w:w="288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27" w:author="Janusio" w:date="2018-03-20T16:28:05Z">
                  <w:rPr>
                    <w:rFonts w:hint="eastAsia" w:ascii="Times New Roman" w:hAnsi="Times New Roman"/>
                    <w:color w:val="auto"/>
                  </w:rPr>
                </w:rPrChange>
              </w:rPr>
              <w:pPrChange w:id="202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28" w:author="Janusio" w:date="2018-03-20T16:28:05Z">
                  <w:rPr>
                    <w:rFonts w:hint="eastAsia" w:ascii="Times New Roman" w:hAnsi="Times New Roman"/>
                    <w:color w:val="auto"/>
                  </w:rPr>
                </w:rPrChange>
              </w:rPr>
              <w:t>配置项</w:t>
            </w:r>
          </w:p>
        </w:tc>
        <w:tc>
          <w:tcPr>
            <w:tcW w:w="288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30" w:author="Janusio" w:date="2018-03-20T16:28:05Z">
                  <w:rPr>
                    <w:rFonts w:hint="eastAsia" w:ascii="Times New Roman" w:hAnsi="Times New Roman"/>
                    <w:color w:val="auto"/>
                  </w:rPr>
                </w:rPrChange>
              </w:rPr>
              <w:pPrChange w:id="202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31" w:author="Janusio" w:date="2018-03-20T16:28:05Z">
                  <w:rPr>
                    <w:rFonts w:hint="eastAsia" w:ascii="Times New Roman" w:hAnsi="Times New Roman"/>
                    <w:color w:val="auto"/>
                  </w:rPr>
                </w:rPrChange>
              </w:rPr>
              <w:t>物理平台(Dom0特权域)</w:t>
            </w:r>
          </w:p>
        </w:tc>
        <w:tc>
          <w:tcPr>
            <w:tcW w:w="3270"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33" w:author="Janusio" w:date="2018-03-20T16:28:05Z">
                  <w:rPr>
                    <w:rFonts w:hint="eastAsia" w:ascii="Times New Roman" w:hAnsi="Times New Roman"/>
                    <w:color w:val="auto"/>
                  </w:rPr>
                </w:rPrChange>
              </w:rPr>
              <w:pPrChange w:id="203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34" w:author="Janusio" w:date="2018-03-20T16:28:05Z">
                  <w:rPr>
                    <w:rFonts w:hint="eastAsia" w:ascii="Times New Roman" w:hAnsi="Times New Roman"/>
                    <w:color w:val="auto"/>
                  </w:rPr>
                </w:rPrChange>
              </w:rPr>
              <w:t>用户虚拟机(DomU-Ubuntu)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36" w:author="Janusio" w:date="2018-03-20T16:28:05Z">
                  <w:rPr>
                    <w:rFonts w:hint="eastAsia" w:ascii="Times New Roman" w:hAnsi="Times New Roman"/>
                    <w:color w:val="auto"/>
                  </w:rPr>
                </w:rPrChange>
              </w:rPr>
              <w:pPrChange w:id="203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37" w:author="Janusio" w:date="2018-03-20T16:28:05Z">
                  <w:rPr>
                    <w:rFonts w:hint="eastAsia" w:ascii="Times New Roman" w:hAnsi="Times New Roman"/>
                    <w:color w:val="auto"/>
                  </w:rPr>
                </w:rPrChange>
              </w:rPr>
              <w:t>CPU</w:t>
            </w:r>
          </w:p>
        </w:tc>
        <w:tc>
          <w:tcPr>
            <w:tcW w:w="288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39" w:author="Janusio" w:date="2018-03-20T16:28:05Z">
                  <w:rPr>
                    <w:rFonts w:hint="eastAsia" w:ascii="Times New Roman" w:hAnsi="Times New Roman"/>
                    <w:color w:val="auto"/>
                  </w:rPr>
                </w:rPrChange>
              </w:rPr>
              <w:pPrChange w:id="203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2040" w:author="Janusio" w:date="2018-03-20T16:28:05Z">
                  <w:rPr>
                    <w:rFonts w:ascii="Times New Roman" w:hAnsi="Times New Roman"/>
                    <w:color w:val="auto"/>
                  </w:rPr>
                </w:rPrChange>
              </w:rPr>
              <w:t>Intel Core i3 @3.4GHz</w:t>
            </w:r>
          </w:p>
        </w:tc>
        <w:tc>
          <w:tcPr>
            <w:tcW w:w="3270"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42" w:author="Janusio" w:date="2018-03-20T16:28:05Z">
                  <w:rPr>
                    <w:rFonts w:hint="eastAsia" w:ascii="Times New Roman" w:hAnsi="Times New Roman"/>
                    <w:color w:val="auto"/>
                  </w:rPr>
                </w:rPrChange>
              </w:rPr>
              <w:pPrChange w:id="204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2043" w:author="Janusio" w:date="2018-03-20T16:28:05Z">
                  <w:rPr>
                    <w:rFonts w:ascii="Times New Roman" w:hAnsi="Times New Roman"/>
                    <w:color w:val="auto"/>
                  </w:rPr>
                </w:rPrChange>
              </w:rPr>
              <w:t>Intel Core i3 @3.4GHz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45" w:author="Janusio" w:date="2018-03-20T16:28:05Z">
                  <w:rPr>
                    <w:rFonts w:hint="eastAsia" w:ascii="Times New Roman" w:hAnsi="Times New Roman"/>
                    <w:color w:val="auto"/>
                  </w:rPr>
                </w:rPrChange>
              </w:rPr>
              <w:pPrChange w:id="204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46" w:author="Janusio" w:date="2018-03-20T16:28:05Z">
                  <w:rPr>
                    <w:rFonts w:hint="eastAsia" w:ascii="Times New Roman" w:hAnsi="Times New Roman"/>
                    <w:color w:val="auto"/>
                  </w:rPr>
                </w:rPrChange>
              </w:rPr>
              <w:t>内核版本</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48" w:author="Janusio" w:date="2018-03-20T16:28:05Z">
                  <w:rPr>
                    <w:rFonts w:hint="eastAsia" w:ascii="Times New Roman" w:hAnsi="Times New Roman"/>
                    <w:color w:val="auto"/>
                  </w:rPr>
                </w:rPrChange>
              </w:rPr>
              <w:pPrChange w:id="204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2049" w:author="Janusio" w:date="2018-03-20T16:28:05Z">
                  <w:rPr>
                    <w:rFonts w:ascii="Times New Roman" w:hAnsi="Times New Roman"/>
                    <w:color w:val="auto"/>
                  </w:rPr>
                </w:rPrChange>
              </w:rPr>
              <w:t>Linux3.19.0</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51" w:author="Janusio" w:date="2018-03-20T16:28:05Z">
                  <w:rPr>
                    <w:rFonts w:hint="eastAsia" w:ascii="Times New Roman" w:hAnsi="Times New Roman"/>
                    <w:color w:val="auto"/>
                  </w:rPr>
                </w:rPrChange>
              </w:rPr>
              <w:pPrChange w:id="2050"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Change w:id="2052" w:author="Janusio" w:date="2018-03-20T16:28:05Z">
                  <w:rPr>
                    <w:rFonts w:ascii="Times New Roman" w:hAnsi="Times New Roman"/>
                    <w:color w:val="auto"/>
                  </w:rPr>
                </w:rPrChange>
              </w:rPr>
              <w:t>Linux3.19.0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54" w:author="Janusio" w:date="2018-03-20T16:28:05Z">
                  <w:rPr>
                    <w:rFonts w:hint="eastAsia" w:ascii="Times New Roman" w:hAnsi="Times New Roman"/>
                    <w:color w:val="auto"/>
                  </w:rPr>
                </w:rPrChange>
              </w:rPr>
              <w:pPrChange w:id="2053"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55" w:author="Janusio" w:date="2018-03-20T16:28:05Z">
                  <w:rPr>
                    <w:rFonts w:hint="eastAsia" w:ascii="Times New Roman" w:hAnsi="Times New Roman"/>
                    <w:color w:val="auto"/>
                  </w:rPr>
                </w:rPrChange>
              </w:rPr>
              <w:t>内存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57" w:author="Janusio" w:date="2018-03-20T16:28:05Z">
                  <w:rPr>
                    <w:rFonts w:hint="eastAsia" w:ascii="Times New Roman" w:hAnsi="Times New Roman"/>
                    <w:color w:val="auto"/>
                  </w:rPr>
                </w:rPrChange>
              </w:rPr>
              <w:pPrChange w:id="2056"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58" w:author="Janusio" w:date="2018-03-20T16:28:05Z">
                  <w:rPr>
                    <w:rFonts w:hint="eastAsia" w:ascii="Times New Roman" w:hAnsi="Times New Roman"/>
                    <w:color w:val="auto"/>
                  </w:rPr>
                </w:rPrChange>
              </w:rPr>
              <w:t>8G</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60" w:author="Janusio" w:date="2018-03-20T16:28:05Z">
                  <w:rPr>
                    <w:rFonts w:hint="eastAsia" w:ascii="Times New Roman" w:hAnsi="Times New Roman"/>
                    <w:color w:val="auto"/>
                  </w:rPr>
                </w:rPrChange>
              </w:rPr>
              <w:pPrChange w:id="2059"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61" w:author="Janusio" w:date="2018-03-20T16:28:05Z">
                  <w:rPr>
                    <w:rFonts w:hint="eastAsia" w:ascii="Times New Roman" w:hAnsi="Times New Roman"/>
                    <w:color w:val="auto"/>
                  </w:rPr>
                </w:rPrChange>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63" w:author="Janusio" w:date="2018-03-20T16:28:05Z">
                  <w:rPr>
                    <w:rFonts w:hint="eastAsia" w:ascii="Times New Roman" w:hAnsi="Times New Roman"/>
                    <w:color w:val="auto"/>
                  </w:rPr>
                </w:rPrChange>
              </w:rPr>
              <w:pPrChange w:id="2062"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64" w:author="Janusio" w:date="2018-03-20T16:28:05Z">
                  <w:rPr>
                    <w:rFonts w:hint="eastAsia" w:ascii="Times New Roman" w:hAnsi="Times New Roman"/>
                    <w:color w:val="auto"/>
                  </w:rPr>
                </w:rPrChange>
              </w:rPr>
              <w:t>二级缓存</w:t>
            </w:r>
          </w:p>
        </w:tc>
        <w:tc>
          <w:tcPr>
            <w:tcW w:w="288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66" w:author="Janusio" w:date="2018-03-20T16:28:05Z">
                  <w:rPr>
                    <w:rFonts w:hint="eastAsia" w:ascii="Times New Roman" w:hAnsi="Times New Roman"/>
                    <w:color w:val="auto"/>
                  </w:rPr>
                </w:rPrChange>
              </w:rPr>
              <w:pPrChange w:id="2065"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67" w:author="Janusio" w:date="2018-03-20T16:28:05Z">
                  <w:rPr>
                    <w:rFonts w:hint="eastAsia" w:ascii="Times New Roman" w:hAnsi="Times New Roman"/>
                    <w:color w:val="auto"/>
                  </w:rPr>
                </w:rPrChange>
              </w:rPr>
              <w:t>4M</w:t>
            </w:r>
          </w:p>
        </w:tc>
        <w:tc>
          <w:tcPr>
            <w:tcW w:w="3270"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69" w:author="Janusio" w:date="2018-03-20T16:28:05Z">
                  <w:rPr>
                    <w:rFonts w:hint="eastAsia" w:ascii="Times New Roman" w:hAnsi="Times New Roman"/>
                    <w:color w:val="auto"/>
                  </w:rPr>
                </w:rPrChange>
              </w:rPr>
              <w:pPrChange w:id="2068"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70" w:author="Janusio" w:date="2018-03-20T16:28:05Z">
                  <w:rPr>
                    <w:rFonts w:hint="eastAsia" w:ascii="Times New Roman" w:hAnsi="Times New Roman"/>
                    <w:color w:val="auto"/>
                  </w:rPr>
                </w:rPrChange>
              </w:rPr>
              <w:t>4M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257"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72" w:author="Janusio" w:date="2018-03-20T16:28:05Z">
                  <w:rPr>
                    <w:rFonts w:hint="eastAsia" w:ascii="Times New Roman" w:hAnsi="Times New Roman"/>
                    <w:color w:val="auto"/>
                  </w:rPr>
                </w:rPrChange>
              </w:rPr>
              <w:pPrChange w:id="2071"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73" w:author="Janusio" w:date="2018-03-20T16:28:05Z">
                  <w:rPr>
                    <w:rFonts w:hint="eastAsia" w:ascii="Times New Roman" w:hAnsi="Times New Roman"/>
                    <w:color w:val="auto"/>
                  </w:rPr>
                </w:rPrChange>
              </w:rPr>
              <w:t>硬盘容量</w:t>
            </w:r>
          </w:p>
        </w:tc>
        <w:tc>
          <w:tcPr>
            <w:tcW w:w="288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75" w:author="Janusio" w:date="2018-03-20T16:28:05Z">
                  <w:rPr>
                    <w:rFonts w:hint="eastAsia" w:ascii="Times New Roman" w:hAnsi="Times New Roman"/>
                    <w:color w:val="auto"/>
                  </w:rPr>
                </w:rPrChange>
              </w:rPr>
              <w:pPrChange w:id="2074"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76" w:author="Janusio" w:date="2018-03-20T16:28:05Z">
                  <w:rPr>
                    <w:rFonts w:hint="eastAsia" w:ascii="Times New Roman" w:hAnsi="Times New Roman"/>
                    <w:color w:val="auto"/>
                  </w:rPr>
                </w:rPrChange>
              </w:rPr>
              <w:t>1T</w:t>
            </w:r>
          </w:p>
        </w:tc>
        <w:tc>
          <w:tcPr>
            <w:tcW w:w="3270"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color w:val="auto"/>
                <w:sz w:val="18"/>
                <w:szCs w:val="18"/>
                <w:rPrChange w:id="2078" w:author="Janusio" w:date="2018-03-20T16:28:05Z">
                  <w:rPr>
                    <w:rFonts w:hint="eastAsia" w:ascii="Times New Roman" w:hAnsi="Times New Roman"/>
                    <w:color w:val="auto"/>
                  </w:rPr>
                </w:rPrChange>
              </w:rPr>
              <w:pPrChange w:id="2077" w:author="Janusio" w:date="2018-03-20T16:28:44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Change w:id="2079" w:author="Janusio" w:date="2018-03-20T16:28:05Z">
                  <w:rPr>
                    <w:rFonts w:hint="eastAsia" w:ascii="Times New Roman" w:hAnsi="Times New Roman"/>
                    <w:color w:val="auto"/>
                  </w:rPr>
                </w:rPrChange>
              </w:rPr>
              <w:t>30G</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2080"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以下</w:t>
      </w:r>
      <w:r>
        <w:rPr>
          <w:rFonts w:hint="eastAsia" w:ascii="Times New Roman" w:hAnsi="Times New Roman"/>
          <w:color w:val="auto"/>
        </w:rPr>
        <w:t>图示表示在Dom0上创建</w:t>
      </w:r>
      <w:r>
        <w:rPr>
          <w:rFonts w:ascii="Times New Roman" w:hAnsi="Times New Roman"/>
          <w:color w:val="auto"/>
        </w:rPr>
        <w:t>DomU</w:t>
      </w:r>
      <w:r>
        <w:rPr>
          <w:rFonts w:hint="eastAsia" w:ascii="Times New Roman" w:hAnsi="Times New Roman"/>
          <w:color w:val="auto"/>
        </w:rPr>
        <w:t>类型</w:t>
      </w:r>
      <w:r>
        <w:rPr>
          <w:rFonts w:ascii="Times New Roman" w:hAnsi="Times New Roman"/>
          <w:color w:val="auto"/>
        </w:rPr>
        <w:t>为Ubuntu</w:t>
      </w:r>
      <w:r>
        <w:rPr>
          <w:rFonts w:hint="eastAsia" w:ascii="Times New Roman" w:hAnsi="Times New Roman"/>
          <w:color w:val="auto"/>
        </w:rPr>
        <w:t xml:space="preserve"> </w:t>
      </w:r>
      <w:r>
        <w:rPr>
          <w:rFonts w:ascii="Times New Roman" w:hAnsi="Times New Roman"/>
          <w:color w:val="auto"/>
        </w:rPr>
        <w:t>LTS14.04的配置文件部分参数，以及</w:t>
      </w:r>
      <w:r>
        <w:rPr>
          <w:rFonts w:hint="eastAsia" w:ascii="Times New Roman" w:hAnsi="Times New Roman"/>
          <w:color w:val="auto"/>
        </w:rPr>
        <w:t>实验所需vTPMManager域以及</w:t>
      </w:r>
      <w:r>
        <w:rPr>
          <w:rFonts w:ascii="Times New Roman" w:hAnsi="Times New Roman"/>
          <w:color w:val="auto"/>
        </w:rPr>
        <w:t>vTPM实例</w:t>
      </w:r>
      <w:r>
        <w:rPr>
          <w:rFonts w:hint="eastAsia" w:ascii="Times New Roman" w:hAnsi="Times New Roman"/>
          <w:color w:val="auto"/>
        </w:rPr>
        <w:t>域</w:t>
      </w:r>
      <w:r>
        <w:rPr>
          <w:rFonts w:ascii="Times New Roman" w:hAnsi="Times New Roman"/>
          <w:color w:val="auto"/>
        </w:rPr>
        <w:t>的配置参数。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b w:val="0"/>
          <w:bCs w:val="0"/>
          <w:color w:val="auto"/>
        </w:rPr>
        <w:pPrChange w:id="2081"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3.4</w:t>
      </w:r>
      <w:r>
        <w:rPr>
          <w:rFonts w:hint="eastAsia" w:ascii="Times New Roman" w:hAnsi="Times New Roman"/>
          <w:b w:val="0"/>
          <w:bCs w:val="0"/>
          <w:color w:val="auto"/>
        </w:rPr>
        <w:t>为类型为Ubuntu的用户虚拟机配置：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b w:val="0"/>
          <w:bCs w:val="0"/>
          <w:color w:val="auto"/>
        </w:rPr>
        <w:pPrChange w:id="2082" w:author="Janusio" w:date="2018-03-20T16:35:43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084" w:author="Janusio" w:date="2018-03-20T16:35:51Z">
            <w:rPr>
              <w:rFonts w:ascii="Times New Roman" w:hAnsi="Times New Roman"/>
              <w:color w:val="auto"/>
            </w:rPr>
          </w:rPrChange>
        </w:rPr>
        <w:pPrChange w:id="208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085" w:author="Janusio" w:date="2018-03-20T16:35:51Z">
            <w:rPr>
              <w:rFonts w:hint="eastAsia" w:ascii="Times New Roman" w:hAnsi="Times New Roman"/>
              <w:color w:val="auto"/>
            </w:rPr>
          </w:rPrChange>
        </w:rPr>
        <w:t>Kernel</w:t>
      </w:r>
      <w:r>
        <w:rPr>
          <w:rFonts w:ascii="Times New Roman" w:hAnsi="Times New Roman"/>
          <w:color w:val="auto"/>
          <w:sz w:val="18"/>
          <w:szCs w:val="18"/>
          <w:rPrChange w:id="2086" w:author="Janusio" w:date="2018-03-20T16:35:51Z">
            <w:rPr>
              <w:rFonts w:ascii="Times New Roman" w:hAnsi="Times New Roman"/>
              <w:color w:val="auto"/>
            </w:rPr>
          </w:rPrChange>
        </w:rPr>
        <w:t xml:space="preserve"> = "/boot/vmlinuz-3.19.0-25-generic"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088" w:author="Janusio" w:date="2018-03-20T16:35:51Z">
            <w:rPr>
              <w:rFonts w:ascii="Times New Roman" w:hAnsi="Times New Roman"/>
              <w:color w:val="auto"/>
            </w:rPr>
          </w:rPrChange>
        </w:rPr>
        <w:pPrChange w:id="2087"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089" w:author="Janusio" w:date="2018-03-20T16:35:51Z">
            <w:rPr>
              <w:rFonts w:ascii="Times New Roman" w:hAnsi="Times New Roman"/>
              <w:color w:val="auto"/>
            </w:rPr>
          </w:rPrChange>
        </w:rPr>
        <w:t>ramdisk = "/root/xen-image/UbuntuTest1.img"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091" w:author="Janusio" w:date="2018-03-20T16:35:51Z">
            <w:rPr>
              <w:rFonts w:ascii="Times New Roman" w:hAnsi="Times New Roman"/>
              <w:color w:val="auto"/>
            </w:rPr>
          </w:rPrChange>
        </w:rPr>
        <w:pPrChange w:id="2090"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092" w:author="Janusio" w:date="2018-03-20T16:35:51Z">
            <w:rPr>
              <w:rFonts w:ascii="Times New Roman" w:hAnsi="Times New Roman"/>
              <w:color w:val="auto"/>
            </w:rPr>
          </w:rPrChange>
        </w:rPr>
        <w:t>name = "UbuntuTest1"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094" w:author="Janusio" w:date="2018-03-20T16:35:51Z">
            <w:rPr>
              <w:rFonts w:ascii="Times New Roman" w:hAnsi="Times New Roman"/>
              <w:color w:val="auto"/>
            </w:rPr>
          </w:rPrChange>
        </w:rPr>
        <w:pPrChange w:id="2093"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095" w:author="Janusio" w:date="2018-03-20T16:35:51Z">
            <w:rPr>
              <w:rFonts w:ascii="Times New Roman" w:hAnsi="Times New Roman"/>
              <w:color w:val="auto"/>
            </w:rPr>
          </w:rPrChange>
        </w:rPr>
        <w:t>memory = "</w:t>
      </w:r>
      <w:r>
        <w:rPr>
          <w:rFonts w:hint="eastAsia" w:ascii="Times New Roman" w:hAnsi="Times New Roman"/>
          <w:color w:val="auto"/>
          <w:sz w:val="18"/>
          <w:szCs w:val="18"/>
          <w:rPrChange w:id="2096" w:author="Janusio" w:date="2018-03-20T16:35:51Z">
            <w:rPr>
              <w:rFonts w:hint="eastAsia" w:ascii="Times New Roman" w:hAnsi="Times New Roman"/>
              <w:color w:val="auto"/>
            </w:rPr>
          </w:rPrChange>
        </w:rPr>
        <w:t>4096</w:t>
      </w:r>
      <w:r>
        <w:rPr>
          <w:rFonts w:ascii="Times New Roman" w:hAnsi="Times New Roman"/>
          <w:color w:val="auto"/>
          <w:sz w:val="18"/>
          <w:szCs w:val="18"/>
          <w:rPrChange w:id="2097" w:author="Janusio" w:date="2018-03-20T16:35:51Z">
            <w:rPr>
              <w:rFonts w:ascii="Times New Roman" w:hAnsi="Times New Roman"/>
              <w:color w:val="auto"/>
            </w:rPr>
          </w:rPrChange>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099" w:author="Janusio" w:date="2018-03-20T16:35:51Z">
            <w:rPr>
              <w:rFonts w:ascii="Times New Roman" w:hAnsi="Times New Roman"/>
              <w:color w:val="auto"/>
            </w:rPr>
          </w:rPrChange>
        </w:rPr>
        <w:pPrChange w:id="209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00" w:author="Janusio" w:date="2018-03-20T16:35:51Z">
            <w:rPr>
              <w:rFonts w:ascii="Times New Roman" w:hAnsi="Times New Roman"/>
              <w:color w:val="auto"/>
            </w:rPr>
          </w:rPrChange>
        </w:rPr>
        <w:t>disk = [ 'file:/root/xen-image/UbuntuTest1.img</w:t>
      </w:r>
      <w:r>
        <w:rPr>
          <w:rFonts w:hint="eastAsia" w:ascii="Times New Roman" w:hAnsi="Times New Roman"/>
          <w:color w:val="auto"/>
          <w:sz w:val="18"/>
          <w:szCs w:val="18"/>
          <w:rPrChange w:id="2101" w:author="Janusio" w:date="2018-03-20T16:35:51Z">
            <w:rPr>
              <w:rFonts w:hint="eastAsia" w:ascii="Times New Roman" w:hAnsi="Times New Roman"/>
              <w:color w:val="auto"/>
            </w:rPr>
          </w:rPrChange>
        </w:rPr>
        <w:t>,</w:t>
      </w:r>
      <w:r>
        <w:rPr>
          <w:rFonts w:ascii="Times New Roman" w:hAnsi="Times New Roman"/>
          <w:color w:val="auto"/>
          <w:sz w:val="18"/>
          <w:szCs w:val="18"/>
          <w:rPrChange w:id="2102" w:author="Janusio" w:date="2018-03-20T16:35:51Z">
            <w:rPr>
              <w:rFonts w:ascii="Times New Roman" w:hAnsi="Times New Roman"/>
              <w:color w:val="auto"/>
            </w:rPr>
          </w:rPrChange>
        </w:rPr>
        <w:t>sda1</w:t>
      </w:r>
      <w:r>
        <w:rPr>
          <w:rFonts w:hint="eastAsia" w:ascii="Times New Roman" w:hAnsi="Times New Roman"/>
          <w:color w:val="auto"/>
          <w:sz w:val="18"/>
          <w:szCs w:val="18"/>
          <w:rPrChange w:id="2103" w:author="Janusio" w:date="2018-03-20T16:35:51Z">
            <w:rPr>
              <w:rFonts w:hint="eastAsia" w:ascii="Times New Roman" w:hAnsi="Times New Roman"/>
              <w:color w:val="auto"/>
            </w:rPr>
          </w:rPrChange>
        </w:rPr>
        <w:t>,</w:t>
      </w:r>
      <w:r>
        <w:rPr>
          <w:rFonts w:ascii="Times New Roman" w:hAnsi="Times New Roman"/>
          <w:color w:val="auto"/>
          <w:sz w:val="18"/>
          <w:szCs w:val="18"/>
          <w:rPrChange w:id="2104" w:author="Janusio" w:date="2018-03-20T16:35:51Z">
            <w:rPr>
              <w:rFonts w:ascii="Times New Roman" w:hAnsi="Times New Roman"/>
              <w:color w:val="auto"/>
            </w:rPr>
          </w:rPrChange>
        </w:rPr>
        <w:t>w' ]</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106" w:author="Janusio" w:date="2018-03-20T16:35:51Z">
            <w:rPr>
              <w:rFonts w:ascii="Times New Roman" w:hAnsi="Times New Roman"/>
              <w:color w:val="auto"/>
            </w:rPr>
          </w:rPrChange>
        </w:rPr>
        <w:pPrChange w:id="2105"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07" w:author="Janusio" w:date="2018-03-20T16:35:51Z">
            <w:rPr>
              <w:rFonts w:ascii="Times New Roman" w:hAnsi="Times New Roman"/>
              <w:color w:val="auto"/>
            </w:rPr>
          </w:rPrChange>
        </w:rPr>
        <w:t>vtpm=["backend=vtpm-UbuntuTest1"]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360" w:firstLineChars="200"/>
        <w:textAlignment w:val="auto"/>
        <w:outlineLvl w:val="9"/>
        <w:rPr>
          <w:rFonts w:ascii="Times New Roman" w:hAnsi="Times New Roman"/>
          <w:color w:val="auto"/>
          <w:sz w:val="18"/>
          <w:szCs w:val="18"/>
          <w:rPrChange w:id="2109" w:author="Janusio" w:date="2018-03-20T16:35:51Z">
            <w:rPr>
              <w:rFonts w:ascii="Times New Roman" w:hAnsi="Times New Roman"/>
              <w:color w:val="auto"/>
            </w:rPr>
          </w:rPrChange>
        </w:rPr>
        <w:pPrChange w:id="2108" w:author="Janusio" w:date="2018-03-20T16:36:00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10" w:author="Janusio" w:date="2018-03-20T16:35:51Z">
            <w:rPr>
              <w:rFonts w:ascii="Times New Roman" w:hAnsi="Times New Roman"/>
              <w:color w:val="auto"/>
            </w:rPr>
          </w:rPrChange>
        </w:rPr>
        <w:t>.</w:t>
      </w:r>
      <w:r>
        <w:rPr>
          <w:rFonts w:hint="eastAsia" w:ascii="Times New Roman" w:hAnsi="Times New Roman"/>
          <w:color w:val="auto"/>
          <w:sz w:val="18"/>
          <w:szCs w:val="18"/>
          <w:rPrChange w:id="2111" w:author="Janusio" w:date="2018-03-20T16:35:51Z">
            <w:rPr>
              <w:rFonts w:hint="eastAsia" w:ascii="Times New Roman" w:hAnsi="Times New Roman"/>
              <w:color w:val="auto"/>
            </w:rPr>
          </w:rPrChange>
        </w:rPr>
        <w:t>……</w:t>
      </w:r>
    </w:p>
    <w:p>
      <w:pPr>
        <w:pStyle w:val="45"/>
        <w:rPr>
          <w:rFonts w:hint="default"/>
        </w:rPr>
      </w:pPr>
      <w:bookmarkStart w:id="91" w:name="_Toc9539"/>
      <w:bookmarkStart w:id="92" w:name="_Toc2277"/>
      <w:bookmarkStart w:id="93" w:name="_Toc27548"/>
      <w:r>
        <w:rPr>
          <w:rFonts w:hint="eastAsia"/>
        </w:rPr>
        <w:t>图</w:t>
      </w:r>
      <w:r>
        <w:rPr>
          <w:rFonts w:hint="eastAsia"/>
          <w:lang w:val="en-US" w:eastAsia="zh-CN"/>
        </w:rPr>
        <w:t xml:space="preserve">3.4 </w:t>
      </w:r>
      <w:r>
        <w:rPr>
          <w:rFonts w:hint="eastAsia"/>
        </w:rPr>
        <w:t>DomU-Ubuntu配置部分参数</w:t>
      </w:r>
      <w:bookmarkEnd w:id="91"/>
      <w:bookmarkEnd w:id="92"/>
      <w:bookmarkEnd w:id="93"/>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b w:val="0"/>
          <w:bCs w:val="0"/>
          <w:color w:val="auto"/>
          <w:lang w:eastAsia="zh-CN"/>
        </w:rPr>
        <w:pPrChange w:id="2112" w:author="Janusio" w:date="2018-03-20T16:36:47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hint="eastAsia" w:ascii="Times New Roman" w:hAnsi="Times New Roman"/>
          <w:b w:val="0"/>
          <w:bCs w:val="0"/>
          <w:color w:val="auto"/>
        </w:rPr>
        <w:t>图</w:t>
      </w:r>
      <w:r>
        <w:rPr>
          <w:rFonts w:hint="eastAsia"/>
          <w:b w:val="0"/>
          <w:bCs w:val="0"/>
          <w:color w:val="auto"/>
          <w:lang w:val="en-US" w:eastAsia="zh-CN"/>
        </w:rPr>
        <w:t xml:space="preserve">3.5 </w:t>
      </w:r>
      <w:r>
        <w:rPr>
          <w:rFonts w:hint="eastAsia" w:ascii="Times New Roman" w:hAnsi="Times New Roman"/>
          <w:b w:val="0"/>
          <w:bCs w:val="0"/>
          <w:color w:val="auto"/>
        </w:rPr>
        <w:t>为</w:t>
      </w:r>
      <w:r>
        <w:rPr>
          <w:rFonts w:ascii="Times New Roman" w:hAnsi="Times New Roman"/>
          <w:b w:val="0"/>
          <w:bCs w:val="0"/>
          <w:color w:val="auto"/>
        </w:rPr>
        <w:t>UbuntuTest1对</w:t>
      </w:r>
      <w:r>
        <w:rPr>
          <w:rFonts w:hint="eastAsia" w:ascii="Times New Roman" w:hAnsi="Times New Roman"/>
          <w:b w:val="0"/>
          <w:bCs w:val="0"/>
          <w:color w:val="auto"/>
        </w:rPr>
        <w:t>应</w:t>
      </w:r>
      <w:r>
        <w:rPr>
          <w:rFonts w:ascii="Times New Roman" w:hAnsi="Times New Roman"/>
          <w:b w:val="0"/>
          <w:bCs w:val="0"/>
          <w:color w:val="auto"/>
        </w:rPr>
        <w:t>的vTPM实例配置文件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2113" w:author="Janusio" w:date="2018-03-20T16:36:4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b w:val="0"/>
          <w:bCs w:val="0"/>
          <w:color w:val="auto"/>
        </w:rPr>
        <w:t>vtpm-UbuntuTest1.cfg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15" w:author="Janusio" w:date="2018-03-20T16:36:54Z">
            <w:rPr>
              <w:rFonts w:ascii="Times New Roman" w:hAnsi="Times New Roman"/>
              <w:color w:val="auto"/>
            </w:rPr>
          </w:rPrChange>
        </w:rPr>
        <w:pPrChange w:id="2114"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16" w:author="Janusio" w:date="2018-03-20T16:36:54Z">
            <w:rPr>
              <w:rFonts w:ascii="Times New Roman" w:hAnsi="Times New Roman"/>
              <w:color w:val="auto"/>
            </w:rPr>
          </w:rPrChange>
        </w:rPr>
        <w:t>name="vtpm-UbuntuTest1"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18" w:author="Janusio" w:date="2018-03-20T16:36:54Z">
            <w:rPr>
              <w:rFonts w:ascii="Times New Roman" w:hAnsi="Times New Roman"/>
              <w:color w:val="auto"/>
            </w:rPr>
          </w:rPrChange>
        </w:rPr>
        <w:pPrChange w:id="211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19" w:author="Janusio" w:date="2018-03-20T16:36:54Z">
            <w:rPr>
              <w:rFonts w:hint="eastAsia" w:ascii="Times New Roman" w:hAnsi="Times New Roman"/>
              <w:color w:val="auto"/>
            </w:rPr>
          </w:rPrChange>
        </w:rPr>
        <w:t>Kernel</w:t>
      </w:r>
      <w:r>
        <w:rPr>
          <w:rFonts w:ascii="Times New Roman" w:hAnsi="Times New Roman"/>
          <w:color w:val="auto"/>
          <w:sz w:val="18"/>
          <w:szCs w:val="18"/>
          <w:rPrChange w:id="2120" w:author="Janusio" w:date="2018-03-20T16:36:54Z">
            <w:rPr>
              <w:rFonts w:ascii="Times New Roman" w:hAnsi="Times New Roman"/>
              <w:color w:val="auto"/>
            </w:rPr>
          </w:rPrChange>
        </w:rPr>
        <w:t>="/usr/lib/xen/boot/vtpm-stubdom.gz"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22" w:author="Janusio" w:date="2018-03-20T16:36:54Z">
            <w:rPr>
              <w:rFonts w:ascii="Times New Roman" w:hAnsi="Times New Roman"/>
              <w:color w:val="auto"/>
            </w:rPr>
          </w:rPrChange>
        </w:rPr>
        <w:pPrChange w:id="2121"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23" w:author="Janusio" w:date="2018-03-20T16:36:54Z">
            <w:rPr>
              <w:rFonts w:ascii="Times New Roman" w:hAnsi="Times New Roman"/>
              <w:color w:val="auto"/>
            </w:rPr>
          </w:rPrChange>
        </w:rPr>
        <w:t>extra="loglevel=debug"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25" w:author="Janusio" w:date="2018-03-20T16:36:54Z">
            <w:rPr>
              <w:rFonts w:ascii="Times New Roman" w:hAnsi="Times New Roman"/>
              <w:color w:val="auto"/>
            </w:rPr>
          </w:rPrChange>
        </w:rPr>
        <w:pPrChange w:id="2124"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26" w:author="Janusio" w:date="2018-03-20T16:36:54Z">
            <w:rPr>
              <w:rFonts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28" w:author="Janusio" w:date="2018-03-20T16:36:54Z">
            <w:rPr>
              <w:rFonts w:ascii="Times New Roman" w:hAnsi="Times New Roman"/>
              <w:color w:val="auto"/>
            </w:rPr>
          </w:rPrChange>
        </w:rPr>
        <w:pPrChange w:id="2127"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29" w:author="Janusio" w:date="2018-03-20T16:36:54Z">
            <w:rPr>
              <w:rFonts w:ascii="Times New Roman" w:hAnsi="Times New Roman"/>
              <w:color w:val="auto"/>
            </w:rPr>
          </w:rPrChange>
        </w:rPr>
        <w:t>disk=["file://root/xen-images/vtpm-UbuntuTest1.img</w:t>
      </w:r>
      <w:r>
        <w:rPr>
          <w:rFonts w:hint="eastAsia" w:ascii="Times New Roman" w:hAnsi="Times New Roman"/>
          <w:color w:val="auto"/>
          <w:sz w:val="18"/>
          <w:szCs w:val="18"/>
          <w:rPrChange w:id="2130" w:author="Janusio" w:date="2018-03-20T16:36:54Z">
            <w:rPr>
              <w:rFonts w:hint="eastAsia" w:ascii="Times New Roman" w:hAnsi="Times New Roman"/>
              <w:color w:val="auto"/>
            </w:rPr>
          </w:rPrChange>
        </w:rPr>
        <w:t>,</w:t>
      </w:r>
      <w:r>
        <w:rPr>
          <w:rFonts w:ascii="Times New Roman" w:hAnsi="Times New Roman"/>
          <w:color w:val="auto"/>
          <w:sz w:val="18"/>
          <w:szCs w:val="18"/>
          <w:rPrChange w:id="2131" w:author="Janusio" w:date="2018-03-20T16:36:54Z">
            <w:rPr>
              <w:rFonts w:ascii="Times New Roman" w:hAnsi="Times New Roman"/>
              <w:color w:val="auto"/>
            </w:rPr>
          </w:rPrChange>
        </w:rPr>
        <w:t>sda1</w:t>
      </w:r>
      <w:r>
        <w:rPr>
          <w:rFonts w:hint="eastAsia" w:ascii="Times New Roman" w:hAnsi="Times New Roman"/>
          <w:color w:val="auto"/>
          <w:sz w:val="18"/>
          <w:szCs w:val="18"/>
          <w:rPrChange w:id="2132" w:author="Janusio" w:date="2018-03-20T16:36:54Z">
            <w:rPr>
              <w:rFonts w:hint="eastAsia" w:ascii="Times New Roman" w:hAnsi="Times New Roman"/>
              <w:color w:val="auto"/>
            </w:rPr>
          </w:rPrChange>
        </w:rPr>
        <w:t>,</w:t>
      </w:r>
      <w:r>
        <w:rPr>
          <w:rFonts w:ascii="Times New Roman" w:hAnsi="Times New Roman"/>
          <w:color w:val="auto"/>
          <w:sz w:val="18"/>
          <w:szCs w:val="18"/>
          <w:rPrChange w:id="2133" w:author="Janusio" w:date="2018-03-20T16:36:54Z">
            <w:rPr>
              <w:rFonts w:ascii="Times New Roman" w:hAnsi="Times New Roman"/>
              <w:color w:val="auto"/>
            </w:rPr>
          </w:rPrChange>
        </w:rPr>
        <w:t>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35" w:author="Janusio" w:date="2018-03-20T16:36:54Z">
            <w:rPr>
              <w:rFonts w:ascii="Times New Roman" w:hAnsi="Times New Roman"/>
              <w:color w:val="auto"/>
            </w:rPr>
          </w:rPrChange>
        </w:rPr>
        <w:pPrChange w:id="2134"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36" w:author="Janusio" w:date="2018-03-20T16:36:54Z">
            <w:rPr>
              <w:rFonts w:ascii="Times New Roman" w:hAnsi="Times New Roman"/>
              <w:color w:val="auto"/>
            </w:rPr>
          </w:rPrChange>
        </w:rPr>
        <w:t>vtpm=["backend=vtpmmgr</w:t>
      </w:r>
      <w:r>
        <w:rPr>
          <w:rFonts w:hint="eastAsia" w:ascii="Times New Roman" w:hAnsi="Times New Roman"/>
          <w:color w:val="auto"/>
          <w:sz w:val="18"/>
          <w:szCs w:val="18"/>
          <w:rPrChange w:id="2137" w:author="Janusio" w:date="2018-03-20T16:36:54Z">
            <w:rPr>
              <w:rFonts w:hint="eastAsia" w:ascii="Times New Roman" w:hAnsi="Times New Roman"/>
              <w:color w:val="auto"/>
            </w:rPr>
          </w:rPrChange>
        </w:rPr>
        <w:t>,</w:t>
      </w:r>
      <w:r>
        <w:rPr>
          <w:rFonts w:ascii="Times New Roman" w:hAnsi="Times New Roman"/>
          <w:color w:val="auto"/>
          <w:sz w:val="18"/>
          <w:szCs w:val="18"/>
          <w:rPrChange w:id="2138" w:author="Janusio" w:date="2018-03-20T16:36:54Z">
            <w:rPr>
              <w:rFonts w:ascii="Times New Roman" w:hAnsi="Times New Roman"/>
              <w:color w:val="auto"/>
            </w:rPr>
          </w:rPrChange>
        </w:rPr>
        <w:t>uuid=ac0a5b9e-cbe2-4c07-b43b-1d69e46fb839"]</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sz w:val="18"/>
          <w:szCs w:val="18"/>
          <w:rPrChange w:id="2140" w:author="Janusio" w:date="2018-03-20T16:36:54Z">
            <w:rPr>
              <w:rFonts w:ascii="Times New Roman" w:hAnsi="Times New Roman"/>
              <w:color w:val="auto"/>
            </w:rPr>
          </w:rPrChange>
        </w:rPr>
        <w:pPrChange w:id="2139" w:author="Janusio" w:date="2018-03-20T16:36:47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sz w:val="18"/>
          <w:szCs w:val="18"/>
          <w:rPrChange w:id="2141" w:author="Janusio" w:date="2018-03-20T16:36:54Z">
            <w:rPr>
              <w:rFonts w:ascii="Times New Roman" w:hAnsi="Times New Roman"/>
              <w:color w:val="auto"/>
            </w:rPr>
          </w:rPrChange>
        </w:rPr>
        <w:t>.</w:t>
      </w:r>
      <w:r>
        <w:rPr>
          <w:rFonts w:hint="eastAsia" w:ascii="Times New Roman" w:hAnsi="Times New Roman"/>
          <w:color w:val="auto"/>
          <w:sz w:val="18"/>
          <w:szCs w:val="18"/>
          <w:rPrChange w:id="2142" w:author="Janusio" w:date="2018-03-20T16:36:54Z">
            <w:rPr>
              <w:rFonts w:hint="eastAsia" w:ascii="Times New Roman" w:hAnsi="Times New Roman"/>
              <w:color w:val="auto"/>
            </w:rPr>
          </w:rPrChange>
        </w:rPr>
        <w:t>……</w:t>
      </w:r>
    </w:p>
    <w:p>
      <w:pPr>
        <w:pStyle w:val="45"/>
        <w:rPr>
          <w:rFonts w:hint="default"/>
          <w:szCs w:val="22"/>
        </w:rPr>
      </w:pPr>
      <w:bookmarkStart w:id="94" w:name="_Toc1647"/>
      <w:bookmarkStart w:id="95" w:name="_Toc153"/>
      <w:bookmarkStart w:id="96" w:name="_Toc20805"/>
      <w:r>
        <w:rPr>
          <w:rFonts w:hint="eastAsia"/>
        </w:rPr>
        <w:t>图</w:t>
      </w:r>
      <w:r>
        <w:rPr>
          <w:rFonts w:hint="eastAsia"/>
          <w:lang w:val="en-US" w:eastAsia="zh-CN"/>
        </w:rPr>
        <w:t xml:space="preserve">3.5 </w:t>
      </w:r>
      <w:r>
        <w:rPr>
          <w:rFonts w:hint="eastAsia"/>
        </w:rPr>
        <w:t>Ubuntu vTPM实例配置部分参数</w:t>
      </w:r>
      <w:bookmarkEnd w:id="94"/>
      <w:bookmarkEnd w:id="95"/>
      <w:bookmarkEnd w:id="9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b w:val="0"/>
          <w:bCs w:val="0"/>
          <w:color w:val="auto"/>
          <w:lang w:eastAsia="zh-CN"/>
        </w:rPr>
        <w:pPrChange w:id="2143"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图</w:t>
      </w:r>
      <w:r>
        <w:rPr>
          <w:rFonts w:hint="eastAsia"/>
          <w:b w:val="0"/>
          <w:bCs w:val="0"/>
          <w:color w:val="auto"/>
          <w:lang w:eastAsia="zh-CN"/>
        </w:rPr>
        <w:t>3</w:t>
      </w:r>
      <w:r>
        <w:rPr>
          <w:rFonts w:hint="eastAsia"/>
          <w:b w:val="0"/>
          <w:bCs w:val="0"/>
          <w:color w:val="auto"/>
          <w:lang w:val="en-US" w:eastAsia="zh-CN"/>
        </w:rPr>
        <w:t>.6</w:t>
      </w:r>
      <w:r>
        <w:rPr>
          <w:rFonts w:hint="eastAsia" w:ascii="Times New Roman" w:hAnsi="Times New Roman"/>
          <w:b w:val="0"/>
          <w:bCs w:val="0"/>
          <w:color w:val="auto"/>
        </w:rPr>
        <w:t>为vTPMManager域配置文件</w:t>
      </w:r>
      <w:r>
        <w:rPr>
          <w:rFonts w:hint="eastAsia"/>
          <w:b w:val="0"/>
          <w:bCs w:val="0"/>
          <w:color w:val="auto"/>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rPr>
        <w:pPrChange w:id="2144" w:author="Janusio" w:date="2018-03-20T16:37:18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b w:val="0"/>
          <w:bCs w:val="0"/>
          <w:color w:val="auto"/>
        </w:rPr>
        <w:t>vtpmmgr.cfg</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46" w:author="Janusio" w:date="2018-03-20T16:37:27Z">
            <w:rPr>
              <w:rFonts w:hint="eastAsia" w:ascii="Times New Roman" w:hAnsi="Times New Roman"/>
              <w:color w:val="auto"/>
            </w:rPr>
          </w:rPrChange>
        </w:rPr>
        <w:pPrChange w:id="214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47" w:author="Janusio" w:date="2018-03-20T16:37:27Z">
            <w:rPr>
              <w:rFonts w:hint="eastAsia" w:ascii="Times New Roman" w:hAnsi="Times New Roman"/>
              <w:color w:val="auto"/>
            </w:rPr>
          </w:rPrChange>
        </w:rPr>
        <w:t>name="vtpmmgr"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49" w:author="Janusio" w:date="2018-03-20T16:37:27Z">
            <w:rPr>
              <w:rFonts w:hint="eastAsia" w:ascii="Times New Roman" w:hAnsi="Times New Roman"/>
              <w:color w:val="auto"/>
            </w:rPr>
          </w:rPrChange>
        </w:rPr>
        <w:pPrChange w:id="2148"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50" w:author="Janusio" w:date="2018-03-20T16:37:27Z">
            <w:rPr>
              <w:rFonts w:hint="eastAsia" w:ascii="Times New Roman" w:hAnsi="Times New Roman"/>
              <w:color w:val="auto"/>
            </w:rPr>
          </w:rPrChange>
        </w:rPr>
        <w:t>Kernel="/usr/lib/xen/boot/vtpmmgr-stubdom.gz"</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52" w:author="Janusio" w:date="2018-03-20T16:37:27Z">
            <w:rPr>
              <w:rFonts w:hint="eastAsia" w:ascii="Times New Roman" w:hAnsi="Times New Roman"/>
              <w:color w:val="auto"/>
            </w:rPr>
          </w:rPrChange>
        </w:rPr>
        <w:pPrChange w:id="2151"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53" w:author="Janusio" w:date="2018-03-20T16:37:27Z">
            <w:rPr>
              <w:rFonts w:hint="eastAsia" w:ascii="Times New Roman" w:hAnsi="Times New Roman"/>
              <w:color w:val="auto"/>
            </w:rPr>
          </w:rPrChange>
        </w:rPr>
        <w:t>extra="tpmlocality=2"</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55" w:author="Janusio" w:date="2018-03-20T16:37:27Z">
            <w:rPr>
              <w:rFonts w:hint="eastAsia" w:ascii="Times New Roman" w:hAnsi="Times New Roman"/>
              <w:color w:val="auto"/>
            </w:rPr>
          </w:rPrChange>
        </w:rPr>
        <w:pPrChange w:id="2154"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56" w:author="Janusio" w:date="2018-03-20T16:37:27Z">
            <w:rPr>
              <w:rFonts w:hint="eastAsia" w:ascii="Times New Roman" w:hAnsi="Times New Roman"/>
              <w:color w:val="auto"/>
            </w:rPr>
          </w:rPrChange>
        </w:rPr>
        <w:t>memory=8</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58" w:author="Janusio" w:date="2018-03-20T16:37:27Z">
            <w:rPr>
              <w:rFonts w:hint="eastAsia" w:ascii="Times New Roman" w:hAnsi="Times New Roman"/>
              <w:color w:val="auto"/>
            </w:rPr>
          </w:rPrChange>
        </w:rPr>
        <w:pPrChange w:id="2157"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59" w:author="Janusio" w:date="2018-03-20T16:37:27Z">
            <w:rPr>
              <w:rFonts w:hint="eastAsia" w:ascii="Times New Roman" w:hAnsi="Times New Roman"/>
              <w:color w:val="auto"/>
            </w:rPr>
          </w:rPrChange>
        </w:rPr>
        <w:t>disk=["file:</w:t>
      </w:r>
      <w:r>
        <w:rPr>
          <w:rFonts w:ascii="Times New Roman" w:hAnsi="Times New Roman"/>
          <w:color w:val="auto"/>
          <w:sz w:val="18"/>
          <w:szCs w:val="18"/>
          <w:rPrChange w:id="2160" w:author="Janusio" w:date="2018-03-20T16:37:27Z">
            <w:rPr>
              <w:rFonts w:ascii="Times New Roman" w:hAnsi="Times New Roman"/>
              <w:color w:val="auto"/>
            </w:rPr>
          </w:rPrChange>
        </w:rPr>
        <w:t>file://root/xen-images/</w:t>
      </w:r>
      <w:r>
        <w:rPr>
          <w:rFonts w:hint="eastAsia" w:ascii="Times New Roman" w:hAnsi="Times New Roman"/>
          <w:color w:val="auto"/>
          <w:sz w:val="18"/>
          <w:szCs w:val="18"/>
          <w:rPrChange w:id="2161" w:author="Janusio" w:date="2018-03-20T16:37:27Z">
            <w:rPr>
              <w:rFonts w:hint="eastAsia" w:ascii="Times New Roman" w:hAnsi="Times New Roman"/>
              <w:color w:val="auto"/>
            </w:rPr>
          </w:rPrChange>
        </w:rPr>
        <w:t>vtpmmgr-stubdom.img,hda,w"]</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63" w:author="Janusio" w:date="2018-03-20T16:37:27Z">
            <w:rPr>
              <w:rFonts w:hint="eastAsia" w:ascii="Times New Roman" w:hAnsi="Times New Roman"/>
              <w:color w:val="auto"/>
            </w:rPr>
          </w:rPrChange>
        </w:rPr>
        <w:pPrChange w:id="2162"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64" w:author="Janusio" w:date="2018-03-20T16:37:27Z">
            <w:rPr>
              <w:rFonts w:hint="eastAsia" w:ascii="Times New Roman" w:hAnsi="Times New Roman"/>
              <w:color w:val="auto"/>
            </w:rPr>
          </w:rPrChange>
        </w:rPr>
        <w:t>iomem=["fed42,1"]</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Times New Roman" w:hAnsi="Times New Roman"/>
          <w:color w:val="auto"/>
          <w:sz w:val="18"/>
          <w:szCs w:val="18"/>
          <w:rPrChange w:id="2166" w:author="Janusio" w:date="2018-03-20T16:37:27Z">
            <w:rPr>
              <w:rFonts w:hint="eastAsia" w:ascii="Times New Roman" w:hAnsi="Times New Roman"/>
              <w:color w:val="auto"/>
            </w:rPr>
          </w:rPrChange>
        </w:rPr>
        <w:pPrChange w:id="2165" w:author="Janusio" w:date="2018-03-20T16:37:18Z">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hint="eastAsia" w:ascii="Times New Roman" w:hAnsi="Times New Roman"/>
          <w:color w:val="auto"/>
          <w:sz w:val="18"/>
          <w:szCs w:val="18"/>
          <w:rPrChange w:id="2167" w:author="Janusio" w:date="2018-03-20T16:37:27Z">
            <w:rPr>
              <w:rFonts w:hint="eastAsia" w:ascii="Times New Roman" w:hAnsi="Times New Roman"/>
              <w:color w:val="auto"/>
            </w:rPr>
          </w:rPrChange>
        </w:rPr>
        <w:t>……</w:t>
      </w:r>
    </w:p>
    <w:p>
      <w:pPr>
        <w:pStyle w:val="45"/>
        <w:rPr>
          <w:rFonts w:hint="default"/>
        </w:rPr>
      </w:pPr>
      <w:bookmarkStart w:id="97" w:name="_Toc13550"/>
      <w:bookmarkStart w:id="98" w:name="_Toc24116"/>
      <w:bookmarkStart w:id="99" w:name="_Toc29460"/>
      <w:r>
        <w:rPr>
          <w:rFonts w:hint="eastAsia"/>
        </w:rPr>
        <w:t>图</w:t>
      </w:r>
      <w:r>
        <w:rPr>
          <w:rFonts w:hint="eastAsia"/>
          <w:lang w:eastAsia="zh-CN"/>
        </w:rPr>
        <w:t>3</w:t>
      </w:r>
      <w:r>
        <w:rPr>
          <w:rFonts w:hint="eastAsia"/>
          <w:lang w:val="en-US" w:eastAsia="zh-CN"/>
        </w:rPr>
        <w:t xml:space="preserve">.6 </w:t>
      </w:r>
      <w:r>
        <w:rPr>
          <w:rFonts w:hint="eastAsia"/>
        </w:rPr>
        <w:t>vTPMManager配置文件部分参数</w:t>
      </w:r>
      <w:bookmarkEnd w:id="97"/>
      <w:bookmarkEnd w:id="98"/>
      <w:bookmarkEnd w:id="99"/>
    </w:p>
    <w:p>
      <w:pPr>
        <w:pStyle w:val="4"/>
        <w:rPr>
          <w:rFonts w:hint="eastAsia"/>
        </w:rPr>
      </w:pPr>
      <w:bookmarkStart w:id="100" w:name="_Toc10242"/>
      <w:bookmarkStart w:id="101" w:name="_Toc20123"/>
      <w:r>
        <w:rPr>
          <w:rFonts w:hint="eastAsia"/>
          <w:lang w:val="en-US" w:eastAsia="zh-CN"/>
        </w:rPr>
        <w:t>TVP-QT信任链构建</w:t>
      </w:r>
      <w:bookmarkEnd w:id="100"/>
      <w:bookmarkEnd w:id="101"/>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Times New Roman" w:hAnsi="Times New Roman"/>
          <w:color w:val="auto"/>
        </w:rPr>
        <w:pPrChange w:id="2168"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80" w:firstLineChars="200"/>
            <w:textAlignment w:val="auto"/>
            <w:outlineLvl w:val="9"/>
          </w:pPr>
        </w:pPrChange>
      </w:pPr>
      <w:r>
        <w:rPr>
          <w:rFonts w:ascii="Times New Roman" w:hAnsi="Times New Roman"/>
          <w:color w:val="auto"/>
        </w:rPr>
        <w:t>TVP-QT信任链在此虚拟化平台进行有效性测试时，利用哈希函数对信任链各层次的构建模块、功能组件或文件进行哈希值存储。按照</w:t>
      </w:r>
      <w:r>
        <w:rPr>
          <w:rFonts w:hint="eastAsia" w:ascii="Times New Roman" w:hAnsi="Times New Roman"/>
          <w:color w:val="auto"/>
        </w:rPr>
        <w:t>TCG标准，</w:t>
      </w:r>
      <w:r>
        <w:rPr>
          <w:rFonts w:ascii="Times New Roman" w:hAnsi="Times New Roman"/>
          <w:color w:val="auto"/>
        </w:rPr>
        <w:t>采用迭代计算Hash值的方法对PCR进行扩展操作，将PCR的现值与新值相连，计算Hash值作为新的完整性度量值存储到PCR中，描述如下：</w:t>
      </w: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Times New Roman" w:hAnsi="Times New Roman"/>
          <w:color w:val="auto"/>
        </w:rPr>
        <w:pPrChange w:id="2169" w:author="Janusio" w:date="2018-03-20T16:37:39Z">
          <w:pPr>
            <w:keepNext w:val="0"/>
            <w:keepLines w:val="0"/>
            <w:pageBreakBefore w:val="0"/>
            <w:widowControl w:val="0"/>
            <w:kinsoku/>
            <w:wordWrap/>
            <w:overflowPunct/>
            <w:topLinePunct w:val="0"/>
            <w:autoSpaceDE/>
            <w:autoSpaceDN/>
            <w:bidi w:val="0"/>
            <w:adjustRightInd/>
            <w:snapToGrid/>
            <w:spacing w:line="312" w:lineRule="auto"/>
            <w:ind w:right="0" w:rightChars="0"/>
            <w:textAlignment w:val="auto"/>
            <w:outlineLvl w:val="9"/>
          </w:pPr>
        </w:pPrChange>
      </w:pPr>
      <w:r>
        <w:rPr>
          <w:rFonts w:ascii="Times New Roman" w:hAnsi="Times New Roman"/>
          <w:color w:val="auto"/>
        </w:rPr>
        <w:t>New PCR</w:t>
      </w:r>
      <w:r>
        <w:rPr>
          <w:rFonts w:ascii="Times New Roman" w:hAnsi="Times New Roman"/>
          <w:color w:val="auto"/>
          <w:vertAlign w:val="subscript"/>
        </w:rPr>
        <w:t>i</w:t>
      </w:r>
      <w:r>
        <w:rPr>
          <w:rFonts w:ascii="Times New Roman" w:hAnsi="Times New Roman"/>
          <w:color w:val="auto"/>
        </w:rPr>
        <w:t>=Hash</w:t>
      </w:r>
      <w:r>
        <w:rPr>
          <w:rFonts w:hint="eastAsia" w:ascii="Times New Roman" w:hAnsi="Times New Roman"/>
          <w:color w:val="auto"/>
        </w:rPr>
        <w:t>(</w:t>
      </w:r>
      <w:r>
        <w:rPr>
          <w:rFonts w:ascii="Times New Roman" w:hAnsi="Times New Roman"/>
          <w:color w:val="auto"/>
        </w:rPr>
        <w:t>Old PCR</w:t>
      </w:r>
      <w:r>
        <w:rPr>
          <w:rFonts w:ascii="Times New Roman" w:hAnsi="Times New Roman"/>
          <w:color w:val="auto"/>
          <w:vertAlign w:val="subscript"/>
        </w:rPr>
        <w:t>i</w:t>
      </w:r>
      <w:r>
        <w:rPr>
          <w:rFonts w:ascii="Times New Roman" w:hAnsi="Times New Roman"/>
          <w:color w:val="auto"/>
        </w:rPr>
        <w:t>||New Value</w:t>
      </w:r>
      <w:r>
        <w:rPr>
          <w:rFonts w:hint="eastAsia" w:ascii="Times New Roman" w:hAnsi="Times New Roman"/>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rPr>
          <w:rFonts w:hint="eastAsia" w:ascii="Times New Roman" w:hAnsi="Times New Roman"/>
          <w:color w:val="auto"/>
        </w:rPr>
        <w:pPrChange w:id="2170" w:author="Janusio" w:date="2018-03-20T16:37:39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textAlignment w:val="auto"/>
            <w:outlineLvl w:val="9"/>
          </w:pPr>
        </w:pPrChange>
      </w:pPr>
      <w:r>
        <w:rPr>
          <w:rFonts w:hint="eastAsia" w:ascii="Times New Roman" w:hAnsi="Times New Roman"/>
          <w:color w:val="auto"/>
        </w:rPr>
        <w:t>其中，</w:t>
      </w:r>
      <w:r>
        <w:rPr>
          <w:rFonts w:ascii="Times New Roman" w:hAnsi="Times New Roman"/>
          <w:color w:val="auto"/>
        </w:rPr>
        <w:t>Hash 函数选用</w:t>
      </w:r>
      <w:r>
        <w:rPr>
          <w:rFonts w:hint="eastAsia" w:ascii="Times New Roman" w:hAnsi="Times New Roman"/>
          <w:color w:val="auto"/>
        </w:rPr>
        <w:t>SHA-1，</w:t>
      </w:r>
      <w:r>
        <w:rPr>
          <w:rFonts w:ascii="Times New Roman" w:hAnsi="Times New Roman"/>
          <w:color w:val="auto"/>
        </w:rPr>
        <w:t>||表示连接符号。在实验中成功运行虚拟机UbuntuTest1。按照下表的顺序对PCR进行存储</w:t>
      </w:r>
      <w:r>
        <w:rPr>
          <w:rFonts w:hint="eastAsia" w:ascii="Times New Roman" w:hAnsi="Times New Roman"/>
          <w:color w:val="auto"/>
        </w:rPr>
        <w:t>。其中PCR[0]-[7]存储TVP-QT信任链第一层到第二层TCB的可信度量信息；PCR[8]-PCR[10]分别存储信任链中可信衔接点三个重要的组件的度量信息；PCR[11]-PCR[15]存储vTPM实例域和用户虚拟机信任链度量信息。具体的存储如表</w:t>
      </w:r>
      <w:r>
        <w:rPr>
          <w:rFonts w:hint="eastAsia"/>
          <w:color w:val="auto"/>
          <w:lang w:val="en-US" w:eastAsia="zh-CN"/>
        </w:rPr>
        <w:t>3.3</w:t>
      </w:r>
      <w:r>
        <w:rPr>
          <w:rFonts w:hint="eastAsia" w:ascii="Times New Roman" w:hAnsi="Times New Roman"/>
          <w:color w:val="auto"/>
        </w:rPr>
        <w:t>所示：</w:t>
      </w:r>
    </w:p>
    <w:p>
      <w:pPr>
        <w:jc w:val="center"/>
        <w:rPr>
          <w:rFonts w:hint="eastAsia" w:ascii="Times New Roman" w:hAnsi="Times New Roman"/>
          <w:color w:val="auto"/>
          <w:sz w:val="22"/>
          <w:szCs w:val="22"/>
        </w:rPr>
      </w:pPr>
      <w:r>
        <w:rPr>
          <w:rFonts w:hint="eastAsia" w:ascii="Times New Roman" w:hAnsi="Times New Roman"/>
          <w:color w:val="auto"/>
          <w:sz w:val="22"/>
          <w:szCs w:val="22"/>
        </w:rPr>
        <w:br w:type="page"/>
      </w:r>
    </w:p>
    <w:p>
      <w:pPr>
        <w:pStyle w:val="45"/>
        <w:rPr>
          <w:rFonts w:hint="default"/>
        </w:rPr>
      </w:pPr>
      <w:bookmarkStart w:id="102" w:name="_Toc28405"/>
      <w:bookmarkStart w:id="103" w:name="_Toc6206"/>
      <w:bookmarkStart w:id="104" w:name="_Toc11275"/>
      <w:r>
        <w:rPr>
          <w:rFonts w:hint="eastAsia"/>
        </w:rPr>
        <w:t>表</w:t>
      </w:r>
      <w:r>
        <w:rPr>
          <w:rFonts w:hint="eastAsia"/>
          <w:lang w:val="en-US" w:eastAsia="zh-CN"/>
        </w:rPr>
        <w:t xml:space="preserve">3.3 </w:t>
      </w:r>
      <w:r>
        <w:rPr>
          <w:rFonts w:hint="default"/>
        </w:rPr>
        <w:t>仿真实验PCR存储简述</w:t>
      </w:r>
      <w:bookmarkEnd w:id="102"/>
      <w:bookmarkEnd w:id="103"/>
      <w:bookmarkEnd w:id="104"/>
    </w:p>
    <w:tbl>
      <w:tblPr>
        <w:tblStyle w:val="29"/>
        <w:tblW w:w="734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2"/>
        <w:gridCol w:w="4551"/>
        <w:gridCol w:w="1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172" w:author="Janusio" w:date="2018-03-20T16:37:47Z">
                  <w:rPr>
                    <w:rFonts w:ascii="Times New Roman" w:hAnsi="Times New Roman"/>
                    <w:b/>
                    <w:bCs/>
                    <w:color w:val="auto"/>
                  </w:rPr>
                </w:rPrChange>
              </w:rPr>
              <w:pPrChange w:id="217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173" w:author="Janusio" w:date="2018-03-20T16:37:47Z">
                  <w:rPr>
                    <w:rFonts w:ascii="Times New Roman" w:hAnsi="Times New Roman"/>
                    <w:b/>
                    <w:bCs/>
                    <w:color w:val="auto"/>
                  </w:rPr>
                </w:rPrChange>
              </w:rPr>
              <w:t>寄存器</w:t>
            </w:r>
          </w:p>
        </w:tc>
        <w:tc>
          <w:tcPr>
            <w:tcW w:w="4551" w:type="dxa"/>
            <w:tcBorders>
              <w:top w:val="single" w:color="auto" w:sz="12" w:space="0"/>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175" w:author="Janusio" w:date="2018-03-20T16:37:47Z">
                  <w:rPr>
                    <w:rFonts w:ascii="Times New Roman" w:hAnsi="Times New Roman"/>
                    <w:b/>
                    <w:bCs/>
                    <w:color w:val="auto"/>
                  </w:rPr>
                </w:rPrChange>
              </w:rPr>
              <w:pPrChange w:id="217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176" w:author="Janusio" w:date="2018-03-20T16:37:47Z">
                  <w:rPr>
                    <w:rFonts w:ascii="Times New Roman" w:hAnsi="Times New Roman"/>
                    <w:b/>
                    <w:bCs/>
                    <w:color w:val="auto"/>
                  </w:rPr>
                </w:rPrChange>
              </w:rPr>
              <w:t>存储内容</w:t>
            </w:r>
          </w:p>
        </w:tc>
        <w:tc>
          <w:tcPr>
            <w:tcW w:w="1359" w:type="dxa"/>
            <w:tcBorders>
              <w:top w:val="single" w:color="auto" w:sz="12"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b/>
                <w:bCs/>
                <w:color w:val="auto"/>
                <w:sz w:val="18"/>
                <w:szCs w:val="18"/>
                <w:rPrChange w:id="2178" w:author="Janusio" w:date="2018-03-20T16:37:47Z">
                  <w:rPr>
                    <w:rFonts w:ascii="Times New Roman" w:hAnsi="Times New Roman"/>
                    <w:b/>
                    <w:bCs/>
                    <w:color w:val="auto"/>
                  </w:rPr>
                </w:rPrChange>
              </w:rPr>
              <w:pPrChange w:id="217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b/>
                <w:bCs/>
                <w:color w:val="auto"/>
                <w:sz w:val="18"/>
                <w:szCs w:val="18"/>
                <w:rPrChange w:id="2179" w:author="Janusio" w:date="2018-03-20T16:37:47Z">
                  <w:rPr>
                    <w:rFonts w:ascii="Times New Roman" w:hAnsi="Times New Roman"/>
                    <w:b/>
                    <w:bCs/>
                    <w:color w:val="auto"/>
                  </w:rPr>
                </w:rPrChange>
              </w:rPr>
              <w:t>功能层次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PCR[0]-PCR[7]</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BIOS代码</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第一层：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硬件TPM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第二层：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TCB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8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8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可信云平台配置信息</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8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8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19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Xen引导xen-grub</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19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(‍head.S,trampoline.S,x86_32.S等)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9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9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9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 xml:space="preserve">Xen </w:t>
            </w:r>
            <w:r>
              <w:rPr>
                <w:rFonts w:ascii="Times New Roman" w:hAnsi="Times New Roman"/>
                <w:color w:val="auto"/>
                <w:sz w:val="18"/>
                <w:szCs w:val="18"/>
              </w:rPr>
              <w:t>VMM内核代码</w:t>
            </w:r>
            <w:r>
              <w:rPr>
                <w:rFonts w:hint="eastAsia" w:ascii="Times New Roman" w:hAnsi="Times New Roman"/>
                <w:color w:val="auto"/>
                <w:sz w:val="18"/>
                <w:szCs w:val="18"/>
              </w:rPr>
              <w:t>(Xen Kernel)</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9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9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9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Dom0OS启动相关信息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19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(construct_dom0()､_start_32_､start_kerne等)</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19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0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c>
          <w:tcPr>
            <w:tcW w:w="4551" w:type="dxa"/>
            <w:tcBorders>
              <w:top w:val="nil"/>
              <w:left w:val="nil"/>
              <w:bottom w:val="single" w:color="auto" w:sz="4"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Dom0</w:t>
            </w:r>
            <w:r>
              <w:rPr>
                <w:rFonts w:hint="eastAsia" w:ascii="Times New Roman" w:hAnsi="Times New Roman"/>
                <w:color w:val="auto"/>
                <w:sz w:val="18"/>
                <w:szCs w:val="18"/>
              </w:rPr>
              <w:t xml:space="preserve"> </w:t>
            </w:r>
            <w:r>
              <w:rPr>
                <w:rFonts w:ascii="Times New Roman" w:hAnsi="Times New Roman"/>
                <w:color w:val="auto"/>
                <w:sz w:val="18"/>
                <w:szCs w:val="18"/>
              </w:rPr>
              <w:t xml:space="preserve">OS </w:t>
            </w:r>
            <w:r>
              <w:rPr>
                <w:rFonts w:hint="eastAsia" w:ascii="Times New Roman" w:hAnsi="Times New Roman"/>
                <w:color w:val="auto"/>
                <w:sz w:val="18"/>
                <w:szCs w:val="18"/>
              </w:rPr>
              <w:t>Kernel</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0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PCR[8]</w:t>
            </w:r>
          </w:p>
        </w:tc>
        <w:tc>
          <w:tcPr>
            <w:tcW w:w="4551" w:type="dxa"/>
            <w:tcBorders>
              <w:top w:val="single" w:color="auto" w:sz="4"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w:t>
            </w:r>
            <w:r>
              <w:rPr>
                <w:rFonts w:hint="eastAsia" w:ascii="Times New Roman" w:hAnsi="Times New Roman"/>
                <w:color w:val="auto"/>
                <w:sz w:val="18"/>
                <w:szCs w:val="18"/>
              </w:rPr>
              <w:t>Manager配置文件(</w:t>
            </w:r>
            <w:r>
              <w:rPr>
                <w:rFonts w:ascii="Times New Roman" w:hAnsi="Times New Roman"/>
                <w:color w:val="auto"/>
                <w:sz w:val="18"/>
                <w:szCs w:val="18"/>
              </w:rPr>
              <w:t>vTPM Builder</w:t>
            </w:r>
            <w:r>
              <w:rPr>
                <w:rFonts w:hint="eastAsia" w:ascii="Times New Roman" w:hAnsi="Times New Roman"/>
                <w:color w:val="auto"/>
                <w:sz w:val="18"/>
                <w:szCs w:val="18"/>
              </w:rPr>
              <w:t>，.cfg、.img以及vtpm-common.sh、vtpm-impl.sh等组件)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第三层：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可信衔接点</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0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PCR[9]</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0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负责</w:t>
            </w:r>
            <w:r>
              <w:rPr>
                <w:rFonts w:hint="eastAsia" w:ascii="Times New Roman" w:hAnsi="Times New Roman"/>
                <w:color w:val="auto"/>
                <w:sz w:val="18"/>
                <w:szCs w:val="18"/>
              </w:rPr>
              <w:t>vTPM-VM</w:t>
            </w:r>
            <w:r>
              <w:rPr>
                <w:rFonts w:ascii="Times New Roman" w:hAnsi="Times New Roman"/>
                <w:color w:val="auto"/>
                <w:sz w:val="18"/>
                <w:szCs w:val="18"/>
              </w:rPr>
              <w:t>相关组件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(xl、xenstore、vtpmd、tpm-xen、vtpm_manager_handle等组件)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1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PCR[10]</w:t>
            </w:r>
          </w:p>
        </w:tc>
        <w:tc>
          <w:tcPr>
            <w:tcW w:w="4551" w:type="dxa"/>
            <w:tcBorders>
              <w:top w:val="nil"/>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VM配置文件</w:t>
            </w:r>
            <w:r>
              <w:rPr>
                <w:rFonts w:hint="eastAsia" w:ascii="Times New Roman" w:hAnsi="Times New Roman"/>
                <w:color w:val="auto"/>
                <w:sz w:val="18"/>
                <w:szCs w:val="18"/>
              </w:rPr>
              <w:t>(</w:t>
            </w:r>
            <w:r>
              <w:rPr>
                <w:rFonts w:ascii="Times New Roman" w:hAnsi="Times New Roman"/>
                <w:color w:val="auto"/>
                <w:sz w:val="18"/>
                <w:szCs w:val="18"/>
              </w:rPr>
              <w:t>VM Builder</w:t>
            </w:r>
            <w:r>
              <w:rPr>
                <w:rFonts w:hint="eastAsia" w:ascii="Times New Roman" w:hAnsi="Times New Roman"/>
                <w:color w:val="auto"/>
                <w:sz w:val="18"/>
                <w:szCs w:val="18"/>
              </w:rPr>
              <w:t>，xl、libxl以及.cfg、.img等组件)</w:t>
            </w:r>
          </w:p>
        </w:tc>
        <w:tc>
          <w:tcPr>
            <w:tcW w:w="1359" w:type="dxa"/>
            <w:vMerge w:val="continue"/>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1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PCR[11]</w:t>
            </w:r>
          </w:p>
        </w:tc>
        <w:tc>
          <w:tcPr>
            <w:tcW w:w="4551" w:type="dxa"/>
            <w:tcBorders>
              <w:top w:val="single" w:color="auto" w:sz="8" w:space="0"/>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Min</w:t>
            </w:r>
            <w:r>
              <w:rPr>
                <w:rFonts w:hint="eastAsia" w:ascii="Times New Roman" w:hAnsi="Times New Roman"/>
                <w:color w:val="auto"/>
                <w:sz w:val="18"/>
                <w:szCs w:val="18"/>
              </w:rPr>
              <w:t>iOs 及</w:t>
            </w:r>
            <w:r>
              <w:rPr>
                <w:rFonts w:ascii="Times New Roman" w:hAnsi="Times New Roman"/>
                <w:color w:val="auto"/>
                <w:sz w:val="18"/>
                <w:szCs w:val="18"/>
              </w:rPr>
              <w:t>vTPM实例域（</w:t>
            </w:r>
            <w:r>
              <w:rPr>
                <w:rFonts w:hint="eastAsia" w:ascii="Times New Roman" w:hAnsi="Times New Roman"/>
                <w:color w:val="auto"/>
                <w:sz w:val="18"/>
                <w:szCs w:val="18"/>
              </w:rPr>
              <w:t>.cfg,.img,tpm instance等组件</w:t>
            </w:r>
            <w:r>
              <w:rPr>
                <w:rFonts w:ascii="Times New Roman" w:hAnsi="Times New Roman"/>
                <w:color w:val="auto"/>
                <w:sz w:val="18"/>
                <w:szCs w:val="18"/>
              </w:rPr>
              <w:t>）</w:t>
            </w:r>
          </w:p>
        </w:tc>
        <w:tc>
          <w:tcPr>
            <w:tcW w:w="1359" w:type="dxa"/>
            <w:tcBorders>
              <w:left w:val="nil"/>
              <w:bottom w:val="single" w:color="auto" w:sz="8"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第四层：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vTPM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1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PCR[12]</w:t>
            </w:r>
          </w:p>
        </w:tc>
        <w:tc>
          <w:tcPr>
            <w:tcW w:w="4551" w:type="dxa"/>
            <w:tcBorders>
              <w:top w:val="single" w:color="auto" w:sz="8" w:space="0"/>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hint="eastAsia" w:ascii="Times New Roman" w:hAnsi="Times New Roman"/>
                <w:color w:val="auto"/>
                <w:sz w:val="18"/>
                <w:szCs w:val="18"/>
              </w:rPr>
              <w:pPrChange w:id="222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VBIOS及其他虚拟BIOS配置信息</w:t>
            </w:r>
            <w:r>
              <w:rPr>
                <w:rFonts w:hint="eastAsia" w:ascii="Times New Roman" w:hAnsi="Times New Roman"/>
                <w:color w:val="auto"/>
                <w:sz w:val="18"/>
                <w:szCs w:val="18"/>
              </w:rPr>
              <w:t>(qemu-dm、qemu-xen、pc-bios等组件)</w:t>
            </w:r>
          </w:p>
        </w:tc>
        <w:tc>
          <w:tcPr>
            <w:tcW w:w="1359" w:type="dxa"/>
            <w:vMerge w:val="restart"/>
            <w:tcBorders>
              <w:top w:val="single" w:color="auto" w:sz="8" w:space="0"/>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第五层：</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可信虚拟机部分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3"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PCR[13]</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4"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VOSLoader</w:t>
            </w:r>
            <w:r>
              <w:rPr>
                <w:rFonts w:hint="eastAsia" w:ascii="Times New Roman" w:hAnsi="Times New Roman"/>
                <w:color w:val="auto"/>
                <w:sz w:val="18"/>
                <w:szCs w:val="18"/>
              </w:rPr>
              <w:t>(</w:t>
            </w:r>
            <w:r>
              <w:rPr>
                <w:rFonts w:ascii="Times New Roman" w:hAnsi="Times New Roman"/>
                <w:color w:val="auto"/>
                <w:sz w:val="18"/>
                <w:szCs w:val="18"/>
              </w:rPr>
              <w:t>虚拟机启动引导文件</w:t>
            </w:r>
            <w:r>
              <w:rPr>
                <w:rFonts w:hint="eastAsia" w:ascii="Times New Roman" w:hAnsi="Times New Roman"/>
                <w:color w:val="auto"/>
                <w:sz w:val="18"/>
                <w:szCs w:val="18"/>
              </w:rPr>
              <w:t>)</w:t>
            </w:r>
            <w:r>
              <w:rPr>
                <w:rFonts w:ascii="Times New Roman" w:hAnsi="Times New Roman"/>
                <w:color w:val="auto"/>
                <w:sz w:val="18"/>
                <w:szCs w:val="18"/>
              </w:rPr>
              <w:t xml:space="preserve">，如Linux 系统的initrd和vmlinuz 文件。 </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25"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6"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PCR[14]</w:t>
            </w:r>
          </w:p>
        </w:tc>
        <w:tc>
          <w:tcPr>
            <w:tcW w:w="4551" w:type="dxa"/>
            <w:tcBorders>
              <w:top w:val="nil"/>
              <w:left w:val="nil"/>
              <w:bottom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7"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VM启动的其他信息</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28"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hint="eastAsia" w:ascii="Times New Roman" w:hAnsi="Times New Roman"/>
                <w:color w:val="auto"/>
                <w:sz w:val="18"/>
                <w:szCs w:val="18"/>
              </w:rPr>
              <w:t>(xen.h、start_info、qemu-io、qemu-img等组件)</w:t>
            </w:r>
          </w:p>
        </w:tc>
        <w:tc>
          <w:tcPr>
            <w:tcW w:w="1359" w:type="dxa"/>
            <w:vMerge w:val="continue"/>
            <w:tcBorders>
              <w:left w:val="nil"/>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29"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1432"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30"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PCR[15]</w:t>
            </w:r>
          </w:p>
        </w:tc>
        <w:tc>
          <w:tcPr>
            <w:tcW w:w="4551" w:type="dxa"/>
            <w:tcBorders>
              <w:top w:val="nil"/>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textAlignment w:val="auto"/>
              <w:outlineLvl w:val="9"/>
              <w:rPr>
                <w:rFonts w:ascii="Times New Roman" w:hAnsi="Times New Roman"/>
                <w:color w:val="auto"/>
                <w:sz w:val="18"/>
                <w:szCs w:val="18"/>
              </w:rPr>
              <w:pPrChange w:id="2231"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0" w:firstLineChars="0"/>
                  <w:textAlignment w:val="auto"/>
                  <w:outlineLvl w:val="9"/>
                </w:pPr>
              </w:pPrChange>
            </w:pPr>
            <w:r>
              <w:rPr>
                <w:rFonts w:ascii="Times New Roman" w:hAnsi="Times New Roman"/>
                <w:color w:val="auto"/>
                <w:sz w:val="18"/>
                <w:szCs w:val="18"/>
              </w:rPr>
              <w:t>VM中的应用程序</w:t>
            </w:r>
          </w:p>
        </w:tc>
        <w:tc>
          <w:tcPr>
            <w:tcW w:w="1359" w:type="dxa"/>
            <w:vMerge w:val="continue"/>
            <w:tcBorders>
              <w:left w:val="nil"/>
              <w:bottom w:val="single" w:color="auto" w:sz="12" w:space="0"/>
              <w:right w:val="nil"/>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ascii="Times New Roman" w:hAnsi="Times New Roman"/>
                <w:color w:val="auto"/>
                <w:sz w:val="18"/>
                <w:szCs w:val="18"/>
              </w:rPr>
              <w:pPrChange w:id="2232" w:author="Janusio" w:date="2018-03-20T16:37:57Z">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textAlignment w:val="auto"/>
                  <w:outlineLvl w:val="9"/>
                </w:pPr>
              </w:pPrChange>
            </w:pP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textAlignment w:val="auto"/>
        <w:outlineLvl w:val="9"/>
        <w:pPrChange w:id="2233" w:author="Janusio" w:date="2018-03-20T16:38:10Z">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textAlignment w:val="auto"/>
            <w:outlineLvl w:val="9"/>
          </w:pPr>
        </w:pPrChange>
      </w:pPr>
      <w:r>
        <w:t>按照TVP-QT信任链顺序存储的信任链信息结果如</w:t>
      </w:r>
      <w:r>
        <w:rPr>
          <w:rFonts w:hint="eastAsia"/>
        </w:rPr>
        <w:t>图</w:t>
      </w:r>
      <w:r>
        <w:rPr>
          <w:rFonts w:hint="eastAsia"/>
          <w:lang w:val="en-US" w:eastAsia="zh-CN"/>
        </w:rPr>
        <w:t>3.7</w:t>
      </w:r>
      <w:r>
        <w:rPr>
          <w:rFonts w:hint="eastAsia"/>
        </w:rPr>
        <w:t>所示</w:t>
      </w:r>
      <w:r>
        <w:t>。只要程序或者文件不发生任何变化，即使反复执行或者查看，信任链中不会重复记录程序或者文件的哈希值，哈希值也不会发生变化｡而一旦程序或者文件内容发生变化，下次执行该程序或者打开该文件时，就不可避免的在信任链中留下痕迹，用户虚拟机使用者就可以据此判断平台状态是否可信｡</w:t>
      </w:r>
    </w:p>
    <w:p>
      <w:pPr>
        <w:keepNext w:val="0"/>
        <w:keepLines w:val="0"/>
        <w:pageBreakBefore w:val="0"/>
        <w:widowControl w:val="0"/>
        <w:kinsoku/>
        <w:wordWrap/>
        <w:overflowPunct/>
        <w:topLinePunct w:val="0"/>
        <w:autoSpaceDE/>
        <w:autoSpaceDN/>
        <w:bidi w:val="0"/>
        <w:adjustRightInd/>
        <w:snapToGrid/>
        <w:spacing w:line="312" w:lineRule="auto"/>
        <w:ind w:left="0" w:leftChars="0" w:right="0" w:rightChars="0" w:firstLine="420"/>
        <w:jc w:val="center"/>
        <w:textAlignment w:val="auto"/>
        <w:outlineLvl w:val="9"/>
        <w:rPr>
          <w:rFonts w:ascii="Times New Roman" w:hAnsi="Times New Roman"/>
          <w:color w:val="auto"/>
        </w:rPr>
      </w:pPr>
      <w:r>
        <w:drawing>
          <wp:inline distT="0" distB="0" distL="114300" distR="114300">
            <wp:extent cx="3790315" cy="2301240"/>
            <wp:effectExtent l="0" t="0" r="635" b="3810"/>
            <wp:docPr id="224"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462"/>
                    <pic:cNvPicPr>
                      <a:picLocks noChangeAspect="1"/>
                    </pic:cNvPicPr>
                  </pic:nvPicPr>
                  <pic:blipFill>
                    <a:blip r:embed="rId42"/>
                    <a:stretch>
                      <a:fillRect/>
                    </a:stretch>
                  </pic:blipFill>
                  <pic:spPr>
                    <a:xfrm>
                      <a:off x="0" y="0"/>
                      <a:ext cx="3790315" cy="2301240"/>
                    </a:xfrm>
                    <a:prstGeom prst="rect">
                      <a:avLst/>
                    </a:prstGeom>
                    <a:noFill/>
                    <a:ln w="9525">
                      <a:noFill/>
                    </a:ln>
                  </pic:spPr>
                </pic:pic>
              </a:graphicData>
            </a:graphic>
          </wp:inline>
        </w:drawing>
      </w:r>
    </w:p>
    <w:p>
      <w:pPr>
        <w:pStyle w:val="45"/>
        <w:rPr>
          <w:rFonts w:hint="eastAsia"/>
        </w:rPr>
      </w:pPr>
      <w:bookmarkStart w:id="105" w:name="_Toc19585"/>
      <w:bookmarkStart w:id="106" w:name="_Toc2643"/>
      <w:bookmarkStart w:id="107" w:name="_Toc5914"/>
      <w:r>
        <w:rPr>
          <w:rFonts w:hint="eastAsia"/>
          <w:lang w:val="en-US" w:eastAsia="zh-CN"/>
        </w:rPr>
        <w:t xml:space="preserve">图3.7 </w:t>
      </w:r>
      <w:r>
        <w:rPr>
          <w:rFonts w:hint="eastAsia"/>
        </w:rPr>
        <w:t>信任链PCR信息</w:t>
      </w:r>
      <w:bookmarkEnd w:id="105"/>
      <w:bookmarkEnd w:id="106"/>
      <w:bookmarkEnd w:id="107"/>
    </w:p>
    <w:p>
      <w:pPr>
        <w:spacing w:line="400" w:lineRule="exact"/>
        <w:rPr>
          <w:rFonts w:hint="eastAsia"/>
          <w:lang w:val="en-US" w:eastAsia="zh-CN"/>
        </w:rPr>
        <w:pPrChange w:id="2234" w:author="Janusio" w:date="2018-03-20T16:38:20Z">
          <w:pPr/>
        </w:pPrChange>
      </w:pPr>
      <w:r>
        <w:rPr>
          <w:rFonts w:hint="eastAsia"/>
          <w:lang w:val="en-US" w:eastAsia="zh-CN"/>
        </w:rPr>
        <w:t>本文在实验中人为的对虚拟机启动的配置文件添加一些无用的注释，实验结果如下，由图看出，针对于可信衔接点的PCR信息已经发生改变。</w:t>
      </w:r>
    </w:p>
    <w:p>
      <w:pPr>
        <w:jc w:val="center"/>
      </w:pPr>
      <w:r>
        <w:drawing>
          <wp:inline distT="0" distB="0" distL="114300" distR="114300">
            <wp:extent cx="3752850" cy="2345690"/>
            <wp:effectExtent l="0" t="0" r="0" b="16510"/>
            <wp:docPr id="225" name="图片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463"/>
                    <pic:cNvPicPr>
                      <a:picLocks noChangeAspect="1"/>
                    </pic:cNvPicPr>
                  </pic:nvPicPr>
                  <pic:blipFill>
                    <a:blip r:embed="rId43"/>
                    <a:stretch>
                      <a:fillRect/>
                    </a:stretch>
                  </pic:blipFill>
                  <pic:spPr>
                    <a:xfrm>
                      <a:off x="0" y="0"/>
                      <a:ext cx="3752850" cy="2345690"/>
                    </a:xfrm>
                    <a:prstGeom prst="rect">
                      <a:avLst/>
                    </a:prstGeom>
                    <a:noFill/>
                    <a:ln w="9525">
                      <a:noFill/>
                    </a:ln>
                  </pic:spPr>
                </pic:pic>
              </a:graphicData>
            </a:graphic>
          </wp:inline>
        </w:drawing>
      </w:r>
    </w:p>
    <w:p>
      <w:pPr>
        <w:pStyle w:val="45"/>
        <w:rPr>
          <w:rFonts w:hint="eastAsia"/>
          <w:lang w:val="en-US" w:eastAsia="zh-CN"/>
        </w:rPr>
      </w:pPr>
      <w:bookmarkStart w:id="108" w:name="_Toc7208"/>
      <w:bookmarkStart w:id="109" w:name="_Toc12906"/>
      <w:bookmarkStart w:id="110" w:name="_Toc14273"/>
      <w:r>
        <w:rPr>
          <w:rFonts w:hint="eastAsia"/>
          <w:lang w:val="en-US" w:eastAsia="zh-CN"/>
        </w:rPr>
        <w:t>图3.8 修改VM配置文件后的</w:t>
      </w:r>
      <w:r>
        <w:rPr>
          <w:rFonts w:hint="eastAsia"/>
        </w:rPr>
        <w:t>PCR信息</w:t>
      </w:r>
      <w:bookmarkEnd w:id="108"/>
      <w:bookmarkEnd w:id="109"/>
      <w:bookmarkEnd w:id="110"/>
    </w:p>
    <w:p>
      <w:pPr>
        <w:pStyle w:val="4"/>
        <w:rPr>
          <w:rFonts w:hint="eastAsia"/>
        </w:rPr>
      </w:pPr>
      <w:bookmarkStart w:id="111" w:name="_Toc14674"/>
      <w:bookmarkStart w:id="112" w:name="_Toc6505"/>
      <w:r>
        <w:rPr>
          <w:rFonts w:hint="eastAsia"/>
        </w:rPr>
        <w:t>TVP-QT性能测试及分析</w:t>
      </w:r>
      <w:bookmarkEnd w:id="111"/>
      <w:bookmarkEnd w:id="112"/>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235"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bookmarkStart w:id="176" w:name="_GoBack"/>
      <w:r>
        <w:rPr>
          <w:rFonts w:hint="eastAsia"/>
        </w:rPr>
        <w:t>与已有的TVP信任链模型相比，TVP-QT信任链模型增加了可信衔接点TJP。TJP包含的组件</w:t>
      </w:r>
      <w:r>
        <w:t>vTPM Builder、vTPM-VM Builder</w:t>
      </w:r>
      <w:r>
        <w:rPr>
          <w:rFonts w:hint="eastAsia"/>
        </w:rPr>
        <w:t xml:space="preserve"> </w:t>
      </w:r>
      <w:r>
        <w:t>和VM Builder无论作为</w:t>
      </w:r>
      <w:r>
        <w:rPr>
          <w:rFonts w:hint="eastAsia"/>
        </w:rPr>
        <w:t>Dom0的内核组件还是作为Dom0的应用，均需要再独立度量，因此，无论是对底层m信任链的构建还是顶层vm信任链的构建均会带来额外的开销。对于底层m信任链的构建，TVP-QT信任链模型比已有的TVP信任链模型增加了对TJP的静态度量；对于顶层vm信任链的构建, TVP-QT信任链模型比已有的TVP信任链模型增加了对TJP的动态度量。</w:t>
      </w:r>
    </w:p>
    <w:p>
      <w:pPr>
        <w:pageBreakBefore w:val="0"/>
        <w:widowControl w:val="0"/>
        <w:kinsoku/>
        <w:wordWrap/>
        <w:overflowPunct/>
        <w:topLinePunct w:val="0"/>
        <w:autoSpaceDE/>
        <w:autoSpaceDN/>
        <w:bidi w:val="0"/>
        <w:adjustRightInd/>
        <w:snapToGrid/>
        <w:spacing w:line="400" w:lineRule="exact"/>
        <w:ind w:right="0" w:rightChars="0" w:firstLine="480"/>
        <w:textAlignment w:val="auto"/>
        <w:rPr>
          <w:rFonts w:hint="eastAsia"/>
        </w:rPr>
        <w:pPrChange w:id="2236" w:author="Janusio" w:date="2018-03-20T16:38:31Z">
          <w:pPr>
            <w:pageBreakBefore w:val="0"/>
            <w:widowControl w:val="0"/>
            <w:kinsoku/>
            <w:wordWrap/>
            <w:overflowPunct/>
            <w:topLinePunct w:val="0"/>
            <w:autoSpaceDE/>
            <w:autoSpaceDN/>
            <w:bidi w:val="0"/>
            <w:adjustRightInd/>
            <w:snapToGrid/>
            <w:spacing w:line="360" w:lineRule="auto"/>
            <w:ind w:right="0" w:rightChars="0" w:firstLine="480"/>
            <w:textAlignment w:val="auto"/>
          </w:pPr>
        </w:pPrChange>
      </w:pPr>
      <w:r>
        <w:rPr>
          <w:rFonts w:hint="eastAsia"/>
        </w:rPr>
        <w:t>为此</w:t>
      </w:r>
      <w:r>
        <w:rPr>
          <w:rFonts w:hint="eastAsia"/>
          <w:lang w:eastAsia="zh-CN"/>
        </w:rPr>
        <w:t>本文</w:t>
      </w:r>
      <w:r>
        <w:rPr>
          <w:rFonts w:hint="eastAsia"/>
        </w:rPr>
        <w:t>首先针对TVP-QT信任链构建过程中有关主机m的信任链构建进行性能测试和结果分析，并与传统的TVP架构（图</w:t>
      </w:r>
      <w:r>
        <w:rPr>
          <w:rFonts w:hint="eastAsia"/>
          <w:lang w:val="en-US" w:eastAsia="zh-CN"/>
        </w:rPr>
        <w:t>3.1</w:t>
      </w:r>
      <w:r>
        <w:rPr>
          <w:rFonts w:hint="eastAsia"/>
        </w:rPr>
        <w:t>所示）进行对比；然后针对</w:t>
      </w:r>
      <w:bookmarkEnd w:id="176"/>
      <w:r>
        <w:rPr>
          <w:rFonts w:hint="eastAsia"/>
        </w:rPr>
        <w:t>TVP-QT信任链构建过程中有关vm的信任链构建进行性能测试和结果分析。值得注意的是，与传统的TVP信任链相比，vm信任链的构建过程仅仅多了对TJP的动态度量。</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lang w:val="en-US" w:eastAsia="zh-CN"/>
        </w:rPr>
      </w:pPr>
      <w:r>
        <w:rPr>
          <w:rFonts w:hint="eastAsia"/>
          <w:lang w:val="en-US" w:eastAsia="zh-CN"/>
        </w:rPr>
        <w:t>本节性能测试的实验环境采用表3.2所描述的物理平台Dom0(Ubuntu LTS 14.04)和用户虚拟机DomU(Ubuntu LTS 14.04)，并且在Dom0和DomU分别安装一些常用软件来模拟云计算开发环境和云用户环境，比如Firefox</w:t>
      </w:r>
      <w:r>
        <w:rPr>
          <w:rStyle w:val="22"/>
          <w:rFonts w:hint="eastAsia"/>
          <w:lang w:val="en-US" w:eastAsia="zh-CN"/>
        </w:rPr>
        <w:t>[</w:t>
      </w:r>
      <w:r>
        <w:rPr>
          <w:rStyle w:val="22"/>
          <w:rFonts w:hint="eastAsia"/>
          <w:lang w:val="en-US" w:eastAsia="zh-CN"/>
        </w:rPr>
        <w:endnoteReference w:id="57"/>
      </w:r>
      <w:r>
        <w:rPr>
          <w:rStyle w:val="22"/>
          <w:rFonts w:hint="eastAsia"/>
          <w:lang w:val="en-US" w:eastAsia="zh-CN"/>
        </w:rPr>
        <w:t>]</w:t>
      </w:r>
      <w:r>
        <w:rPr>
          <w:rFonts w:hint="eastAsia"/>
          <w:lang w:val="en-US" w:eastAsia="zh-CN"/>
        </w:rPr>
        <w:t>、Wine</w:t>
      </w:r>
      <w:r>
        <w:rPr>
          <w:rStyle w:val="22"/>
          <w:rFonts w:hint="eastAsia"/>
          <w:lang w:val="en-US" w:eastAsia="zh-CN"/>
        </w:rPr>
        <w:t>[</w:t>
      </w:r>
      <w:r>
        <w:rPr>
          <w:rStyle w:val="22"/>
          <w:rFonts w:hint="eastAsia"/>
          <w:lang w:val="en-US" w:eastAsia="zh-CN"/>
        </w:rPr>
        <w:endnoteReference w:id="58"/>
      </w:r>
      <w:r>
        <w:rPr>
          <w:rStyle w:val="22"/>
          <w:rFonts w:hint="eastAsia"/>
          <w:lang w:val="en-US" w:eastAsia="zh-CN"/>
        </w:rPr>
        <w:t>]</w:t>
      </w:r>
      <w:r>
        <w:rPr>
          <w:rFonts w:hint="eastAsia"/>
          <w:lang w:val="en-US" w:eastAsia="zh-CN"/>
        </w:rPr>
        <w:t>、</w:t>
      </w:r>
      <w:r>
        <w:rPr>
          <w:rFonts w:hint="eastAsia"/>
          <w:lang w:val="en-US" w:eastAsia="zh-CN"/>
        </w:rPr>
        <w:fldChar w:fldCharType="begin"/>
      </w:r>
      <w:r>
        <w:rPr>
          <w:rFonts w:hint="eastAsia"/>
          <w:lang w:val="en-US" w:eastAsia="zh-CN"/>
        </w:rPr>
        <w:instrText xml:space="preserve"> HYPERLINK "http://linux.wps.cn/" \t "https://linux.cn/_blank" </w:instrText>
      </w:r>
      <w:r>
        <w:rPr>
          <w:rFonts w:hint="eastAsia"/>
          <w:lang w:val="en-US" w:eastAsia="zh-CN"/>
        </w:rPr>
        <w:fldChar w:fldCharType="separate"/>
      </w:r>
      <w:r>
        <w:rPr>
          <w:rFonts w:hint="eastAsia"/>
          <w:lang w:val="en-US" w:eastAsia="zh-CN"/>
        </w:rPr>
        <w:t>WPS for Linux</w:t>
      </w:r>
      <w:r>
        <w:rPr>
          <w:rFonts w:hint="eastAsia"/>
          <w:lang w:val="en-US" w:eastAsia="zh-CN"/>
        </w:rPr>
        <w:fldChar w:fldCharType="end"/>
      </w:r>
      <w:r>
        <w:rPr>
          <w:rStyle w:val="22"/>
          <w:rFonts w:hint="eastAsia"/>
          <w:lang w:val="en-US" w:eastAsia="zh-CN"/>
        </w:rPr>
        <w:t>[</w:t>
      </w:r>
      <w:r>
        <w:rPr>
          <w:rStyle w:val="22"/>
          <w:rFonts w:hint="eastAsia"/>
          <w:lang w:val="en-US" w:eastAsia="zh-CN"/>
        </w:rPr>
        <w:endnoteReference w:id="59"/>
      </w:r>
      <w:r>
        <w:rPr>
          <w:rStyle w:val="22"/>
          <w:rFonts w:hint="eastAsia"/>
          <w:lang w:val="en-US" w:eastAsia="zh-CN"/>
        </w:rPr>
        <w:t>]</w:t>
      </w:r>
      <w:r>
        <w:rPr>
          <w:rFonts w:hint="eastAsia"/>
          <w:lang w:val="en-US" w:eastAsia="zh-CN"/>
        </w:rPr>
        <w:t>、Eclipse</w:t>
      </w:r>
      <w:r>
        <w:rPr>
          <w:rStyle w:val="22"/>
          <w:rFonts w:hint="eastAsia"/>
          <w:lang w:val="en-US" w:eastAsia="zh-CN"/>
        </w:rPr>
        <w:t>[</w:t>
      </w:r>
      <w:r>
        <w:rPr>
          <w:rStyle w:val="22"/>
          <w:rFonts w:hint="eastAsia"/>
          <w:lang w:val="en-US" w:eastAsia="zh-CN"/>
        </w:rPr>
        <w:endnoteReference w:id="60"/>
      </w:r>
      <w:r>
        <w:rPr>
          <w:rStyle w:val="22"/>
          <w:rFonts w:hint="eastAsia"/>
          <w:lang w:val="en-US" w:eastAsia="zh-CN"/>
        </w:rPr>
        <w:t>]</w:t>
      </w:r>
      <w:r>
        <w:rPr>
          <w:rFonts w:hint="eastAsia"/>
          <w:lang w:val="en-US" w:eastAsia="zh-CN"/>
        </w:rPr>
        <w:t>等。下面本文分别针对在TVP-QT和传统TVP下m、vm的信任链构建实验，对性能方面进行对比和分析。</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传统TVP信任链中主机m的信任链构建过程为：</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 xml:space="preserve">OS Kernel </w:t>
      </w:r>
      <w:r>
        <w:t>→</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TVP-QT中主机m的信任链构建过程：</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t>CRTM→BIOS→</w:t>
      </w:r>
      <w:r>
        <w:rPr>
          <w:rFonts w:hint="eastAsia"/>
        </w:rPr>
        <w:t>OS</w:t>
      </w:r>
      <w:r>
        <w:t xml:space="preserve">Loader→VMM→Dom0 </w:t>
      </w:r>
      <w:r>
        <w:rPr>
          <w:rFonts w:hint="eastAsia"/>
        </w:rPr>
        <w:t>OS Kernel</w:t>
      </w:r>
      <w:r>
        <w:t xml:space="preserve"> →</w:t>
      </w:r>
      <w:r>
        <w:rPr>
          <w:rFonts w:hint="eastAsia"/>
        </w:rPr>
        <w:t xml:space="preserve">vTPM Builder </w:t>
      </w:r>
      <w:r>
        <w:t>→</w:t>
      </w:r>
      <w:r>
        <w:rPr>
          <w:rFonts w:hint="eastAsia"/>
        </w:rPr>
        <w:t>vTPM-VM Binding</w:t>
      </w:r>
      <w:r>
        <w:t>→</w:t>
      </w:r>
      <w:r>
        <w:rPr>
          <w:rFonts w:hint="eastAsia"/>
        </w:rPr>
        <w:t>VM Builder</w:t>
      </w:r>
      <w:r>
        <w:t>→</w:t>
      </w:r>
      <w:r>
        <w:rPr>
          <w:rFonts w:hint="eastAsia"/>
        </w:rPr>
        <w:t xml:space="preserve"> other_app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对以上两条信任链进行10次实验，并记录每次的完成时间。如图</w:t>
      </w:r>
      <w:r>
        <w:rPr>
          <w:rFonts w:hint="eastAsia"/>
          <w:lang w:val="en-US" w:eastAsia="zh-CN"/>
        </w:rPr>
        <w:t>3.9</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color w:val="auto"/>
        </w:rPr>
      </w:pPr>
      <w:r>
        <w:rPr>
          <w:color w:val="auto"/>
        </w:rPr>
        <w:drawing>
          <wp:inline distT="0" distB="0" distL="114300" distR="114300">
            <wp:extent cx="2031365" cy="1344295"/>
            <wp:effectExtent l="9525" t="9525" r="16510" b="1778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44"/>
                    <a:stretch>
                      <a:fillRect/>
                    </a:stretch>
                  </pic:blipFill>
                  <pic:spPr>
                    <a:xfrm>
                      <a:off x="0" y="0"/>
                      <a:ext cx="2031365" cy="1344295"/>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3" w:name="_Toc5638"/>
      <w:bookmarkStart w:id="114" w:name="_Toc21503"/>
      <w:bookmarkStart w:id="115" w:name="_Toc4180"/>
      <w:r>
        <w:rPr>
          <w:rFonts w:hint="eastAsia"/>
        </w:rPr>
        <w:t>图</w:t>
      </w:r>
      <w:r>
        <w:rPr>
          <w:rFonts w:hint="eastAsia"/>
          <w:lang w:val="en-US" w:eastAsia="zh-CN"/>
        </w:rPr>
        <w:t xml:space="preserve">3.9 </w:t>
      </w:r>
      <w:r>
        <w:rPr>
          <w:rFonts w:hint="eastAsia"/>
        </w:rPr>
        <w:t>m</w:t>
      </w:r>
      <w:r>
        <w:t>信任链</w:t>
      </w:r>
      <w:r>
        <w:rPr>
          <w:rFonts w:hint="eastAsia"/>
        </w:rPr>
        <w:t>构建时间</w:t>
      </w:r>
      <w:bookmarkEnd w:id="113"/>
      <w:bookmarkEnd w:id="114"/>
      <w:bookmarkEnd w:id="115"/>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3.9</w:t>
      </w:r>
      <w:r>
        <w:rPr>
          <w:rFonts w:hint="eastAsia"/>
        </w:rPr>
        <w:t>可知，虽然TVP-QT在主机m上比传统TVP多了TJP的静态度量，但是在时间上并没有太大的多余开销，对可信虚拟的运行的影响不大。所以，TJP的引入可以在保证可信虚拟平台m相关组件实现完整度量的情况下，不会给平台带来太多的开销。</w:t>
      </w:r>
    </w:p>
    <w:p>
      <w:pPr>
        <w:rPr>
          <w:rFonts w:hint="default"/>
        </w:rPr>
      </w:pPr>
      <w:r>
        <w:rPr>
          <w:rFonts w:hint="eastAsia"/>
          <w:lang w:val="en-US" w:eastAsia="zh-CN"/>
        </w:rPr>
        <w:t xml:space="preserve">（2） </w:t>
      </w:r>
      <w:r>
        <w:rPr>
          <w:rFonts w:hint="default"/>
        </w:rPr>
        <w:t>vm信任链构建的性能分析</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传统TVP信任链中vm的信任链构建过程为:</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INIT</w:t>
      </w:r>
      <w:r>
        <w:t>→VBIOS→VOSLoader→VMOS→APP</w:t>
      </w:r>
    </w:p>
    <w:p>
      <w:pPr>
        <w:pageBreakBefore w:val="0"/>
        <w:widowControl w:val="0"/>
        <w:kinsoku/>
        <w:wordWrap/>
        <w:overflowPunct/>
        <w:topLinePunct w:val="0"/>
        <w:autoSpaceDE/>
        <w:autoSpaceDN/>
        <w:bidi w:val="0"/>
        <w:adjustRightInd/>
        <w:snapToGrid/>
        <w:spacing w:line="360" w:lineRule="auto"/>
        <w:ind w:right="0" w:rightChars="0" w:firstLine="480" w:firstLineChars="200"/>
        <w:textAlignment w:val="auto"/>
        <w:rPr>
          <w:rFonts w:hint="eastAsia"/>
        </w:rPr>
      </w:pPr>
      <w:r>
        <w:rPr>
          <w:rFonts w:hint="eastAsia"/>
        </w:rPr>
        <w:t>TVP-QT中主机vm的信任链构建过程：</w:t>
      </w:r>
    </w:p>
    <w:p>
      <w:pPr>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rPr>
      </w:pPr>
      <w:r>
        <w:rPr>
          <w:rFonts w:hint="eastAsia"/>
        </w:rPr>
        <w:t>(TJP)</w:t>
      </w:r>
      <w:r>
        <w:rPr>
          <w:rFonts w:hint="eastAsia"/>
          <w:vertAlign w:val="subscript"/>
        </w:rPr>
        <w:t>TPM_Dynamic</w:t>
      </w:r>
      <w:r>
        <w:t>→</w:t>
      </w:r>
      <w:r>
        <w:rPr>
          <w:rFonts w:hint="eastAsia"/>
        </w:rPr>
        <w:t>vTPM</w:t>
      </w:r>
      <w:r>
        <w:t>→VBIOS→VOSLoader→VMOS→</w:t>
      </w:r>
      <w:r>
        <w:rPr>
          <w:rFonts w:hint="eastAsia"/>
        </w:rPr>
        <w:t>APP</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lang w:eastAsia="zh-CN"/>
        </w:rPr>
        <w:t>本文</w:t>
      </w:r>
      <w:r>
        <w:rPr>
          <w:rFonts w:hint="eastAsia"/>
        </w:rPr>
        <w:t>对以上两条信任链进行10次，并记录每次的完成时间。如图</w:t>
      </w:r>
      <w:r>
        <w:rPr>
          <w:rFonts w:hint="eastAsia"/>
          <w:lang w:val="en-US" w:eastAsia="zh-CN"/>
        </w:rPr>
        <w:t>3.10</w:t>
      </w:r>
      <w:r>
        <w:rPr>
          <w:rFonts w:hint="eastAsia"/>
        </w:rPr>
        <w:t>所示。</w:t>
      </w:r>
    </w:p>
    <w:p>
      <w:pPr>
        <w:pageBreakBefore w:val="0"/>
        <w:widowControl w:val="0"/>
        <w:kinsoku/>
        <w:wordWrap/>
        <w:overflowPunct/>
        <w:topLinePunct w:val="0"/>
        <w:autoSpaceDE/>
        <w:autoSpaceDN/>
        <w:bidi w:val="0"/>
        <w:adjustRightInd/>
        <w:snapToGrid/>
        <w:spacing w:line="312" w:lineRule="auto"/>
        <w:ind w:right="0" w:rightChars="0" w:firstLine="420"/>
        <w:jc w:val="center"/>
        <w:textAlignment w:val="auto"/>
        <w:rPr>
          <w:rFonts w:hint="eastAsia" w:ascii="Times New Roman" w:hAnsi="Times New Roman"/>
          <w:color w:val="auto"/>
        </w:rPr>
      </w:pPr>
      <w:r>
        <w:rPr>
          <w:color w:val="auto"/>
        </w:rPr>
        <w:drawing>
          <wp:inline distT="0" distB="0" distL="114300" distR="114300">
            <wp:extent cx="2143760" cy="1343660"/>
            <wp:effectExtent l="9525" t="9525" r="18415" b="18415"/>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45"/>
                    <a:stretch>
                      <a:fillRect/>
                    </a:stretch>
                  </pic:blipFill>
                  <pic:spPr>
                    <a:xfrm>
                      <a:off x="0" y="0"/>
                      <a:ext cx="2143760" cy="1343660"/>
                    </a:xfrm>
                    <a:prstGeom prst="rect">
                      <a:avLst/>
                    </a:prstGeom>
                    <a:noFill/>
                    <a:ln w="9525" cap="flat" cmpd="sng">
                      <a:solidFill>
                        <a:srgbClr val="000000"/>
                      </a:solidFill>
                      <a:prstDash val="solid"/>
                      <a:miter/>
                      <a:headEnd type="none" w="med" len="med"/>
                      <a:tailEnd type="none" w="med" len="med"/>
                    </a:ln>
                  </pic:spPr>
                </pic:pic>
              </a:graphicData>
            </a:graphic>
          </wp:inline>
        </w:drawing>
      </w:r>
    </w:p>
    <w:p>
      <w:pPr>
        <w:pStyle w:val="45"/>
        <w:rPr>
          <w:rFonts w:hint="default"/>
        </w:rPr>
      </w:pPr>
      <w:bookmarkStart w:id="116" w:name="_Toc24659"/>
      <w:bookmarkStart w:id="117" w:name="_Toc14400"/>
      <w:bookmarkStart w:id="118" w:name="_Toc19048"/>
      <w:r>
        <w:rPr>
          <w:rFonts w:hint="eastAsia"/>
        </w:rPr>
        <w:t>图</w:t>
      </w:r>
      <w:r>
        <w:rPr>
          <w:rFonts w:hint="eastAsia"/>
          <w:lang w:val="en-US" w:eastAsia="zh-CN"/>
        </w:rPr>
        <w:t>3.10 v</w:t>
      </w:r>
      <w:r>
        <w:rPr>
          <w:rFonts w:hint="eastAsia"/>
        </w:rPr>
        <w:t>m</w:t>
      </w:r>
      <w:r>
        <w:t>信任链</w:t>
      </w:r>
      <w:r>
        <w:rPr>
          <w:rFonts w:hint="eastAsia"/>
        </w:rPr>
        <w:t>构建时间</w:t>
      </w:r>
      <w:bookmarkEnd w:id="116"/>
      <w:bookmarkEnd w:id="117"/>
      <w:bookmarkEnd w:id="118"/>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由图</w:t>
      </w:r>
      <w:r>
        <w:rPr>
          <w:rFonts w:hint="eastAsia"/>
          <w:lang w:val="en-US" w:eastAsia="zh-CN"/>
        </w:rPr>
        <w:t>3.10</w:t>
      </w:r>
      <w:r>
        <w:rPr>
          <w:rFonts w:hint="eastAsia"/>
        </w:rPr>
        <w:t>可知，TVP-QT相比传统TVP下对vm的信任链构建过程，也仅仅多了由TJP带来的额外开销，可以保证对vm可信度量后的正常启动。</w:t>
      </w:r>
    </w:p>
    <w:p>
      <w:pPr>
        <w:pageBreakBefore w:val="0"/>
        <w:widowControl w:val="0"/>
        <w:kinsoku/>
        <w:wordWrap/>
        <w:overflowPunct/>
        <w:topLinePunct w:val="0"/>
        <w:autoSpaceDE/>
        <w:autoSpaceDN/>
        <w:bidi w:val="0"/>
        <w:adjustRightInd/>
        <w:snapToGrid/>
        <w:spacing w:line="360" w:lineRule="auto"/>
        <w:ind w:right="0" w:rightChars="0" w:firstLine="480"/>
        <w:textAlignment w:val="auto"/>
        <w:rPr>
          <w:rFonts w:hint="eastAsia"/>
        </w:rPr>
      </w:pPr>
      <w:r>
        <w:rPr>
          <w:rFonts w:hint="eastAsia"/>
        </w:rPr>
        <w:t>综上对TVP-QT与TVP信任链构建过程的对比实验来看，带有可信衔接点TJP的可信虚拟平台TVP-QT能够保证在对整个平台带来足够小的开销的情况下实现对平台的可信度量，保证了虚拟化环境的安全可信。</w:t>
      </w:r>
    </w:p>
    <w:p>
      <w:pPr>
        <w:pStyle w:val="3"/>
        <w:ind w:firstLine="0" w:firstLineChars="0"/>
        <w:rPr>
          <w:rFonts w:hint="eastAsia" w:ascii="Times New Roman" w:hAnsi="Times New Roman" w:eastAsia="黑体"/>
          <w:b/>
          <w:szCs w:val="28"/>
          <w:lang w:val="en-US" w:eastAsia="zh-CN"/>
        </w:rPr>
      </w:pPr>
      <w:bookmarkStart w:id="119" w:name="_Toc7572"/>
      <w:bookmarkStart w:id="120" w:name="_Toc23413"/>
      <w:r>
        <w:rPr>
          <w:rFonts w:hint="eastAsia" w:ascii="Times New Roman" w:hAnsi="Times New Roman" w:eastAsia="黑体"/>
          <w:b/>
          <w:szCs w:val="28"/>
          <w:lang w:val="en-US" w:eastAsia="zh-CN"/>
        </w:rPr>
        <w:t>本章小结</w:t>
      </w:r>
      <w:bookmarkEnd w:id="119"/>
      <w:bookmarkEnd w:id="120"/>
    </w:p>
    <w:p>
      <w:pPr>
        <w:rPr>
          <w:rFonts w:hint="eastAsia"/>
          <w:lang w:val="en-US" w:eastAsia="zh-CN"/>
        </w:rPr>
        <w:sectPr>
          <w:footnotePr>
            <w:numFmt w:val="decimal"/>
          </w:footnotePr>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lang w:val="en-US" w:eastAsia="zh-CN"/>
        </w:rPr>
        <w:t>本章为了解决已有TVP模型过粗且逻辑不完全合理，而且还存在底层虚拟化平台和顶层用户虚拟机两条分离的信任链等问题，提出了一种具有可信衔接点的TVP-QT模型，并对TVP-QT中的功能组件及其信任属性进行详细定义，并结合可信衔接点在TVP-QT建立从虚拟化平台硬件TPM开始的完整信任链模型TVP-QT信任链。最后，本章基于Xen VMM实现了TVP-QT原型系统，并对信任链TVP-QT信任链的构建过程进行了详细的描述，通过仿真实验对TVP-QT及其信任链的有效性和性能等进行了测试，证明了该信任链的正确性和有效性。</w:t>
      </w:r>
    </w:p>
    <w:p>
      <w:pPr>
        <w:pStyle w:val="2"/>
        <w:rPr>
          <w:rFonts w:hint="eastAsia" w:ascii="Times New Roman" w:hAnsi="Times New Roman"/>
          <w:color w:val="auto"/>
          <w:szCs w:val="21"/>
          <w:lang w:val="en-US" w:eastAsia="zh-CN"/>
        </w:rPr>
      </w:pPr>
      <w:bookmarkStart w:id="121" w:name="_Toc11076"/>
      <w:bookmarkStart w:id="122" w:name="_Toc9154"/>
      <w:r>
        <w:rPr>
          <w:rFonts w:hint="eastAsia"/>
          <w:color w:val="auto"/>
          <w:szCs w:val="21"/>
        </w:rPr>
        <w:t>基于LS</w:t>
      </w:r>
      <w:r>
        <w:rPr>
          <w:rFonts w:hint="eastAsia"/>
          <w:color w:val="auto"/>
          <w:szCs w:val="21"/>
          <w:vertAlign w:val="superscript"/>
        </w:rPr>
        <w:t>2</w:t>
      </w:r>
      <w:r>
        <w:rPr>
          <w:rFonts w:hint="eastAsia"/>
          <w:color w:val="auto"/>
          <w:szCs w:val="21"/>
        </w:rPr>
        <w:t>的TVP-QT信任链分析</w:t>
      </w:r>
      <w:bookmarkEnd w:id="121"/>
      <w:bookmarkEnd w:id="12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t>针对信任链的形式化建模和分析可以确保可信虚拟平台的可验证性。本文将采用已有的形式化分析方法</w:t>
      </w:r>
      <w:r>
        <w:rPr>
          <w:rFonts w:hint="eastAsia"/>
        </w:rPr>
        <w:t>“</w:t>
      </w:r>
      <w:r>
        <w:rPr>
          <w:rFonts w:hint="eastAsia"/>
          <w:lang w:eastAsia="zh-CN"/>
        </w:rPr>
        <w:t>安全系统逻辑</w:t>
      </w:r>
      <w:r>
        <w:rPr>
          <w:rFonts w:hint="eastAsia"/>
        </w:rPr>
        <w:t>（Logic of Secure System,</w:t>
      </w:r>
      <w:r>
        <w:rPr>
          <w:rFonts w:hint="eastAsia"/>
          <w:lang w:val="en-US" w:eastAsia="zh-CN"/>
        </w:rPr>
        <w:t xml:space="preserve"> </w:t>
      </w:r>
      <w:r>
        <w:rPr>
          <w:rFonts w:hint="eastAsia"/>
        </w:rPr>
        <w:t>LS</w:t>
      </w:r>
      <w:r>
        <w:rPr>
          <w:rFonts w:hint="eastAsia"/>
          <w:vertAlign w:val="superscript"/>
        </w:rPr>
        <w:t>2</w:t>
      </w:r>
      <w:r>
        <w:rPr>
          <w:rFonts w:hint="eastAsia"/>
        </w:rPr>
        <w:t>）”对TVP-QT信任链模型进行形式化分析。</w:t>
      </w:r>
    </w:p>
    <w:p>
      <w:pPr>
        <w:pStyle w:val="3"/>
        <w:rPr>
          <w:rFonts w:hint="eastAsia"/>
        </w:rPr>
      </w:pPr>
      <w:bookmarkStart w:id="123" w:name="_Toc22487"/>
      <w:bookmarkStart w:id="124" w:name="_Toc12261"/>
      <w:r>
        <w:rPr>
          <w:rFonts w:hint="eastAsia"/>
        </w:rPr>
        <w:t>基本假定</w:t>
      </w:r>
      <w:bookmarkEnd w:id="123"/>
      <w:bookmarkEnd w:id="12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rPr>
        <w:t>在对TVP-QT信任链属性</w:t>
      </w:r>
      <w:r>
        <w:rPr>
          <w:rFonts w:hint="eastAsia"/>
          <w:lang w:val="en-US" w:eastAsia="zh-CN"/>
        </w:rPr>
        <w:t>进行形式化</w:t>
      </w:r>
      <w:r>
        <w:rPr>
          <w:rFonts w:hint="eastAsia"/>
        </w:rPr>
        <w:t>分析</w:t>
      </w:r>
      <w:r>
        <w:rPr>
          <w:rFonts w:hint="eastAsia"/>
          <w:lang w:val="en-US" w:eastAsia="zh-CN"/>
        </w:rPr>
        <w:t>前，本文假定以下条件是成立的：</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TVP</w:t>
      </w:r>
      <w:r>
        <w:t xml:space="preserve"> </w:t>
      </w:r>
      <w:r>
        <w:rPr>
          <w:rFonts w:hint="eastAsia"/>
        </w:rPr>
        <w:t>中</w:t>
      </w:r>
      <w:r>
        <w:rPr>
          <w:rFonts w:hint="eastAsia"/>
          <w:lang w:val="en-US" w:eastAsia="zh-CN"/>
        </w:rPr>
        <w:t>各个层次的系统镜像文件（包括主机m以及用户虚拟机层次上的各个用户虚拟机VM）</w:t>
      </w:r>
      <w:r>
        <w:rPr>
          <w:rFonts w:hint="eastAsia"/>
        </w:rPr>
        <w:t>的完整性未受破坏</w:t>
      </w:r>
      <w:r>
        <w:rPr>
          <w:rFonts w:hint="eastAsia"/>
          <w:lang w:eastAsia="zh-CN"/>
        </w:rPr>
        <w:t>，</w:t>
      </w:r>
      <w:r>
        <w:rPr>
          <w:rFonts w:hint="eastAsia"/>
          <w:lang w:val="en-US" w:eastAsia="zh-CN"/>
        </w:rPr>
        <w:t>并且各个用户虚拟机都预先植入所需要的可信度量和证明代理功能组件</w:t>
      </w:r>
      <w:r>
        <w:rPr>
          <w:rFonts w:hint="eastAsia"/>
        </w:rPr>
        <w:t>；</w:t>
      </w:r>
      <w:r>
        <w:rPr>
          <w:rFonts w:hint="eastAsia"/>
          <w:lang w:eastAsia="zh-CN"/>
        </w:rPr>
        <w:t>（</w:t>
      </w:r>
      <w:r>
        <w:rPr>
          <w:rFonts w:hint="eastAsia"/>
          <w:lang w:val="en-US" w:eastAsia="zh-CN"/>
        </w:rPr>
        <w:t>2</w:t>
      </w:r>
      <w:r>
        <w:rPr>
          <w:rFonts w:hint="eastAsia"/>
          <w:lang w:eastAsia="zh-CN"/>
        </w:rPr>
        <w:t>）</w:t>
      </w:r>
      <w:r>
        <w:rPr>
          <w:rFonts w:hint="eastAsia"/>
        </w:rPr>
        <w:t>主机</w:t>
      </w:r>
      <w:r>
        <w:t>m</w:t>
      </w:r>
      <w:r>
        <w:rPr>
          <w:rFonts w:hint="eastAsia"/>
        </w:rPr>
        <w:t>支持动态加载</w:t>
      </w:r>
      <w:r>
        <w:rPr>
          <w:rFonts w:hint="eastAsia"/>
          <w:lang w:val="en-US" w:eastAsia="zh-CN"/>
        </w:rPr>
        <w:t>动态度量根</w:t>
      </w:r>
      <w:r>
        <w:rPr>
          <w:rFonts w:hint="eastAsia"/>
        </w:rPr>
        <w:t xml:space="preserve"> </w:t>
      </w:r>
      <w:r>
        <w:t>DRTM</w:t>
      </w:r>
      <w:r>
        <w:rPr>
          <w:rFonts w:hint="eastAsia"/>
        </w:rPr>
        <w:t>技术，能够为TJP和vTPM提供动态的可信运行环境；</w:t>
      </w:r>
      <w:r>
        <w:rPr>
          <w:rFonts w:hint="eastAsia"/>
          <w:lang w:eastAsia="zh-CN"/>
        </w:rPr>
        <w:t>（</w:t>
      </w:r>
      <w:r>
        <w:rPr>
          <w:rFonts w:hint="eastAsia"/>
          <w:lang w:val="en-US" w:eastAsia="zh-CN"/>
        </w:rPr>
        <w:t>3</w:t>
      </w:r>
      <w:r>
        <w:rPr>
          <w:rFonts w:hint="eastAsia"/>
          <w:lang w:eastAsia="zh-CN"/>
        </w:rPr>
        <w:t>）</w:t>
      </w:r>
      <w:r>
        <w:rPr>
          <w:rFonts w:hint="eastAsia"/>
        </w:rPr>
        <w:t>vTPM的平台身份密钥（A</w:t>
      </w:r>
      <w:r>
        <w:t xml:space="preserve">ttestation </w:t>
      </w:r>
      <w:r>
        <w:rPr>
          <w:rFonts w:hint="eastAsia"/>
        </w:rPr>
        <w:t>I</w:t>
      </w:r>
      <w:r>
        <w:t xml:space="preserve">dentity </w:t>
      </w:r>
      <w:r>
        <w:rPr>
          <w:rFonts w:hint="eastAsia"/>
        </w:rPr>
        <w:t>K</w:t>
      </w:r>
      <w:r>
        <w:t>ey</w:t>
      </w:r>
      <w:r>
        <w:rPr>
          <w:rFonts w:hint="eastAsia"/>
        </w:rPr>
        <w:t>，</w:t>
      </w:r>
      <w:r>
        <w:t>AIK</w:t>
      </w:r>
      <w:r>
        <w:rPr>
          <w:rFonts w:hint="eastAsia"/>
        </w:rPr>
        <w:t>）已得到可信第三方的认证并颁发证书，这里不考虑其具体实现方案；</w:t>
      </w:r>
      <w:r>
        <w:rPr>
          <w:rFonts w:hint="eastAsia"/>
          <w:lang w:eastAsia="zh-CN"/>
        </w:rPr>
        <w:t>（</w:t>
      </w:r>
      <w:r>
        <w:rPr>
          <w:rFonts w:hint="eastAsia"/>
          <w:lang w:val="en-US" w:eastAsia="zh-CN"/>
        </w:rPr>
        <w:t>4</w:t>
      </w:r>
      <w:r>
        <w:rPr>
          <w:rFonts w:hint="eastAsia"/>
          <w:lang w:eastAsia="zh-CN"/>
        </w:rPr>
        <w:t>）</w:t>
      </w:r>
      <w:r>
        <w:rPr>
          <w:rFonts w:hint="eastAsia"/>
        </w:rPr>
        <w:t xml:space="preserve">远程验证方案基于 </w:t>
      </w:r>
      <w:r>
        <w:t xml:space="preserve">TCG </w:t>
      </w:r>
      <w:r>
        <w:rPr>
          <w:rFonts w:hint="eastAsia"/>
        </w:rPr>
        <w:t xml:space="preserve">组织给出的完整性报告协议，且在远程挑战者 </w:t>
      </w:r>
      <w:r>
        <w:t xml:space="preserve">R </w:t>
      </w:r>
      <w:r>
        <w:rPr>
          <w:rFonts w:hint="eastAsia"/>
        </w:rPr>
        <w:t xml:space="preserve">与本地 </w:t>
      </w:r>
      <w:r>
        <w:t xml:space="preserve">TVP </w:t>
      </w:r>
      <w:r>
        <w:rPr>
          <w:rFonts w:hint="eastAsia"/>
        </w:rPr>
        <w:t>之间已经建立了安全信道</w:t>
      </w:r>
      <w:r>
        <w:rPr>
          <w:rFonts w:hint="eastAsia"/>
          <w:vertAlign w:val="superscript"/>
          <w:lang w:val="en-US" w:eastAsia="zh-CN"/>
        </w:rPr>
        <w:t>[26]</w:t>
      </w:r>
      <w:r>
        <w:rPr>
          <w:rFonts w:hint="eastAsi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rPr>
        <w:t>从</w:t>
      </w:r>
      <w:r>
        <w:rPr>
          <w:rFonts w:hint="eastAsia"/>
          <w:lang w:val="en-US" w:eastAsia="zh-CN"/>
        </w:rPr>
        <w:t>3</w:t>
      </w:r>
      <w:r>
        <w:rPr>
          <w:rFonts w:hint="eastAsia"/>
        </w:rPr>
        <w:t>.2的分析可知，本文对TVP-QT</w:t>
      </w:r>
      <w:r>
        <w:t xml:space="preserve"> </w:t>
      </w:r>
      <w:r>
        <w:rPr>
          <w:rFonts w:hint="eastAsia"/>
        </w:rPr>
        <w:t>信任链的信任属性分析验证主要包括</w:t>
      </w:r>
      <w:r>
        <w:t xml:space="preserve">3 </w:t>
      </w:r>
      <w:r>
        <w:rPr>
          <w:rFonts w:hint="eastAsia"/>
        </w:rPr>
        <w:t>部分：</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m信任链构建的验证及该信任链的远程验证（含TJP）；</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2</w:t>
      </w:r>
      <w:r>
        <w:rPr>
          <w:rFonts w:hint="eastAsia"/>
          <w:lang w:eastAsia="zh-CN"/>
        </w:rPr>
        <w:t>）</w:t>
      </w:r>
      <w:r>
        <w:rPr>
          <w:rFonts w:hint="eastAsia"/>
        </w:rPr>
        <w:t>TJP动态度量验证及远程验证；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eastAsia"/>
          <w:lang w:eastAsia="zh-CN"/>
        </w:rPr>
        <w:t>（</w:t>
      </w:r>
      <w:r>
        <w:rPr>
          <w:rFonts w:hint="eastAsia"/>
          <w:lang w:val="en-US" w:eastAsia="zh-CN"/>
        </w:rPr>
        <w:t>3</w:t>
      </w:r>
      <w:r>
        <w:rPr>
          <w:rFonts w:hint="eastAsia"/>
          <w:lang w:eastAsia="zh-CN"/>
        </w:rPr>
        <w:t>）</w:t>
      </w:r>
      <w:r>
        <w:rPr>
          <w:rFonts w:hint="eastAsia"/>
        </w:rPr>
        <w:t>利用vTPM构建的vm信任链验证及远程证明；</w:t>
      </w:r>
    </w:p>
    <w:p>
      <w:pPr>
        <w:ind w:firstLine="480"/>
        <w:rPr>
          <w:rFonts w:hint="eastAsia"/>
        </w:rPr>
      </w:pPr>
      <w:r>
        <w:rPr>
          <w:rFonts w:hint="eastAsia"/>
        </w:rPr>
        <w:t>在这3部分中，对（3）的验证分析与文献[</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fldChar w:fldCharType="end"/>
      </w:r>
      <w:r>
        <w:rPr>
          <w:rFonts w:hint="eastAsia"/>
        </w:rPr>
        <w:t>]相同，具体过程读者可参见文献</w:t>
      </w:r>
      <w:r>
        <w:rPr>
          <w:rFonts w:hint="eastAsia"/>
          <w:lang w:val="en-US" w:eastAsia="zh-CN"/>
        </w:rPr>
        <w:t>[</w:t>
      </w:r>
      <w:r>
        <w:rPr>
          <w:rFonts w:hint="eastAsia"/>
          <w:lang w:val="en-US" w:eastAsia="zh-CN"/>
        </w:rPr>
        <w:fldChar w:fldCharType="begin"/>
      </w:r>
      <w:r>
        <w:rPr>
          <w:rFonts w:hint="eastAsia"/>
          <w:lang w:val="en-US" w:eastAsia="zh-CN"/>
        </w:rPr>
        <w:instrText xml:space="preserve"> NOTEREF _Ref28117 \h </w:instrText>
      </w:r>
      <w:r>
        <w:rPr>
          <w:rFonts w:hint="eastAsia"/>
          <w:lang w:val="en-US" w:eastAsia="zh-CN"/>
        </w:rPr>
        <w:fldChar w:fldCharType="separate"/>
      </w:r>
      <w:r>
        <w:rPr>
          <w:rFonts w:hint="eastAsia"/>
          <w:lang w:val="en-US" w:eastAsia="zh-CN"/>
        </w:rPr>
        <w:t>26</w:t>
      </w:r>
      <w:r>
        <w:rPr>
          <w:rFonts w:hint="eastAsia"/>
          <w:lang w:val="en-US" w:eastAsia="zh-CN"/>
        </w:rPr>
        <w:fldChar w:fldCharType="end"/>
      </w:r>
      <w:r>
        <w:rPr>
          <w:rFonts w:hint="eastAsia"/>
          <w:lang w:val="en-US" w:eastAsia="zh-CN"/>
        </w:rPr>
        <w:t>]</w:t>
      </w:r>
      <w:r>
        <w:rPr>
          <w:rFonts w:hint="eastAsia"/>
        </w:rPr>
        <w:t>，本文不再论述；下面本文只对（1）（2）进行验证分析。</w:t>
      </w:r>
    </w:p>
    <w:p>
      <w:pPr>
        <w:pStyle w:val="3"/>
        <w:rPr>
          <w:rFonts w:hint="eastAsia"/>
        </w:rPr>
      </w:pPr>
      <w:bookmarkStart w:id="125" w:name="_Toc16838"/>
      <w:bookmarkStart w:id="126" w:name="_Toc11175"/>
      <w:r>
        <w:rPr>
          <w:rFonts w:hint="eastAsia"/>
        </w:rPr>
        <w:t>m信任链的本地验证及远程证明</w:t>
      </w:r>
      <w:bookmarkEnd w:id="125"/>
      <w:bookmarkEnd w:id="126"/>
    </w:p>
    <w:p>
      <w:pPr>
        <w:pStyle w:val="4"/>
        <w:rPr>
          <w:rFonts w:hint="eastAsia"/>
        </w:rPr>
      </w:pPr>
      <w:bookmarkStart w:id="127" w:name="_Toc21563"/>
      <w:bookmarkStart w:id="128" w:name="_Toc30981"/>
      <w:r>
        <w:rPr>
          <w:rFonts w:hint="eastAsia"/>
        </w:rPr>
        <w:t>本地程序执行</w:t>
      </w:r>
      <w:bookmarkEnd w:id="127"/>
      <w:bookmarkEnd w:id="12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3</w:t>
      </w:r>
      <w:r>
        <w:rPr>
          <w:rFonts w:hint="eastAsia" w:ascii="Times New Roman" w:hAnsi="Times New Roman"/>
          <w:color w:val="auto"/>
        </w:rPr>
        <w:t>.2节对TVP中m信任属性TP</w:t>
      </w:r>
      <w:r>
        <w:rPr>
          <w:rFonts w:hint="eastAsia" w:ascii="Times New Roman" w:hAnsi="Times New Roman"/>
          <w:color w:val="auto"/>
          <w:vertAlign w:val="subscript"/>
        </w:rPr>
        <w:t>m</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4.1</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SRTM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m.bios_loc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o</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m.os_loader_loc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o</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o</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d</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m.dom0_Kernel_loc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d</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Dom0 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m.tjp_loc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t.pcr.s</w:t>
      </w:r>
      <w:r>
        <w:rPr>
          <w:rFonts w:hint="eastAsia" w:ascii="Times New Roman" w:hAnsi="Times New Roman"/>
          <w:iCs/>
          <w:color w:val="auto"/>
          <w:sz w:val="22"/>
          <w:szCs w:val="22"/>
        </w:rPr>
        <w:t>,</w:t>
      </w:r>
      <w:r>
        <w:rPr>
          <w:rFonts w:hint="eastAsia" w:ascii="Times New Roman" w:hAnsi="Times New Roman"/>
          <w:i/>
          <w:iCs/>
          <w:color w:val="auto"/>
          <w:sz w:val="22"/>
          <w:szCs w:val="22"/>
        </w:rPr>
        <w:t>t</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m.vtpm-vm-binding_loc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vv</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i/>
          <w:iCs/>
          <w:color w:val="auto"/>
          <w:sz w:val="22"/>
          <w:szCs w:val="22"/>
        </w:rPr>
        <w:t>vm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 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m.pcr.s</w:t>
      </w:r>
      <w:r>
        <w:rPr>
          <w:rFonts w:hint="eastAsia" w:ascii="Times New Roman" w:hAnsi="Times New Roman"/>
          <w:iCs/>
          <w:color w:val="auto"/>
          <w:sz w:val="22"/>
          <w:szCs w:val="22"/>
        </w:rPr>
        <w:t>,</w:t>
      </w:r>
      <w:r>
        <w:rPr>
          <w:rFonts w:hint="eastAsia" w:ascii="Times New Roman" w:hAnsi="Times New Roman"/>
          <w:color w:val="auto"/>
          <w:sz w:val="22"/>
          <w:szCs w:val="22"/>
        </w:rPr>
        <w:t xml:space="preserve"> o_</w:t>
      </w:r>
      <w:r>
        <w:rPr>
          <w:rFonts w:hint="eastAsia" w:ascii="Times New Roman" w:hAnsi="Times New Roman"/>
          <w:i/>
          <w:iCs/>
          <w:color w:val="auto"/>
          <w:sz w:val="22"/>
          <w:szCs w:val="22"/>
        </w:rPr>
        <w:t>app</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ascii="Times New Roman" w:hAnsi="Times New Roman"/>
          <w:color w:val="auto"/>
          <w:sz w:val="22"/>
          <w:szCs w:val="22"/>
        </w:rPr>
      </w:pPr>
      <w:r>
        <w:rPr>
          <w:rFonts w:hint="eastAsia" w:ascii="Times New Roman" w:hAnsi="Times New Roman"/>
          <w:color w:val="auto"/>
          <w:sz w:val="22"/>
          <w:szCs w:val="22"/>
        </w:rPr>
        <w:t xml:space="preserve">                    Jump o_</w:t>
      </w:r>
      <w:r>
        <w:rPr>
          <w:rFonts w:hint="eastAsia" w:ascii="Times New Roman" w:hAnsi="Times New Roman"/>
          <w:i/>
          <w:iCs/>
          <w:color w:val="auto"/>
          <w:sz w:val="22"/>
          <w:szCs w:val="22"/>
        </w:rPr>
        <w:t>app</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left="0" w:leftChars="0" w:right="0" w:rightChars="0" w:firstLine="420" w:firstLineChars="0"/>
        <w:textAlignment w:val="auto"/>
        <w:outlineLvl w:val="9"/>
        <w:rPr>
          <w:rFonts w:hint="eastAsia" w:ascii="Times New Roman" w:hAnsi="Times New Roman"/>
          <w:color w:val="auto"/>
          <w:sz w:val="22"/>
          <w:szCs w:val="22"/>
        </w:rPr>
      </w:pPr>
      <w:r>
        <w:rPr>
          <w:rFonts w:ascii="Times New Roman" w:hAnsi="Times New Roman"/>
          <w:i/>
          <w:iCs/>
          <w:color w:val="auto"/>
          <w:sz w:val="22"/>
          <w:szCs w:val="22"/>
        </w:rPr>
        <w:t>O</w:t>
      </w:r>
      <w:r>
        <w:rPr>
          <w:rFonts w:hint="eastAsia" w:ascii="Times New Roman" w:hAnsi="Times New Roman"/>
          <w:i/>
          <w:iCs/>
          <w:color w:val="auto"/>
          <w:sz w:val="22"/>
          <w:szCs w:val="22"/>
        </w:rPr>
        <w:t>ther_APP</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29" w:name="_Toc29838"/>
      <w:bookmarkStart w:id="130" w:name="_Toc2133"/>
      <w:r>
        <w:rPr>
          <w:rFonts w:hint="eastAsia"/>
        </w:rPr>
        <w:t>图</w:t>
      </w:r>
      <w:r>
        <w:rPr>
          <w:rFonts w:hint="eastAsia"/>
          <w:lang w:val="en-US" w:eastAsia="zh-CN"/>
        </w:rPr>
        <w:t xml:space="preserve">4.1 </w:t>
      </w:r>
      <w:r>
        <w:rPr>
          <w:rFonts w:hint="eastAsia"/>
        </w:rPr>
        <w:t>TVP-QT中 m 信任链传递</w:t>
      </w:r>
      <w:bookmarkEnd w:id="129"/>
      <w:bookmarkEnd w:id="13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outlineLvl w:val="9"/>
        <w:rPr>
          <w:rFonts w:hint="eastAsia" w:ascii="Times New Roman" w:hAnsi="Times New Roman"/>
          <w:color w:val="auto"/>
        </w:rPr>
      </w:pPr>
      <w:r>
        <w:rPr>
          <w:rFonts w:hint="eastAsia" w:ascii="Times New Roman" w:hAnsi="Times New Roman"/>
          <w:color w:val="auto"/>
        </w:rPr>
        <w:t>程序执行流程：m首先从CRTM启动执行，它从主机内存地址</w:t>
      </w:r>
      <w:r>
        <w:rPr>
          <w:rFonts w:hint="eastAsia" w:ascii="Times New Roman" w:hAnsi="Times New Roman"/>
          <w:i/>
          <w:iCs/>
          <w:color w:val="auto"/>
        </w:rPr>
        <w:t>m.bios_loc</w:t>
      </w:r>
      <w:r>
        <w:rPr>
          <w:rFonts w:hint="eastAsia" w:ascii="Times New Roman" w:hAnsi="Times New Roman"/>
          <w:color w:val="auto"/>
        </w:rPr>
        <w:t>中读取BIOS的代码</w:t>
      </w:r>
      <w:r>
        <w:rPr>
          <w:rFonts w:hint="eastAsia" w:ascii="Times New Roman" w:hAnsi="Times New Roman"/>
          <w:i/>
          <w:color w:val="auto"/>
        </w:rPr>
        <w:t>b</w:t>
      </w:r>
      <w:r>
        <w:rPr>
          <w:rFonts w:hint="eastAsia" w:ascii="Times New Roman" w:hAnsi="Times New Roman"/>
          <w:color w:val="auto"/>
        </w:rPr>
        <w:t>，将其扩展到一个PCR中（其中，</w:t>
      </w:r>
      <w:r>
        <w:rPr>
          <w:rFonts w:hint="eastAsia" w:ascii="Times New Roman" w:hAnsi="Times New Roman"/>
          <w:i/>
          <w:iCs/>
          <w:color w:val="auto"/>
        </w:rPr>
        <w:t>m.pcr.s</w:t>
      </w:r>
      <w:r>
        <w:rPr>
          <w:rFonts w:hint="eastAsia" w:ascii="Times New Roman" w:hAnsi="Times New Roman"/>
          <w:color w:val="auto"/>
        </w:rPr>
        <w:t xml:space="preserve">表示该主机在这里存储所有相关度量值，且该主机的度量值存储于静态度量的PCR中）,之后执行指令Jump </w:t>
      </w:r>
      <w:r>
        <w:rPr>
          <w:rFonts w:hint="eastAsia" w:ascii="Times New Roman" w:hAnsi="Times New Roman"/>
          <w:i/>
          <w:iCs/>
          <w:color w:val="auto"/>
        </w:rPr>
        <w:t>b</w:t>
      </w:r>
      <w:r>
        <w:rPr>
          <w:rFonts w:hint="eastAsia" w:ascii="Times New Roman" w:hAnsi="Times New Roman"/>
          <w:color w:val="auto"/>
        </w:rPr>
        <w:t>；然后CRTM将控制权传递给m的BIOS，它从主机内存地址</w:t>
      </w:r>
      <w:r>
        <w:rPr>
          <w:rFonts w:hint="eastAsia" w:ascii="Times New Roman" w:hAnsi="Times New Roman"/>
          <w:i/>
          <w:iCs/>
          <w:color w:val="auto"/>
        </w:rPr>
        <w:t xml:space="preserve">m.os_loader_loc </w:t>
      </w:r>
      <w:r>
        <w:rPr>
          <w:rFonts w:hint="eastAsia" w:ascii="Times New Roman" w:hAnsi="Times New Roman"/>
          <w:color w:val="auto"/>
        </w:rPr>
        <w:t>中读取的OS_Loader代码</w:t>
      </w:r>
      <w:r>
        <w:rPr>
          <w:rFonts w:hint="eastAsia" w:ascii="Times New Roman" w:hAnsi="Times New Roman"/>
          <w:i/>
          <w:color w:val="auto"/>
        </w:rPr>
        <w:t>o</w:t>
      </w:r>
      <w:r>
        <w:rPr>
          <w:rFonts w:hint="eastAsia" w:ascii="Times New Roman" w:hAnsi="Times New Roman"/>
          <w:color w:val="auto"/>
        </w:rPr>
        <w:t xml:space="preserve">，将其扩展到一个PCR中,之后执行指令Jump </w:t>
      </w:r>
      <w:r>
        <w:rPr>
          <w:rFonts w:hint="eastAsia" w:ascii="Times New Roman" w:hAnsi="Times New Roman"/>
          <w:i/>
          <w:iCs/>
          <w:color w:val="auto"/>
        </w:rPr>
        <w:t>o，</w:t>
      </w:r>
      <w:r>
        <w:rPr>
          <w:rFonts w:hint="eastAsia" w:ascii="Times New Roman" w:hAnsi="Times New Roman"/>
          <w:color w:val="auto"/>
        </w:rPr>
        <w:t>将控制权交给OSLoader；OSLoader继续按序从内存</w:t>
      </w:r>
      <w:r>
        <w:rPr>
          <w:rFonts w:hint="eastAsia" w:ascii="Times New Roman" w:hAnsi="Times New Roman"/>
          <w:i/>
          <w:iCs/>
          <w:color w:val="auto"/>
        </w:rPr>
        <w:t>m.vmm_loc</w:t>
      </w:r>
      <w:r>
        <w:rPr>
          <w:rFonts w:hint="eastAsia" w:ascii="Times New Roman" w:hAnsi="Times New Roman"/>
          <w:color w:val="auto"/>
        </w:rPr>
        <w:t>读取VMM的代码</w:t>
      </w:r>
      <w:r>
        <w:rPr>
          <w:rFonts w:hint="eastAsia" w:ascii="Times New Roman" w:hAnsi="Times New Roman"/>
          <w:i/>
          <w:iCs/>
          <w:color w:val="auto"/>
        </w:rPr>
        <w:t>v</w:t>
      </w:r>
      <w:r>
        <w:rPr>
          <w:rFonts w:hint="eastAsia" w:ascii="Times New Roman" w:hAnsi="Times New Roman"/>
          <w:color w:val="auto"/>
        </w:rPr>
        <w:t>，将其扩展到</w:t>
      </w:r>
      <w:r>
        <w:rPr>
          <w:rFonts w:hint="eastAsia" w:ascii="Times New Roman" w:hAnsi="Times New Roman"/>
          <w:i/>
          <w:iCs/>
          <w:color w:val="auto"/>
        </w:rPr>
        <w:t>m.pcr.s</w:t>
      </w:r>
      <w:r>
        <w:rPr>
          <w:rFonts w:hint="eastAsia" w:ascii="Times New Roman" w:hAnsi="Times New Roman"/>
          <w:color w:val="auto"/>
        </w:rPr>
        <w:t>，然后转换控制权给VMM，VMM、Dom0 Kernel执行相似流程，直到可信衔接点TJP的加载。</w:t>
      </w:r>
    </w:p>
    <w:p>
      <w:pPr>
        <w:pStyle w:val="4"/>
        <w:rPr>
          <w:rFonts w:hint="eastAsia"/>
        </w:rPr>
      </w:pPr>
      <w:bookmarkStart w:id="131" w:name="_Toc20969"/>
      <w:bookmarkStart w:id="132" w:name="_Toc26646"/>
      <w:r>
        <w:rPr>
          <w:rFonts w:hint="eastAsia"/>
        </w:rPr>
        <w:t>本地可信属性描述</w:t>
      </w:r>
      <w:bookmarkEnd w:id="131"/>
      <w:bookmarkEnd w:id="132"/>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color w:val="auto"/>
          <w:lang w:val="en-US" w:eastAsia="zh-CN"/>
        </w:rPr>
        <w:t>由上文描述的信任链传递所涉及的程序执行过程可知，体现主机m信任链的是主机进行可信度量后的PCR值，它与执行程序之间存在着唯一确定的映射关系。因此，基于定义</w:t>
      </w:r>
      <w:r>
        <w:rPr>
          <w:rFonts w:hint="eastAsia"/>
          <w:b w:val="0"/>
          <w:bCs w:val="0"/>
          <w:color w:val="auto"/>
          <w:lang w:val="en-US" w:eastAsia="zh-CN"/>
        </w:rPr>
        <w:t>3.</w:t>
      </w:r>
      <w:r>
        <w:rPr>
          <w:rFonts w:hint="eastAsia"/>
          <w:color w:val="auto"/>
          <w:lang w:val="en-US" w:eastAsia="zh-CN"/>
        </w:rPr>
        <w:t>2及上述映射关系，</w:t>
      </w:r>
      <w:r>
        <w:rPr>
          <w:rFonts w:hint="eastAsia" w:ascii="Times New Roman" w:hAnsi="Times New Roman"/>
          <w:color w:val="auto"/>
        </w:rPr>
        <w:t>可将m的本地信任传递属性归纳为：如果</w:t>
      </w:r>
      <w:r>
        <w:rPr>
          <w:rFonts w:hint="eastAsia"/>
          <w:color w:val="auto"/>
          <w:lang w:val="en-US" w:eastAsia="zh-CN"/>
        </w:rPr>
        <w:t>可信度量后的</w:t>
      </w:r>
      <w:r>
        <w:rPr>
          <w:rFonts w:hint="eastAsia" w:ascii="Times New Roman" w:hAnsi="Times New Roman"/>
          <w:iCs/>
          <w:color w:val="auto"/>
        </w:rPr>
        <w:t>PCR</w:t>
      </w:r>
      <w:r>
        <w:rPr>
          <w:rFonts w:hint="eastAsia" w:ascii="Times New Roman" w:hAnsi="Times New Roman"/>
          <w:color w:val="auto"/>
        </w:rPr>
        <w:t>中度量值序列是正确的值，那么在该虚拟机上信任链所加载的程序顺序就是正确的。即m的本地信任传递属性就是要求所有相应启动程序如BIOS、OSLoader、VMM、Dom0 Kernel、</w:t>
      </w:r>
      <w:r>
        <w:rPr>
          <w:rFonts w:hint="eastAsia" w:ascii="Times New Roman" w:hAnsi="Times New Roman"/>
          <w:color w:val="auto"/>
          <w:szCs w:val="21"/>
        </w:rPr>
        <w:t>vTPM Builder</w:t>
      </w:r>
      <w:r>
        <w:rPr>
          <w:rFonts w:ascii="Times New Roman" w:hAnsi="Times New Roman"/>
          <w:color w:val="auto"/>
          <w:szCs w:val="21"/>
        </w:rPr>
        <w:t>、</w:t>
      </w:r>
      <w:r>
        <w:rPr>
          <w:rFonts w:hint="eastAsia" w:ascii="Times New Roman" w:hAnsi="Times New Roman"/>
          <w:color w:val="auto"/>
          <w:szCs w:val="21"/>
        </w:rPr>
        <w:t>vTPM-VM Binding</w:t>
      </w:r>
      <w:r>
        <w:rPr>
          <w:rFonts w:ascii="Times New Roman" w:hAnsi="Times New Roman"/>
          <w:color w:val="auto"/>
          <w:szCs w:val="21"/>
        </w:rPr>
        <w:t>、</w:t>
      </w:r>
      <w:r>
        <w:rPr>
          <w:rFonts w:hint="eastAsia" w:ascii="Times New Roman" w:hAnsi="Times New Roman"/>
          <w:color w:val="auto"/>
          <w:szCs w:val="21"/>
        </w:rPr>
        <w:t>VM Builder</w:t>
      </w:r>
      <w:r>
        <w:rPr>
          <w:rFonts w:hint="eastAsia" w:ascii="Times New Roman" w:hAnsi="Times New Roman"/>
          <w:color w:val="auto"/>
        </w:rPr>
        <w:t>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rFonts w:hint="eastAsia" w:ascii="Times New Roman" w:hAnsi="Times New Roman"/>
          <w:color w:val="auto"/>
          <w:position w:val="-10"/>
        </w:rPr>
        <w:object>
          <v:shape id="_x0000_i1031" o:spt="75" type="#_x0000_t75" style="height:15.6pt;width:182pt;" o:ole="t" filled="f" o:preferrelative="t" stroked="f" coordsize="21600,21600">
            <v:path/>
            <v:fill on="f" focussize="0,0"/>
            <v:stroke on="f"/>
            <v:imagedata r:id="rId47" o:title=""/>
            <o:lock v:ext="edit" aspectratio="t"/>
            <w10:wrap type="none"/>
            <w10:anchorlock/>
          </v:shape>
          <o:OLEObject Type="Embed" ProgID="Equation.KSEE3" ShapeID="_x0000_i1031" DrawAspect="Content" ObjectID="_1468075731" r:id="rId46">
            <o:LockedField>false</o:LockedField>
          </o:OLEObject>
        </w:object>
      </w:r>
      <w:r>
        <w:rPr>
          <w:rFonts w:hint="eastAsia" w:ascii="Times New Roman" w:hAnsi="Times New Roman"/>
          <w:color w:val="auto"/>
          <w:position w:val="-4"/>
        </w:rPr>
        <w:object>
          <v:shape id="_x0000_i103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2" DrawAspect="Content" ObjectID="_1468075732" r:id="rId48">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720" w:firstLineChars="300"/>
        <w:jc w:val="both"/>
        <w:textAlignment w:val="auto"/>
        <w:outlineLvl w:val="9"/>
        <w:rPr>
          <w:rFonts w:hint="eastAsia" w:ascii="Times New Roman" w:hAnsi="Times New Roman"/>
          <w:color w:val="auto"/>
        </w:rPr>
      </w:pPr>
      <w:r>
        <w:rPr>
          <w:color w:val="auto"/>
          <w:position w:val="-14"/>
        </w:rPr>
        <w:object>
          <v:shape id="_x0000_i1033" o:spt="75" type="#_x0000_t75" style="height:16.75pt;width:219.85pt;" o:ole="t" filled="f" o:preferrelative="t" stroked="f" coordsize="21600,21600">
            <v:path/>
            <v:fill on="f" focussize="0,0"/>
            <v:stroke on="f"/>
            <v:imagedata r:id="rId51" o:title=""/>
            <o:lock v:ext="edit" aspectratio="t"/>
            <w10:wrap type="none"/>
            <w10:anchorlock/>
          </v:shape>
          <o:OLEObject Type="Embed" ProgID="Equation.3" ShapeID="_x0000_i1033" DrawAspect="Content" ObjectID="_1468075733" r:id="rId50">
            <o:LockedField>false</o:LockedField>
          </o:OLEObject>
        </w:object>
      </w:r>
      <w:r>
        <w:rPr>
          <w:rFonts w:hint="eastAsia"/>
          <w:color w:val="auto"/>
          <w:lang w:val="en-US" w:eastAsia="zh-CN"/>
        </w:rPr>
        <w:t xml:space="preserve">    </w:t>
      </w:r>
      <w:r>
        <w:rPr>
          <w:rFonts w:hint="eastAsia"/>
          <w:color w:val="auto"/>
          <w:lang w:val="en-US" w:eastAsia="zh-CN"/>
        </w:rPr>
        <w:tab/>
      </w:r>
      <w:r>
        <w:rPr>
          <w:rFonts w:hint="eastAsia" w:ascii="Times New Roman" w:hAnsi="Times New Roman"/>
          <w:color w:val="auto"/>
          <w:position w:val="-4"/>
        </w:rPr>
        <w:object>
          <v:shape id="_x0000_i103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4" DrawAspect="Content" ObjectID="_1468075734" r:id="rId52">
            <o:LockedField>false</o:LockedField>
          </o:OLEObject>
        </w:objec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color w:val="auto"/>
          <w:position w:val="-4"/>
        </w:rPr>
        <w:object>
          <v:shape id="_x0000_i103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5" DrawAspect="Content" ObjectID="_1468075735" r:id="rId53">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6" DrawAspect="Content" ObjectID="_1468075736" r:id="rId5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3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7" DrawAspect="Content" ObjectID="_1468075737" r:id="rId55">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8" DrawAspect="Content" ObjectID="_1468075738" r:id="rId5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3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39" DrawAspect="Content" ObjectID="_1468075739" r:id="rId57">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0" DrawAspect="Content" ObjectID="_1468075740" r:id="rId5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1" DrawAspect="Content" ObjectID="_1468075741" r:id="rId59">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2" DrawAspect="Content" ObjectID="_1468075742" r:id="rId6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3"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3" DrawAspect="Content" ObjectID="_1468075743" r:id="rId6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44" o:spt="75" type="#_x0000_t75" style="height:9.4pt;width:15.55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4" DrawAspect="Content" ObjectID="_1468075744" r:id="rId62">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5" DrawAspect="Content" ObjectID="_1468075745" r:id="rId6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 xml:space="preserve">)) </w:t>
      </w:r>
      <w:r>
        <w:rPr>
          <w:rFonts w:hint="eastAsia" w:ascii="Times New Roman" w:hAnsi="Times New Roman"/>
          <w:color w:val="auto"/>
          <w:position w:val="-4"/>
        </w:rPr>
        <w:object>
          <v:shape id="_x0000_i104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6" DrawAspect="Content" ObjectID="_1468075746" r:id="rId64">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7" DrawAspect="Content" ObjectID="_1468075747" r:id="rId6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color w:val="auto"/>
          <w:position w:val="-4"/>
        </w:rPr>
        <w:object>
          <v:shape id="_x0000_i104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8" DrawAspect="Content" ObjectID="_1468075748" r:id="rId66">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4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49" DrawAspect="Content" ObjectID="_1468075749" r:id="rId67">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50" DrawAspect="Content" ObjectID="_1468075750" r:id="rId68">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上述公式表示：如果TVP的m基于信任链构建了本地信任环境，则其启动过程一定是从BIOS跳转到OSLoader，从OSLoader到VMM，从VMM到</w:t>
      </w:r>
      <w:r>
        <w:rPr>
          <w:rFonts w:hint="eastAsia" w:ascii="Times New Roman" w:hAnsi="Times New Roman"/>
          <w:iCs/>
          <w:color w:val="auto"/>
        </w:rPr>
        <w:t>Dom0_Kernel，</w:t>
      </w:r>
      <w:r>
        <w:rPr>
          <w:rFonts w:hint="eastAsia" w:ascii="Times New Roman" w:hAnsi="Times New Roman"/>
          <w:color w:val="auto"/>
        </w:rPr>
        <w:t>然后</w:t>
      </w:r>
      <w:r>
        <w:rPr>
          <w:rFonts w:hint="eastAsia" w:ascii="Times New Roman" w:hAnsi="Times New Roman"/>
          <w:iCs/>
          <w:color w:val="auto"/>
        </w:rPr>
        <w:t>Dom0_ Kernel到TJP，</w:t>
      </w:r>
      <w:r>
        <w:rPr>
          <w:rFonts w:hint="eastAsia" w:ascii="Times New Roman" w:hAnsi="Times New Roman"/>
          <w:color w:val="auto"/>
        </w:rPr>
        <w:t>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1 </w:t>
      </w:r>
      <w:r>
        <w:rPr>
          <w:rFonts w:hint="eastAsia" w:ascii="Times New Roman" w:hAnsi="Times New Roman"/>
          <w:color w:val="auto"/>
        </w:rPr>
        <w:t>如果m从CRTM启动运行，且与该m启动过程对应的</w:t>
      </w:r>
      <w:r>
        <w:rPr>
          <w:rFonts w:hint="eastAsia" w:ascii="Times New Roman" w:hAnsi="Times New Roman"/>
          <w:iCs/>
          <w:color w:val="auto"/>
        </w:rPr>
        <w:t>PCR</w:t>
      </w:r>
      <w:r>
        <w:rPr>
          <w:rFonts w:hint="eastAsia" w:ascii="Times New Roman" w:hAnsi="Times New Roman"/>
          <w:color w:val="auto"/>
        </w:rPr>
        <w:t>值为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那么该m的本地信任链传递过程就是唯一的、正确的，即确定地从</w:t>
      </w:r>
      <w:r>
        <w:rPr>
          <w:rFonts w:hint="eastAsia" w:ascii="Times New Roman" w:hAnsi="Times New Roman"/>
          <w:i/>
          <w:color w:val="auto"/>
        </w:rPr>
        <w:t>BIOS</w:t>
      </w:r>
      <w:r>
        <w:rPr>
          <w:rFonts w:hint="eastAsia" w:ascii="Times New Roman" w:hAnsi="Times New Roman"/>
          <w:color w:val="auto"/>
        </w:rPr>
        <w:t>(m)到</w:t>
      </w:r>
      <w:r>
        <w:rPr>
          <w:rFonts w:hint="eastAsia" w:ascii="Times New Roman" w:hAnsi="Times New Roman"/>
          <w:i/>
          <w:color w:val="auto"/>
        </w:rPr>
        <w:t>OSLoader(</w:t>
      </w:r>
      <w:r>
        <w:rPr>
          <w:rFonts w:hint="eastAsia" w:ascii="Times New Roman" w:hAnsi="Times New Roman"/>
          <w:color w:val="auto"/>
        </w:rPr>
        <w:t>m)再</w:t>
      </w:r>
      <w:r>
        <w:rPr>
          <w:rFonts w:hint="eastAsia" w:ascii="Times New Roman" w:hAnsi="Times New Roman"/>
          <w:i/>
          <w:color w:val="auto"/>
        </w:rPr>
        <w:t>VMM</w:t>
      </w:r>
      <w:r>
        <w:rPr>
          <w:rFonts w:hint="eastAsia" w:ascii="Times New Roman" w:hAnsi="Times New Roman"/>
          <w:color w:val="auto"/>
        </w:rPr>
        <w:t>(m)、</w:t>
      </w:r>
      <w:r>
        <w:rPr>
          <w:rFonts w:hint="eastAsia" w:ascii="Times New Roman" w:hAnsi="Times New Roman"/>
          <w:i/>
          <w:color w:val="auto"/>
        </w:rPr>
        <w:t>Dom0 Kernel</w:t>
      </w:r>
      <w:r>
        <w:rPr>
          <w:rFonts w:hint="eastAsia" w:ascii="Times New Roman" w:hAnsi="Times New Roman"/>
          <w:color w:val="auto"/>
        </w:rPr>
        <w:t>(m)、</w:t>
      </w:r>
      <w:r>
        <w:rPr>
          <w:rFonts w:hint="eastAsia" w:ascii="Times New Roman" w:hAnsi="Times New Roman"/>
          <w:i/>
          <w:color w:val="auto"/>
          <w:szCs w:val="21"/>
        </w:rPr>
        <w:t>vTPM Builder</w:t>
      </w:r>
      <w:r>
        <w:rPr>
          <w:rFonts w:hint="eastAsia" w:ascii="Times New Roman" w:hAnsi="Times New Roman"/>
          <w:color w:val="auto"/>
        </w:rPr>
        <w:t>(m)</w:t>
      </w:r>
      <w:r>
        <w:rPr>
          <w:rFonts w:hint="eastAsia" w:ascii="Times New Roman" w:hAnsi="Times New Roman"/>
          <w:color w:val="auto"/>
          <w:szCs w:val="21"/>
        </w:rPr>
        <w:t xml:space="preserve"> </w:t>
      </w:r>
      <w:r>
        <w:rPr>
          <w:rFonts w:ascii="Times New Roman" w:hAnsi="Times New Roman"/>
          <w:color w:val="auto"/>
          <w:szCs w:val="21"/>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color w:val="auto"/>
        </w:rPr>
        <w:t>(m)</w:t>
      </w:r>
      <w:r>
        <w:rPr>
          <w:rFonts w:ascii="Times New Roman" w:hAnsi="Times New Roman"/>
          <w:color w:val="auto"/>
          <w:szCs w:val="21"/>
        </w:rPr>
        <w:t>、</w:t>
      </w:r>
      <w:r>
        <w:rPr>
          <w:rFonts w:hint="eastAsia" w:ascii="Times New Roman" w:hAnsi="Times New Roman"/>
          <w:i/>
          <w:color w:val="auto"/>
          <w:szCs w:val="21"/>
        </w:rPr>
        <w:t>VM Builder</w:t>
      </w:r>
      <w:r>
        <w:rPr>
          <w:rFonts w:hint="eastAsia" w:ascii="Times New Roman" w:hAnsi="Times New Roman"/>
          <w:color w:val="auto"/>
        </w:rPr>
        <w:t>(m)。该信任属性形式化表示为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ProtectedSRTM(m)+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position w:val="-4"/>
        </w:rPr>
        <w:object>
          <v:shape id="_x0000_i10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051" DrawAspect="Content" ObjectID="_1468075751" r:id="rId69">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b/>
          <w:bCs/>
          <w:color w:val="auto"/>
        </w:rPr>
        <w:t xml:space="preserve">证明： </w:t>
      </w:r>
      <w:r>
        <w:rPr>
          <w:rFonts w:hint="eastAsia" w:ascii="Times New Roman" w:hAnsi="Times New Roman"/>
          <w:color w:val="auto"/>
        </w:rPr>
        <w:t>本文按照以下步骤进行证明：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首先，由前提条件可知在时间点</w:t>
      </w:r>
      <w:r>
        <w:rPr>
          <w:rFonts w:hint="eastAsia" w:ascii="Times New Roman" w:hAnsi="Times New Roman"/>
          <w:i/>
          <w:iCs/>
          <w:color w:val="auto"/>
        </w:rPr>
        <w:t>t</w:t>
      </w:r>
      <w:r>
        <w:rPr>
          <w:rFonts w:hint="eastAsia" w:ascii="Times New Roman" w:hAnsi="Times New Roman"/>
          <w:color w:val="auto"/>
        </w:rPr>
        <w:t>，有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成立，反复利用PCR公理即可直接得到在该序列中的所有子序列一定在时间</w:t>
      </w:r>
      <w:r>
        <w:rPr>
          <w:rFonts w:hint="eastAsia" w:ascii="Times New Roman" w:hAnsi="Times New Roman"/>
          <w:i/>
          <w:iCs/>
          <w:color w:val="auto"/>
        </w:rPr>
        <w:t>t</w:t>
      </w:r>
      <w:r>
        <w:rPr>
          <w:rFonts w:hint="eastAsia" w:ascii="Times New Roman" w:hAnsi="Times New Roman"/>
          <w:color w:val="auto"/>
        </w:rPr>
        <w:t>之前就出现在</w:t>
      </w:r>
      <w:r>
        <w:rPr>
          <w:rFonts w:hint="eastAsia" w:ascii="Times New Roman" w:hAnsi="Times New Roman"/>
          <w:i/>
          <w:iCs/>
          <w:color w:val="auto"/>
        </w:rPr>
        <w:t>m.pcr.s</w:t>
      </w:r>
      <w:r>
        <w:rPr>
          <w:rFonts w:hint="eastAsia" w:ascii="Times New Roman" w:hAnsi="Times New Roman"/>
          <w:color w:val="auto"/>
        </w:rPr>
        <w:t>中，即：</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2"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52" DrawAspect="Content" ObjectID="_1468075752" r:id="rId71">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Cs/>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i/>
          <w:iCs/>
          <w:color w:val="auto"/>
          <w:position w:val="-4"/>
          <w:vertAlign w:val="subscript"/>
        </w:rPr>
        <w:object>
          <v:shape id="_x0000_i1053" o:spt="75" type="#_x0000_t75" style="height:12pt;width:10pt;" o:ole="t" filled="f" o:preferrelative="t" stroked="f" coordsize="21600,21600">
            <v:path/>
            <v:fill on="f" focussize="0,0"/>
            <v:stroke on="f"/>
            <v:imagedata r:id="rId74" embosscolor="#FFFFFF" o:title=""/>
            <o:lock v:ext="edit" grouping="f" rotation="f" text="f" aspectratio="t"/>
            <w10:wrap type="none"/>
            <w10:anchorlock/>
          </v:shape>
          <o:OLEObject Type="Embed" ProgID="Equation.KSEE3" ShapeID="_x0000_i1053" DrawAspect="Content" ObjectID="_1468075753" r:id="rId7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i/>
          <w:iCs/>
          <w:color w:val="auto"/>
        </w:rPr>
        <w:t xml:space="preserve"> &lt;t</w:t>
      </w:r>
      <w:r>
        <w:rPr>
          <w:rFonts w:hint="eastAsia" w:ascii="Times New Roman" w:hAnsi="Times New Roman"/>
          <w:i/>
          <w:iCs/>
          <w:color w:val="auto"/>
          <w:vertAlign w:val="subscript"/>
        </w:rPr>
        <w:t>5</w:t>
      </w:r>
      <w:r>
        <w:rPr>
          <w:rFonts w:hint="eastAsia" w:ascii="Times New Roman" w:hAnsi="Times New Roman"/>
          <w:iCs/>
          <w:color w:val="auto"/>
        </w:rPr>
        <w:t xml:space="preserve"> &lt;</w:t>
      </w:r>
      <w:r>
        <w:rPr>
          <w:rFonts w:hint="eastAsia" w:ascii="Times New Roman" w:hAnsi="Times New Roman"/>
          <w:i/>
          <w:iCs/>
          <w:color w:val="auto"/>
        </w:rPr>
        <w:t>t</w:t>
      </w:r>
      <w:r>
        <w:rPr>
          <w:rFonts w:hint="eastAsia" w:ascii="Times New Roman" w:hAnsi="Times New Roman"/>
          <w:i/>
          <w:iCs/>
          <w:color w:val="auto"/>
          <w:vertAlign w:val="subscript"/>
        </w:rPr>
        <w:t>6</w:t>
      </w:r>
      <w:r>
        <w:rPr>
          <w:rFonts w:hint="eastAsia" w:ascii="Times New Roman" w:hAnsi="Times New Roman"/>
          <w:color w:val="auto"/>
        </w:rPr>
        <w:t>&lt;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05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4" DrawAspect="Content" ObjectID="_1468075754" r:id="rId7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5" DrawAspect="Content" ObjectID="_1468075755" r:id="rId7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
          <w:iCs/>
          <w:color w:val="auto"/>
        </w:rPr>
        <w:t xml:space="preserve"> @t</w:t>
      </w:r>
      <w:r>
        <w:rPr>
          <w:rFonts w:hint="eastAsia" w:ascii="Times New Roman" w:hAnsi="Times New Roman"/>
          <w:i/>
          <w:iCs/>
          <w:color w:val="auto"/>
          <w:vertAlign w:val="subscript"/>
        </w:rPr>
        <w:t>6</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6" DrawAspect="Content" ObjectID="_1468075756" r:id="rId78">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iCs/>
          <w:color w:val="auto"/>
        </w:rPr>
        <w:t>@t</w:t>
      </w:r>
      <w:r>
        <w:rPr>
          <w:rFonts w:hint="eastAsia" w:ascii="Times New Roman" w:hAnsi="Times New Roman"/>
          <w:i/>
          <w:iCs/>
          <w:color w:val="auto"/>
          <w:vertAlign w:val="subscript"/>
        </w:rPr>
        <w:t>5</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7" DrawAspect="Content" ObjectID="_1468075757" r:id="rId79">
            <o:LockedField>false</o:LockedField>
          </o:OLEObject>
        </w:object>
      </w:r>
      <w:r>
        <w:rPr>
          <w:rFonts w:hint="eastAsia" w:ascii="Times New Roman" w:hAnsi="Times New Roman"/>
          <w:color w:val="auto"/>
        </w:rPr>
        <w:t xml:space="preserve"> (Mem(</w:t>
      </w:r>
      <w:r>
        <w:rPr>
          <w:rFonts w:hint="eastAsia" w:ascii="Times New Roman" w:hAnsi="Times New Roman"/>
          <w:i/>
          <w:iCs/>
          <w:color w:val="auto"/>
        </w:rPr>
        <w:t>m.pcr.s</w:t>
      </w:r>
      <w:r>
        <w:rPr>
          <w:rFonts w:hint="eastAsia" w:ascii="Times New Roman" w:hAnsi="Times New Roman"/>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4</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8" DrawAspect="Content" ObjectID="_1468075758" r:id="rId80">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3</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5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59" DrawAspect="Content" ObjectID="_1468075759" r:id="rId81">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2</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
          <w:iCs/>
          <w:color w:val="auto"/>
          <w:vertAlign w:val="subscript"/>
        </w:rPr>
      </w:pPr>
      <w:r>
        <w:rPr>
          <w:rFonts w:hint="eastAsia" w:ascii="Times New Roman" w:hAnsi="Times New Roman"/>
          <w:color w:val="auto"/>
          <w:position w:val="-4"/>
        </w:rPr>
        <w:object>
          <v:shape id="_x0000_i106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0" DrawAspect="Content" ObjectID="_1468075760" r:id="rId82">
            <o:LockedField>false</o:LockedField>
          </o:OLEObject>
        </w:object>
      </w:r>
      <w:r>
        <w:rPr>
          <w:rFonts w:hint="eastAsia"/>
          <w:color w:val="auto"/>
          <w:lang w:val="en-US" w:eastAsia="zh-CN"/>
        </w:rPr>
        <w:t xml:space="preserve"> </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b/>
          <w:bCs/>
          <w:color w:val="auto"/>
        </w:rPr>
        <w:t xml:space="preserve"> </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color w:val="auto"/>
          <w:position w:val="-4"/>
        </w:rPr>
        <w:object>
          <v:shape id="_x0000_i106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1" DrawAspect="Content" ObjectID="_1468075761" r:id="rId83">
            <o:LockedField>false</o:LockedField>
          </o:OLEObject>
        </w:object>
      </w:r>
      <w:r>
        <w:rPr>
          <w:rFonts w:hint="eastAsia" w:ascii="Times New Roman" w:hAnsi="Times New Roman"/>
          <w:color w:val="auto"/>
        </w:rPr>
        <w:t>Reset(m,</w:t>
      </w:r>
      <w:r>
        <w:rPr>
          <w:rFonts w:hint="eastAsia" w:ascii="Times New Roman" w:hAnsi="Times New Roman"/>
          <w:i/>
          <w:iCs/>
          <w:color w:val="auto"/>
        </w:rPr>
        <w:t>J</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6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062" DrawAspect="Content" ObjectID="_1468075762" r:id="rId84">
            <o:LockedField>false</o:LockedField>
          </o:OLEObject>
        </w:object>
      </w:r>
      <w:r>
        <w:rPr>
          <w:rFonts w:hint="eastAsia"/>
          <w:color w:val="auto"/>
          <w:lang w:val="en-US" w:eastAsia="zh-CN"/>
        </w:rPr>
        <w:t xml:space="preserve"> </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color w:val="auto"/>
        </w:rPr>
        <w:t>t</w:t>
      </w:r>
      <w:r>
        <w:rPr>
          <w:rFonts w:hint="eastAsia" w:ascii="Times New Roman" w:hAnsi="Times New Roman"/>
          <w:i/>
          <w:iCs/>
          <w:color w:val="auto"/>
          <w:vertAlign w:val="subscript"/>
        </w:rPr>
        <w:t>S</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color w:val="auto"/>
          <w:lang w:val="en-US" w:eastAsia="zh-CN"/>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
          <w:bCs/>
          <w:color w:val="auto"/>
        </w:rPr>
        <w:t xml:space="preserve"> </w:t>
      </w:r>
      <w:r>
        <w:rPr>
          <w:rFonts w:hint="eastAsia" w:ascii="Times New Roman" w:hAnsi="Times New Roman"/>
          <w:bCs/>
          <w:color w:val="auto"/>
        </w:rPr>
        <w:t>(</w:t>
      </w:r>
      <w:r>
        <w:rPr>
          <w:rFonts w:hint="eastAsia" w:ascii="Times New Roman" w:hAnsi="Times New Roman"/>
          <w:b/>
          <w:bCs/>
          <w:color w:val="auto"/>
        </w:rPr>
        <w:t>1</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接下对图</w:t>
      </w:r>
      <w:r>
        <w:rPr>
          <w:rFonts w:hint="eastAsia"/>
          <w:color w:val="auto"/>
          <w:lang w:val="en-US" w:eastAsia="zh-CN"/>
        </w:rPr>
        <w:t>4.1</w:t>
      </w:r>
      <w:r>
        <w:rPr>
          <w:rFonts w:hint="eastAsia" w:ascii="Times New Roman" w:hAnsi="Times New Roman"/>
          <w:color w:val="auto"/>
        </w:rPr>
        <w:t>中信任链的执行过程进行说明，最先执行的操作是以CRTM为起点启动m，即Reset(m,</w:t>
      </w:r>
      <w:r>
        <w:rPr>
          <w:rFonts w:hint="eastAsia" w:ascii="Times New Roman" w:hAnsi="Times New Roman"/>
          <w:i/>
          <w:iCs/>
          <w:color w:val="auto"/>
        </w:rPr>
        <w:t>J</w:t>
      </w:r>
      <w:r>
        <w:rPr>
          <w:rFonts w:hint="eastAsia" w:ascii="Times New Roman" w:hAnsi="Times New Roman"/>
          <w:color w:val="auto"/>
        </w:rPr>
        <w:t>)，然后m执行第一个信任程序</w:t>
      </w:r>
      <w:r>
        <w:rPr>
          <w:rFonts w:hint="eastAsia" w:ascii="Times New Roman" w:hAnsi="Times New Roman"/>
          <w:i/>
          <w:color w:val="auto"/>
        </w:rPr>
        <w:t>BIOS</w:t>
      </w:r>
      <w:r>
        <w:rPr>
          <w:rFonts w:hint="eastAsia" w:ascii="Times New Roman" w:hAnsi="Times New Roman"/>
          <w:color w:val="auto"/>
        </w:rPr>
        <w:t>(m)。利用LS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ascii="Times New Roman" w:hAnsi="Times New Roman"/>
          <w:i/>
          <w:color w:val="auto"/>
        </w:rPr>
        <w:t>t</w:t>
      </w:r>
      <w:r>
        <w:rPr>
          <w:rFonts w:hint="eastAsia" w:ascii="Times New Roman" w:hAnsi="Times New Roman"/>
          <w:color w:val="auto"/>
          <w:vertAlign w:val="subscript"/>
        </w:rPr>
        <w:t>B</w:t>
      </w:r>
      <w:r>
        <w:rPr>
          <w:rFonts w:hint="eastAsia" w:ascii="Times New Roman" w:hAnsi="Times New Roman"/>
          <w:color w:val="auto"/>
        </w:rPr>
        <w:t>，程序会跳转到</w:t>
      </w:r>
      <w:r>
        <w:rPr>
          <w:rFonts w:hint="eastAsia" w:ascii="Times New Roman" w:hAnsi="Times New Roman"/>
          <w:i/>
          <w:color w:val="auto"/>
        </w:rPr>
        <w:t>b</w:t>
      </w:r>
      <w:r>
        <w:rPr>
          <w:rFonts w:hint="eastAsia" w:ascii="Times New Roman" w:hAnsi="Times New Roman"/>
          <w:color w:val="auto"/>
        </w:rPr>
        <w:t>,且其他时间不会有程序跳转，内存位置（即PCR值）被该线程锁定，即有以下属性(2)成立。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10"/>
        </w:rPr>
        <w:object>
          <v:shape id="_x0000_i1063" o:spt="75" type="#_x0000_t75" style="height:16pt;width:39pt;" o:ole="t" filled="f" o:preferrelative="t" stroked="f" coordsize="21600,21600">
            <v:path/>
            <v:fill on="f" alignshape="1" focussize="0,0"/>
            <v:stroke on="f"/>
            <v:imagedata r:id="rId86" o:title=""/>
            <o:lock v:ext="edit" aspectratio="t"/>
            <w10:wrap type="none"/>
            <w10:anchorlock/>
          </v:shape>
          <o:OLEObject Type="Embed" ProgID="Equation.3" ShapeID="_x0000_i1063" DrawAspect="Content" ObjectID="_1468075763" r:id="rId85">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color w:val="auto"/>
        </w:rPr>
        <w:t>m.pcr.s</w:t>
      </w:r>
      <w:r>
        <w:rPr>
          <w:rFonts w:hint="eastAsia" w:ascii="Times New Roman" w:hAnsi="Times New Roman"/>
          <w:color w:val="auto"/>
        </w:rPr>
        <w:t>,</w:t>
      </w:r>
      <w:r>
        <w:rPr>
          <w:rFonts w:hint="eastAsia" w:ascii="Times New Roman" w:hAnsi="Times New Roman"/>
          <w:i/>
          <w:color w:val="auto"/>
        </w:rPr>
        <w:t>seq</w:t>
      </w:r>
      <w:r>
        <w:rPr>
          <w:rFonts w:hint="eastAsia" w:ascii="Times New Roman" w:hAnsi="Times New Roman"/>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b</w:t>
      </w:r>
      <w:r>
        <w:rPr>
          <w:rFonts w:hint="eastAsia" w:ascii="Times New Roman" w:hAnsi="Times New Roman"/>
          <w:iCs/>
          <w:color w:val="auto"/>
        </w:rPr>
        <w:t>,</w:t>
      </w:r>
      <w:r>
        <w:rPr>
          <w:rFonts w:hint="eastAsia" w:ascii="Times New Roman" w:hAnsi="Times New Roman"/>
          <w:i/>
          <w:iCs/>
          <w:color w:val="auto"/>
        </w:rPr>
        <w:t>o</w:t>
      </w:r>
      <w:r>
        <w:rPr>
          <w:rFonts w:hint="eastAsia" w:ascii="Times New Roman" w:hAnsi="Times New Roman"/>
          <w:iCs/>
          <w:color w:val="auto"/>
        </w:rPr>
        <w:t>)</w:t>
      </w:r>
      <w:r>
        <w:rPr>
          <w:rFonts w:hint="eastAsia"/>
          <w:color w:val="auto"/>
          <w:lang w:val="en-US" w:eastAsia="zh-CN"/>
        </w:rPr>
        <w:t>)</w:t>
      </w:r>
      <w:r>
        <w:rPr>
          <w:rFonts w:hint="eastAsia" w:ascii="Times New Roman" w:hAnsi="Times New Roman"/>
          <w:iCs/>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64"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64" DrawAspect="Content" ObjectID="_1468075764" r:id="rId87">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5"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5" DrawAspect="Content" ObjectID="_1468075765" r:id="rId89">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t</w:t>
      </w:r>
      <w:r>
        <w:rPr>
          <w:rFonts w:ascii="Times New Roman" w:hAnsi="Times New Roman"/>
          <w:i/>
          <w:iCs/>
          <w:color w:val="auto"/>
        </w:rPr>
        <w:t>’</w: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position w:val="-12"/>
        </w:rPr>
        <w:object>
          <v:shape id="_x0000_i1066" o:spt="75" type="#_x0000_t75" style="height:18pt;width:29pt;" o:ole="t" filled="f" o:preferrelative="t" stroked="f" coordsize="21600,21600">
            <v:path/>
            <v:fill on="f" alignshape="1" focussize="0,0"/>
            <v:stroke on="f"/>
            <v:imagedata r:id="rId92" o:title=""/>
            <o:lock v:ext="edit" aspectratio="t"/>
            <w10:wrap type="none"/>
            <w10:anchorlock/>
          </v:shape>
          <o:OLEObject Type="Embed" ProgID="Equation.3" ShapeID="_x0000_i1066" DrawAspect="Content" ObjectID="_1468075766" r:id="rId91">
            <o:LockedField>false</o:LockedField>
          </o:OLEObject>
        </w:object>
      </w:r>
      <w:r>
        <w:rPr>
          <w:rFonts w:ascii="Times New Roman" w:hAnsi="Times New Roman"/>
          <w:color w:val="auto"/>
        </w:rPr>
        <w:object>
          <v:shape id="_x0000_i1067" o:spt="75" type="#_x0000_t75" style="height:6pt;width:6pt;" o:ole="t" filled="f" o:preferrelative="t" stroked="f" coordsize="21600,21600">
            <v:path/>
            <v:fill on="f" alignshape="1" focussize="0,0"/>
            <v:stroke on="f"/>
            <v:imagedata r:id="rId94" o:title=""/>
            <o:lock v:ext="edit" aspectratio="t"/>
            <w10:wrap type="none"/>
            <w10:anchorlock/>
          </v:shape>
          <o:OLEObject Type="Embed" ProgID="Equation.3" ShapeID="_x0000_i1067" DrawAspect="Content" ObjectID="_1468075767" r:id="rId93">
            <o:LockedField>false</o:LockedField>
          </o:OLEObject>
        </w:object>
      </w:r>
      <w:r>
        <w:rPr>
          <w:rFonts w:hint="eastAsia" w:ascii="Times New Roman" w:hAnsi="Times New Roman"/>
          <w:color w:val="auto"/>
        </w:rPr>
        <w:t>((</w:t>
      </w:r>
      <w:r>
        <w:rPr>
          <w:rFonts w:ascii="Times New Roman" w:hAnsi="Times New Roman"/>
          <w:color w:val="auto"/>
          <w:position w:val="-12"/>
        </w:rPr>
        <w:object>
          <v:shape id="_x0000_i1068" o:spt="75" type="#_x0000_t75" style="height:18pt;width:10pt;" o:ole="t" filled="f" o:preferrelative="t" stroked="f" coordsize="21600,21600">
            <v:path/>
            <v:fill on="f" alignshape="1" focussize="0,0"/>
            <v:stroke on="f"/>
            <v:imagedata r:id="rId90" o:title=""/>
            <o:lock v:ext="edit" aspectratio="t"/>
            <w10:wrap type="none"/>
            <w10:anchorlock/>
          </v:shape>
          <o:OLEObject Type="Embed" ProgID="Equation.3" ShapeID="_x0000_i1068" DrawAspect="Content" ObjectID="_1468075768" r:id="rId95">
            <o:LockedField>false</o:LockedField>
          </o:OLEObject>
        </w:object>
      </w:r>
      <w:r>
        <w:rPr>
          <w:rFonts w:hint="eastAsia" w:ascii="Times New Roman" w:hAnsi="Times New Roman"/>
          <w:color w:val="auto"/>
        </w:rPr>
        <w:t>&lt;</w:t>
      </w:r>
      <w:r>
        <w:rPr>
          <w:rFonts w:hint="eastAsia" w:ascii="Times New Roman" w:hAnsi="Times New Roman"/>
          <w:i/>
          <w:iCs/>
          <w:color w:val="auto"/>
        </w:rPr>
        <w:t xml:space="preserve"> </w:t>
      </w:r>
      <w:r>
        <w:rPr>
          <w:color w:val="auto"/>
          <w:position w:val="-12"/>
        </w:rPr>
        <w:object>
          <v:shape id="_x0000_i1069" o:spt="75" type="#_x0000_t75" style="height:18pt;width:11pt;" o:ole="t" filled="f" o:preferrelative="t" stroked="f" coordsize="21600,21600">
            <v:path/>
            <v:fill on="f" alignshape="1" focussize="0,0"/>
            <v:stroke on="f"/>
            <v:imagedata r:id="rId97" o:title=""/>
            <o:lock v:ext="edit" aspectratio="t"/>
            <w10:wrap type="none"/>
            <w10:anchorlock/>
          </v:shape>
          <o:OLEObject Type="Embed" ProgID="Equation.3" ShapeID="_x0000_i1069" DrawAspect="Content" ObjectID="_1468075769" r:id="rId96">
            <o:LockedField>false</o:LockedField>
          </o:OLEObject>
        </w:object>
      </w:r>
      <w:r>
        <w:rPr>
          <w:rFonts w:hint="eastAsia" w:ascii="Times New Roman" w:hAnsi="Times New Roman"/>
          <w:i/>
          <w:iCs/>
          <w:color w:val="auto"/>
        </w:rPr>
        <w:t>&lt; t</w:t>
      </w:r>
      <w:r>
        <w:rPr>
          <w:rFonts w:hint="eastAsia" w:ascii="Times New Roman" w:hAnsi="Times New Roman"/>
          <w:color w:val="auto"/>
        </w:rPr>
        <w:t>)</w:t>
      </w:r>
      <w:r>
        <w:rPr>
          <w:rFonts w:ascii="Times New Roman" w:hAnsi="Times New Roman"/>
          <w:color w:val="auto"/>
        </w:rPr>
        <w:t xml:space="preserve"> </w:t>
      </w:r>
      <w:r>
        <w:rPr>
          <w:rFonts w:ascii="Times New Roman" w:hAnsi="Times New Roman"/>
          <w:color w:val="auto"/>
          <w:position w:val="-4"/>
        </w:rPr>
        <w:object>
          <v:shape id="_x0000_i1070"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0" DrawAspect="Content" ObjectID="_1468075770" r:id="rId98">
            <o:LockedField>false</o:LockedField>
          </o:OLEObject>
        </w:object>
      </w:r>
      <w:r>
        <w:rPr>
          <w:rFonts w:hint="eastAsia" w:ascii="Times New Roman" w:hAnsi="Times New Roman"/>
          <w:color w:val="auto"/>
        </w:rPr>
        <w:t>(Jump(</w:t>
      </w:r>
      <w:r>
        <w:rPr>
          <w:rFonts w:hint="eastAsia" w:ascii="Times New Roman" w:hAnsi="Times New Roman"/>
          <w:i/>
          <w:color w:val="auto"/>
        </w:rPr>
        <w:t>J</w:t>
      </w:r>
      <w:r>
        <w:rPr>
          <w:rFonts w:hint="eastAsia" w:ascii="Times New Roman" w:hAnsi="Times New Roman"/>
          <w:color w:val="auto"/>
        </w:rPr>
        <w:t>,</w:t>
      </w:r>
      <w:r>
        <w:rPr>
          <w:rFonts w:hint="eastAsia" w:ascii="Times New Roman" w:hAnsi="Times New Roman"/>
          <w:i/>
          <w:color w:val="auto"/>
        </w:rPr>
        <w:t>b</w:t>
      </w:r>
      <w:r>
        <w:rPr>
          <w:rFonts w:hint="eastAsia" w:ascii="Times New Roman" w:hAnsi="Times New Roman"/>
          <w:color w:val="auto"/>
        </w:rPr>
        <w:t>)@</w:t>
      </w:r>
      <w:r>
        <w:rPr>
          <w:color w:val="auto"/>
        </w:rPr>
        <w:t xml:space="preserve"> </w:t>
      </w:r>
      <w:r>
        <w:rPr>
          <w:color w:val="auto"/>
          <w:position w:val="-12"/>
        </w:rPr>
        <w:object>
          <v:shape id="_x0000_i1071" o:spt="75" type="#_x0000_t75" style="height:18pt;width:11pt;" o:ole="t" filled="f" o:preferrelative="t" stroked="f" coordsize="21600,21600">
            <v:path/>
            <v:fill on="f" alignshape="1" focussize="0,0"/>
            <v:stroke on="f"/>
            <v:imagedata r:id="rId100" o:title=""/>
            <o:lock v:ext="edit" aspectratio="t"/>
            <w10:wrap type="none"/>
            <w10:anchorlock/>
          </v:shape>
          <o:OLEObject Type="Embed" ProgID="Equation.3" ShapeID="_x0000_i1071" DrawAspect="Content" ObjectID="_1468075771" r:id="rId99">
            <o:LockedField>false</o:LockedField>
          </o:OLEObject>
        </w:objec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position w:val="-4"/>
        </w:rPr>
        <w:object>
          <v:shape id="_x0000_i1072" o:spt="75" type="#_x0000_t75" style="height:10pt;width:11pt;" o:ole="t" filled="f" o:preferrelative="t" stroked="f" coordsize="21600,21600">
            <v:path/>
            <v:fill on="f" alignshape="1" focussize="0,0"/>
            <v:stroke on="f"/>
            <v:imagedata r:id="rId88" o:title=""/>
            <o:lock v:ext="edit" aspectratio="t"/>
            <w10:wrap type="none"/>
            <w10:anchorlock/>
          </v:shape>
          <o:OLEObject Type="Embed" ProgID="Equation.3" ShapeID="_x0000_i1072" DrawAspect="Content" ObjectID="_1468075772" r:id="rId101">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w:t>
      </w:r>
      <w:r>
        <w:rPr>
          <w:color w:val="auto"/>
        </w:rPr>
        <w:t xml:space="preserve"> </w:t>
      </w:r>
      <w:r>
        <w:rPr>
          <w:color w:val="auto"/>
          <w:position w:val="-12"/>
        </w:rPr>
        <w:object>
          <v:shape id="_x0000_i1073" o:spt="75" type="#_x0000_t75" style="height:18pt;width:11pt;" o:ole="t" filled="f" o:preferrelative="t" stroked="f" coordsize="21600,21600">
            <v:path/>
            <v:fill on="f" alignshape="1" focussize="0,0"/>
            <v:stroke on="f"/>
            <v:imagedata r:id="rId103" o:title=""/>
            <o:lock v:ext="edit" aspectratio="t"/>
            <w10:wrap type="none"/>
            <w10:anchorlock/>
          </v:shape>
          <o:OLEObject Type="Embed" ProgID="Equation.3" ShapeID="_x0000_i1073" DrawAspect="Content" ObjectID="_1468075773" r:id="rId102">
            <o:LockedField>false</o:LockedField>
          </o:OLEObject>
        </w:objec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(2)</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color w:val="auto"/>
          <w:lang w:eastAsia="zh-CN"/>
        </w:rPr>
      </w:pPr>
      <w:r>
        <w:rPr>
          <w:rFonts w:hint="eastAsia" w:ascii="Times New Roman" w:hAnsi="Times New Roman"/>
          <w:color w:val="auto"/>
        </w:rPr>
        <w:t>类似地，接下来的信任程序</w:t>
      </w:r>
      <w:r>
        <w:rPr>
          <w:rFonts w:hint="eastAsia"/>
          <w:color w:val="auto"/>
          <w:lang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也利用LS</w:t>
      </w:r>
      <w:r>
        <w:rPr>
          <w:rFonts w:hint="eastAsia" w:ascii="Times New Roman" w:hAnsi="Times New Roman"/>
          <w:color w:val="auto"/>
          <w:vertAlign w:val="superscript"/>
        </w:rPr>
        <w:t>2</w:t>
      </w:r>
      <w:r>
        <w:rPr>
          <w:rFonts w:hint="eastAsia" w:ascii="Times New Roman" w:hAnsi="Times New Roman"/>
          <w:color w:val="auto"/>
        </w:rPr>
        <w:t>规则，在某个时间</w:t>
      </w:r>
      <w:r>
        <w:rPr>
          <w:rFonts w:hint="eastAsia"/>
          <w:i/>
          <w:iCs/>
          <w:color w:val="auto"/>
          <w:lang w:val="en-US" w:eastAsia="zh-CN"/>
        </w:rPr>
        <w:t>t</w:t>
      </w:r>
      <w:r>
        <w:rPr>
          <w:rFonts w:hint="eastAsia"/>
          <w:i/>
          <w:iCs/>
          <w:color w:val="auto"/>
          <w:vertAlign w:val="subscript"/>
          <w:lang w:val="en-US" w:eastAsia="zh-CN"/>
        </w:rPr>
        <w:t>o</w:t>
      </w:r>
      <w:r>
        <w:rPr>
          <w:color w:val="auto"/>
        </w:rPr>
        <w:t>、</w:t>
      </w:r>
      <w:r>
        <w:rPr>
          <w:rFonts w:hint="eastAsia"/>
          <w:i/>
          <w:iCs/>
          <w:color w:val="auto"/>
          <w:lang w:val="en-US" w:eastAsia="zh-CN"/>
        </w:rPr>
        <w:t>t</w:t>
      </w:r>
      <w:r>
        <w:rPr>
          <w:rFonts w:hint="eastAsia"/>
          <w:i/>
          <w:iCs/>
          <w:color w:val="auto"/>
          <w:vertAlign w:val="subscript"/>
          <w:lang w:val="en-US" w:eastAsia="zh-CN"/>
        </w:rPr>
        <w:t>v</w:t>
      </w:r>
      <w:r>
        <w:rPr>
          <w:color w:val="auto"/>
        </w:rPr>
        <w:t>、</w:t>
      </w:r>
      <w:r>
        <w:rPr>
          <w:rFonts w:hint="eastAsia"/>
          <w:i/>
          <w:iCs/>
          <w:color w:val="auto"/>
          <w:lang w:val="en-US" w:eastAsia="zh-CN"/>
        </w:rPr>
        <w:t>t</w:t>
      </w:r>
      <w:r>
        <w:rPr>
          <w:rFonts w:hint="eastAsia"/>
          <w:i/>
          <w:iCs/>
          <w:color w:val="auto"/>
          <w:vertAlign w:val="subscript"/>
          <w:lang w:val="en-US" w:eastAsia="zh-CN"/>
        </w:rPr>
        <w:t>d</w:t>
      </w:r>
      <w:r>
        <w:rPr>
          <w:color w:val="auto"/>
        </w:rPr>
        <w:t>、</w:t>
      </w:r>
      <w:r>
        <w:rPr>
          <w:rFonts w:hint="eastAsia"/>
          <w:i/>
          <w:iCs/>
          <w:color w:val="auto"/>
          <w:lang w:val="en-US" w:eastAsia="zh-CN"/>
        </w:rPr>
        <w:t>t</w:t>
      </w:r>
      <w:r>
        <w:rPr>
          <w:rFonts w:hint="eastAsia"/>
          <w:i/>
          <w:iCs/>
          <w:color w:val="auto"/>
          <w:vertAlign w:val="subscript"/>
          <w:lang w:val="en-US" w:eastAsia="zh-CN"/>
        </w:rPr>
        <w:t>vb</w:t>
      </w:r>
      <w:r>
        <w:rPr>
          <w:color w:val="auto"/>
        </w:rPr>
        <w:t>、</w:t>
      </w:r>
      <w:r>
        <w:rPr>
          <w:rFonts w:hint="eastAsia"/>
          <w:i/>
          <w:iCs/>
          <w:color w:val="auto"/>
          <w:lang w:val="en-US" w:eastAsia="zh-CN"/>
        </w:rPr>
        <w:t>t</w:t>
      </w:r>
      <w:r>
        <w:rPr>
          <w:rFonts w:hint="eastAsia"/>
          <w:i/>
          <w:iCs/>
          <w:color w:val="auto"/>
          <w:vertAlign w:val="subscript"/>
          <w:lang w:val="en-US" w:eastAsia="zh-CN"/>
        </w:rPr>
        <w:t>vv</w:t>
      </w:r>
      <w:r>
        <w:rPr>
          <w:color w:val="auto"/>
        </w:rPr>
        <w:t>、</w:t>
      </w:r>
      <w:r>
        <w:rPr>
          <w:rFonts w:hint="eastAsia"/>
          <w:i/>
          <w:iCs/>
          <w:color w:val="auto"/>
          <w:lang w:val="en-US" w:eastAsia="zh-CN"/>
        </w:rPr>
        <w:t>t</w:t>
      </w:r>
      <w:r>
        <w:rPr>
          <w:rFonts w:hint="eastAsia"/>
          <w:i/>
          <w:iCs/>
          <w:color w:val="auto"/>
          <w:vertAlign w:val="subscript"/>
          <w:lang w:val="en-US" w:eastAsia="zh-CN"/>
        </w:rPr>
        <w:t>vmb</w:t>
      </w:r>
      <w:r>
        <w:rPr>
          <w:rFonts w:hint="eastAsia"/>
          <w:color w:val="auto"/>
        </w:rPr>
        <w:t>、</w:t>
      </w:r>
      <w:r>
        <w:rPr>
          <w:rFonts w:hint="eastAsia"/>
          <w:i/>
          <w:iCs/>
          <w:color w:val="auto"/>
          <w:lang w:val="en-US" w:eastAsia="zh-CN"/>
        </w:rPr>
        <w:t>t</w:t>
      </w:r>
      <w:r>
        <w:rPr>
          <w:rFonts w:hint="eastAsia"/>
          <w:i/>
          <w:iCs/>
          <w:color w:val="auto"/>
          <w:vertAlign w:val="subscript"/>
          <w:lang w:val="en-US" w:eastAsia="zh-CN"/>
        </w:rPr>
        <w:t>o_app</w:t>
      </w:r>
      <w:r>
        <w:rPr>
          <w:color w:val="auto"/>
        </w:rPr>
        <w:t>，</w:t>
      </w:r>
      <w:r>
        <w:rPr>
          <w:rFonts w:hint="eastAsia" w:ascii="Times New Roman" w:hAnsi="Times New Roman"/>
          <w:color w:val="auto"/>
        </w:rPr>
        <w:t>程序会跳转到</w:t>
      </w:r>
      <w:r>
        <w:rPr>
          <w:rFonts w:hint="eastAsia" w:ascii="Times New Roman" w:hAnsi="Times New Roman"/>
          <w:i/>
          <w:color w:val="auto"/>
        </w:rPr>
        <w:t>o、v、d、vb、vv、vmb、o_app、</w:t>
      </w:r>
      <w:r>
        <w:rPr>
          <w:rFonts w:hint="eastAsia" w:ascii="Times New Roman" w:hAnsi="Times New Roman"/>
          <w:color w:val="auto"/>
        </w:rPr>
        <w:t xml:space="preserve">,且其他时间不会有程序跳转，相应的内存位置（即PCR值）被该线程锁定，即有属性(3)、（4）、（5）、（6）、（7）、（8）、（9）成立，鉴于篇幅，这些属性略。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根据式（2）—（9）可知，如果前提条件满足，那么</w:t>
      </w:r>
      <w:r>
        <w:rPr>
          <w:rFonts w:hint="eastAsia" w:ascii="Times New Roman" w:hAnsi="Times New Roman"/>
          <w:i/>
          <w:color w:val="auto"/>
        </w:rPr>
        <w:t>m</w:t>
      </w:r>
      <w:r>
        <w:rPr>
          <w:rFonts w:hint="eastAsia" w:ascii="Times New Roman" w:hAnsi="Times New Roman"/>
          <w:color w:val="auto"/>
        </w:rPr>
        <w:t>上执行程序的顺序一定是从BIOS(m)到OSLoader(m)再到VMM(m)、Dom0 Kernel(m)、TJP(m)。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240" w:firstLineChars="100"/>
        <w:jc w:val="both"/>
        <w:textAlignment w:val="auto"/>
        <w:outlineLvl w:val="9"/>
        <w:rPr>
          <w:rFonts w:hint="eastAsia" w:ascii="Times New Roman" w:hAnsi="Times New Roman"/>
          <w:color w:val="auto"/>
        </w:rPr>
      </w:pPr>
      <w:r>
        <w:rPr>
          <w:rFonts w:hint="eastAsia" w:ascii="Times New Roman" w:hAnsi="Times New Roman"/>
          <w:color w:val="auto"/>
          <w:position w:val="-14"/>
        </w:rPr>
        <w:object>
          <v:shape id="_x0000_i1074" o:spt="75" type="#_x0000_t75" style="height:17.8pt;width:168.95pt;" o:ole="t" filled="f" o:preferrelative="t" stroked="f" coordsize="21600,21600">
            <v:path/>
            <v:fill on="f" focussize="0,0"/>
            <v:stroke on="f"/>
            <v:imagedata r:id="rId105" o:title=""/>
            <o:lock v:ext="edit" aspectratio="t"/>
            <w10:wrap type="none"/>
            <w10:anchorlock/>
          </v:shape>
          <o:OLEObject Type="Embed" ProgID="Equation.KSEE3" ShapeID="_x0000_i1074" DrawAspect="Content" ObjectID="_1468075774" r:id="rId104">
            <o:LockedField>false</o:LockedField>
          </o:OLEObject>
        </w:object>
      </w:r>
      <w:r>
        <w:rPr>
          <w:rFonts w:hint="eastAsia" w:ascii="Times New Roman" w:hAnsi="Times New Roman"/>
          <w:color w:val="auto"/>
          <w:position w:val="-4"/>
        </w:rPr>
        <w:object>
          <v:shape id="_x0000_i107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5" DrawAspect="Content" ObjectID="_1468075775" r:id="rId106">
            <o:LockedField>false</o:LockedField>
          </o:OLEObject>
        </w:object>
      </w:r>
      <w:r>
        <w:rPr>
          <w:color w:val="auto"/>
          <w:position w:val="-14"/>
        </w:rPr>
        <w:object>
          <v:shape id="_x0000_i1076" o:spt="75" type="#_x0000_t75" style="height:15.5pt;width:183.65pt;" o:ole="t" filled="f" o:preferrelative="t" stroked="f" coordsize="21600,21600">
            <v:path/>
            <v:fill on="f" focussize="0,0"/>
            <v:stroke on="f"/>
            <v:imagedata r:id="rId108" o:title=""/>
            <o:lock v:ext="edit" aspectratio="t"/>
            <w10:wrap type="none"/>
            <w10:anchorlock/>
          </v:shape>
          <o:OLEObject Type="Embed" ProgID="Equation.3" ShapeID="_x0000_i1076" DrawAspect="Content" ObjectID="_1468075776" r:id="rId107">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7" DrawAspect="Content" ObjectID="_1468075777" r:id="rId10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color w:val="auto"/>
        </w:rPr>
        <w:t>)on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07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8" DrawAspect="Content" ObjectID="_1468075778" r:id="rId110">
            <o:LockedField>false</o:LockedField>
          </o:OLEObject>
        </w:object>
      </w:r>
      <w:r>
        <w:rPr>
          <w:rFonts w:hint="eastAsia" w:ascii="Times New Roman" w:hAnsi="Times New Roman"/>
          <w:color w:val="auto"/>
        </w:rPr>
        <w:t xml:space="preserve"> </w:t>
      </w:r>
      <w:r>
        <w:rPr>
          <w:rFonts w:hint="eastAsia"/>
          <w:color w:val="auto"/>
          <w:lang w:val="en-US" w:eastAsia="zh-CN"/>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J</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7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79" DrawAspect="Content" ObjectID="_1468075779" r:id="rId111">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 xml:space="preserve">) </w:t>
      </w:r>
      <w:r>
        <w:rPr>
          <w:rFonts w:hint="eastAsia" w:ascii="宋体" w:hAnsi="宋体" w:cs="宋体"/>
          <w:color w:val="auto"/>
        </w:rPr>
        <w:t>┐</w:t>
      </w:r>
      <w:r>
        <w:rPr>
          <w:rFonts w:hint="eastAsia"/>
          <w:color w:val="auto"/>
          <w:lang w:val="en-US" w:eastAsia="zh-CN"/>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S</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0" DrawAspect="Content" ObjectID="_1468075780" r:id="rId11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color w:val="auto"/>
          <w:position w:val="-4"/>
        </w:rPr>
        <w:object>
          <v:shape id="_x0000_i108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1" DrawAspect="Content" ObjectID="_1468075781" r:id="rId11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2" DrawAspect="Content" ObjectID="_1468075782" r:id="rId11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 xml:space="preserve">) </w:t>
      </w:r>
      <w:r>
        <w:rPr>
          <w:rFonts w:hint="eastAsia" w:ascii="Times New Roman" w:hAnsi="Times New Roman"/>
          <w:color w:val="auto"/>
          <w:position w:val="-4"/>
        </w:rPr>
        <w:object>
          <v:shape id="_x0000_i108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3" DrawAspect="Content" ObjectID="_1468075783" r:id="rId115">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o</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4" DrawAspect="Content" ObjectID="_1468075784" r:id="rId116">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 xml:space="preserve">) </w:t>
      </w:r>
      <w:r>
        <w:rPr>
          <w:rFonts w:hint="eastAsia" w:ascii="Times New Roman" w:hAnsi="Times New Roman"/>
          <w:color w:val="auto"/>
          <w:position w:val="-4"/>
        </w:rPr>
        <w:object>
          <v:shape id="_x0000_i108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5" DrawAspect="Content" ObjectID="_1468075785" r:id="rId117">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on(</w:t>
      </w:r>
      <w:r>
        <w:rPr>
          <w:rFonts w:hint="eastAsia" w:ascii="Times New Roman" w:hAnsi="Times New Roman"/>
          <w:i/>
          <w:iCs/>
          <w:color w:val="auto"/>
        </w:rPr>
        <w:t>t</w:t>
      </w:r>
      <w:r>
        <w:rPr>
          <w:rFonts w:hint="eastAsia" w:ascii="Times New Roman" w:hAnsi="Times New Roman"/>
          <w:i/>
          <w:iCs/>
          <w:color w:val="auto"/>
          <w:vertAlign w:val="subscript"/>
        </w:rPr>
        <w:t>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d</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6" DrawAspect="Content" ObjectID="_1468075786" r:id="rId118">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 xml:space="preserve"> ) </w:t>
      </w:r>
      <w:r>
        <w:rPr>
          <w:rFonts w:hint="eastAsia" w:ascii="Times New Roman" w:hAnsi="Times New Roman"/>
          <w:color w:val="auto"/>
          <w:position w:val="-4"/>
        </w:rPr>
        <w:object>
          <v:shape id="_x0000_i108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7" DrawAspect="Content" ObjectID="_1468075787" r:id="rId119">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d</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8" DrawAspect="Content" ObjectID="_1468075788" r:id="rId120">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8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89" DrawAspect="Content" ObjectID="_1468075789" r:id="rId121">
            <o:LockedField>false</o:LockedField>
          </o:OLEObject>
        </w:object>
      </w:r>
      <w:r>
        <w:rPr>
          <w:rFonts w:hint="eastAsia" w:ascii="Times New Roman" w:hAnsi="Times New Roman"/>
          <w:color w:val="auto"/>
        </w:rPr>
        <w:t xml:space="preserve"> (</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vTPM-Builder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vv</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0"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0" DrawAspect="Content" ObjectID="_1468075790" r:id="rId122">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r>
        <w:rPr>
          <w:rFonts w:hint="eastAsia" w:ascii="Times New Roman" w:hAnsi="Times New Roman"/>
          <w:color w:val="auto"/>
          <w:position w:val="-4"/>
        </w:rPr>
        <w:object>
          <v:shape id="_x0000_i1091"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1" DrawAspect="Content" ObjectID="_1468075791" r:id="rId123">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vv</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position w:val="-4"/>
        </w:rPr>
        <w:object>
          <v:shape id="_x0000_i1092"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2" DrawAspect="Content" ObjectID="_1468075792" r:id="rId124">
            <o:LockedField>false</o:LockedField>
          </o:OLEObject>
        </w:objec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b/>
          <w:bCs/>
          <w:color w:val="auto"/>
        </w:rPr>
      </w:pPr>
      <w:r>
        <w:rPr>
          <w:rFonts w:hint="eastAsia" w:ascii="Times New Roman" w:hAnsi="Times New Roman"/>
          <w:color w:val="auto"/>
          <w:position w:val="-4"/>
        </w:rPr>
        <w:object>
          <v:shape id="_x0000_i109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093" DrawAspect="Content" ObjectID="_1468075793" r:id="rId125">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 xml:space="preserve"> 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on(</w:t>
      </w:r>
      <w:r>
        <w:rPr>
          <w:rFonts w:hint="eastAsia" w:ascii="Times New Roman" w:hAnsi="Times New Roman"/>
          <w:i/>
          <w:iCs/>
          <w:color w:val="auto"/>
        </w:rPr>
        <w:t>t</w:t>
      </w:r>
      <w:r>
        <w:rPr>
          <w:rFonts w:hint="eastAsia" w:ascii="Times New Roman" w:hAnsi="Times New Roman"/>
          <w:i/>
          <w:iCs/>
          <w:color w:val="auto"/>
          <w:vertAlign w:val="subscript"/>
        </w:rPr>
        <w:t>vmb</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o_app</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
          <w:bCs/>
          <w:color w:val="auto"/>
        </w:rPr>
        <w:t>(10)</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hint="eastAsia" w:ascii="Times New Roman" w:hAnsi="Times New Roman"/>
          <w:color w:val="auto"/>
        </w:rPr>
        <w:t>定理</w:t>
      </w:r>
      <w:r>
        <w:rPr>
          <w:rFonts w:hint="eastAsia"/>
          <w:color w:val="auto"/>
          <w:lang w:val="en-US" w:eastAsia="zh-CN"/>
        </w:rPr>
        <w:t>4.</w:t>
      </w:r>
      <w:r>
        <w:rPr>
          <w:rFonts w:hint="eastAsia" w:ascii="Times New Roman" w:hAnsi="Times New Roman"/>
          <w:color w:val="auto"/>
        </w:rPr>
        <w:t>1即得证。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jc w:val="both"/>
        <w:textAlignment w:val="auto"/>
        <w:outlineLvl w:val="9"/>
        <w:rPr>
          <w:rFonts w:hint="eastAsia" w:ascii="Times New Roman" w:hAnsi="Times New Roman"/>
          <w:color w:val="auto"/>
        </w:rPr>
      </w:pPr>
      <w:r>
        <w:rPr>
          <w:rFonts w:ascii="Times New Roman" w:hAnsi="Times New Roman"/>
          <w:color w:val="auto"/>
        </w:rPr>
        <w:t>虽然上述证明过程未显式地描述攻击者的存在，但已经蕴含着攻击场景。比如，在</w:t>
      </w:r>
      <w:r>
        <w:rPr>
          <w:rFonts w:hint="eastAsia" w:ascii="Times New Roman" w:hAnsi="Times New Roman"/>
          <w:i/>
          <w:color w:val="auto"/>
        </w:rPr>
        <w:t>BIOS</w:t>
      </w:r>
      <w:r>
        <w:rPr>
          <w:rFonts w:hint="eastAsia" w:ascii="Times New Roman" w:hAnsi="Times New Roman"/>
          <w:color w:val="auto"/>
        </w:rPr>
        <w:t>(</w:t>
      </w:r>
      <w:r>
        <w:rPr>
          <w:rFonts w:ascii="Times New Roman" w:hAnsi="Times New Roman"/>
          <w:i/>
          <w:color w:val="auto"/>
        </w:rPr>
        <w:t>m</w:t>
      </w:r>
      <w:r>
        <w:rPr>
          <w:rFonts w:hint="eastAsia" w:ascii="Times New Roman" w:hAnsi="Times New Roman"/>
          <w:color w:val="auto"/>
        </w:rPr>
        <w:t>)</w:t>
      </w:r>
      <w:r>
        <w:rPr>
          <w:rFonts w:ascii="Times New Roman" w:hAnsi="Times New Roman"/>
          <w:color w:val="auto"/>
        </w:rPr>
        <w:t>之后跳转到</w:t>
      </w:r>
      <w:r>
        <w:rPr>
          <w:rFonts w:hint="eastAsia" w:ascii="Times New Roman" w:hAnsi="Times New Roman"/>
          <w:i/>
          <w:iCs/>
          <w:color w:val="auto"/>
        </w:rPr>
        <w:t>o</w:t>
      </w:r>
      <w:r>
        <w:rPr>
          <w:rFonts w:ascii="Times New Roman" w:hAnsi="Times New Roman"/>
          <w:color w:val="auto"/>
        </w:rPr>
        <w:t>的过程中，由于</w:t>
      </w:r>
      <w:r>
        <w:rPr>
          <w:rFonts w:hint="eastAsia" w:ascii="Times New Roman" w:hAnsi="Times New Roman"/>
          <w:i/>
          <w:iCs/>
          <w:color w:val="auto"/>
        </w:rPr>
        <w:t>o</w:t>
      </w:r>
      <w:r>
        <w:rPr>
          <w:rFonts w:ascii="Times New Roman" w:hAnsi="Times New Roman"/>
          <w:color w:val="auto"/>
        </w:rPr>
        <w:t>是从内存</w:t>
      </w:r>
      <w:r>
        <w:rPr>
          <w:rFonts w:ascii="Times New Roman" w:hAnsi="Times New Roman"/>
          <w:i/>
          <w:iCs/>
          <w:color w:val="auto"/>
        </w:rPr>
        <w:t>m.</w:t>
      </w:r>
      <w:r>
        <w:rPr>
          <w:rFonts w:hint="eastAsia" w:ascii="Times New Roman" w:hAnsi="Times New Roman"/>
          <w:i/>
          <w:iCs/>
          <w:color w:val="auto"/>
        </w:rPr>
        <w:t>osloader</w:t>
      </w:r>
      <w:r>
        <w:rPr>
          <w:rFonts w:ascii="Times New Roman" w:hAnsi="Times New Roman"/>
          <w:i/>
          <w:iCs/>
          <w:color w:val="auto"/>
        </w:rPr>
        <w:t>_loc</w:t>
      </w:r>
      <w:r>
        <w:rPr>
          <w:rFonts w:ascii="Times New Roman" w:hAnsi="Times New Roman"/>
          <w:color w:val="auto"/>
        </w:rPr>
        <w:t>读取的，而该位置可能在之前已被攻击者线程写入其他程序，但可信计算技术提供的度量扩展机制使得能够推理只有得到正确的内存值时才能继续运行下一个程序。</w:t>
      </w:r>
      <w:r>
        <w:rPr>
          <w:rFonts w:hint="eastAsia" w:ascii="Times New Roman" w:hAnsi="Times New Roman"/>
          <w:color w:val="auto"/>
        </w:rPr>
        <w:t>后面的以此类推。</w:t>
      </w:r>
    </w:p>
    <w:p>
      <w:pPr>
        <w:pStyle w:val="4"/>
        <w:rPr>
          <w:rFonts w:hint="eastAsia"/>
        </w:rPr>
      </w:pPr>
      <w:bookmarkStart w:id="133" w:name="_Toc2128"/>
      <w:bookmarkStart w:id="134" w:name="_Toc2597"/>
      <w:r>
        <w:rPr>
          <w:rFonts w:hint="eastAsia"/>
        </w:rPr>
        <w:t>信任链远程验证</w:t>
      </w:r>
      <w:bookmarkEnd w:id="133"/>
      <w:bookmarkEnd w:id="134"/>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hint="eastAsia" w:ascii="Times New Roman" w:hAnsi="Times New Roman"/>
          <w:color w:val="auto"/>
        </w:rPr>
        <w:t>TVP-QT的m需要向外部挑战者证明自己所声称信任属性，即其信任链传递过程中所执行程序的确定序列，使外部挑战者相信它的确按上述信任链构建了可信执行环境，需要证明MeasuredBoot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SRTM</w:t>
      </w:r>
      <w:r>
        <w:rPr>
          <w:rFonts w:hint="eastAsia" w:ascii="Times New Roman" w:hAnsi="Times New Roman"/>
          <w:color w:val="auto"/>
        </w:rPr>
        <w:t>(m,</w:t>
      </w:r>
      <w:r>
        <w:rPr>
          <w:rFonts w:hint="eastAsia" w:ascii="Times New Roman" w:hAnsi="Times New Roman"/>
          <w:iCs/>
          <w:color w:val="auto"/>
        </w:rPr>
        <w:t>t</w:t>
      </w:r>
      <w:r>
        <w:rPr>
          <w:rFonts w:hint="eastAsia" w:ascii="Times New Roman" w:hAnsi="Times New Roman"/>
          <w:color w:val="auto"/>
        </w:rPr>
        <w:t>)成立。</w:t>
      </w:r>
    </w:p>
    <w:p>
      <w:pPr>
        <w:rPr>
          <w:rFonts w:hint="eastAsia" w:ascii="Times New Roman" w:hAnsi="Times New Roman"/>
          <w:b w:val="0"/>
          <w:bCs w:val="0"/>
          <w:color w:val="auto"/>
        </w:rPr>
      </w:pPr>
      <w:r>
        <w:rPr>
          <w:rFonts w:hint="default" w:asciiTheme="minorAscii" w:hAnsiTheme="minorAscii"/>
          <w:b w:val="0"/>
          <w:bCs w:val="0"/>
          <w:lang w:eastAsia="zh-CN"/>
        </w:rPr>
        <w:t>（</w:t>
      </w:r>
      <w:r>
        <w:rPr>
          <w:rFonts w:hint="default" w:asciiTheme="minorAscii" w:hAnsiTheme="minorAscii"/>
          <w:b w:val="0"/>
          <w:bCs w:val="0"/>
          <w:lang w:val="en-US" w:eastAsia="zh-CN"/>
        </w:rPr>
        <w:t>1</w:t>
      </w:r>
      <w:r>
        <w:rPr>
          <w:rFonts w:hint="default" w:asciiTheme="minorAscii" w:hAnsiTheme="minorAscii"/>
          <w:b w:val="0"/>
          <w:bCs w:val="0"/>
          <w:lang w:eastAsia="zh-CN"/>
        </w:rPr>
        <w:t>）</w:t>
      </w:r>
      <w:r>
        <w:rPr>
          <w:rFonts w:hint="default" w:asciiTheme="minorAscii" w:hAnsiTheme="minorAscii"/>
          <w:b w:val="0"/>
          <w:bCs w:val="0"/>
        </w:rPr>
        <w:t>远程验证程序执行</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首先，根据 TCG 远程证明协议规范及在虚拟化平台中的实现，给出m 信任传递的远程验证过程中涉及到的程序，如图</w:t>
      </w:r>
      <w:r>
        <w:rPr>
          <w:rFonts w:hint="eastAsia"/>
          <w:color w:val="auto"/>
          <w:lang w:val="en-US" w:eastAsia="zh-CN"/>
        </w:rPr>
        <w:t>4.2</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SRTM</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(m);</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20"/>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416"/>
        <w:textAlignment w:val="auto"/>
        <w:outlineLvl w:val="9"/>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line="240" w:lineRule="auto"/>
        <w:ind w:right="0" w:rightChars="0" w:firstLine="1892" w:firstLineChars="860"/>
        <w:textAlignment w:val="auto"/>
        <w:outlineLvl w:val="9"/>
        <w:rPr>
          <w:rFonts w:hint="eastAsia" w:ascii="Times New Roman" w:hAnsi="Times New Roman"/>
          <w:color w:val="auto"/>
          <w:sz w:val="22"/>
          <w:szCs w:val="22"/>
        </w:rPr>
      </w:pP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BIOS</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OSLoader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VMM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Dom0_Kernel</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color w:val="auto"/>
          <w:sz w:val="22"/>
          <w:szCs w:val="20"/>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w:t>
      </w:r>
      <w:r>
        <w:rPr>
          <w:rFonts w:hint="eastAsia" w:ascii="Times New Roman" w:hAnsi="Times New Roman"/>
          <w:i/>
          <w:color w:val="auto"/>
          <w:sz w:val="22"/>
          <w:szCs w:val="20"/>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0"/>
        </w:rPr>
        <w:t xml:space="preserve">, </w:t>
      </w:r>
      <w:r>
        <w:rPr>
          <w:rFonts w:hint="eastAsia" w:ascii="Times New Roman" w:hAnsi="Times New Roman"/>
          <w:i/>
          <w:color w:val="auto"/>
          <w:sz w:val="22"/>
          <w:szCs w:val="20"/>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35" w:name="_Toc23035"/>
      <w:bookmarkStart w:id="136" w:name="_Toc22637"/>
      <w:r>
        <w:rPr>
          <w:rFonts w:hint="eastAsia"/>
        </w:rPr>
        <w:t>图</w:t>
      </w:r>
      <w:r>
        <w:rPr>
          <w:rFonts w:hint="eastAsia"/>
          <w:lang w:val="en-US" w:eastAsia="zh-CN"/>
        </w:rPr>
        <w:t xml:space="preserve">4.2 </w:t>
      </w:r>
      <w:r>
        <w:rPr>
          <w:rFonts w:hint="eastAsia"/>
        </w:rPr>
        <w:t>TVP-QT中m信任传递的远程验证程序</w:t>
      </w:r>
      <w:bookmarkEnd w:id="135"/>
      <w:bookmarkEnd w:id="136"/>
    </w:p>
    <w:p>
      <w:pPr>
        <w:keepNext w:val="0"/>
        <w:keepLines w:val="0"/>
        <w:pageBreakBefore w:val="0"/>
        <w:widowControl w:val="0"/>
        <w:kinsoku/>
        <w:wordWrap/>
        <w:overflowPunct/>
        <w:topLinePunct w:val="0"/>
        <w:autoSpaceDE/>
        <w:autoSpaceDN/>
        <w:bidi w:val="0"/>
        <w:adjustRightInd/>
        <w:snapToGrid/>
        <w:spacing w:line="360" w:lineRule="auto"/>
        <w:ind w:right="0" w:rightChars="0"/>
        <w:textAlignment w:val="auto"/>
        <w:outlineLvl w:val="9"/>
        <w:rPr>
          <w:rFonts w:hint="eastAsia" w:ascii="Times New Roman" w:hAnsi="Times New Roman"/>
          <w:color w:val="auto"/>
        </w:rPr>
      </w:pPr>
      <w:r>
        <w:rPr>
          <w:rFonts w:hint="eastAsia" w:ascii="Times New Roman" w:hAnsi="Times New Roman"/>
          <w:color w:val="auto"/>
        </w:rPr>
        <w:t>首先，m读取本地</w:t>
      </w:r>
      <w:r>
        <w:rPr>
          <w:rFonts w:hint="eastAsia"/>
          <w:color w:val="auto"/>
          <w:lang w:val="en-US" w:eastAsia="zh-CN"/>
        </w:rPr>
        <w:t>存储的</w:t>
      </w:r>
      <w:r>
        <w:rPr>
          <w:rFonts w:hint="eastAsia" w:ascii="Times New Roman" w:hAnsi="Times New Roman"/>
          <w:iCs/>
          <w:color w:val="auto"/>
        </w:rPr>
        <w:t>PCR</w:t>
      </w:r>
      <w:r>
        <w:rPr>
          <w:rFonts w:hint="eastAsia" w:ascii="Times New Roman" w:hAnsi="Times New Roman"/>
          <w:color w:val="auto"/>
        </w:rPr>
        <w:t>值，用自己的AIK签名（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w:t>
      </w:r>
      <w:r>
        <w:rPr>
          <w:rFonts w:hint="eastAsia"/>
          <w:color w:val="auto"/>
          <w:lang w:val="en-US" w:eastAsia="zh-CN"/>
        </w:rPr>
        <w:t>如果PCR值是</w:t>
      </w:r>
      <w:r>
        <w:rPr>
          <w:rFonts w:hint="eastAsia" w:ascii="Times New Roman" w:hAnsi="Times New Roman"/>
          <w:color w:val="auto"/>
        </w:rPr>
        <w:t>匹配</w:t>
      </w:r>
      <w:r>
        <w:rPr>
          <w:rFonts w:hint="eastAsia"/>
          <w:color w:val="auto"/>
          <w:lang w:val="en-US" w:eastAsia="zh-CN"/>
        </w:rPr>
        <w:t>的</w:t>
      </w:r>
      <w:r>
        <w:rPr>
          <w:rFonts w:hint="eastAsia" w:ascii="Times New Roman" w:hAnsi="Times New Roman"/>
          <w:color w:val="auto"/>
        </w:rPr>
        <w:t>，则表明该m拥有所声称的可信属性，否则验证失败。在此过程中远程验证者与m应是不同实体，以保证该验证过程的有效性。</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sz w:val="18"/>
          <w:szCs w:val="18"/>
        </w:rPr>
      </w:pPr>
      <w:r>
        <w:rPr>
          <w:rFonts w:ascii="Times New Roman" w:hAnsi="Times New Roman"/>
          <w:color w:val="auto"/>
          <w:position w:val="-4"/>
        </w:rPr>
        <w:object>
          <v:shape id="_x0000_i1094"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4" DrawAspect="Content" ObjectID="_1468075794" r:id="rId126">
            <o:LockedField>false</o:LockedField>
          </o:OLEObject>
        </w:object>
      </w:r>
      <w:r>
        <w:rPr>
          <w:rFonts w:hint="eastAsia" w:ascii="Times New Roman" w:hAnsi="Times New Roman"/>
          <w:color w:val="auto"/>
          <w:vertAlign w:val="subscript"/>
        </w:rPr>
        <w:t xml:space="preserve">SRTM </w:t>
      </w:r>
      <w:r>
        <w:rPr>
          <w:rFonts w:hint="eastAsia" w:ascii="Times New Roman" w:hAnsi="Times New Roman"/>
          <w:color w:val="auto"/>
        </w:rPr>
        <w:t>= {</w:t>
      </w:r>
      <w:r>
        <w:rPr>
          <w:rFonts w:ascii="Times New Roman" w:hAnsi="Times New Roman"/>
          <w:color w:val="auto"/>
          <w:position w:val="-6"/>
        </w:rPr>
        <w:object>
          <v:shape id="_x0000_i1095" o:spt="75" type="#_x0000_t75" style="height:17pt;width:12pt;" o:ole="t" filled="f" o:preferrelative="t" stroked="f" coordsize="21600,21600">
            <v:path/>
            <v:fill on="f" alignshape="1" focussize="0,0"/>
            <v:stroke on="f"/>
            <v:imagedata r:id="rId129" o:title=""/>
            <o:lock v:ext="edit" aspectratio="t"/>
            <w10:wrap type="none"/>
            <w10:anchorlock/>
          </v:shape>
          <o:OLEObject Type="Embed" ProgID="Equation.3" ShapeID="_x0000_i1095" DrawAspect="Content" ObjectID="_1468075795" r:id="rId128">
            <o:LockedField>false</o:LockedField>
          </o:OLEObject>
        </w:object>
      </w:r>
      <w:r>
        <w:rPr>
          <w:rFonts w:hint="eastAsia" w:ascii="Times New Roman" w:hAnsi="Times New Roman"/>
          <w:i/>
          <w:iCs/>
          <w:color w:val="auto"/>
          <w:position w:val="-4"/>
        </w:rPr>
        <w:object>
          <v:shape id="_x0000_i1096"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096" DrawAspect="Content" ObjectID="_1468075796" r:id="rId130">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),Honest(</w: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TPM</w:t>
      </w:r>
      <w:r>
        <w:rPr>
          <w:rFonts w:hint="eastAsia" w:ascii="Times New Roman" w:hAnsi="Times New Roman"/>
          <w:color w:val="auto"/>
          <w:vertAlign w:val="subscript"/>
        </w:rPr>
        <w:t xml:space="preserve"> 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),TPM</w:t>
      </w:r>
      <w:r>
        <w:rPr>
          <w:rFonts w:hint="eastAsia" w:ascii="Times New Roman" w:hAnsi="Times New Roman"/>
          <w:color w:val="auto"/>
          <w:vertAlign w:val="subscript"/>
        </w:rPr>
        <w:t xml:space="preserve"> 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r>
        <w:rPr>
          <w:rFonts w:hint="eastAsia" w:ascii="Times New Roman" w:hAnsi="Times New Roman"/>
          <w:b/>
          <w:bCs/>
          <w:color w:val="auto"/>
        </w:rPr>
        <w:t xml:space="preserve"> (11)</w:t>
      </w:r>
    </w:p>
    <w:p>
      <w:r>
        <w:rPr>
          <w:rFonts w:hint="eastAsia"/>
          <w:lang w:eastAsia="zh-CN"/>
        </w:rPr>
        <w:t>（</w:t>
      </w:r>
      <w:r>
        <w:rPr>
          <w:rFonts w:hint="eastAsia"/>
          <w:lang w:val="en-US" w:eastAsia="zh-CN"/>
        </w:rPr>
        <w:t>2</w:t>
      </w:r>
      <w:r>
        <w:rPr>
          <w:rFonts w:hint="eastAsia"/>
          <w:lang w:eastAsia="zh-CN"/>
        </w:rPr>
        <w:t>）</w:t>
      </w:r>
      <w:r>
        <w:t>信任链属性的远程验证</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lang w:val="en-US" w:eastAsia="zh-CN"/>
        </w:rPr>
        <w:t>.</w:t>
      </w:r>
      <w:r>
        <w:rPr>
          <w:rFonts w:ascii="Times New Roman" w:hAnsi="Times New Roman"/>
          <w:b/>
          <w:bCs/>
          <w:color w:val="auto"/>
        </w:rPr>
        <w:t>2</w:t>
      </w:r>
      <w:r>
        <w:rPr>
          <w:rFonts w:hint="eastAsia"/>
          <w:b/>
          <w:bCs/>
          <w:color w:val="auto"/>
          <w:lang w:val="en-US" w:eastAsia="zh-CN"/>
        </w:rPr>
        <w:t xml:space="preserve"> </w:t>
      </w:r>
      <w:r>
        <w:rPr>
          <w:rFonts w:ascii="Times New Roman" w:hAnsi="Times New Roman"/>
          <w:color w:val="auto"/>
        </w:rPr>
        <w:t>如果远程验证者确认m提供的度量值是唯一的、正确的，那么该m对应的PCR值一定是如下的确定序列</w:t>
      </w:r>
      <w:r>
        <w:rPr>
          <w:rFonts w:hint="eastAsia"/>
          <w:color w:val="auto"/>
          <w:lang w:val="en-US" w:eastAsia="zh-CN"/>
        </w:rPr>
        <w:tab/>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ascii="Times New Roman" w:hAnsi="Times New Roman"/>
          <w:color w:val="auto"/>
        </w:rPr>
      </w:pPr>
      <w:r>
        <w:rPr>
          <w:rFonts w:ascii="Times New Roman" w:hAnsi="Times New Roman"/>
          <w:color w:val="auto"/>
        </w:rPr>
        <w:t>因为根据定理</w:t>
      </w:r>
      <w:r>
        <w:rPr>
          <w:rFonts w:hint="eastAsia"/>
          <w:color w:val="auto"/>
          <w:lang w:val="en-US" w:eastAsia="zh-CN"/>
        </w:rPr>
        <w:t>4.</w:t>
      </w:r>
      <w:r>
        <w:rPr>
          <w:rFonts w:ascii="Times New Roman" w:hAnsi="Times New Roman"/>
          <w:color w:val="auto"/>
        </w:rPr>
        <w:t>1可知，该序列表明</w:t>
      </w:r>
      <w:r>
        <w:rPr>
          <w:rFonts w:hint="eastAsia" w:ascii="Times New Roman" w:hAnsi="Times New Roman"/>
          <w:color w:val="auto"/>
        </w:rPr>
        <w:t>m</w:t>
      </w:r>
      <w:r>
        <w:rPr>
          <w:rFonts w:ascii="Times New Roman" w:hAnsi="Times New Roman"/>
          <w:color w:val="auto"/>
        </w:rPr>
        <w:t>的确执行了相应的信任链传递过程。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097"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097" DrawAspect="Content" ObjectID="_1468075797" r:id="rId132">
            <o:LockedField>false</o:LockedField>
          </o:OLEObject>
        </w:object>
      </w:r>
      <w:r>
        <w:rPr>
          <w:rFonts w:hint="eastAsia" w:ascii="Times New Roman" w:hAnsi="Times New Roman"/>
          <w:color w:val="auto"/>
          <w:vertAlign w:val="subscript"/>
        </w:rPr>
        <w:t>SRTM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098"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098" DrawAspect="Content" ObjectID="_1468075798" r:id="rId133">
            <o:LockedField>false</o:LockedField>
          </o:OLEObject>
        </w:object>
      </w:r>
      <w:r>
        <w:rPr>
          <w:rFonts w:hint="eastAsia" w:ascii="Times New Roman" w:hAnsi="Times New Roman"/>
          <w:i/>
          <w:iCs/>
          <w:color w:val="auto"/>
          <w:position w:val="-4"/>
        </w:rPr>
        <w:object>
          <v:shape id="_x0000_i1099"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099" DrawAspect="Content" ObjectID="_1468075799" r:id="rId135">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0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0" DrawAspect="Content" ObjectID="_1468075800" r:id="rId136">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szCs w:val="21"/>
        </w:rPr>
      </w:pP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12</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position w:val="-4"/>
        </w:rPr>
        <w:object>
          <v:shape id="_x0000_i110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01" DrawAspect="Content" ObjectID="_1468075801" r:id="rId137">
            <o:LockedField>false</o:LockedField>
          </o:OLEObject>
        </w:object>
      </w:r>
      <w:r>
        <w:rPr>
          <w:rFonts w:hint="eastAsia" w:ascii="Times New Roman" w:hAnsi="Times New Roman"/>
          <w:color w:val="auto"/>
          <w:vertAlign w:val="subscript"/>
        </w:rPr>
        <w:t>SRTM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2"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2" DrawAspect="Content" ObjectID="_1468075802" r:id="rId138">
            <o:LockedField>false</o:LockedField>
          </o:OLEObject>
        </w:object>
      </w:r>
      <w:r>
        <w:rPr>
          <w:rFonts w:hint="eastAsia" w:ascii="Times New Roman" w:hAnsi="Times New Roman"/>
          <w:i/>
          <w:iCs/>
          <w:color w:val="auto"/>
          <w:position w:val="-4"/>
        </w:rPr>
        <w:object>
          <v:shape id="_x0000_i1103"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3" DrawAspect="Content" ObjectID="_1468075803" r:id="rId139">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0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4" DrawAspect="Content" ObjectID="_1468075804" r:id="rId140">
            <o:LockedField>false</o:LockedField>
          </o:OLEObject>
        </w:object>
      </w:r>
      <w:r>
        <w:rPr>
          <w:rFonts w:hint="eastAsia" w:ascii="Times New Roman" w:hAnsi="Times New Roman"/>
          <w:color w:val="auto"/>
        </w:rPr>
        <w:t>MeasureBoot</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13</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这两个属性有递进关系，即如果属性(12)成立，则属性(13)可以利用定理1的结论直接证明。因此，下面对属性(12)进行证明。</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b/>
          <w:bCs/>
          <w:color w:val="auto"/>
        </w:rPr>
        <w:t>证明：</w:t>
      </w:r>
      <w:r>
        <w:rPr>
          <w:rFonts w:hint="eastAsia" w:ascii="Times New Roman" w:hAnsi="Times New Roman"/>
          <w:color w:val="auto"/>
        </w:rPr>
        <w:t>首先根据前提假设及[Verifier(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5"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5" DrawAspect="Content" ObjectID="_1468075805" r:id="rId141">
            <o:LockedField>false</o:LockedField>
          </o:OLEObject>
        </w:object>
      </w:r>
      <w:r>
        <w:rPr>
          <w:rFonts w:hint="eastAsia" w:ascii="Times New Roman" w:hAnsi="Times New Roman"/>
          <w:color w:val="auto"/>
        </w:rPr>
        <w:t>，利用公理</w:t>
      </w:r>
      <w:r>
        <w:rPr>
          <w:rFonts w:hint="eastAsia" w:ascii="Times New Roman" w:hAnsi="Times New Roman"/>
          <w:i/>
          <w:iCs/>
          <w:color w:val="auto"/>
        </w:rPr>
        <w:t>VER</w:t>
      </w:r>
      <w:r>
        <w:rPr>
          <w:rFonts w:hint="eastAsia" w:ascii="Times New Roman" w:hAnsi="Times New Roman"/>
          <w:color w:val="auto"/>
        </w:rPr>
        <w:t>可得到：</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0"/>
        </w:rPr>
        <w:object>
          <v:shape id="_x0000_i1106" o:spt="75" type="#_x0000_t75" style="height:18pt;width:16pt;" o:ole="t" filled="f" o:preferrelative="t" stroked="f" coordsize="21600,21600">
            <v:path/>
            <v:fill on="f" focussize="0,0"/>
            <v:stroke on="f"/>
            <v:imagedata r:id="rId134" embosscolor="#FFFFFF" o:title=""/>
            <o:lock v:ext="edit" grouping="f" rotation="f" text="f" aspectratio="t"/>
            <w10:wrap type="none"/>
            <w10:anchorlock/>
          </v:shape>
          <o:OLEObject Type="Embed" ProgID="Equation.KSEE3" ShapeID="_x0000_i1106" DrawAspect="Content" ObjectID="_1468075806" r:id="rId142">
            <o:LockedField>false</o:LockedField>
          </o:OLEObject>
        </w:object>
      </w:r>
      <w:r>
        <w:rPr>
          <w:rFonts w:hint="eastAsia" w:ascii="Times New Roman" w:hAnsi="Times New Roman"/>
          <w:i/>
          <w:iCs/>
          <w:color w:val="auto"/>
          <w:position w:val="-4"/>
        </w:rPr>
        <w:object>
          <v:shape id="_x0000_i110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07" DrawAspect="Content" ObjectID="_1468075807" r:id="rId143">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f</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0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08" DrawAspect="Content" ObjectID="_1468075808" r:id="rId144">
            <o:LockedField>false</o:LockedField>
          </o:OLEObject>
        </w:object>
      </w:r>
      <w:r>
        <w:rPr>
          <w:rFonts w:hint="eastAsia" w:ascii="Times New Roman" w:hAnsi="Times New Roman"/>
          <w:color w:val="auto"/>
          <w:position w:val="-6"/>
        </w:rPr>
        <w:object>
          <v:shape id="_x0000_i1109" o:spt="75" type="#_x0000_t75" style="height:16pt;width:10.05pt;" o:ole="t" filled="f" o:preferrelative="t" stroked="f" coordsize="21600,21600">
            <v:path/>
            <v:fill on="f" alignshape="1" focussize="0,0"/>
            <v:stroke on="f"/>
            <v:imagedata r:id="rId146" embosscolor="#FFFFFF" o:title=""/>
            <o:lock v:ext="edit" aspectratio="t"/>
            <w10:wrap type="none"/>
            <w10:anchorlock/>
          </v:shape>
          <o:OLEObject Type="Embed" ProgID="Equation.KSEE3" ShapeID="_x0000_i1109" DrawAspect="Content" ObjectID="_1468075809" r:id="rId145">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10"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10" DrawAspect="Content" ObjectID="_1468075810" r:id="rId147">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1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1" DrawAspect="Content" ObjectID="_1468075811" r:id="rId149">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ascii="Times New Roman" w:hAnsi="Times New Roman"/>
          <w:color w:val="auto"/>
          <w:position w:val="-4"/>
        </w:rPr>
        <w:object>
          <v:shape id="_x0000_i111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12" DrawAspect="Content" ObjectID="_1468075812" r:id="rId150">
            <o:LockedField>false</o:LockedField>
          </o:OLEObject>
        </w:object>
      </w:r>
      <w:r>
        <w:rPr>
          <w:rFonts w:hint="eastAsia" w:ascii="Times New Roman" w:hAnsi="Times New Roman"/>
          <w:color w:val="auto"/>
        </w:rPr>
        <w:t>(Sent(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13" o:spt="75" type="#_x0000_t75" style="height:10pt;width:11pt;" o:ole="t" filled="f" o:preferrelative="t" stroked="f" coordsize="21600,21600">
            <v:path/>
            <v:fill on="f" focussize="0,0"/>
            <v:stroke on="f"/>
            <v:imagedata r:id="rId152" embosscolor="#FFFFFF" o:title=""/>
            <o:lock v:ext="edit" grouping="f" rotation="f" text="f" aspectratio="t"/>
            <w10:wrap type="none"/>
            <w10:anchorlock/>
          </v:shape>
          <o:OLEObject Type="Embed" ProgID="Equation.KSEE3" ShapeID="_x0000_i1113" DrawAspect="Content" ObjectID="_1468075813" r:id="rId151">
            <o:LockedField>false</o:LockedField>
          </o:OLEObject>
        </w:object>
      </w:r>
      <w:r>
        <w:rPr>
          <w:rFonts w:hint="eastAsia" w:ascii="Times New Roman" w:hAnsi="Times New Roman"/>
          <w:i/>
          <w:iCs/>
          <w:color w:val="auto"/>
          <w:position w:val="-4"/>
        </w:rPr>
        <w:object>
          <v:shape id="_x0000_i1114"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14" DrawAspect="Content" ObjectID="_1468075814" r:id="rId153">
            <o:LockedField>false</o:LockedField>
          </o:OLEObject>
        </w:object>
      </w:r>
      <w:r>
        <w:rPr>
          <w:rFonts w:hint="eastAsia" w:ascii="Times New Roman" w:hAnsi="Times New Roman"/>
          <w:i/>
          <w:iCs/>
          <w:color w:val="auto"/>
        </w:rPr>
        <w:t>l.</w:t>
      </w:r>
      <w:r>
        <w:rPr>
          <w:rFonts w:hint="eastAsia" w:ascii="Times New Roman" w:hAnsi="Times New Roman"/>
          <w:color w:val="auto"/>
        </w:rPr>
        <w:t>(Write(</w:t>
      </w:r>
      <w:r>
        <w:rPr>
          <w:rFonts w:hint="eastAsia" w:ascii="Times New Roman" w:hAnsi="Times New Roman"/>
          <w:i/>
          <w:color w:val="auto"/>
        </w:rPr>
        <w:t>I</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 xml:space="preserve"> t</w:t>
      </w:r>
      <w:r>
        <w:rPr>
          <w:rFonts w:hint="eastAsia" w:ascii="Times New Roman" w:hAnsi="Times New Roman"/>
          <w:i/>
          <w:iCs/>
          <w:color w:val="auto"/>
          <w:vertAlign w:val="subscript"/>
        </w:rPr>
        <w:t>f</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根据图</w:t>
      </w:r>
      <w:r>
        <w:rPr>
          <w:rFonts w:hint="eastAsia"/>
          <w:color w:val="auto"/>
          <w:lang w:val="en-US" w:eastAsia="zh-CN"/>
        </w:rPr>
        <w:t>4.2</w:t>
      </w:r>
      <w:r>
        <w:rPr>
          <w:rFonts w:hint="eastAsia" w:ascii="Times New Roman" w:hAnsi="Times New Roman"/>
          <w:color w:val="auto"/>
        </w:rPr>
        <w:t>中的远程验证程序，建立并证明以下程序不变量：对于程序前缀</w:t>
      </w:r>
      <w:r>
        <w:rPr>
          <w:rFonts w:hint="eastAsia" w:ascii="Times New Roman" w:hAnsi="Times New Roman"/>
          <w:i/>
          <w:iCs/>
          <w:color w:val="auto"/>
        </w:rPr>
        <w:t>Q</w:t>
      </w:r>
      <w:r>
        <w:rPr>
          <w:rFonts w:hint="eastAsia" w:ascii="Times New Roman" w:hAnsi="Times New Roman"/>
          <w:i/>
          <w:iCs/>
          <w:color w:val="auto"/>
          <w:position w:val="-4"/>
        </w:rPr>
        <w:object>
          <v:shape id="_x0000_i1115" o:spt="75" type="#_x0000_t75" style="height:10pt;width:10pt;" o:ole="t" filled="f" o:preferrelative="t" stroked="f" coordsize="21600,21600">
            <v:path/>
            <v:fill on="f" focussize="0,0"/>
            <v:stroke on="f"/>
            <v:imagedata r:id="rId155" embosscolor="#FFFFFF" o:title=""/>
            <o:lock v:ext="edit" grouping="f" rotation="f" text="f" aspectratio="t"/>
            <w10:wrap type="none"/>
            <w10:anchorlock/>
          </v:shape>
          <o:OLEObject Type="Embed" ProgID="Equation.KSEE3" ShapeID="_x0000_i1115" DrawAspect="Content" ObjectID="_1468075815" r:id="rId154">
            <o:LockedField>false</o:LockedField>
          </o:OLEObject>
        </w:object>
      </w:r>
      <w:r>
        <w:rPr>
          <w:rFonts w:hint="eastAsia" w:ascii="Times New Roman" w:hAnsi="Times New Roman"/>
          <w:i/>
          <w:iCs/>
          <w:color w:val="auto"/>
        </w:rPr>
        <w:t>IS</w:t>
      </w:r>
      <w:r>
        <w:rPr>
          <w:rFonts w:hint="eastAsia" w:ascii="Times New Roman" w:hAnsi="Times New Roman"/>
          <w:color w:val="auto"/>
        </w:rPr>
        <w:t>(CRTM</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))，有以下属性成立：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Q</w:t>
      </w:r>
      <w:r>
        <w:rPr>
          <w:rFonts w:hint="eastAsia" w:ascii="Times New Roman" w:hAnsi="Times New Roman"/>
          <w:color w:val="auto"/>
        </w:rPr>
        <w:t>]</w:t>
      </w:r>
      <w:r>
        <w:rPr>
          <w:rFonts w:hint="eastAsia" w:ascii="Times New Roman" w:hAnsi="Times New Roman"/>
          <w:color w:val="auto"/>
          <w:position w:val="-10"/>
        </w:rPr>
        <w:object>
          <v:shape id="_x0000_i1116" o:spt="75" type="#_x0000_t75" style="height:18pt;width:17pt;" o:ole="t" filled="f" o:preferrelative="t" stroked="f" coordsize="21600,21600">
            <v:path/>
            <v:fill on="f" focussize="0,0"/>
            <v:stroke on="f"/>
            <v:imagedata r:id="rId157" embosscolor="#FFFFFF" o:title=""/>
            <o:lock v:ext="edit" grouping="f" rotation="f" text="f" aspectratio="t"/>
            <w10:wrap type="none"/>
            <w10:anchorlock/>
          </v:shape>
          <o:OLEObject Type="Embed" ProgID="Equation.KSEE3" ShapeID="_x0000_i1116" DrawAspect="Content" ObjectID="_1468075816" r:id="rId15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17"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17" DrawAspect="Content" ObjectID="_1468075817" r:id="rId158">
            <o:LockedField>false</o:LockedField>
          </o:OLEObject>
        </w:objec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position w:val="-4"/>
        </w:rPr>
        <w:object>
          <v:shape id="_x0000_i1118"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18" DrawAspect="Content" ObjectID="_1468075818" r:id="rId160">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19"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19" DrawAspect="Content" ObjectID="_1468075819" r:id="rId162">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20" o:spt="75" type="#_x0000_t75" style="height:8pt;width:12pt;" o:ole="t" filled="f" o:preferrelative="t" stroked="f" coordsize="21600,21600">
            <v:path/>
            <v:fill on="f" focussize="0,0"/>
            <v:stroke on="f"/>
            <v:imagedata r:id="rId165" embosscolor="#FFFFFF" o:title=""/>
            <o:lock v:ext="edit" grouping="f" rotation="f" text="f" aspectratio="t"/>
            <w10:wrap type="none"/>
            <w10:anchorlock/>
          </v:shape>
          <o:OLEObject Type="Embed" ProgID="Equation.KSEE3" ShapeID="_x0000_i1120" DrawAspect="Content" ObjectID="_1468075820" r:id="rId164">
            <o:LockedField>false</o:LockedField>
          </o:OLEObject>
        </w:object>
      </w:r>
      <w:r>
        <w:rPr>
          <w:rFonts w:hint="eastAsia" w:ascii="Times New Roman" w:hAnsi="Times New Roman"/>
          <w:color w:val="auto"/>
        </w:rPr>
        <w:t>Write(</w:t>
      </w:r>
      <w:r>
        <w:rPr>
          <w:rFonts w:hint="eastAsia" w:ascii="Times New Roman" w:hAnsi="Times New Roman"/>
          <w:i/>
          <w:iCs/>
          <w:color w:val="auto"/>
        </w:rPr>
        <w:t>J</w:t>
      </w:r>
      <w:r>
        <w:rPr>
          <w:rFonts w:hint="eastAsia" w:ascii="Times New Roman" w:hAnsi="Times New Roman"/>
          <w:iCs/>
          <w:color w:val="auto"/>
        </w:rPr>
        <w:t>,</w:t>
      </w:r>
      <w:r>
        <w:rPr>
          <w:rFonts w:hint="eastAsia" w:ascii="Times New Roman" w:hAnsi="Times New Roman"/>
          <w:i/>
          <w:iCs/>
          <w:color w:val="auto"/>
        </w:rPr>
        <w:t>l</w:t>
      </w:r>
      <w:r>
        <w:rPr>
          <w:rFonts w:hint="eastAsia" w:ascii="Times New Roman" w:hAnsi="Times New Roman"/>
          <w:iCs/>
          <w:color w:val="auto"/>
        </w:rPr>
        <w:t>,</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2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1" DrawAspect="Content" ObjectID="_1468075821" r:id="rId166">
            <o:LockedField>false</o:LockedField>
          </o:OLEObject>
        </w:object>
      </w:r>
      <w:r>
        <w:rPr>
          <w:rFonts w:hint="eastAsia" w:ascii="Times New Roman" w:hAnsi="Times New Roman"/>
          <w:color w:val="auto"/>
        </w:rPr>
        <w:t>(</w:t>
      </w:r>
      <w:r>
        <w:rPr>
          <w:rFonts w:hint="eastAsia" w:ascii="Times New Roman" w:hAnsi="Times New Roman"/>
          <w:color w:val="auto"/>
          <w:position w:val="-4"/>
        </w:rPr>
        <w:object>
          <v:shape id="_x0000_i1122" o:spt="75" type="#_x0000_t75" style="height:13pt;width:12pt;" o:ole="t" filled="f" o:preferrelative="t" stroked="f" coordsize="21600,21600">
            <v:path/>
            <v:fill on="f" focussize="0,0"/>
            <v:stroke on="f"/>
            <v:imagedata r:id="rId159" embosscolor="#FFFFFF" o:title=""/>
            <o:lock v:ext="edit" grouping="f" rotation="f" text="f" aspectratio="t"/>
            <w10:wrap type="none"/>
            <w10:anchorlock/>
          </v:shape>
          <o:OLEObject Type="Embed" ProgID="Equation.KSEE3" ShapeID="_x0000_i1122" DrawAspect="Content" ObjectID="_1468075822" r:id="rId167">
            <o:LockedField>false</o:LockedField>
          </o:OLEObject>
        </w:objec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i/>
          <w:iCs/>
          <w:color w:val="auto"/>
          <w:position w:val="-4"/>
        </w:rPr>
        <w:object>
          <v:shape id="_x0000_i1123" o:spt="75" type="#_x0000_t75" style="height:10pt;width:10pt;" o:ole="t" filled="f" o:preferrelative="t" stroked="f" coordsize="21600,21600">
            <v:path/>
            <v:fill on="f" focussize="0,0"/>
            <v:stroke on="f"/>
            <v:imagedata r:id="rId161" embosscolor="#FFFFFF" o:title=""/>
            <o:lock v:ext="edit" grouping="f" rotation="f" text="f" aspectratio="t"/>
            <w10:wrap type="none"/>
            <w10:anchorlock/>
          </v:shape>
          <o:OLEObject Type="Embed" ProgID="Equation.KSEE3" ShapeID="_x0000_i1123" DrawAspect="Content" ObjectID="_1468075823" r:id="rId168">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2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4" DrawAspect="Content" ObjectID="_1468075824" r:id="rId169">
            <o:LockedField>false</o:LockedField>
          </o:OLEObject>
        </w:object>
      </w:r>
      <w:r>
        <w:rPr>
          <w:rFonts w:hint="eastAsia" w:ascii="Times New Roman" w:hAnsi="Times New Roman"/>
          <w:color w:val="auto"/>
        </w:rPr>
        <w:t>Send(</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color w:val="auto"/>
          <w:position w:val="-4"/>
        </w:rPr>
        <w:object>
          <v:shape id="_x0000_i1125"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25" DrawAspect="Content" ObjectID="_1468075825" r:id="rId170">
            <o:LockedField>false</o:LockedField>
          </o:OLEObject>
        </w:object>
      </w:r>
      <w:r>
        <w:rPr>
          <w:rFonts w:hint="eastAsia" w:ascii="Times New Roman" w:hAnsi="Times New Roman"/>
          <w:color w:val="auto"/>
        </w:rPr>
        <w:t>(</w:t>
      </w:r>
      <w:r>
        <w:rPr>
          <w:rFonts w:hint="eastAsia" w:ascii="Times New Roman" w:hAnsi="Times New Roman"/>
          <w:i/>
          <w:iCs/>
          <w:color w:val="auto"/>
          <w:position w:val="-4"/>
        </w:rPr>
        <w:object>
          <v:shape id="_x0000_i1126"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26" DrawAspect="Content" ObjectID="_1468075826" r:id="rId171">
            <o:LockedField>false</o:LockedField>
          </o:OLEObject>
        </w:objec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ascii="Times New Roman" w:hAnsi="Times New Roman"/>
          <w:color w:val="auto"/>
        </w:rPr>
        <w:t>’</w:t>
      </w:r>
      <w:r>
        <w:rPr>
          <w:rFonts w:hint="eastAsia" w:ascii="Times New Roman" w:hAnsi="Times New Roman"/>
          <w:color w:val="auto"/>
        </w:rPr>
        <w:t>)</w:t>
      </w:r>
      <w:r>
        <w:rPr>
          <w:rFonts w:hint="eastAsia" w:ascii="Times New Roman" w:hAnsi="Times New Roman"/>
          <w:color w:val="auto"/>
          <w:position w:val="-4"/>
        </w:rPr>
        <w:object>
          <v:shape id="_x0000_i1127"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7" DrawAspect="Content" ObjectID="_1468075827" r:id="rId172">
            <o:LockedField>false</o:LockedField>
          </o:OLEObject>
        </w:objec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2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28" DrawAspect="Content" ObjectID="_1468075828" r:id="rId173">
            <o:LockedField>false</o:LockedField>
          </o:OLEObject>
        </w:objec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该属性表明在验证过程中如果本地没有写入内存的操作且发送了数据</w:t>
      </w:r>
      <w:r>
        <w:rPr>
          <w:rFonts w:ascii="Times New Roman" w:hAnsi="Times New Roman"/>
          <w:i/>
          <w:color w:val="auto"/>
        </w:rPr>
        <w:t>e</w:t>
      </w:r>
      <w:r>
        <w:rPr>
          <w:rFonts w:ascii="Times New Roman" w:hAnsi="Times New Roman"/>
          <w:color w:val="auto"/>
        </w:rPr>
        <w:t>'，则在之前的某时刻本地一定读取了值</w:t>
      </w:r>
      <w:r>
        <w:rPr>
          <w:rFonts w:ascii="Times New Roman" w:hAnsi="Times New Roman"/>
          <w:i/>
          <w:color w:val="auto"/>
        </w:rPr>
        <w:t>e</w:t>
      </w:r>
      <w:r>
        <w:rPr>
          <w:rFonts w:ascii="Times New Roman" w:hAnsi="Times New Roman"/>
          <w:color w:val="auto"/>
        </w:rPr>
        <w:t>"，且</w:t>
      </w:r>
      <w:r>
        <w:rPr>
          <w:rFonts w:ascii="Times New Roman" w:hAnsi="Times New Roman"/>
          <w:i/>
          <w:color w:val="auto"/>
        </w:rPr>
        <w:t>e</w:t>
      </w:r>
      <w:r>
        <w:rPr>
          <w:rFonts w:ascii="Times New Roman" w:hAnsi="Times New Roman"/>
          <w:color w:val="auto"/>
        </w:rPr>
        <w:t>'是一个签名值。利用推理规则SEQ和公理Act1证明上述不变量成立。利用诚实规则并进行简化后可得</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29"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29" DrawAspect="Content" ObjectID="_1468075829" r:id="rId174">
            <o:LockedField>false</o:LockedField>
          </o:OLEObject>
        </w:object>
      </w:r>
      <w:r>
        <w:rPr>
          <w:rFonts w:hint="eastAsia" w:ascii="Times New Roman" w:hAnsi="Times New Roman"/>
          <w:i/>
          <w:iCs/>
          <w:color w:val="auto"/>
          <w:position w:val="-4"/>
        </w:rPr>
        <w:object>
          <v:shape id="_x0000_i1130"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0" DrawAspect="Content" ObjectID="_1468075830" r:id="rId176">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1"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1" DrawAspect="Content" ObjectID="_1468075831" r:id="rId177">
            <o:LockedField>false</o:LockedField>
          </o:OLEObject>
        </w:object>
      </w:r>
      <w:r>
        <w:rPr>
          <w:rFonts w:hint="eastAsia" w:ascii="Times New Roman" w:hAnsi="Times New Roman"/>
          <w:color w:val="auto"/>
          <w:position w:val="-6"/>
        </w:rPr>
        <w:object>
          <v:shape id="_x0000_i1132" o:spt="75" type="#_x0000_t75" style="height:16pt;width:10.05pt;" o:ole="t" filled="f" o:preferrelative="t" stroked="f" coordsize="21600,21600">
            <v:path/>
            <v:fill on="f" alignshape="1" focussize="0,0"/>
            <v:stroke on="f"/>
            <v:imagedata r:id="rId179" embosscolor="#FFFFFF" o:title=""/>
            <o:lock v:ext="edit" aspectratio="t"/>
            <w10:wrap type="none"/>
            <w10:anchorlock/>
          </v:shape>
          <o:OLEObject Type="Embed" ProgID="Equation.KSEE3" ShapeID="_x0000_i1132" DrawAspect="Content" ObjectID="_1468075832" r:id="rId178">
            <o:LockedField>false</o:LockedField>
          </o:OLEObject>
        </w:object>
      </w:r>
      <w:r>
        <w:rPr>
          <w:rFonts w:hint="eastAsia" w:ascii="Times New Roman" w:hAnsi="Times New Roman"/>
          <w:color w:val="auto"/>
        </w:rPr>
        <w:t xml:space="preserve">= </w:t>
      </w:r>
      <w:r>
        <w:rPr>
          <w:rFonts w:hint="eastAsia" w:ascii="Times New Roman" w:hAnsi="Times New Roman"/>
          <w:color w:val="auto"/>
          <w:position w:val="-4"/>
        </w:rPr>
        <w:object>
          <v:shape id="_x0000_i1133" o:spt="75" type="#_x0000_t75" style="height:16pt;width:24.95pt;" o:ole="t" filled="f" o:preferrelative="t" stroked="f" coordsize="21600,21600">
            <v:path/>
            <v:fill on="f" focussize="0,0"/>
            <v:stroke on="f"/>
            <v:imagedata r:id="rId148" embosscolor="#FFFFFF" o:title=""/>
            <o:lock v:ext="edit" grouping="f" rotation="f" text="f" aspectratio="t"/>
            <w10:wrap type="none"/>
            <w10:anchorlock/>
          </v:shape>
          <o:OLEObject Type="Embed" ProgID="Equation.KSEE3" ShapeID="_x0000_i1133" DrawAspect="Content" ObjectID="_1468075833" r:id="rId180">
            <o:LockedField>false</o:LockedField>
          </o:OLEObject>
        </w:objec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4"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4" DrawAspect="Content" ObjectID="_1468075834" r:id="rId181">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position w:val="-4"/>
        </w:rPr>
        <w:object>
          <v:shape id="_x0000_i1135"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5" DrawAspect="Content" ObjectID="_1468075835" r:id="rId182">
            <o:LockedField>false</o:LockedField>
          </o:OLEObject>
        </w:object>
      </w:r>
      <w:r>
        <w:rPr>
          <w:rFonts w:hint="eastAsia" w:ascii="Times New Roman" w:hAnsi="Times New Roman"/>
          <w:color w:val="auto"/>
        </w:rPr>
        <w:t>(Read(</w:t>
      </w:r>
      <w:r>
        <w:rPr>
          <w:rFonts w:hint="eastAsia" w:ascii="Times New Roman" w:hAnsi="Times New Roman"/>
          <w:i/>
          <w:iCs/>
          <w:color w:val="auto"/>
        </w:rPr>
        <w:t>I</w:t>
      </w:r>
      <w:r>
        <w:rPr>
          <w:rFonts w:hint="eastAsia" w:ascii="Times New Roman" w:hAnsi="Times New Roman"/>
          <w:color w:val="auto"/>
        </w:rPr>
        <w:t>,</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 @</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position w:val="-4"/>
        </w:rPr>
        <w:object>
          <v:shape id="_x0000_i113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6" DrawAspect="Content" ObjectID="_1468075836" r:id="rId183">
            <o:LockedField>false</o:LockedField>
          </o:OLEObject>
        </w:objec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vm</w:t>
      </w:r>
      <w:r>
        <w:rPr>
          <w:rFonts w:hint="eastAsia" w:ascii="Times New Roman" w:hAnsi="Times New Roman"/>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iCs/>
          <w:color w:val="auto"/>
        </w:rPr>
        <w:t>(</w:t>
      </w:r>
      <w:r>
        <w:rPr>
          <w:rFonts w:hint="eastAsia" w:ascii="Times New Roman" w:hAnsi="Times New Roman"/>
          <w:i/>
          <w:iCs/>
          <w:color w:val="auto"/>
        </w:rPr>
        <w:t>s</w:t>
      </w:r>
      <w:r>
        <w:rPr>
          <w:rFonts w:hint="eastAsia" w:ascii="Times New Roman" w:hAnsi="Times New Roman"/>
          <w:iCs/>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分别利用等值</w:t>
      </w:r>
      <w:r>
        <w:rPr>
          <w:rFonts w:hint="eastAsia"/>
          <w:color w:val="auto"/>
          <w:lang w:val="en-US" w:eastAsia="zh-CN"/>
        </w:rPr>
        <w:t>公理</w:t>
      </w:r>
      <w:r>
        <w:rPr>
          <w:rFonts w:hint="eastAsia" w:ascii="Times New Roman" w:hAnsi="Times New Roman"/>
          <w:color w:val="auto"/>
        </w:rPr>
        <w:t>Eq和Read公理，有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37"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37" DrawAspect="Content" ObjectID="_1468075837" r:id="rId184">
            <o:LockedField>false</o:LockedField>
          </o:OLEObject>
        </w:object>
      </w:r>
      <w:r>
        <w:rPr>
          <w:rFonts w:hint="eastAsia" w:ascii="Times New Roman" w:hAnsi="Times New Roman"/>
          <w:i/>
          <w:iCs/>
          <w:color w:val="auto"/>
          <w:position w:val="-4"/>
        </w:rPr>
        <w:object>
          <v:shape id="_x0000_i1138"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38" DrawAspect="Content" ObjectID="_1468075838" r:id="rId185">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I.</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39"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39" DrawAspect="Content" ObjectID="_1468075839" r:id="rId186">
            <o:LockedField>false</o:LockedField>
          </o:OLEObject>
        </w:object>
      </w:r>
      <w:r>
        <w:rPr>
          <w:rFonts w:hint="eastAsia" w:ascii="Times New Roman" w:hAnsi="Times New Roman"/>
          <w:color w:val="auto"/>
        </w:rPr>
        <w:t>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b/>
          <w:bCs/>
          <w:color w:val="auto"/>
        </w:rPr>
      </w:pP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0"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0" DrawAspect="Content" ObjectID="_1468075840" r:id="rId187">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14</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此时需要判定</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的值，根据上述推理过程可知有两种可能：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color w:val="auto"/>
          <w:szCs w:val="21"/>
          <w:lang w:val="en-US" w:eastAsia="zh-CN"/>
        </w:rPr>
        <w:tab/>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w:t>
      </w:r>
      <w:r>
        <w:rPr>
          <w:rFonts w:hint="eastAsia" w:ascii="Times New Roman" w:hAnsi="Times New Roman"/>
          <w:color w:val="auto"/>
          <w:position w:val="-4"/>
        </w:rPr>
        <w:object>
          <v:shape id="_x0000_i1141" o:spt="75" type="#_x0000_t75" style="height:10pt;width:11pt;" o:ole="t" filled="f" o:preferrelative="t" stroked="f" coordsize="21600,21600">
            <v:path/>
            <v:fill on="f" focussize="0,0"/>
            <v:stroke on="f"/>
            <v:imagedata r:id="rId189" embosscolor="#FFFFFF" o:title=""/>
            <o:lock v:ext="edit" grouping="f" rotation="f" text="f" aspectratio="t"/>
            <w10:wrap type="none"/>
            <w10:anchorlock/>
          </v:shape>
          <o:OLEObject Type="Embed" ProgID="Equation.KSEE3" ShapeID="_x0000_i1141" DrawAspect="Content" ObjectID="_1468075841" r:id="rId188">
            <o:LockedField>false</o:LockedField>
          </o:OLEObject>
        </w:object>
      </w:r>
      <w:r>
        <w:rPr>
          <w:rFonts w:hint="eastAsia" w:ascii="Times New Roman" w:hAnsi="Times New Roman"/>
          <w:color w:val="auto"/>
        </w:rPr>
        <w:t xml:space="preserve"> Contain(</w:t>
      </w:r>
      <w:r>
        <w:rPr>
          <w:rFonts w:hint="eastAsia" w:ascii="Times New Roman" w:hAnsi="Times New Roman"/>
          <w:i/>
          <w:iCs/>
          <w:color w:val="auto"/>
        </w:rPr>
        <w:t>e</w:t>
      </w:r>
      <w:r>
        <w:rPr>
          <w:rFonts w:hint="eastAsia" w:ascii="Times New Roman" w:hAnsi="Times New Roman"/>
          <w:iCs/>
          <w:color w:val="auto"/>
        </w:rPr>
        <w:t>,</w:t>
      </w:r>
      <w:r>
        <w:rPr>
          <w:rFonts w:hint="eastAsia" w:ascii="Times New Roman" w:hAnsi="Times New Roman"/>
          <w:i/>
          <w:iCs/>
          <w:color w:val="auto"/>
        </w:rPr>
        <w:t>SIG</w:t>
      </w:r>
      <w:r>
        <w:rPr>
          <w:rFonts w:hint="eastAsia" w:ascii="Times New Roman" w:hAnsi="Times New Roman"/>
          <w:i/>
          <w:iCs/>
          <w:color w:val="auto"/>
          <w:vertAlign w:val="subscript"/>
        </w:rPr>
        <w:t>AIK</w:t>
      </w:r>
      <w:r>
        <w:rPr>
          <w:rFonts w:hint="eastAsia" w:ascii="Times New Roman" w:hAnsi="Times New Roman"/>
          <w:iCs/>
          <w:color w:val="auto"/>
          <w:vertAlign w:val="subscript"/>
        </w:rPr>
        <w:t>(</w:t>
      </w:r>
      <w:r>
        <w:rPr>
          <w:rFonts w:hint="eastAsia" w:ascii="Times New Roman" w:hAnsi="Times New Roman"/>
          <w:i/>
          <w:iCs/>
          <w:color w:val="auto"/>
          <w:vertAlign w:val="subscript"/>
        </w:rPr>
        <w:t>m</w:t>
      </w:r>
      <w:r>
        <w:rPr>
          <w:rFonts w:hint="eastAsia" w:ascii="Times New Roman" w:hAnsi="Times New Roman"/>
          <w:iCs/>
          <w:color w:val="auto"/>
          <w:vertAlign w:val="subscript"/>
        </w:rPr>
        <w:t>)</w:t>
      </w:r>
      <w:r>
        <w:rPr>
          <w:rFonts w:hint="eastAsia" w:ascii="Times New Roman" w:hAnsi="Times New Roman"/>
          <w:i/>
          <w:iCs/>
          <w:color w:val="auto"/>
          <w:vertAlign w:val="subscript"/>
        </w:rPr>
        <w:t>-1</w:t>
      </w:r>
      <w:r>
        <w:rPr>
          <w:rFonts w:hint="eastAsia" w:ascii="Times New Roman" w:hAnsi="Times New Roman"/>
          <w:color w:val="auto"/>
        </w:rPr>
        <w:t>){|</w:t>
      </w:r>
      <w:r>
        <w:rPr>
          <w:rFonts w:hint="eastAsia" w:ascii="Times New Roman" w:hAnsi="Times New Roman"/>
          <w:i/>
          <w:iCs/>
          <w:color w:val="auto"/>
        </w:rPr>
        <w:t>PCR</w:t>
      </w:r>
      <w:r>
        <w:rPr>
          <w:rFonts w:hint="eastAsia" w:ascii="Times New Roman" w:hAnsi="Times New Roman"/>
          <w:color w:val="auto"/>
        </w:rPr>
        <w:t>(</w:t>
      </w:r>
      <w:r>
        <w:rPr>
          <w:rFonts w:hint="eastAsia" w:ascii="Times New Roman" w:hAnsi="Times New Roman"/>
          <w:i/>
          <w:iCs/>
          <w:color w:val="auto"/>
        </w:rPr>
        <w:t>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color w:val="auto"/>
        </w:rPr>
        <w:tab/>
      </w:r>
      <w:r>
        <w:rPr>
          <w:rFonts w:hint="eastAsia"/>
          <w:color w:val="auto"/>
          <w:lang w:val="en-US" w:eastAsia="zh-CN"/>
        </w:rPr>
        <w:t xml:space="preserve">            </w:t>
      </w:r>
      <w:r>
        <w:rPr>
          <w:rFonts w:hint="eastAsia" w:ascii="Times New Roman" w:hAnsi="Times New Roman"/>
          <w:b/>
          <w:bCs/>
          <w:color w:val="auto"/>
        </w:rPr>
        <w:t xml:space="preserve"> (15)</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根据公理PCRC：</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r>
        <w:rPr>
          <w:rFonts w:hint="eastAsia" w:ascii="Times New Roman" w:hAnsi="Times New Roman"/>
          <w:i/>
          <w:color w:val="auto"/>
        </w:rPr>
        <w:t>t</w:t>
      </w:r>
      <w:r>
        <w:rPr>
          <w:rFonts w:hint="eastAsia" w:ascii="Times New Roman" w:hAnsi="Times New Roman"/>
          <w:color w:val="auto"/>
        </w:rPr>
        <w:t xml:space="preserve">) </w:t>
      </w:r>
      <w:r>
        <w:rPr>
          <w:rFonts w:hint="eastAsia" w:ascii="Times New Roman" w:hAnsi="Times New Roman"/>
          <w:color w:val="auto"/>
          <w:position w:val="-4"/>
        </w:rPr>
        <w:object>
          <v:shape id="_x0000_i1142" o:spt="75" type="#_x0000_t75" style="height:10pt;width:13pt;" o:ole="t" filled="f" o:preferrelative="t" stroked="f" coordsize="21600,21600">
            <v:path/>
            <v:fill on="f" focussize="0,0"/>
            <v:stroke on="f"/>
            <v:imagedata r:id="rId163" embosscolor="#FFFFFF" o:title=""/>
            <o:lock v:ext="edit" grouping="f" rotation="f" text="f" aspectratio="t"/>
            <w10:wrap type="none"/>
            <w10:anchorlock/>
          </v:shape>
          <o:OLEObject Type="Embed" ProgID="Equation.KSEE3" ShapeID="_x0000_i1142" DrawAspect="Content" ObjectID="_1468075842" r:id="rId190">
            <o:LockedField>false</o:LockedField>
          </o:OLEObject>
        </w:object>
      </w:r>
      <w:r>
        <w:rPr>
          <w:rFonts w:ascii="Times New Roman" w:hAnsi="Times New Roman"/>
          <w:color w:val="auto"/>
          <w:position w:val="-4"/>
        </w:rPr>
        <w:object>
          <v:shape id="_x0000_i1143" o:spt="75" type="#_x0000_t75" style="height:8pt;width:12pt;" o:ole="t" filled="f" o:preferrelative="t" stroked="f" coordsize="21600,21600">
            <v:path/>
            <v:fill on="f" alignshape="1" focussize="0,0"/>
            <v:stroke on="f"/>
            <v:imagedata r:id="rId192" o:title=""/>
            <o:lock v:ext="edit" aspectratio="t"/>
            <w10:wrap type="none"/>
            <w10:anchorlock/>
          </v:shape>
          <o:OLEObject Type="Embed" ProgID="Equation.3" ShapeID="_x0000_i1143" DrawAspect="Content" ObjectID="_1468075843" r:id="rId191">
            <o:LockedField>false</o:LockedField>
          </o:OLEObject>
        </w:object>
      </w:r>
      <w:r>
        <w:rPr>
          <w:rFonts w:hint="eastAsia" w:ascii="Times New Roman" w:hAnsi="Times New Roman"/>
          <w:color w:val="auto"/>
        </w:rPr>
        <w:t>Contains(</w:t>
      </w:r>
      <w:r>
        <w:rPr>
          <w:rFonts w:hint="eastAsia" w:ascii="Times New Roman" w:hAnsi="Times New Roman"/>
          <w:i/>
          <w:iCs/>
          <w:color w:val="auto"/>
        </w:rPr>
        <w:t>e</w:t>
      </w:r>
      <w:r>
        <w:rPr>
          <w:rFonts w:hint="eastAsia" w:ascii="Times New Roman" w:hAnsi="Times New Roman"/>
          <w:color w:val="auto"/>
        </w:rPr>
        <w:t>,</w:t>
      </w:r>
      <w:r>
        <w:rPr>
          <w:rFonts w:hint="eastAsia" w:ascii="Times New Roman" w:hAnsi="Times New Roman"/>
          <w:i/>
          <w:iCs/>
          <w:color w:val="auto"/>
        </w:rPr>
        <w:t>SIG</w:t>
      </w:r>
      <w:r>
        <w:rPr>
          <w:rFonts w:hint="eastAsia" w:ascii="Times New Roman" w:hAnsi="Times New Roman"/>
          <w:i/>
          <w:iCs/>
          <w:color w:val="auto"/>
          <w:vertAlign w:val="subscript"/>
        </w:rPr>
        <w:t>K</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以及Mem(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color w:val="auto"/>
        </w:rPr>
        <w:t>)存在的事实，可知式(14)中第2种可能不成立，故只有</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iCs/>
          <w:color w:val="auto"/>
        </w:rPr>
      </w:pPr>
      <w:r>
        <w:rPr>
          <w:rFonts w:hint="eastAsia" w:ascii="Times New Roman" w:hAnsi="Times New Roman"/>
          <w:i/>
          <w:iCs/>
          <w:color w:val="auto"/>
        </w:rPr>
        <w:t>e</w:t>
      </w:r>
      <w:r>
        <w:rPr>
          <w:rFonts w:ascii="Times New Roman" w:hAnsi="Times New Roman"/>
          <w:i/>
          <w:iCs/>
          <w:color w:val="auto"/>
        </w:rPr>
        <w:t>’’</w:t>
      </w:r>
      <w:r>
        <w:rPr>
          <w:rFonts w:hint="eastAsia" w:ascii="Times New Roman" w:hAnsi="Times New Roman"/>
          <w:i/>
          <w:iCs/>
          <w:color w:val="auto"/>
        </w:rPr>
        <w:t>=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利用等值公理Eq对式(14)进行变换可得</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44" o:spt="75" type="#_x0000_t75" style="height:19pt;width:16pt;" o:ole="t" filled="f" o:preferrelative="t" stroked="f" coordsize="21600,21600">
            <v:path/>
            <v:fill on="f" focussize="0,0"/>
            <v:stroke on="f"/>
            <v:imagedata r:id="rId175" embosscolor="#FFFFFF" o:title=""/>
            <o:lock v:ext="edit" grouping="f" rotation="f" text="f" aspectratio="t"/>
            <w10:wrap type="none"/>
            <w10:anchorlock/>
          </v:shape>
          <o:OLEObject Type="Embed" ProgID="Equation.KSEE3" ShapeID="_x0000_i1144" DrawAspect="Content" ObjectID="_1468075844" r:id="rId193">
            <o:LockedField>false</o:LockedField>
          </o:OLEObject>
        </w:object>
      </w:r>
      <w:r>
        <w:rPr>
          <w:rFonts w:hint="eastAsia" w:ascii="Times New Roman" w:hAnsi="Times New Roman"/>
          <w:i/>
          <w:iCs/>
          <w:color w:val="auto"/>
          <w:position w:val="-4"/>
        </w:rPr>
        <w:object>
          <v:shape id="_x0000_i1145"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45" DrawAspect="Content" ObjectID="_1468075845" r:id="rId194">
            <o:LockedField>false</o:LockedField>
          </o:OLEObject>
        </w:objec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color w:val="auto"/>
        </w:rPr>
        <w:t>,</w:t>
      </w:r>
      <w:r>
        <w:rPr>
          <w:rFonts w:hint="eastAsia" w:ascii="Times New Roman" w:hAnsi="Times New Roman"/>
          <w:i/>
          <w:iCs/>
          <w:color w:val="auto"/>
        </w:rPr>
        <w:t>.</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R</w:t>
      </w:r>
      <w:r>
        <w:rPr>
          <w:rFonts w:hint="eastAsia" w:ascii="Times New Roman" w:hAnsi="Times New Roman"/>
          <w:i/>
          <w:iCs/>
          <w:color w:val="auto"/>
        </w:rPr>
        <w:t>&lt;t</w:t>
      </w:r>
      <w:r>
        <w:rPr>
          <w:rFonts w:hint="eastAsia" w:ascii="Times New Roman" w:hAnsi="Times New Roman"/>
          <w:i/>
          <w:iCs/>
          <w:color w:val="auto"/>
          <w:vertAlign w:val="subscript"/>
        </w:rPr>
        <w:t>e</w:t>
      </w:r>
      <w:r>
        <w:rPr>
          <w:rFonts w:hint="eastAsia" w:ascii="Times New Roman" w:hAnsi="Times New Roman"/>
          <w:iCs/>
          <w:color w:val="auto"/>
        </w:rPr>
        <w:t>)</w:t>
      </w:r>
      <w:r>
        <w:rPr>
          <w:rFonts w:hint="eastAsia" w:ascii="Times New Roman" w:hAnsi="Times New Roman"/>
          <w:color w:val="auto"/>
          <w:position w:val="-4"/>
        </w:rPr>
        <w:object>
          <v:shape id="_x0000_i1146"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6" DrawAspect="Content" ObjectID="_1468075846" r:id="rId195">
            <o:LockedField>false</o:LockedField>
          </o:OLEObject>
        </w:object>
      </w:r>
      <w:r>
        <w:rPr>
          <w:rFonts w:hint="eastAsia" w:ascii="Times New Roman" w:hAnsi="Times New Roman"/>
          <w:color w:val="auto"/>
        </w:rPr>
        <w:t>(Mem(</w:t>
      </w:r>
      <w:r>
        <w:rPr>
          <w:rFonts w:hint="eastAsia" w:ascii="Times New Roman" w:hAnsi="Times New Roman"/>
          <w:i/>
          <w:iCs/>
          <w:color w:val="auto"/>
        </w:rPr>
        <w:t>m.pcr.s</w:t>
      </w:r>
      <w:r>
        <w:rPr>
          <w:rFonts w:hint="eastAsia" w:ascii="Times New Roman" w:hAnsi="Times New Roman"/>
          <w:color w:val="auto"/>
        </w:rPr>
        <w:t>,</w:t>
      </w:r>
      <w:r>
        <w:rPr>
          <w:rFonts w:hint="eastAsia" w:ascii="Times New Roman" w:hAnsi="Times New Roman"/>
          <w:i/>
          <w:iCs/>
          <w:color w:val="auto"/>
        </w:rPr>
        <w:t xml:space="preserve"> seq</w:t>
      </w:r>
      <w:r>
        <w:rPr>
          <w:rFonts w:hint="eastAsia" w:ascii="Times New Roman" w:hAnsi="Times New Roman"/>
          <w:iCs/>
          <w:color w:val="auto"/>
        </w:rPr>
        <w:t>(</w:t>
      </w:r>
      <w:r>
        <w:rPr>
          <w:rFonts w:hint="eastAsia" w:ascii="Times New Roman" w:hAnsi="Times New Roman"/>
          <w:i/>
          <w:iCs/>
          <w:color w:val="auto"/>
        </w:rPr>
        <w:t>BIOS</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OSLoader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i/>
          <w:iCs/>
          <w:color w:val="auto"/>
        </w:rPr>
        <w:t>VMM</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iCs/>
          <w:color w:val="auto"/>
        </w:rPr>
        <w:t>Dom0_ Kernel</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 xml:space="preserve">), </w:t>
      </w:r>
      <w:r>
        <w:rPr>
          <w:rFonts w:hint="eastAsia" w:ascii="Times New Roman" w:hAnsi="Times New Roman"/>
          <w:i/>
          <w:color w:val="auto"/>
          <w:szCs w:val="21"/>
        </w:rPr>
        <w:t>vTPM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vTPM-VM Binding</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ascii="Times New Roman" w:hAnsi="Times New Roman"/>
          <w:color w:val="auto"/>
          <w:szCs w:val="21"/>
        </w:rPr>
        <w:t xml:space="preserve">, </w:t>
      </w:r>
      <w:r>
        <w:rPr>
          <w:rFonts w:hint="eastAsia" w:ascii="Times New Roman" w:hAnsi="Times New Roman"/>
          <w:i/>
          <w:color w:val="auto"/>
          <w:szCs w:val="21"/>
        </w:rPr>
        <w:t>VM Builder</w:t>
      </w:r>
      <w:r>
        <w:rPr>
          <w:rFonts w:hint="eastAsia" w:ascii="Times New Roman" w:hAnsi="Times New Roman"/>
          <w:iCs/>
          <w:color w:val="auto"/>
        </w:rPr>
        <w:t>(</w:t>
      </w:r>
      <w:r>
        <w:rPr>
          <w:rFonts w:hint="eastAsia" w:ascii="Times New Roman" w:hAnsi="Times New Roman"/>
          <w:i/>
          <w:iCs/>
          <w:color w:val="auto"/>
        </w:rPr>
        <w:t>m</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iCs/>
          <w:color w:val="auto"/>
        </w:rPr>
        <w:t>)</w:t>
      </w:r>
      <w:r>
        <w:rPr>
          <w:rFonts w:hint="eastAsia" w:ascii="Times New Roman" w:hAnsi="Times New Roman"/>
          <w:color w:val="auto"/>
        </w:rPr>
        <w:t>@t</w:t>
      </w:r>
      <w:r>
        <w:rPr>
          <w:rFonts w:hint="eastAsia" w:ascii="Times New Roman" w:hAnsi="Times New Roman"/>
          <w:color w:val="auto"/>
          <w:vertAlign w:val="subscript"/>
        </w:rPr>
        <w:t>R</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即定理</w:t>
      </w:r>
      <w:r>
        <w:rPr>
          <w:rFonts w:hint="eastAsia"/>
          <w:color w:val="auto"/>
          <w:lang w:val="en-US" w:eastAsia="zh-CN"/>
        </w:rPr>
        <w:t>4.</w:t>
      </w:r>
      <w:r>
        <w:rPr>
          <w:rFonts w:hint="eastAsia" w:ascii="Times New Roman" w:hAnsi="Times New Roman"/>
          <w:color w:val="auto"/>
        </w:rPr>
        <w:t>2属性式(12)得证。利用属性式(12)结论及定义</w:t>
      </w:r>
      <w:r>
        <w:rPr>
          <w:rFonts w:hint="eastAsia"/>
          <w:color w:val="auto"/>
          <w:lang w:val="en-US" w:eastAsia="zh-CN"/>
        </w:rPr>
        <w:t>3.</w:t>
      </w:r>
      <w:r>
        <w:rPr>
          <w:rFonts w:hint="eastAsia" w:ascii="Times New Roman" w:hAnsi="Times New Roman"/>
          <w:color w:val="auto"/>
        </w:rPr>
        <w:t>1，可直接证明属性式(13)成立。</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textAlignment w:val="auto"/>
        <w:outlineLvl w:val="9"/>
        <w:rPr>
          <w:rFonts w:hint="eastAsia" w:ascii="Times New Roman" w:hAnsi="Times New Roman"/>
          <w:color w:val="auto"/>
        </w:rPr>
      </w:pPr>
      <w:r>
        <w:rPr>
          <w:rFonts w:hint="eastAsia" w:ascii="Times New Roman" w:hAnsi="Times New Roman"/>
          <w:color w:val="auto"/>
        </w:rPr>
        <w:t>根据上述证明可知，在TVP-QT信任链构建过程中，能够有条件地保持其信任属性，即构建信任链所需要执行的不同程序在跳转过程中，不会被其他恶意代码所控制或插入，从而不存在信任缺失的情况，且这种信任属性能够向远程验证者提供证明。</w:t>
      </w:r>
    </w:p>
    <w:p>
      <w:pPr>
        <w:pStyle w:val="3"/>
        <w:rPr>
          <w:rFonts w:hint="eastAsia"/>
        </w:rPr>
      </w:pPr>
      <w:bookmarkStart w:id="137" w:name="_Toc3364"/>
      <w:bookmarkStart w:id="138" w:name="_Toc21940"/>
      <w:r>
        <w:rPr>
          <w:rFonts w:hint="eastAsia"/>
        </w:rPr>
        <w:t>可信衔接点TJP的本地验证及远程证明</w:t>
      </w:r>
      <w:bookmarkEnd w:id="137"/>
      <w:bookmarkEnd w:id="138"/>
    </w:p>
    <w:p>
      <w:pPr>
        <w:ind w:firstLine="360"/>
        <w:rPr>
          <w:rFonts w:hint="default" w:ascii="Times New Roman" w:hAnsi="Times New Roman" w:cs="Times New Roman"/>
          <w:szCs w:val="18"/>
        </w:rPr>
      </w:pPr>
      <w:r>
        <w:rPr>
          <w:rFonts w:hint="default" w:ascii="Times New Roman" w:hAnsi="Times New Roman" w:cs="Times New Roman"/>
          <w:szCs w:val="18"/>
        </w:rPr>
        <w:t>本节根据</w:t>
      </w:r>
      <w:r>
        <w:rPr>
          <w:rFonts w:hint="eastAsia" w:cs="Times New Roman"/>
          <w:szCs w:val="18"/>
          <w:lang w:val="en-US" w:eastAsia="zh-CN"/>
        </w:rPr>
        <w:t>4</w:t>
      </w:r>
      <w:r>
        <w:rPr>
          <w:rFonts w:hint="default" w:ascii="Times New Roman" w:hAnsi="Times New Roman" w:cs="Times New Roman"/>
          <w:szCs w:val="18"/>
        </w:rPr>
        <w:t>.2对TVP-QT中的相关定义和说明，对可信衔接点TJP的动态度量机制进行本地验证和远程证明的形式化描述。</w:t>
      </w:r>
    </w:p>
    <w:p>
      <w:pPr>
        <w:pStyle w:val="4"/>
        <w:rPr>
          <w:rFonts w:hint="eastAsia"/>
        </w:rPr>
      </w:pPr>
      <w:bookmarkStart w:id="139" w:name="_Toc25553"/>
      <w:bookmarkStart w:id="140" w:name="_Toc24306"/>
      <w:r>
        <w:rPr>
          <w:rFonts w:hint="eastAsia"/>
        </w:rPr>
        <w:t>本地程序执行</w:t>
      </w:r>
      <w:bookmarkEnd w:id="139"/>
      <w:bookmarkEnd w:id="140"/>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w:t>
      </w:r>
      <w:r>
        <w:rPr>
          <w:rFonts w:hint="eastAsia"/>
          <w:color w:val="auto"/>
          <w:lang w:val="en-US" w:eastAsia="zh-CN"/>
        </w:rPr>
        <w:t>4</w:t>
      </w:r>
      <w:r>
        <w:rPr>
          <w:rFonts w:hint="eastAsia" w:ascii="Times New Roman" w:hAnsi="Times New Roman"/>
          <w:color w:val="auto"/>
        </w:rPr>
        <w:t>.2节对TVP-QT中TJP信任属性TP</w:t>
      </w:r>
      <w:r>
        <w:rPr>
          <w:rFonts w:hint="eastAsia" w:ascii="Times New Roman" w:hAnsi="Times New Roman"/>
          <w:color w:val="auto"/>
          <w:vertAlign w:val="subscript"/>
        </w:rPr>
        <w:t>TJP</w:t>
      </w:r>
      <w:r>
        <w:rPr>
          <w:rFonts w:hint="eastAsia" w:ascii="Times New Roman" w:hAnsi="Times New Roman"/>
          <w:color w:val="auto"/>
        </w:rPr>
        <w:t>定义以及</w:t>
      </w:r>
      <w:r>
        <w:rPr>
          <w:rFonts w:hint="eastAsia" w:ascii="Times New Roman" w:hAnsi="Times New Roman"/>
          <w:color w:val="auto"/>
          <w:szCs w:val="21"/>
        </w:rPr>
        <w:t>TP</w:t>
      </w:r>
      <w:r>
        <w:rPr>
          <w:rFonts w:hint="eastAsia" w:ascii="Times New Roman" w:hAnsi="Times New Roman"/>
          <w:color w:val="auto"/>
          <w:szCs w:val="21"/>
          <w:vertAlign w:val="subscript"/>
        </w:rPr>
        <w:t>vRT</w:t>
      </w:r>
      <w:r>
        <w:rPr>
          <w:rFonts w:hint="eastAsia" w:ascii="Times New Roman" w:hAnsi="Times New Roman"/>
          <w:color w:val="auto"/>
          <w:szCs w:val="21"/>
        </w:rPr>
        <w:t>中对TC</w:t>
      </w:r>
      <w:r>
        <w:rPr>
          <w:rFonts w:hint="eastAsia" w:ascii="Times New Roman" w:hAnsi="Times New Roman"/>
          <w:color w:val="auto"/>
          <w:szCs w:val="21"/>
          <w:vertAlign w:val="subscript"/>
        </w:rPr>
        <w:t>TJP</w:t>
      </w:r>
      <w:r>
        <w:rPr>
          <w:rFonts w:hint="eastAsia" w:ascii="Times New Roman" w:hAnsi="Times New Roman"/>
          <w:color w:val="auto"/>
        </w:rPr>
        <w:t>的定义，其信任链本地执行过程中涉及到的程序如图</w:t>
      </w:r>
      <w:r>
        <w:rPr>
          <w:rFonts w:hint="eastAsia"/>
          <w:color w:val="auto"/>
          <w:lang w:val="en-US" w:eastAsia="zh-CN"/>
        </w:rPr>
        <w:t>4.3</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Latelaunch</w:t>
      </w:r>
      <w:r>
        <w:rPr>
          <w:rFonts w:hint="eastAsia" w:ascii="Times New Roman" w:hAnsi="Times New Roman"/>
          <w:i/>
          <w:iCs/>
          <w:color w:val="auto"/>
          <w:sz w:val="22"/>
          <w:szCs w:val="22"/>
          <w:vertAlign w:val="subscript"/>
        </w:rPr>
        <w:t>DTRM</w:t>
      </w:r>
      <w:r>
        <w:rPr>
          <w:rFonts w:hint="eastAsia" w:ascii="Times New Roman" w:hAnsi="Times New Roman"/>
          <w:iCs/>
          <w:color w:val="auto"/>
          <w:sz w:val="22"/>
          <w:szCs w:val="22"/>
        </w:rPr>
        <w:t>(</w:t>
      </w: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ascii="Times New Roman" w:hAnsi="Times New Roman"/>
          <w:color w:val="auto"/>
          <w:sz w:val="22"/>
          <w:szCs w:val="22"/>
        </w:rPr>
        <w:t>≡</w:t>
      </w:r>
      <w:r>
        <w:rPr>
          <w:rFonts w:hint="eastAsia" w:ascii="Times New Roman" w:hAnsi="Times New Roman"/>
          <w:i/>
          <w:color w:val="auto"/>
          <w:sz w:val="22"/>
          <w:szCs w:val="22"/>
        </w:rPr>
        <w:t>vtb</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m.vTPM-Builder_loc</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Extend</w:t>
      </w:r>
      <w:r>
        <w:rPr>
          <w:rFonts w:hint="eastAsia" w:ascii="Times New Roman" w:hAnsi="Times New Roman"/>
          <w:i/>
          <w:iCs/>
          <w:color w:val="auto"/>
          <w:sz w:val="22"/>
          <w:szCs w:val="22"/>
        </w:rPr>
        <w:t xml:space="preserve"> m.dpcr.d</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Jump </w:t>
      </w:r>
      <w:r>
        <w:rPr>
          <w:rFonts w:hint="eastAsia" w:ascii="Times New Roman" w:hAnsi="Times New Roman"/>
          <w:i/>
          <w:color w:val="auto"/>
          <w:sz w:val="22"/>
          <w:szCs w:val="22"/>
        </w:rPr>
        <w:t>vtb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m.vTPM-VM-Binding_loc</w:t>
      </w:r>
      <w:r>
        <w:rPr>
          <w:rFonts w:hint="eastAsia"/>
          <w:i/>
          <w:iCs/>
          <w:color w:val="auto"/>
          <w:sz w:val="22"/>
          <w:szCs w:val="22"/>
          <w:lang w:val="en-US" w:eastAsia="zh-CN"/>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vvmb</w:t>
      </w:r>
      <w:r>
        <w:rPr>
          <w:rFonts w:hint="eastAsia" w:ascii="Times New Roman" w:hAnsi="Times New Roman"/>
          <w:color w:val="auto"/>
          <w:sz w:val="22"/>
          <w:szCs w:val="22"/>
        </w:rPr>
        <w:t xml:space="preserve"> = read </w:t>
      </w:r>
      <w:r>
        <w:rPr>
          <w:rFonts w:hint="eastAsia" w:ascii="Times New Roman" w:hAnsi="Times New Roman"/>
          <w:i/>
          <w:iCs/>
          <w:color w:val="auto"/>
          <w:sz w:val="22"/>
          <w:szCs w:val="22"/>
        </w:rPr>
        <w:t>m.VM-Builder_loc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vvmb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i/>
          <w:iCs/>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vvmb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hint="eastAsia" w:ascii="Times New Roman" w:hAnsi="Times New Roman"/>
          <w:color w:val="auto"/>
          <w:sz w:val="22"/>
          <w:szCs w:val="22"/>
        </w:rPr>
      </w:pPr>
      <w:r>
        <w:rPr>
          <w:rFonts w:hint="eastAsia" w:ascii="Times New Roman" w:hAnsi="Times New Roman"/>
          <w:i/>
          <w:iCs/>
          <w:color w:val="auto"/>
          <w:sz w:val="22"/>
          <w:szCs w:val="22"/>
        </w:rPr>
        <w:t>VM-Builder</w:t>
      </w:r>
      <w:r>
        <w:rPr>
          <w:rFonts w:hint="eastAsia" w:ascii="Times New Roman" w:hAnsi="Times New Roman"/>
          <w:iCs/>
          <w:color w:val="auto"/>
          <w:sz w:val="22"/>
          <w:szCs w:val="22"/>
        </w:rPr>
        <w:t>(</w:t>
      </w:r>
      <w:r>
        <w:rPr>
          <w:rFonts w:hint="eastAsia" w:ascii="Times New Roman" w:hAnsi="Times New Roman"/>
          <w:i/>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vtpm</w:t>
      </w:r>
      <w:r>
        <w:rPr>
          <w:rFonts w:hint="eastAsia" w:ascii="Times New Roman" w:hAnsi="Times New Roman"/>
          <w:i/>
          <w:color w:val="auto"/>
          <w:sz w:val="22"/>
          <w:szCs w:val="22"/>
        </w:rPr>
        <w:t>b</w:t>
      </w:r>
      <w:r>
        <w:rPr>
          <w:rFonts w:hint="eastAsia" w:ascii="Times New Roman" w:hAnsi="Times New Roman"/>
          <w:color w:val="auto"/>
          <w:sz w:val="22"/>
          <w:szCs w:val="22"/>
        </w:rPr>
        <w:t xml:space="preserve">= read </w:t>
      </w:r>
      <w:r>
        <w:rPr>
          <w:rFonts w:hint="eastAsia" w:ascii="Times New Roman" w:hAnsi="Times New Roman"/>
          <w:i/>
          <w:iCs/>
          <w:color w:val="auto"/>
          <w:sz w:val="22"/>
          <w:szCs w:val="22"/>
        </w:rPr>
        <w:t>m.vTPM_loc</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Extend </w:t>
      </w:r>
      <w:r>
        <w:rPr>
          <w:rFonts w:hint="eastAsia" w:ascii="Times New Roman" w:hAnsi="Times New Roman"/>
          <w:i/>
          <w:iCs/>
          <w:color w:val="auto"/>
          <w:sz w:val="22"/>
          <w:szCs w:val="22"/>
        </w:rPr>
        <w:t>m.dpcr.d</w:t>
      </w:r>
      <w:r>
        <w:rPr>
          <w:rFonts w:hint="eastAsia" w:ascii="Times New Roman" w:hAnsi="Times New Roman"/>
          <w:iCs/>
          <w:color w:val="auto"/>
          <w:sz w:val="22"/>
          <w:szCs w:val="22"/>
        </w:rPr>
        <w:t>,</w:t>
      </w:r>
      <w:r>
        <w:rPr>
          <w:rFonts w:hint="eastAsia" w:ascii="Times New Roman" w:hAnsi="Times New Roman"/>
          <w:i/>
          <w:iCs/>
          <w:color w:val="auto"/>
          <w:sz w:val="22"/>
          <w:szCs w:val="22"/>
        </w:rPr>
        <w:t>vtpmB</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20"/>
        <w:textAlignment w:val="auto"/>
        <w:rPr>
          <w:rFonts w:ascii="Times New Roman" w:hAnsi="Times New Roman"/>
          <w:color w:val="auto"/>
          <w:sz w:val="22"/>
          <w:szCs w:val="22"/>
        </w:rPr>
      </w:pPr>
      <w:r>
        <w:rPr>
          <w:rFonts w:hint="eastAsia" w:ascii="Times New Roman" w:hAnsi="Times New Roman"/>
          <w:color w:val="auto"/>
          <w:sz w:val="22"/>
          <w:szCs w:val="22"/>
        </w:rPr>
        <w:t xml:space="preserve">                          Jump </w:t>
      </w:r>
      <w:r>
        <w:rPr>
          <w:rFonts w:hint="eastAsia" w:ascii="Times New Roman" w:hAnsi="Times New Roman"/>
          <w:i/>
          <w:iCs/>
          <w:color w:val="auto"/>
          <w:sz w:val="22"/>
          <w:szCs w:val="22"/>
        </w:rPr>
        <w:t>vtpm</w:t>
      </w:r>
      <w:r>
        <w:rPr>
          <w:rFonts w:hint="eastAsia" w:ascii="Times New Roman" w:hAnsi="Times New Roman"/>
          <w:i/>
          <w:color w:val="auto"/>
          <w:sz w:val="22"/>
          <w:szCs w:val="22"/>
        </w:rPr>
        <w:t>b</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left="0" w:leftChars="0" w:right="0" w:rightChars="0" w:firstLine="0" w:firstLineChars="0"/>
        <w:textAlignment w:val="auto"/>
        <w:rPr>
          <w:rFonts w:ascii="Times New Roman" w:hAnsi="Times New Roman"/>
          <w:color w:val="auto"/>
          <w:sz w:val="22"/>
          <w:szCs w:val="22"/>
        </w:rPr>
      </w:pPr>
      <w:r>
        <w:rPr>
          <w:rFonts w:hint="eastAsia" w:ascii="Times New Roman" w:hAnsi="Times New Roman"/>
          <w:i/>
          <w:iCs/>
          <w:color w:val="auto"/>
          <w:sz w:val="22"/>
          <w:szCs w:val="22"/>
        </w:rPr>
        <w:t>vTPM</w:t>
      </w:r>
      <w:r>
        <w:rPr>
          <w:rFonts w:hint="eastAsia" w:ascii="Times New Roman" w:hAnsi="Times New Roman"/>
          <w:iCs/>
          <w:color w:val="auto"/>
          <w:sz w:val="22"/>
          <w:szCs w:val="22"/>
        </w:rPr>
        <w:t>(</w:t>
      </w:r>
      <w:r>
        <w:rPr>
          <w:rFonts w:hint="eastAsia" w:ascii="Times New Roman" w:hAnsi="Times New Roman"/>
          <w:i/>
          <w:iCs/>
          <w:color w:val="auto"/>
          <w:sz w:val="22"/>
          <w:szCs w:val="22"/>
        </w:rPr>
        <w:t>m</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1" w:name="_Toc11465"/>
      <w:bookmarkStart w:id="142" w:name="_Toc9869"/>
      <w:r>
        <w:rPr>
          <w:rFonts w:hint="default"/>
        </w:rPr>
        <w:t>图</w:t>
      </w:r>
      <w:r>
        <w:rPr>
          <w:rFonts w:hint="eastAsia"/>
          <w:lang w:val="en-US" w:eastAsia="zh-CN"/>
        </w:rPr>
        <w:t>4</w:t>
      </w:r>
      <w:r>
        <w:rPr>
          <w:rFonts w:hint="default"/>
          <w:lang w:val="en-US" w:eastAsia="zh-CN"/>
        </w:rPr>
        <w:t>.</w:t>
      </w:r>
      <w:r>
        <w:rPr>
          <w:rFonts w:hint="eastAsia"/>
          <w:lang w:val="en-US" w:eastAsia="zh-CN"/>
        </w:rPr>
        <w:t xml:space="preserve">3 </w:t>
      </w:r>
      <w:r>
        <w:rPr>
          <w:rFonts w:hint="default"/>
        </w:rPr>
        <w:t>TVP-QT中 TJP 信任链传递</w:t>
      </w:r>
      <w:bookmarkEnd w:id="141"/>
      <w:bookmarkEnd w:id="142"/>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程序执行流程：首先确保TJP的</w:t>
      </w:r>
      <w:r>
        <w:rPr>
          <w:rFonts w:hint="eastAsia" w:ascii="Times New Roman" w:hAnsi="Times New Roman"/>
          <w:iCs/>
          <w:color w:val="auto"/>
        </w:rPr>
        <w:t>vTPM</w:t>
      </w:r>
      <w:r>
        <w:rPr>
          <w:rFonts w:hint="eastAsia"/>
          <w:iCs/>
          <w:color w:val="auto"/>
          <w:lang w:val="en-US" w:eastAsia="zh-CN"/>
        </w:rPr>
        <w:t xml:space="preserve"> </w:t>
      </w:r>
      <w:r>
        <w:rPr>
          <w:rFonts w:hint="eastAsia" w:ascii="Times New Roman" w:hAnsi="Times New Roman"/>
          <w:iCs/>
          <w:color w:val="auto"/>
        </w:rPr>
        <w:t>Builder</w:t>
      </w:r>
      <w:r>
        <w:rPr>
          <w:rFonts w:hint="eastAsia" w:ascii="Times New Roman" w:hAnsi="Times New Roman"/>
          <w:color w:val="auto"/>
        </w:rPr>
        <w:t>能正常加载。然后利用DRTM度量TJP的三个组件vTPM Builder、vTPM-VM Binding、VM Builder，从主机内存地址中读取vTPM Builder的代码，将其扩展到一个PCR中（其中，</w:t>
      </w:r>
      <w:r>
        <w:rPr>
          <w:rFonts w:hint="eastAsia" w:ascii="Times New Roman" w:hAnsi="Times New Roman"/>
          <w:i/>
          <w:iCs/>
          <w:color w:val="auto"/>
        </w:rPr>
        <w:t>m.pcr.d</w:t>
      </w:r>
      <w:r>
        <w:rPr>
          <w:rFonts w:hint="eastAsia" w:ascii="Times New Roman" w:hAnsi="Times New Roman"/>
          <w:color w:val="auto"/>
        </w:rPr>
        <w:t xml:space="preserve">表示TJP的度量值存储与动态度量的PCR中）；之后执行命令Jump </w:t>
      </w:r>
      <w:r>
        <w:rPr>
          <w:rFonts w:hint="eastAsia" w:ascii="Times New Roman" w:hAnsi="Times New Roman"/>
          <w:i/>
          <w:iCs/>
          <w:color w:val="auto"/>
        </w:rPr>
        <w:t>vt</w:t>
      </w:r>
      <w:r>
        <w:rPr>
          <w:rFonts w:hint="eastAsia" w:ascii="Times New Roman" w:hAnsi="Times New Roman"/>
          <w:i/>
          <w:color w:val="auto"/>
        </w:rPr>
        <w:t>b</w:t>
      </w:r>
      <w:r>
        <w:rPr>
          <w:rFonts w:hint="eastAsia" w:ascii="Times New Roman" w:hAnsi="Times New Roman"/>
          <w:color w:val="auto"/>
        </w:rPr>
        <w:t>将控制权交给vTPM Builder，按照上面的过程依次度量vTPM</w:t>
      </w:r>
      <w:r>
        <w:rPr>
          <w:rFonts w:hint="eastAsia"/>
          <w:color w:val="auto"/>
          <w:lang w:val="en-US" w:eastAsia="zh-CN"/>
        </w:rPr>
        <w:t xml:space="preserve"> </w:t>
      </w:r>
      <w:r>
        <w:rPr>
          <w:rFonts w:hint="eastAsia" w:ascii="Times New Roman" w:hAnsi="Times New Roman"/>
          <w:color w:val="auto"/>
        </w:rPr>
        <w:t>VM Binding、VM Builder。</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在此过程中，对TJP的动态度量必须在m启动之后且创建vm之前，否则会导致TJP无法按顺序正确度量。将其表示为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jc w:val="both"/>
        <w:textAlignment w:val="auto"/>
        <w:rPr>
          <w:rFonts w:hint="eastAsia" w:ascii="Times New Roman" w:hAnsi="Times New Roman"/>
          <w:color w:val="auto"/>
        </w:rPr>
      </w:pPr>
      <w:r>
        <w:rPr>
          <w:rFonts w:hint="eastAsia" w:ascii="Times New Roman" w:hAnsi="Times New Roman"/>
          <w:color w:val="auto"/>
        </w:rPr>
        <w:t>Honest(TPM</w:t>
      </w:r>
      <w:r>
        <w:rPr>
          <w:rFonts w:hint="eastAsia" w:ascii="Times New Roman" w:hAnsi="Times New Roman"/>
          <w:color w:val="auto"/>
          <w:vertAlign w:val="subscript"/>
        </w:rPr>
        <w:t>SRTM</w:t>
      </w:r>
      <w:r>
        <w:rPr>
          <w:rFonts w:hint="eastAsia" w:ascii="Times New Roman" w:hAnsi="Times New Roman"/>
          <w:color w:val="auto"/>
        </w:rPr>
        <w:t xml:space="preserve"> (</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7"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7" DrawAspect="Content" ObjectID="_1468075847" r:id="rId196">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48" DrawAspect="Content" ObjectID="_1468075848" r:id="rId198">
            <o:LockedField>false</o:LockedField>
          </o:OLEObject>
        </w:object>
      </w:r>
      <w:r>
        <w:rPr>
          <w:rFonts w:hint="eastAsia" w:ascii="Times New Roman" w:hAnsi="Times New Roman"/>
          <w:color w:val="auto"/>
        </w:rPr>
        <w:t>TJP</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49" o:spt="75" type="#_x0000_t75" style="height:11pt;width:11pt;" o:ole="t" filled="f" o:preferrelative="t" stroked="f" coordsize="21600,21600">
            <v:path/>
            <v:fill on="f" focussize="0,0"/>
            <v:stroke on="f"/>
            <v:imagedata r:id="rId197" embosscolor="#FFFFFF" o:title=""/>
            <o:lock v:ext="edit" grouping="f" rotation="f" text="f" aspectratio="t"/>
            <w10:wrap type="none"/>
            <w10:anchorlock/>
          </v:shape>
          <o:OLEObject Type="Embed" ProgID="Equation.KSEE3" ShapeID="_x0000_i1149" DrawAspect="Content" ObjectID="_1468075849" r:id="rId199">
            <o:LockedField>false</o:LockedField>
          </o:OLEObject>
        </w:object>
      </w:r>
      <w:r>
        <w:rPr>
          <w:rFonts w:ascii="Times New Roman" w:hAnsi="Times New Roman"/>
          <w:color w:val="auto"/>
        </w:rPr>
        <w:t>v</w:t>
      </w:r>
      <w:r>
        <w:rPr>
          <w:rFonts w:hint="eastAsia" w:ascii="Times New Roman" w:hAnsi="Times New Roman"/>
          <w:color w:val="auto"/>
        </w:rPr>
        <w:t>TPM</w:t>
      </w:r>
      <w:r>
        <w:rPr>
          <w:rFonts w:hint="eastAsia" w:ascii="Times New Roman" w:hAnsi="Times New Roman"/>
          <w:color w:val="auto"/>
          <w:vertAlign w:val="subscript"/>
        </w:rPr>
        <w:t>SRTM/DRTM</w:t>
      </w:r>
      <w:r>
        <w:rPr>
          <w:rFonts w:hint="eastAsia" w:ascii="Times New Roman" w:hAnsi="Times New Roman"/>
          <w:color w:val="auto"/>
        </w:rPr>
        <w:t xml:space="preserve"> (vm))。</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此外，TVP在启动m时，相应的线程K对必须能够对当前m对应的PCR值有锁控制，这种控制对潜在的攻击者也成立，表示为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ProtectedSRTM(</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4"/>
        </w:rPr>
        <w:object>
          <v:shape id="_x0000_i1150" o:spt="75" type="#_x0000_t75" style="height:12pt;width:11pt;" o:ole="t" filled="f" o:preferrelative="t" stroked="f" coordsize="21600,21600">
            <v:path/>
            <v:fill on="f" focussize="0,0"/>
            <v:stroke on="f"/>
            <v:imagedata r:id="rId201" embosscolor="#FFFFFF" o:title=""/>
            <o:lock v:ext="edit" grouping="f" rotation="f" text="f" aspectratio="t"/>
            <w10:wrap type="none"/>
            <w10:anchorlock/>
          </v:shape>
          <o:OLEObject Type="Embed" ProgID="Equation.KSEE3" ShapeID="_x0000_i1150" DrawAspect="Content" ObjectID="_1468075850" r:id="rId200">
            <o:LockedField>false</o:LockedField>
          </o:OLEObject>
        </w:object>
      </w:r>
      <w:r>
        <w:rPr>
          <w:rFonts w:hint="eastAsia" w:ascii="Times New Roman" w:hAnsi="Times New Roman"/>
          <w:i/>
          <w:iCs/>
          <w:color w:val="auto"/>
        </w:rPr>
        <w:t>t</w:t>
      </w:r>
      <w:r>
        <w:rPr>
          <w:rFonts w:hint="eastAsia" w:ascii="Times New Roman" w:hAnsi="Times New Roman"/>
          <w:iCs/>
          <w:color w:val="auto"/>
        </w:rPr>
        <w:t>,</w:t>
      </w:r>
      <w:r>
        <w:rPr>
          <w:rFonts w:hint="eastAsia" w:ascii="Times New Roman" w:hAnsi="Times New Roman"/>
          <w:i/>
          <w:iCs/>
          <w:color w:val="auto"/>
        </w:rPr>
        <w:t>K.</w:t>
      </w:r>
      <w:r>
        <w:rPr>
          <w:rFonts w:hint="eastAsia" w:ascii="Times New Roman" w:hAnsi="Times New Roman"/>
          <w:color w:val="auto"/>
        </w:rPr>
        <w:t>(Reset(m,</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color w:val="auto"/>
          <w:position w:val="-4"/>
        </w:rPr>
        <w:object>
          <v:shape id="_x0000_i1151"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51" DrawAspect="Content" ObjectID="_1468075851" r:id="rId202">
            <o:LockedField>false</o:LockedField>
          </o:OLEObject>
        </w:object>
      </w:r>
      <w:r>
        <w:rPr>
          <w:rFonts w:hint="eastAsia" w:ascii="Times New Roman" w:hAnsi="Times New Roman"/>
          <w:color w:val="auto"/>
        </w:rPr>
        <w:t>(IsLocked((</w:t>
      </w:r>
      <w:r>
        <w:rPr>
          <w:rFonts w:hint="eastAsia" w:ascii="Times New Roman" w:hAnsi="Times New Roman"/>
          <w:i/>
          <w:iCs/>
          <w:color w:val="auto"/>
        </w:rPr>
        <w:t>m.pcr.s</w:t>
      </w:r>
      <w:r>
        <w:rPr>
          <w:rFonts w:hint="eastAsia" w:ascii="Times New Roman" w:hAnsi="Times New Roman"/>
          <w:iCs/>
          <w:color w:val="auto"/>
        </w:rPr>
        <w:t>,</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K</w:t>
      </w:r>
      <w:r>
        <w:rPr>
          <w:rFonts w:hint="eastAsia" w:ascii="Times New Roman" w:hAnsi="Times New Roman"/>
          <w:color w:val="auto"/>
        </w:rPr>
        <w:t>)@)</w:t>
      </w:r>
      <w:r>
        <w:rPr>
          <w:rFonts w:hint="eastAsia" w:ascii="Times New Roman" w:hAnsi="Times New Roman"/>
          <w:i/>
          <w:iCs/>
          <w:color w:val="auto"/>
        </w:rPr>
        <w:t>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hint="eastAsia" w:ascii="Times New Roman" w:hAnsi="Times New Roman"/>
          <w:color w:val="auto"/>
        </w:rPr>
        <w:t>由于TJP 的vTPM Builder被抽象为一个单独的应用程序（无论其实现形式是独立的轻量级可信执行环境或仅是提供可信功能的应用进程），利用Latelaunch(vTPM Builder)动态加载机制确保其可信执行，即</w:t>
      </w:r>
      <w:r>
        <w:rPr>
          <w:rFonts w:hint="eastAsia" w:ascii="Times New Roman" w:hAnsi="Times New Roman"/>
          <w:i/>
          <w:iCs/>
          <w:color w:val="auto"/>
        </w:rPr>
        <w:t>K</w:t>
      </w:r>
      <w:r>
        <w:rPr>
          <w:rFonts w:hint="eastAsia" w:ascii="Times New Roman" w:hAnsi="Times New Roman"/>
          <w:color w:val="auto"/>
          <w:vertAlign w:val="subscript"/>
        </w:rPr>
        <w:t>DRTM</w:t>
      </w:r>
      <w:r>
        <w:rPr>
          <w:rFonts w:hint="eastAsia" w:ascii="Times New Roman" w:hAnsi="Times New Roman"/>
          <w:color w:val="auto"/>
        </w:rPr>
        <w:t>成立</w:t>
      </w:r>
      <w:r>
        <w:rPr>
          <w:rFonts w:hint="eastAsia" w:ascii="Times New Roman" w:hAnsi="Times New Roman"/>
          <w:color w:val="auto"/>
          <w:vertAlign w:val="superscript"/>
        </w:rPr>
        <w:t>[27]</w:t>
      </w:r>
      <w:r>
        <w:rPr>
          <w:rFonts w:hint="eastAsia" w:ascii="Times New Roman" w:hAnsi="Times New Roman"/>
          <w:color w:val="auto"/>
        </w:rPr>
        <w:t>。</w:t>
      </w:r>
    </w:p>
    <w:p>
      <w:pPr>
        <w:pStyle w:val="4"/>
        <w:rPr>
          <w:rFonts w:hint="default"/>
        </w:rPr>
      </w:pPr>
      <w:bookmarkStart w:id="143" w:name="_Toc12096"/>
      <w:bookmarkStart w:id="144" w:name="_Toc25959"/>
      <w:r>
        <w:rPr>
          <w:rFonts w:hint="eastAsia"/>
        </w:rPr>
        <w:t>本地可信属性描述</w:t>
      </w:r>
      <w:bookmarkEnd w:id="143"/>
      <w:bookmarkEnd w:id="144"/>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基于定义</w:t>
      </w:r>
      <w:r>
        <w:rPr>
          <w:rFonts w:hint="eastAsia"/>
          <w:color w:val="auto"/>
          <w:lang w:val="en-US" w:eastAsia="zh-CN"/>
        </w:rPr>
        <w:t>3.</w:t>
      </w:r>
      <w:r>
        <w:rPr>
          <w:rFonts w:hint="eastAsia" w:ascii="Times New Roman" w:hAnsi="Times New Roman"/>
          <w:color w:val="auto"/>
        </w:rPr>
        <w:t>2及TJP度量后的</w:t>
      </w:r>
      <w:r>
        <w:rPr>
          <w:rFonts w:hint="eastAsia" w:ascii="Times New Roman" w:hAnsi="Times New Roman"/>
          <w:iCs/>
          <w:color w:val="auto"/>
        </w:rPr>
        <w:t>PCR</w:t>
      </w:r>
      <w:r>
        <w:rPr>
          <w:rFonts w:hint="eastAsia" w:ascii="Times New Roman" w:hAnsi="Times New Roman"/>
          <w:color w:val="auto"/>
        </w:rPr>
        <w:t>和其中的每个组件存在的唯一性、确定性映射关系，可将TJP的本地信任传递属性归纳为：如果最终的</w:t>
      </w:r>
      <w:r>
        <w:rPr>
          <w:rFonts w:hint="eastAsia" w:ascii="Times New Roman" w:hAnsi="Times New Roman"/>
          <w:iCs/>
          <w:color w:val="auto"/>
        </w:rPr>
        <w:t>PCR</w:t>
      </w:r>
      <w:r>
        <w:rPr>
          <w:rFonts w:hint="eastAsia" w:ascii="Times New Roman" w:hAnsi="Times New Roman"/>
          <w:color w:val="auto"/>
        </w:rPr>
        <w:t>中度量值序列是正确的值，那么TJP信任链所加载的程序顺序就是正确的。即TJP的本地信任传递属性就是要求所有相应启动程序如vTPM Builder、vTPM-VM Binding、VM Builder等都能按确定的先后顺序加载。以LS</w:t>
      </w:r>
      <w:r>
        <w:rPr>
          <w:rFonts w:hint="eastAsia" w:ascii="Times New Roman" w:hAnsi="Times New Roman"/>
          <w:color w:val="auto"/>
          <w:vertAlign w:val="superscript"/>
        </w:rPr>
        <w:t>2</w:t>
      </w:r>
      <w:r>
        <w:rPr>
          <w:rFonts w:hint="eastAsia" w:ascii="Times New Roman" w:hAnsi="Times New Roman"/>
          <w:color w:val="auto"/>
        </w:rPr>
        <w:t>将这种顺序形式化表示为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pPr>
      <w:r>
        <w:drawing>
          <wp:inline distT="0" distB="0" distL="114300" distR="114300">
            <wp:extent cx="1605915" cy="193040"/>
            <wp:effectExtent l="0" t="0" r="13335" b="1714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03"/>
                    <a:stretch>
                      <a:fillRect/>
                    </a:stretch>
                  </pic:blipFill>
                  <pic:spPr>
                    <a:xfrm>
                      <a:off x="0" y="0"/>
                      <a:ext cx="1605915" cy="19304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14"/>
        </w:rPr>
        <w:object>
          <v:shape id="_x0000_i1152" o:spt="75" type="#_x0000_t75" style="height:17.35pt;width:138.05pt;" o:ole="t" filled="f" o:preferrelative="t" stroked="f" coordsize="21600,21600">
            <v:path/>
            <v:fill on="f" focussize="0,0"/>
            <v:stroke on="f"/>
            <v:imagedata r:id="rId205" o:title=""/>
            <o:lock v:ext="edit" aspectratio="t"/>
            <w10:wrap type="none"/>
            <w10:anchorlock/>
          </v:shape>
          <o:OLEObject Type="Embed" ProgID="Equation.KSEE3" ShapeID="_x0000_i1152" DrawAspect="Content" ObjectID="_1468075852" r:id="rId20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3"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3" DrawAspect="Content" ObjectID="_1468075853" r:id="rId206">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4"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4" DrawAspect="Content" ObjectID="_1468075854" r:id="rId207">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5"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5" DrawAspect="Content" ObjectID="_1468075855" r:id="rId208">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 xml:space="preserve">) </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6"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6" DrawAspect="Content" ObjectID="_1468075856" r:id="rId209">
            <o:LockedField>false</o:LockedField>
          </o:OLEObject>
        </w:objec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iCs/>
          <w:color w:val="auto"/>
        </w:rPr>
        <w:t>,</w:t>
      </w:r>
      <w:r>
        <w:rPr>
          <w:rFonts w:hint="eastAsia" w:ascii="Times New Roman" w:hAnsi="Times New Roman"/>
          <w:i/>
          <w:iCs/>
          <w:color w:val="auto"/>
        </w:rPr>
        <w:t>vTPM</w:t>
      </w:r>
      <w:r>
        <w:rPr>
          <w:rFonts w:hint="eastAsia" w:ascii="Times New Roman" w:hAnsi="Times New Roman"/>
          <w:color w:val="auto"/>
        </w:rPr>
        <w:t>(</w:t>
      </w:r>
      <w:r>
        <w:rPr>
          <w:rFonts w:hint="eastAsia" w:ascii="Times New Roman" w:hAnsi="Times New Roman"/>
          <w:i/>
          <w:iCs/>
          <w:color w:val="auto"/>
        </w:rPr>
        <w:t>TJP</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7"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7" DrawAspect="Content" ObjectID="_1468075857" r:id="rId210">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Reset(</w:t>
      </w:r>
      <w:r>
        <w:rPr>
          <w:rFonts w:hint="eastAsia" w:ascii="Times New Roman" w:hAnsi="Times New Roman"/>
          <w:i/>
          <w:iCs/>
          <w:color w:val="auto"/>
        </w:rPr>
        <w:t>m</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vtb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58"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8" DrawAspect="Content" ObjectID="_1468075858" r:id="rId211">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color w:val="auto"/>
        </w:rPr>
        <w:t>))</w:t>
      </w:r>
      <w:r>
        <w:rPr>
          <w:rFonts w:hint="eastAsia" w:ascii="Times New Roman" w:hAnsi="Times New Roman"/>
          <w:color w:val="auto"/>
          <w:position w:val="-4"/>
        </w:rPr>
        <w:object>
          <v:shape id="_x0000_i1159" o:spt="75" type="#_x0000_t75" style="height:9pt;width:11pt;" o:ole="t" filled="f" o:preferrelative="t" stroked="f" coordsize="21600,21600">
            <v:path/>
            <v:fill on="f" focussize="0,0"/>
            <v:stroke on="f"/>
            <v:imagedata r:id="rId49" embosscolor="#FFFFFF" o:title=""/>
            <o:lock v:ext="edit" grouping="f" rotation="f" text="f" aspectratio="t"/>
            <w10:wrap type="none"/>
            <w10:anchorlock/>
          </v:shape>
          <o:OLEObject Type="Embed" ProgID="Equation.KSEE3" ShapeID="_x0000_i1159" DrawAspect="Content" ObjectID="_1468075859" r:id="rId212">
            <o:LockedField>false</o:LockedField>
          </o:OLEObject>
        </w:object>
      </w:r>
      <w:r>
        <w:rPr>
          <w:rFonts w:hint="eastAsia" w:ascii="Times New Roman" w:hAnsi="Times New Roman"/>
          <w:color w:val="auto"/>
        </w:rPr>
        <w:t>(</w:t>
      </w:r>
      <w:r>
        <w:rPr>
          <w:rFonts w:hint="eastAsia" w:ascii="宋体" w:hAnsi="宋体" w:cs="宋体"/>
          <w:color w:val="auto"/>
        </w:rPr>
        <w:t>┐</w:t>
      </w:r>
      <w:r>
        <w:rPr>
          <w:rFonts w:hint="eastAsia" w:ascii="Times New Roman" w:hAnsi="Times New Roman"/>
          <w:color w:val="auto"/>
        </w:rPr>
        <w:t>Jump(</w:t>
      </w:r>
      <w:r>
        <w:rPr>
          <w:rFonts w:hint="eastAsia" w:ascii="Times New Roman" w:hAnsi="Times New Roman"/>
          <w:i/>
          <w:iCs/>
          <w:color w:val="auto"/>
        </w:rPr>
        <w:t>K</w:t>
      </w:r>
      <w:r>
        <w:rPr>
          <w:rFonts w:hint="eastAsia" w:ascii="Times New Roman" w:hAnsi="Times New Roman"/>
          <w:color w:val="auto"/>
        </w:rPr>
        <w:t>)on(</w:t>
      </w:r>
      <w:r>
        <w:rPr>
          <w:rFonts w:hint="eastAsia" w:ascii="Times New Roman" w:hAnsi="Times New Roman"/>
          <w:i/>
          <w:iCs/>
          <w:color w:val="auto"/>
        </w:rPr>
        <w:t>t</w:t>
      </w:r>
      <w:r>
        <w:rPr>
          <w:rFonts w:hint="eastAsia" w:ascii="Times New Roman" w:hAnsi="Times New Roman"/>
          <w:i/>
          <w:iCs/>
          <w:color w:val="auto"/>
          <w:vertAlign w:val="subscript"/>
        </w:rPr>
        <w:t>vvmb</w:t>
      </w:r>
      <w:r>
        <w:rPr>
          <w:rFonts w:hint="eastAsia" w:ascii="Times New Roman" w:hAnsi="Times New Roman"/>
          <w:iCs/>
          <w:color w:val="auto"/>
        </w:rPr>
        <w:t>,</w:t>
      </w:r>
      <w:r>
        <w:rPr>
          <w:rFonts w:hint="eastAsia" w:ascii="Times New Roman" w:hAnsi="Times New Roman"/>
          <w:i/>
          <w:iCs/>
          <w:color w:val="auto"/>
        </w:rPr>
        <w:t>t</w:t>
      </w:r>
      <w:r>
        <w:rPr>
          <w:rFonts w:hint="eastAsia" w:ascii="Times New Roman" w:hAnsi="Times New Roman"/>
          <w:i/>
          <w:iCs/>
          <w:color w:val="auto"/>
          <w:vertAlign w:val="subscript"/>
        </w:rPr>
        <w:t>vtpmb</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上述公式表示：如果TVP基于信任链构建TJP信任环境，则其启动过程一定是从vTPM Builder跳转到vTPM-VM Binding，然后到VM Builder，而在此期间不会有其他程序执行。这就需要证明上述程序启动序列与PCR值之间的一一映射关系。基于前文的假定前提，要证明的信任链本地信任属性如下。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b/>
          <w:bCs/>
          <w:color w:val="auto"/>
        </w:rPr>
        <w:t>定理</w:t>
      </w:r>
      <w:r>
        <w:rPr>
          <w:rFonts w:hint="eastAsia"/>
          <w:b/>
          <w:bCs/>
          <w:color w:val="auto"/>
          <w:lang w:val="en-US" w:eastAsia="zh-CN"/>
        </w:rPr>
        <w:t>4.</w:t>
      </w:r>
      <w:r>
        <w:rPr>
          <w:rFonts w:hint="eastAsia" w:ascii="Times New Roman" w:hAnsi="Times New Roman"/>
          <w:b/>
          <w:bCs/>
          <w:color w:val="auto"/>
        </w:rPr>
        <w:t xml:space="preserve">3 </w:t>
      </w:r>
      <w:r>
        <w:rPr>
          <w:rFonts w:hint="eastAsia" w:ascii="Times New Roman" w:hAnsi="Times New Roman"/>
          <w:color w:val="auto"/>
        </w:rPr>
        <w:t>如果TJP加载成功，且与该TJP加载过程对应的</w:t>
      </w:r>
      <w:r>
        <w:rPr>
          <w:rFonts w:hint="eastAsia" w:ascii="Times New Roman" w:hAnsi="Times New Roman"/>
          <w:iCs/>
          <w:color w:val="auto"/>
        </w:rPr>
        <w:t>PCR</w:t>
      </w:r>
      <w:r>
        <w:rPr>
          <w:rFonts w:hint="eastAsia" w:ascii="Times New Roman" w:hAnsi="Times New Roman"/>
          <w:color w:val="auto"/>
        </w:rPr>
        <w:t>值为</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，那么该TJP的本地信任链传递过程就是唯一的、正确的，即确定地从vTPM Builder(</w:t>
      </w:r>
      <w:r>
        <w:rPr>
          <w:rFonts w:hint="eastAsia" w:ascii="Times New Roman" w:hAnsi="Times New Roman"/>
          <w:i/>
          <w:iCs/>
          <w:color w:val="auto"/>
        </w:rPr>
        <w:t>TJP</w:t>
      </w:r>
      <w:r>
        <w:rPr>
          <w:rFonts w:hint="eastAsia" w:ascii="Times New Roman" w:hAnsi="Times New Roman"/>
          <w:color w:val="auto"/>
        </w:rPr>
        <w:t>)到vTPM-VM Binding(</w:t>
      </w:r>
      <w:r>
        <w:rPr>
          <w:rFonts w:hint="eastAsia" w:ascii="Times New Roman" w:hAnsi="Times New Roman"/>
          <w:i/>
          <w:iCs/>
          <w:color w:val="auto"/>
        </w:rPr>
        <w:t>TJP</w:t>
      </w:r>
      <w:r>
        <w:rPr>
          <w:rFonts w:hint="eastAsia" w:ascii="Times New Roman" w:hAnsi="Times New Roman"/>
          <w:color w:val="auto"/>
        </w:rPr>
        <w:t>)再到VM Builder(</w:t>
      </w:r>
      <w:r>
        <w:rPr>
          <w:rFonts w:hint="eastAsia" w:ascii="Times New Roman" w:hAnsi="Times New Roman"/>
          <w:i/>
          <w:iCs/>
          <w:color w:val="auto"/>
        </w:rPr>
        <w:t>TJP</w:t>
      </w:r>
      <w:r>
        <w:rPr>
          <w:rFonts w:hint="eastAsia" w:ascii="Times New Roman" w:hAnsi="Times New Roman"/>
          <w:color w:val="auto"/>
        </w:rPr>
        <w:t>)。该信任属性形式化表示为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ProtectedDRTM(TJP)+</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m.dpcr.d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position w:val="-4"/>
        </w:rPr>
        <w:object>
          <v:shape id="_x0000_i1160" o:spt="75" type="#_x0000_t75" style="height:10pt;width:13pt;" o:ole="t" filled="f" o:preferrelative="t" stroked="f" coordsize="21600,21600">
            <v:path/>
            <v:fill on="f" focussize="0,0"/>
            <v:stroke on="f"/>
            <v:imagedata r:id="rId70" embosscolor="#FFFFFF" o:title=""/>
            <o:lock v:ext="edit" grouping="f" rotation="f" text="f" aspectratio="t"/>
            <w10:wrap type="none"/>
            <w10:anchorlock/>
          </v:shape>
          <o:OLEObject Type="Embed" ProgID="Equation.KSEE3" ShapeID="_x0000_i1160" DrawAspect="Content" ObjectID="_1468075860" r:id="rId213">
            <o:LockedField>false</o:LockedField>
          </o:OLEObject>
        </w:object>
      </w:r>
      <w:r>
        <w:rPr>
          <w:rFonts w:hint="eastAsia" w:ascii="Times New Roman" w:hAnsi="Times New Roman"/>
          <w:color w:val="auto"/>
        </w:rPr>
        <w:t>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的信任链本地可信属性的证明，在此不再叙述。</w:t>
      </w:r>
    </w:p>
    <w:p>
      <w:pPr>
        <w:pStyle w:val="4"/>
        <w:rPr>
          <w:rFonts w:hint="eastAsia"/>
        </w:rPr>
      </w:pPr>
      <w:bookmarkStart w:id="145" w:name="_Toc21313"/>
      <w:bookmarkStart w:id="146" w:name="_Toc18473"/>
      <w:r>
        <w:rPr>
          <w:rFonts w:hint="eastAsia"/>
        </w:rPr>
        <w:t>信任链远程验证</w:t>
      </w:r>
      <w:bookmarkEnd w:id="145"/>
      <w:bookmarkEnd w:id="146"/>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hint="eastAsia" w:ascii="Times New Roman" w:hAnsi="Times New Roman"/>
          <w:color w:val="auto"/>
        </w:rPr>
        <w:t>TVP-QT的TJP 需要向外部挑战者证明自己所声称的信任属性，即其信任链传递过程中所执行程序的确定序列，使外部挑战者相信它的确按上述信任链构建了可信执行环境，需要证明MeasuredBoot</w:t>
      </w:r>
      <w:r>
        <w:rPr>
          <w:rFonts w:hint="eastAsia" w:ascii="Times New Roman" w:hAnsi="Times New Roman"/>
          <w:color w:val="auto"/>
          <w:vertAlign w:val="subscript"/>
        </w:rPr>
        <w:t>DRTM</w:t>
      </w:r>
      <w:r>
        <w:rPr>
          <w:rFonts w:hint="eastAsia" w:ascii="Times New Roman" w:hAnsi="Times New Roman"/>
          <w:color w:val="auto"/>
        </w:rPr>
        <w:t>(TJP,</w:t>
      </w:r>
      <w:r>
        <w:rPr>
          <w:rFonts w:hint="eastAsia" w:ascii="Times New Roman" w:hAnsi="Times New Roman"/>
          <w:i/>
          <w:iCs/>
          <w:color w:val="auto"/>
        </w:rPr>
        <w:t>t</w:t>
      </w:r>
      <w:r>
        <w:rPr>
          <w:rFonts w:hint="eastAsia" w:ascii="Times New Roman" w:hAnsi="Times New Roman"/>
          <w:color w:val="auto"/>
        </w:rPr>
        <w:t>)成立。</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right="0" w:rightChars="0" w:firstLine="480" w:firstLineChars="200"/>
        <w:jc w:val="left"/>
        <w:textAlignment w:val="auto"/>
        <w:outlineLvl w:val="9"/>
        <w:rPr>
          <w:rFonts w:hint="eastAsia"/>
        </w:rPr>
      </w:pPr>
      <w:r>
        <w:rPr>
          <w:rFonts w:hint="eastAsia"/>
          <w:lang w:eastAsia="zh-CN"/>
        </w:rPr>
        <w:t>（</w:t>
      </w:r>
      <w:r>
        <w:rPr>
          <w:rFonts w:hint="eastAsia"/>
          <w:lang w:val="en-US" w:eastAsia="zh-CN"/>
        </w:rPr>
        <w:t>1</w:t>
      </w:r>
      <w:r>
        <w:rPr>
          <w:rFonts w:hint="eastAsia"/>
          <w:lang w:eastAsia="zh-CN"/>
        </w:rPr>
        <w:t>）</w:t>
      </w:r>
      <w:r>
        <w:rPr>
          <w:rFonts w:hint="eastAsia"/>
        </w:rPr>
        <w:t>远程验证程序执行</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首先，根据 TCG 远程证明协议规范及在虚拟化平台中的实现，给出TJP 信任传递的远程验证过程中涉及到的程序，如图</w:t>
      </w:r>
      <w:r>
        <w:rPr>
          <w:rFonts w:hint="eastAsia"/>
          <w:color w:val="auto"/>
          <w:lang w:val="en-US" w:eastAsia="zh-CN"/>
        </w:rPr>
        <w:t>4.4</w:t>
      </w:r>
      <w:r>
        <w:rPr>
          <w:rFonts w:hint="eastAsia" w:ascii="Times New Roman" w:hAnsi="Times New Roman"/>
          <w:color w:val="auto"/>
        </w:rPr>
        <w:t>所示。</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TPM</w:t>
      </w:r>
      <w:r>
        <w:rPr>
          <w:rFonts w:hint="eastAsia" w:ascii="Times New Roman" w:hAnsi="Times New Roman"/>
          <w:i/>
          <w:iCs/>
          <w:color w:val="auto"/>
          <w:sz w:val="22"/>
          <w:szCs w:val="22"/>
          <w:vertAlign w:val="subscript"/>
        </w:rPr>
        <w:t>DRTM</w:t>
      </w:r>
      <w:r>
        <w:rPr>
          <w:rFonts w:hint="eastAsia" w:ascii="Times New Roman" w:hAnsi="Times New Roman"/>
          <w:color w:val="auto"/>
          <w:sz w:val="22"/>
          <w:szCs w:val="22"/>
        </w:rPr>
        <w:t>(</w:t>
      </w:r>
      <w:r>
        <w:rPr>
          <w:rFonts w:hint="eastAsia" w:ascii="Times New Roman" w:hAnsi="Times New Roman"/>
          <w:i/>
          <w:iCs/>
          <w:color w:val="auto"/>
          <w:sz w:val="22"/>
          <w:szCs w:val="22"/>
        </w:rPr>
        <w:t>TJP</w:t>
      </w:r>
      <w:r>
        <w:rPr>
          <w:rFonts w:hint="eastAsia" w:ascii="Times New Roman" w:hAnsi="Times New Roman"/>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w = </w:t>
      </w:r>
      <w:r>
        <w:rPr>
          <w:rFonts w:hint="eastAsia" w:ascii="Times New Roman" w:hAnsi="Times New Roman"/>
          <w:color w:val="auto"/>
          <w:sz w:val="22"/>
          <w:szCs w:val="22"/>
        </w:rPr>
        <w:t xml:space="preserve">read </w:t>
      </w:r>
      <w:r>
        <w:rPr>
          <w:rFonts w:hint="eastAsia" w:ascii="Times New Roman" w:hAnsi="Times New Roman"/>
          <w:i/>
          <w:iCs/>
          <w:color w:val="auto"/>
          <w:sz w:val="22"/>
          <w:szCs w:val="22"/>
        </w:rPr>
        <w:t>m.pcr.d</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r = </w:t>
      </w:r>
      <w:r>
        <w:rPr>
          <w:rFonts w:hint="eastAsia" w:ascii="Times New Roman" w:hAnsi="Times New Roman"/>
          <w:color w:val="auto"/>
          <w:sz w:val="22"/>
          <w:szCs w:val="22"/>
        </w:rPr>
        <w:t>sign(</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r>
        <w:rPr>
          <w:rFonts w:hint="eastAsia" w:ascii="Times New Roman" w:hAnsi="Times New Roman"/>
          <w:i/>
          <w:iCs/>
          <w:color w:val="auto"/>
          <w:sz w:val="22"/>
          <w:szCs w:val="22"/>
        </w:rPr>
        <w:t>w</w:t>
      </w:r>
      <w:r>
        <w:rPr>
          <w:rFonts w:hint="eastAsia" w:ascii="Times New Roman" w:hAnsi="Times New Roman"/>
          <w:color w:val="auto"/>
          <w:sz w:val="22"/>
          <w:szCs w:val="22"/>
        </w:rPr>
        <w:t>),</w:t>
      </w:r>
      <w:r>
        <w:rPr>
          <w:rFonts w:hint="eastAsia" w:ascii="Times New Roman" w:hAnsi="Times New Roman"/>
          <w:i/>
          <w:iCs/>
          <w:color w:val="auto"/>
          <w:sz w:val="22"/>
          <w:szCs w:val="22"/>
        </w:rPr>
        <w:t>AIK</w:t>
      </w:r>
      <w:r>
        <w:rPr>
          <w:rFonts w:hint="eastAsia" w:ascii="Times New Roman" w:hAnsi="Times New Roman"/>
          <w:i/>
          <w:iCs/>
          <w:color w:val="auto"/>
          <w:sz w:val="22"/>
          <w:szCs w:val="22"/>
          <w:vertAlign w:val="superscript"/>
        </w:rPr>
        <w:t>-1</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send </w:t>
      </w:r>
      <w:r>
        <w:rPr>
          <w:rFonts w:hint="eastAsia" w:ascii="Times New Roman" w:hAnsi="Times New Roman"/>
          <w:i/>
          <w:iCs/>
          <w:color w:val="auto"/>
          <w:sz w:val="22"/>
          <w:szCs w:val="22"/>
        </w:rPr>
        <w:t>r</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i/>
          <w:iCs/>
          <w:color w:val="auto"/>
          <w:sz w:val="22"/>
          <w:szCs w:val="22"/>
        </w:rPr>
        <w:t>Verifier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 xml:space="preserve">     </w:t>
      </w:r>
      <w:r>
        <w:rPr>
          <w:rFonts w:ascii="Times New Roman" w:hAnsi="Times New Roman"/>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sig = </w:t>
      </w:r>
      <w:r>
        <w:rPr>
          <w:rFonts w:hint="eastAsia" w:ascii="Times New Roman" w:hAnsi="Times New Roman"/>
          <w:color w:val="auto"/>
          <w:sz w:val="22"/>
          <w:szCs w:val="22"/>
        </w:rPr>
        <w:t>recieve;</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 xml:space="preserve">v = </w:t>
      </w:r>
      <w:r>
        <w:rPr>
          <w:rFonts w:hint="eastAsia" w:ascii="Times New Roman" w:hAnsi="Times New Roman"/>
          <w:color w:val="auto"/>
          <w:sz w:val="22"/>
          <w:szCs w:val="22"/>
        </w:rPr>
        <w:t>verify</w:t>
      </w:r>
      <w:r>
        <w:rPr>
          <w:rFonts w:hint="eastAsia" w:ascii="Times New Roman" w:hAnsi="Times New Roman"/>
          <w:i/>
          <w:iCs/>
          <w:color w:val="auto"/>
          <w:sz w:val="22"/>
          <w:szCs w:val="22"/>
        </w:rPr>
        <w:t xml:space="preserve"> sig</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AIK</w:t>
      </w:r>
      <w:r>
        <w:rPr>
          <w:rFonts w:hint="eastAsia" w:ascii="Times New Roman" w:hAnsi="Times New Roman"/>
          <w:color w:val="auto"/>
          <w:sz w:val="22"/>
          <w:szCs w:val="22"/>
        </w:rPr>
        <w:t>(</w:t>
      </w:r>
      <w:r>
        <w:rPr>
          <w:rFonts w:hint="eastAsia" w:ascii="Times New Roman" w:hAnsi="Times New Roman"/>
          <w:i/>
          <w:iCs/>
          <w:color w:val="auto"/>
          <w:sz w:val="22"/>
          <w:szCs w:val="22"/>
        </w:rPr>
        <w:t>m</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match </w:t>
      </w:r>
      <w:r>
        <w:rPr>
          <w:rFonts w:hint="eastAsia" w:ascii="Times New Roman" w:hAnsi="Times New Roman"/>
          <w:i/>
          <w:iCs/>
          <w:color w:val="auto"/>
          <w:sz w:val="22"/>
          <w:szCs w:val="22"/>
        </w:rPr>
        <w:t>v</w:t>
      </w:r>
      <w:r>
        <w:rPr>
          <w:rFonts w:hint="eastAsia" w:ascii="Times New Roman" w:hAnsi="Times New Roman"/>
          <w:color w:val="auto"/>
          <w:sz w:val="22"/>
          <w:szCs w:val="22"/>
        </w:rPr>
        <w:t xml:space="preserve"> ,(</w:t>
      </w:r>
      <w:r>
        <w:rPr>
          <w:rFonts w:hint="eastAsia" w:ascii="Times New Roman" w:hAnsi="Times New Roman"/>
          <w:i/>
          <w:iCs/>
          <w:color w:val="auto"/>
          <w:sz w:val="22"/>
          <w:szCs w:val="22"/>
        </w:rPr>
        <w:t>PCR</w:t>
      </w:r>
      <w:r>
        <w:rPr>
          <w:rFonts w:hint="eastAsia" w:ascii="Times New Roman" w:hAnsi="Times New Roman"/>
          <w:color w:val="auto"/>
          <w:sz w:val="22"/>
          <w:szCs w:val="22"/>
        </w:rPr>
        <w:t>(</w:t>
      </w:r>
      <w:r>
        <w:rPr>
          <w:rFonts w:hint="eastAsia" w:ascii="Times New Roman" w:hAnsi="Times New Roman"/>
          <w:i/>
          <w:iCs/>
          <w:color w:val="auto"/>
          <w:sz w:val="22"/>
          <w:szCs w:val="22"/>
        </w:rPr>
        <w:t>s</w:t>
      </w:r>
      <w:r>
        <w:rPr>
          <w:rFonts w:hint="eastAsia" w:ascii="Times New Roman" w:hAnsi="Times New Roman"/>
          <w:color w:val="auto"/>
          <w:sz w:val="22"/>
          <w:szCs w:val="22"/>
        </w:rPr>
        <w:t>),</w:t>
      </w:r>
    </w:p>
    <w:p>
      <w:pPr>
        <w:keepNext w:val="0"/>
        <w:keepLines w:val="0"/>
        <w:pageBreakBefore w:val="0"/>
        <w:widowControl w:val="0"/>
        <w:pBdr>
          <w:top w:val="single" w:color="auto" w:sz="4" w:space="0"/>
          <w:left w:val="single" w:color="auto" w:sz="4" w:space="0"/>
          <w:bottom w:val="single" w:color="auto" w:sz="4" w:space="0"/>
          <w:right w:val="single" w:color="auto" w:sz="4" w:space="0"/>
        </w:pBdr>
        <w:kinsoku/>
        <w:wordWrap/>
        <w:overflowPunct/>
        <w:topLinePunct w:val="0"/>
        <w:autoSpaceDE/>
        <w:autoSpaceDN/>
        <w:bidi w:val="0"/>
        <w:adjustRightInd/>
        <w:snapToGrid/>
        <w:spacing w:beforeAutospacing="0" w:afterAutospacing="0" w:line="240" w:lineRule="auto"/>
        <w:ind w:right="0" w:rightChars="0" w:firstLine="440"/>
        <w:textAlignment w:val="auto"/>
        <w:rPr>
          <w:rFonts w:hint="eastAsia" w:ascii="Times New Roman" w:hAnsi="Times New Roman"/>
          <w:color w:val="auto"/>
          <w:sz w:val="22"/>
          <w:szCs w:val="22"/>
        </w:rPr>
      </w:pPr>
      <w:r>
        <w:rPr>
          <w:rFonts w:hint="eastAsia" w:ascii="Times New Roman" w:hAnsi="Times New Roman"/>
          <w:color w:val="auto"/>
          <w:sz w:val="22"/>
          <w:szCs w:val="22"/>
        </w:rPr>
        <w:t xml:space="preserve">                 </w:t>
      </w:r>
      <w:r>
        <w:rPr>
          <w:rFonts w:hint="eastAsia" w:ascii="Times New Roman" w:hAnsi="Times New Roman"/>
          <w:i/>
          <w:iCs/>
          <w:color w:val="auto"/>
          <w:sz w:val="22"/>
          <w:szCs w:val="22"/>
        </w:rPr>
        <w:t>seq</w:t>
      </w:r>
      <w:r>
        <w:rPr>
          <w:rFonts w:hint="eastAsia" w:ascii="Times New Roman" w:hAnsi="Times New Roman"/>
          <w:iCs/>
          <w:color w:val="auto"/>
          <w:sz w:val="22"/>
          <w:szCs w:val="22"/>
        </w:rPr>
        <w:t>(</w:t>
      </w:r>
      <w:r>
        <w:rPr>
          <w:rFonts w:hint="eastAsia" w:ascii="Times New Roman" w:hAnsi="Times New Roman"/>
          <w:i/>
          <w:iCs/>
          <w:color w:val="auto"/>
          <w:sz w:val="22"/>
          <w:szCs w:val="22"/>
        </w:rPr>
        <w:t>vTPM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vTPM-VM Binding</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i/>
          <w:iCs/>
          <w:color w:val="auto"/>
          <w:sz w:val="22"/>
          <w:szCs w:val="22"/>
        </w:rPr>
        <w:t>VM Builder</w:t>
      </w:r>
      <w:r>
        <w:rPr>
          <w:rFonts w:hint="eastAsia" w:ascii="Times New Roman" w:hAnsi="Times New Roman"/>
          <w:iCs/>
          <w:color w:val="auto"/>
          <w:sz w:val="22"/>
          <w:szCs w:val="22"/>
        </w:rPr>
        <w:t>(</w:t>
      </w:r>
      <w:r>
        <w:rPr>
          <w:rFonts w:hint="eastAsia" w:ascii="Times New Roman" w:hAnsi="Times New Roman"/>
          <w:i/>
          <w:iCs/>
          <w:color w:val="auto"/>
          <w:sz w:val="22"/>
          <w:szCs w:val="22"/>
        </w:rPr>
        <w:t>TJP</w:t>
      </w:r>
      <w:r>
        <w:rPr>
          <w:rFonts w:hint="eastAsia" w:ascii="Times New Roman" w:hAnsi="Times New Roman"/>
          <w:iCs/>
          <w:color w:val="auto"/>
          <w:sz w:val="22"/>
          <w:szCs w:val="22"/>
        </w:rPr>
        <w:t>))</w:t>
      </w:r>
      <w:r>
        <w:rPr>
          <w:rFonts w:hint="eastAsia" w:ascii="Times New Roman" w:hAnsi="Times New Roman"/>
          <w:color w:val="auto"/>
          <w:sz w:val="22"/>
          <w:szCs w:val="22"/>
        </w:rPr>
        <w:t xml:space="preserve">    </w:t>
      </w:r>
    </w:p>
    <w:p>
      <w:pPr>
        <w:pStyle w:val="45"/>
        <w:rPr>
          <w:rFonts w:hint="default"/>
        </w:rPr>
      </w:pPr>
      <w:bookmarkStart w:id="147" w:name="_Toc29898"/>
      <w:bookmarkStart w:id="148" w:name="_Toc11489"/>
      <w:r>
        <w:rPr>
          <w:rFonts w:hint="eastAsia"/>
        </w:rPr>
        <w:t>图</w:t>
      </w:r>
      <w:r>
        <w:rPr>
          <w:rFonts w:hint="eastAsia"/>
          <w:lang w:val="en-US" w:eastAsia="zh-CN"/>
        </w:rPr>
        <w:t xml:space="preserve">4.4 </w:t>
      </w:r>
      <w:r>
        <w:rPr>
          <w:rFonts w:hint="eastAsia"/>
        </w:rPr>
        <w:t>TVP-QT中m信任传递的远程验证程序</w:t>
      </w:r>
      <w:bookmarkEnd w:id="147"/>
      <w:bookmarkEnd w:id="148"/>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首先，m读取本地TJP的</w:t>
      </w:r>
      <w:r>
        <w:rPr>
          <w:rFonts w:hint="eastAsia" w:ascii="Times New Roman" w:hAnsi="Times New Roman"/>
          <w:iCs/>
          <w:color w:val="auto"/>
        </w:rPr>
        <w:t>PCR</w:t>
      </w:r>
      <w:r>
        <w:rPr>
          <w:rFonts w:hint="eastAsia" w:ascii="Times New Roman" w:hAnsi="Times New Roman"/>
          <w:color w:val="auto"/>
        </w:rPr>
        <w:t>值，用AIK签名（</w:t>
      </w:r>
      <w:r>
        <w:rPr>
          <w:rFonts w:hint="eastAsia" w:ascii="Times New Roman" w:hAnsi="Times New Roman"/>
          <w:i/>
          <w:iCs/>
          <w:color w:val="auto"/>
        </w:rPr>
        <w:t>AIK</w:t>
      </w:r>
      <w:r>
        <w:rPr>
          <w:rFonts w:hint="eastAsia" w:ascii="Times New Roman" w:hAnsi="Times New Roman"/>
          <w:i/>
          <w:iCs/>
          <w:color w:val="auto"/>
          <w:vertAlign w:val="superscript"/>
        </w:rPr>
        <w:t>-1</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并将其发送给挑战者。然后，挑战者验证该签名，并用预期的度量值序列与收到的值进行对比，如果匹配，则表明该主机m的TJP拥有所声称的可信属性，否则验证失败。在此过程中远程验证者与TJP所属的主机m应是不同实体，以保证该验证过程的有效性。</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这些前提条件形式化表示为</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sz w:val="18"/>
          <w:szCs w:val="18"/>
        </w:rPr>
      </w:pPr>
      <w:r>
        <w:rPr>
          <w:rFonts w:ascii="Times New Roman" w:hAnsi="Times New Roman"/>
          <w:color w:val="auto"/>
          <w:position w:val="-4"/>
        </w:rPr>
        <w:object>
          <v:shape id="_x0000_i1161"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1" DrawAspect="Content" ObjectID="_1468075861" r:id="rId214">
            <o:LockedField>false</o:LockedField>
          </o:OLEObject>
        </w:object>
      </w:r>
      <w:r>
        <w:rPr>
          <w:rFonts w:hint="eastAsia" w:ascii="Times New Roman" w:hAnsi="Times New Roman"/>
          <w:color w:val="auto"/>
          <w:vertAlign w:val="subscript"/>
        </w:rPr>
        <w:t xml:space="preserve">DRTM </w:t>
      </w:r>
      <w:r>
        <w:rPr>
          <w:rFonts w:hint="eastAsia" w:ascii="Times New Roman" w:hAnsi="Times New Roman"/>
          <w:color w:val="auto"/>
        </w:rPr>
        <w:t>= {Honest(</w:t>
      </w:r>
      <w:r>
        <w:rPr>
          <w:rFonts w:hint="eastAsia" w:ascii="Times New Roman" w:hAnsi="Times New Roman"/>
          <w:i/>
          <w:iCs/>
          <w:color w:val="auto"/>
        </w:rPr>
        <w:t>AIK</w:t>
      </w:r>
      <w:r>
        <w:rPr>
          <w:rFonts w:hint="eastAsia" w:ascii="Times New Roman" w:hAnsi="Times New Roman"/>
          <w:color w:val="auto"/>
        </w:rPr>
        <w:t>(m)),</w:t>
      </w:r>
      <w:r>
        <w:rPr>
          <w:rFonts w:ascii="Times New Roman" w:hAnsi="Times New Roman"/>
          <w:i/>
          <w:iCs/>
          <w:color w:val="auto"/>
          <w:position w:val="-10"/>
        </w:rPr>
        <w:object>
          <v:shape id="_x0000_i1162" o:spt="75" type="#_x0000_t75" style="height:17pt;width:9pt;" o:ole="t" filled="f" o:preferrelative="t" stroked="f" coordsize="21600,21600">
            <v:path/>
            <v:fill on="f" alignshape="1" focussize="0,0"/>
            <v:stroke on="f"/>
            <v:imagedata r:id="rId216" o:title=""/>
            <o:lock v:ext="edit" aspectratio="t"/>
            <w10:wrap type="none"/>
            <w10:anchorlock/>
          </v:shape>
          <o:OLEObject Type="Embed" ProgID="Equation.3" ShapeID="_x0000_i1162" DrawAspect="Content" ObjectID="_1468075862" r:id="rId215">
            <o:LockedField>false</o:LockedField>
          </o:OLEObject>
        </w:object>
      </w:r>
      <w:r>
        <w:rPr>
          <w:rFonts w:ascii="Times New Roman" w:hAnsi="Times New Roman"/>
          <w:i/>
          <w:iCs/>
          <w:color w:val="auto"/>
          <w:position w:val="-6"/>
        </w:rPr>
        <w:object>
          <v:shape id="_x0000_i1163" o:spt="75" type="#_x0000_t75" style="height:17pt;width:12pt;" o:ole="t" filled="f" o:preferrelative="t" stroked="f" coordsize="21600,21600">
            <v:path/>
            <v:fill on="f" alignshape="1" focussize="0,0"/>
            <v:stroke on="f"/>
            <v:imagedata r:id="rId218" o:title=""/>
            <o:lock v:ext="edit" aspectratio="t"/>
            <w10:wrap type="none"/>
            <w10:anchorlock/>
          </v:shape>
          <o:OLEObject Type="Embed" ProgID="Equation.3" ShapeID="_x0000_i1163" DrawAspect="Content" ObjectID="_1468075863" r:id="rId217">
            <o:LockedField>false</o:LockedField>
          </o:OLEObject>
        </w:object>
      </w:r>
      <w:r>
        <w:rPr>
          <w:rFonts w:hint="eastAsia" w:ascii="Times New Roman" w:hAnsi="Times New Roman"/>
          <w:i/>
          <w:iCs/>
          <w:color w:val="auto"/>
          <w:position w:val="-4"/>
        </w:rPr>
        <w:object>
          <v:shape id="_x0000_i1164" o:spt="75" type="#_x0000_t75" style="height:11pt;width:11pt;" o:ole="t" filled="f" o:preferrelative="t" stroked="f" coordsize="21600,21600">
            <v:path/>
            <v:fill on="f" focussize="0,0"/>
            <v:stroke on="f"/>
            <v:imagedata r:id="rId131" embosscolor="#FFFFFF" o:title=""/>
            <o:lock v:ext="edit" grouping="f" rotation="f" text="f" aspectratio="t"/>
            <w10:wrap type="none"/>
            <w10:anchorlock/>
          </v:shape>
          <o:OLEObject Type="Embed" ProgID="Equation.KSEE3" ShapeID="_x0000_i1164" DrawAspect="Content" ObjectID="_1468075864" r:id="rId219">
            <o:LockedField>false</o:LockedField>
          </o:OLEObject>
        </w:object>
      </w:r>
      <w:r>
        <w:rPr>
          <w:rFonts w:hint="eastAsia" w:ascii="Times New Roman" w:hAnsi="Times New Roman"/>
          <w:i/>
          <w:iCs/>
          <w:color w:val="auto"/>
        </w:rPr>
        <w:t>AIK</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numPr>
          <w:ilvl w:val="-1"/>
          <w:numId w:val="0"/>
        </w:numPr>
        <w:kinsoku/>
        <w:wordWrap/>
        <w:overflowPunct/>
        <w:topLinePunct w:val="0"/>
        <w:autoSpaceDE/>
        <w:autoSpaceDN/>
        <w:bidi w:val="0"/>
        <w:adjustRightInd/>
        <w:snapToGrid/>
        <w:spacing w:beforeAutospacing="0" w:afterAutospacing="0" w:line="360" w:lineRule="auto"/>
        <w:ind w:leftChars="0" w:right="0" w:rightChars="0" w:firstLine="420" w:firstLineChars="0"/>
        <w:textAlignment w:val="auto"/>
      </w:pPr>
      <w:r>
        <w:rPr>
          <w:rFonts w:hint="eastAsia"/>
          <w:lang w:val="en-US" w:eastAsia="zh-CN"/>
        </w:rPr>
        <w:t>（2）</w:t>
      </w:r>
      <w:r>
        <w:t>信任链属性的远程验证</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根据远程证明协议执行流程，给出以下信任传递属性的远程证明目标。</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ascii="Times New Roman" w:hAnsi="Times New Roman"/>
          <w:color w:val="auto"/>
        </w:rPr>
      </w:pPr>
      <w:r>
        <w:rPr>
          <w:rFonts w:ascii="Times New Roman" w:hAnsi="Times New Roman"/>
          <w:b/>
          <w:bCs/>
          <w:color w:val="auto"/>
        </w:rPr>
        <w:t xml:space="preserve">定理 </w:t>
      </w:r>
      <w:r>
        <w:rPr>
          <w:rFonts w:hint="eastAsia"/>
          <w:b/>
          <w:bCs/>
          <w:color w:val="auto"/>
          <w:lang w:val="en-US" w:eastAsia="zh-CN"/>
        </w:rPr>
        <w:t>4.</w:t>
      </w:r>
      <w:r>
        <w:rPr>
          <w:rFonts w:hint="eastAsia" w:ascii="Times New Roman" w:hAnsi="Times New Roman"/>
          <w:b/>
          <w:bCs/>
          <w:color w:val="auto"/>
        </w:rPr>
        <w:t>4</w:t>
      </w:r>
      <w:r>
        <w:rPr>
          <w:rFonts w:ascii="Times New Roman" w:hAnsi="Times New Roman"/>
          <w:color w:val="auto"/>
        </w:rPr>
        <w:t>如果远程验证者确认</w:t>
      </w:r>
      <w:r>
        <w:rPr>
          <w:rFonts w:hint="eastAsia" w:ascii="Times New Roman" w:hAnsi="Times New Roman"/>
          <w:color w:val="auto"/>
        </w:rPr>
        <w:t>TJP</w:t>
      </w:r>
      <w:r>
        <w:rPr>
          <w:rFonts w:ascii="Times New Roman" w:hAnsi="Times New Roman"/>
          <w:color w:val="auto"/>
        </w:rPr>
        <w:t>提供的度量值是唯一的、正确的，那么该</w:t>
      </w:r>
      <w:r>
        <w:rPr>
          <w:rFonts w:hint="eastAsia" w:ascii="Times New Roman" w:hAnsi="Times New Roman"/>
          <w:color w:val="auto"/>
        </w:rPr>
        <w:t>TJP</w:t>
      </w:r>
      <w:r>
        <w:rPr>
          <w:rFonts w:ascii="Times New Roman" w:hAnsi="Times New Roman"/>
          <w:color w:val="auto"/>
        </w:rPr>
        <w:t>对应的PCR值一定是如下的确定序列</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vTPM-VM 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ascii="Times New Roman" w:hAnsi="Times New Roman"/>
          <w:color w:val="auto"/>
        </w:rPr>
        <w:t>，因为根据定理</w:t>
      </w:r>
      <w:r>
        <w:rPr>
          <w:rFonts w:hint="eastAsia"/>
          <w:color w:val="auto"/>
          <w:lang w:val="en-US" w:eastAsia="zh-CN"/>
        </w:rPr>
        <w:t>4.3</w:t>
      </w:r>
      <w:r>
        <w:rPr>
          <w:rFonts w:ascii="Times New Roman" w:hAnsi="Times New Roman"/>
          <w:color w:val="auto"/>
        </w:rPr>
        <w:t>可知，该序列表明该虚拟机的确执行了相应的信任链传递过程。</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形式化表示为</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5"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5" DrawAspect="Content" ObjectID="_1468075865" r:id="rId220">
            <o:LockedField>false</o:LockedField>
          </o:OLEObject>
        </w:object>
      </w:r>
      <w:r>
        <w:rPr>
          <w:rFonts w:hint="eastAsia" w:ascii="Times New Roman" w:hAnsi="Times New Roman"/>
          <w:color w:val="auto"/>
          <w:vertAlign w:val="subscript"/>
        </w:rPr>
        <w:t>DRTM</w:t>
      </w:r>
      <w:r>
        <w:rPr>
          <w:rFonts w:ascii="Times New Roman" w:hAnsi="Times New Roman"/>
          <w:color w:val="auto"/>
        </w:rPr>
        <w:t>├</w:t>
      </w:r>
      <w:r>
        <w:rPr>
          <w:rFonts w:hint="eastAsia" w:ascii="Times New Roman" w:hAnsi="Times New Roman"/>
          <w:color w:val="auto"/>
        </w:rPr>
        <w:t xml:space="preserve"> [Verifier(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66" o:spt="75" type="#_x0000_t75" style="height:19pt;width:19pt;" o:ole="t" filled="f" o:preferrelative="t" stroked="f" coordsize="21600,21600">
            <v:path/>
            <v:fill on="f" focussize="0,0"/>
            <v:stroke on="f"/>
            <v:imagedata r:id="rId222" embosscolor="#FFFFFF" o:title=""/>
            <o:lock v:ext="edit" grouping="f" rotation="f" text="f" aspectratio="t"/>
            <w10:wrap type="none"/>
            <w10:anchorlock/>
          </v:shape>
          <o:OLEObject Type="Embed" ProgID="Equation.KSEE3" ShapeID="_x0000_i1166" DrawAspect="Content" ObjectID="_1468075866" r:id="rId221">
            <o:LockedField>false</o:LockedField>
          </o:OLEObject>
        </w:object>
      </w:r>
      <w:r>
        <w:rPr>
          <w:rFonts w:hint="eastAsia" w:ascii="Times New Roman" w:hAnsi="Times New Roman"/>
          <w:i/>
          <w:iCs/>
          <w:color w:val="auto"/>
          <w:position w:val="-4"/>
        </w:rPr>
        <w:object>
          <v:shape id="_x0000_i1167"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67" DrawAspect="Content" ObjectID="_1468075867" r:id="rId223">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68"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68" DrawAspect="Content" ObjectID="_1468075868" r:id="rId224">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iCs/>
          <w:color w:val="auto"/>
        </w:rPr>
      </w:pPr>
      <w:r>
        <w:rPr>
          <w:rFonts w:hint="eastAsia" w:ascii="Times New Roman" w:hAnsi="Times New Roman"/>
          <w:color w:val="auto"/>
        </w:rPr>
        <w:t>(Mem(</w:t>
      </w:r>
      <w:r>
        <w:rPr>
          <w:rFonts w:hint="eastAsia" w:ascii="Times New Roman" w:hAnsi="Times New Roman"/>
          <w:i/>
          <w:iCs/>
          <w:color w:val="auto"/>
        </w:rPr>
        <w:t>m.pcr.d</w:t>
      </w:r>
      <w:r>
        <w:rPr>
          <w:rFonts w:hint="eastAsia" w:ascii="Times New Roman" w:hAnsi="Times New Roman"/>
          <w:color w:val="auto"/>
        </w:rPr>
        <w:t>,</w:t>
      </w:r>
      <w:r>
        <w:rPr>
          <w:rFonts w:hint="eastAsia" w:ascii="Times New Roman" w:hAnsi="Times New Roman"/>
          <w:i/>
          <w:iCs/>
          <w:color w:val="auto"/>
        </w:rPr>
        <w:t>seq</w:t>
      </w:r>
      <w:r>
        <w:rPr>
          <w:rFonts w:hint="eastAsia" w:ascii="Times New Roman" w:hAnsi="Times New Roman"/>
          <w:iCs/>
          <w:color w:val="auto"/>
        </w:rPr>
        <w:t>(</w:t>
      </w:r>
      <w:r>
        <w:rPr>
          <w:rFonts w:hint="eastAsia" w:ascii="Times New Roman" w:hAnsi="Times New Roman"/>
          <w:i/>
          <w:iCs/>
          <w:color w:val="auto"/>
        </w:rPr>
        <w:t>vTPM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i/>
          <w:iCs/>
          <w:color w:val="auto"/>
        </w:rPr>
        <w:t>vTPM-VMBinding</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ascii="Times New Roman" w:hAnsi="Times New Roman"/>
          <w:i/>
          <w:iCs/>
          <w:color w:val="auto"/>
        </w:rPr>
        <w:t>VM Builder</w:t>
      </w:r>
      <w:r>
        <w:rPr>
          <w:rFonts w:hint="eastAsia" w:ascii="Times New Roman" w:hAnsi="Times New Roman"/>
          <w:iCs/>
          <w:color w:val="auto"/>
        </w:rPr>
        <w:t>(</w:t>
      </w:r>
      <w:r>
        <w:rPr>
          <w:rFonts w:hint="eastAsia" w:ascii="Times New Roman" w:hAnsi="Times New Roman"/>
          <w:i/>
          <w:iCs/>
          <w:color w:val="auto"/>
        </w:rPr>
        <w:t>TJP</w:t>
      </w:r>
      <w:r>
        <w:rPr>
          <w:rFonts w:hint="eastAsia" w:ascii="Times New Roman" w:hAnsi="Times New Roman"/>
          <w:iCs/>
          <w:color w:val="auto"/>
        </w:rPr>
        <w:t>))</w:t>
      </w:r>
      <w:r>
        <w:rPr>
          <w:rFonts w:hint="eastAsia"/>
          <w:iCs/>
          <w:color w:val="auto"/>
          <w:lang w:val="en-US" w:eastAsia="zh-CN"/>
        </w:rPr>
        <w:t>)</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bCs/>
          <w:color w:val="auto"/>
        </w:rPr>
        <w:t>(</w:t>
      </w:r>
      <w:r>
        <w:rPr>
          <w:rFonts w:hint="eastAsia" w:ascii="Times New Roman" w:hAnsi="Times New Roman"/>
          <w:b/>
          <w:bCs/>
          <w:color w:val="auto"/>
        </w:rPr>
        <w:t>16</w:t>
      </w:r>
      <w:r>
        <w:rPr>
          <w:rFonts w:hint="eastAsia" w:ascii="Times New Roman" w:hAnsi="Times New Roman"/>
          <w:bCs/>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position w:val="-4"/>
        </w:rPr>
        <w:object>
          <v:shape id="_x0000_i1169" o:spt="75" type="#_x0000_t75" style="height:12pt;width:11pt;" o:ole="t" filled="f" o:preferrelative="t" stroked="f" coordsize="21600,21600">
            <v:path/>
            <v:fill on="f" focussize="0,0"/>
            <v:stroke on="f"/>
            <v:imagedata r:id="rId127" embosscolor="#FFFFFF" o:title=""/>
            <o:lock v:ext="edit" grouping="f" rotation="f" text="f" aspectratio="t"/>
            <w10:wrap type="none"/>
            <w10:anchorlock/>
          </v:shape>
          <o:OLEObject Type="Embed" ProgID="Equation.KSEE3" ShapeID="_x0000_i1169" DrawAspect="Content" ObjectID="_1468075869" r:id="rId225">
            <o:LockedField>false</o:LockedField>
          </o:OLEObject>
        </w:object>
      </w:r>
      <w:r>
        <w:rPr>
          <w:rFonts w:hint="eastAsia" w:ascii="Times New Roman" w:hAnsi="Times New Roman"/>
          <w:color w:val="auto"/>
          <w:vertAlign w:val="subscript"/>
        </w:rPr>
        <w:t>DRTM</w:t>
      </w:r>
      <w:r>
        <w:rPr>
          <w:rFonts w:hint="eastAsia" w:ascii="Times New Roman" w:hAnsi="Times New Roman"/>
          <w:color w:val="auto"/>
        </w:rPr>
        <w:t>，Protected</w:t>
      </w:r>
      <w:r>
        <w:rPr>
          <w:rFonts w:hint="eastAsia" w:ascii="Times New Roman" w:hAnsi="Times New Roman"/>
          <w:color w:val="auto"/>
          <w:vertAlign w:val="subscript"/>
        </w:rPr>
        <w:t>SRTM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ascii="Times New Roman" w:hAnsi="Times New Roman"/>
          <w:color w:val="auto"/>
        </w:rPr>
        <w:t>├</w:t>
      </w:r>
      <w:r>
        <w:rPr>
          <w:rFonts w:hint="eastAsia" w:ascii="Times New Roman" w:hAnsi="Times New Roman"/>
          <w:color w:val="auto"/>
        </w:rPr>
        <w:t>[Verifier(</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color w:val="auto"/>
          <w:position w:val="-12"/>
        </w:rPr>
        <w:object>
          <v:shape id="_x0000_i1170" o:spt="75" type="#_x0000_t75" style="height:19pt;width:19pt;" o:ole="t" filled="f" o:preferrelative="t" stroked="f" coordsize="21600,21600">
            <v:path/>
            <v:fill on="f" focussize="0,0"/>
            <v:stroke on="f"/>
            <v:imagedata r:id="rId227" embosscolor="#FFFFFF" o:title=""/>
            <o:lock v:ext="edit" grouping="f" rotation="f" text="f" aspectratio="t"/>
            <w10:wrap type="none"/>
            <w10:anchorlock/>
          </v:shape>
          <o:OLEObject Type="Embed" ProgID="Equation.KSEE3" ShapeID="_x0000_i1170" DrawAspect="Content" ObjectID="_1468075870" r:id="rId226">
            <o:LockedField>false</o:LockedField>
          </o:OLEObject>
        </w:object>
      </w:r>
      <w:r>
        <w:rPr>
          <w:rFonts w:hint="eastAsia" w:ascii="Times New Roman" w:hAnsi="Times New Roman"/>
          <w:i/>
          <w:iCs/>
          <w:color w:val="auto"/>
          <w:position w:val="-4"/>
        </w:rPr>
        <w:object>
          <v:shape id="_x0000_i1171" o:spt="75" type="#_x0000_t75" style="height:12pt;width:10pt;" o:ole="t" filled="f" o:preferrelative="t" stroked="f" coordsize="21600,21600">
            <v:path/>
            <v:fill on="f" focussize="0,0"/>
            <v:stroke on="f"/>
            <v:imagedata r:id="rId72" embosscolor="#FFFFFF" o:title=""/>
            <o:lock v:ext="edit" grouping="f" rotation="f" text="f" aspectratio="t"/>
            <w10:wrap type="none"/>
            <w10:anchorlock/>
          </v:shape>
          <o:OLEObject Type="Embed" ProgID="Equation.KSEE3" ShapeID="_x0000_i1171" DrawAspect="Content" ObjectID="_1468075871" r:id="rId228">
            <o:LockedField>false</o:LockedField>
          </o:OLEObject>
        </w:object>
      </w:r>
      <w:r>
        <w:rPr>
          <w:rFonts w:hint="eastAsia" w:ascii="Times New Roman" w:hAnsi="Times New Roman"/>
          <w:i/>
          <w:iCs/>
          <w:color w:val="auto"/>
        </w:rPr>
        <w:t>t.</w:t>
      </w:r>
      <w:r>
        <w:rPr>
          <w:rFonts w:hint="eastAsia" w:ascii="Times New Roman" w:hAnsi="Times New Roman"/>
          <w:color w:val="auto"/>
        </w:rPr>
        <w:t>(</w:t>
      </w:r>
      <w:r>
        <w:rPr>
          <w:rFonts w:hint="eastAsia" w:ascii="Times New Roman" w:hAnsi="Times New Roman"/>
          <w:i/>
          <w:iCs/>
          <w:color w:val="auto"/>
        </w:rPr>
        <w:t>t&lt;t</w:t>
      </w:r>
      <w:r>
        <w:rPr>
          <w:rFonts w:hint="eastAsia" w:ascii="Times New Roman" w:hAnsi="Times New Roman"/>
          <w:i/>
          <w:iCs/>
          <w:color w:val="auto"/>
          <w:vertAlign w:val="subscript"/>
        </w:rPr>
        <w:t>E</w:t>
      </w:r>
      <w:r>
        <w:rPr>
          <w:rFonts w:hint="eastAsia" w:ascii="Times New Roman" w:hAnsi="Times New Roman"/>
          <w:color w:val="auto"/>
        </w:rPr>
        <w:t>)</w:t>
      </w:r>
      <w:r>
        <w:rPr>
          <w:rFonts w:hint="eastAsia" w:ascii="Times New Roman" w:hAnsi="Times New Roman"/>
          <w:color w:val="auto"/>
          <w:position w:val="-4"/>
        </w:rPr>
        <w:object>
          <v:shape id="_x0000_i1172" o:spt="75" type="#_x0000_t75" style="height:10pt;width:11pt;" o:ole="t" filled="f" o:preferrelative="t" stroked="f" coordsize="21600,21600">
            <v:path/>
            <v:fill on="f" focussize="0,0"/>
            <v:stroke on="f"/>
            <v:imagedata r:id="rId76" embosscolor="#FFFFFF" o:title=""/>
            <o:lock v:ext="edit" grouping="f" rotation="f" text="f" aspectratio="t"/>
            <w10:wrap type="none"/>
            <w10:anchorlock/>
          </v:shape>
          <o:OLEObject Type="Embed" ProgID="Equation.KSEE3" ShapeID="_x0000_i1172" DrawAspect="Content" ObjectID="_1468075872" r:id="rId229">
            <o:LockedField>false</o:LockedField>
          </o:OLEObject>
        </w:object>
      </w:r>
    </w:p>
    <w:p>
      <w:pPr>
        <w:keepNext w:val="0"/>
        <w:keepLines w:val="0"/>
        <w:pageBreakBefore w:val="0"/>
        <w:widowControl w:val="0"/>
        <w:kinsoku/>
        <w:wordWrap/>
        <w:overflowPunct/>
        <w:topLinePunct w:val="0"/>
        <w:autoSpaceDE/>
        <w:autoSpaceDN/>
        <w:bidi w:val="0"/>
        <w:adjustRightInd/>
        <w:snapToGrid/>
        <w:spacing w:beforeAutospacing="0" w:afterAutospacing="0" w:line="360" w:lineRule="auto"/>
        <w:ind w:right="0" w:rightChars="0" w:firstLine="420"/>
        <w:textAlignment w:val="auto"/>
        <w:rPr>
          <w:rFonts w:hint="eastAsia" w:ascii="Times New Roman" w:hAnsi="Times New Roman"/>
          <w:color w:val="auto"/>
        </w:rPr>
      </w:pPr>
      <w:r>
        <w:rPr>
          <w:rFonts w:hint="eastAsia" w:ascii="Times New Roman" w:hAnsi="Times New Roman"/>
          <w:color w:val="auto"/>
        </w:rPr>
        <w:t>MeasureBoot</w:t>
      </w:r>
      <w:r>
        <w:rPr>
          <w:rFonts w:hint="eastAsia" w:ascii="Times New Roman" w:hAnsi="Times New Roman"/>
          <w:color w:val="auto"/>
          <w:vertAlign w:val="subscript"/>
        </w:rPr>
        <w:t>DRTM</w:t>
      </w:r>
      <w:r>
        <w:rPr>
          <w:rFonts w:hint="eastAsia" w:ascii="Times New Roman" w:hAnsi="Times New Roman"/>
          <w:color w:val="auto"/>
        </w:rPr>
        <w:t>(</w:t>
      </w:r>
      <w:r>
        <w:rPr>
          <w:rFonts w:hint="eastAsia" w:ascii="Times New Roman" w:hAnsi="Times New Roman"/>
          <w:i/>
          <w:iCs/>
          <w:color w:val="auto"/>
        </w:rPr>
        <w:t>m</w:t>
      </w:r>
      <w:r>
        <w:rPr>
          <w:rFonts w:hint="eastAsia" w:ascii="Times New Roman" w:hAnsi="Times New Roman"/>
          <w:color w:val="auto"/>
        </w:rPr>
        <w:t>,</w:t>
      </w:r>
      <w:r>
        <w:rPr>
          <w:rFonts w:hint="eastAsia" w:ascii="Times New Roman" w:hAnsi="Times New Roman"/>
          <w:i/>
          <w:iCs/>
          <w:color w:val="auto"/>
        </w:rPr>
        <w:t>t</w:t>
      </w:r>
      <w:r>
        <w:rPr>
          <w:rFonts w:hint="eastAsia" w:ascii="Times New Roman" w:hAnsi="Times New Roman"/>
          <w:color w:val="auto"/>
        </w:rPr>
        <w:t xml:space="preserve">)    </w:t>
      </w:r>
      <w:r>
        <w:rPr>
          <w:rFonts w:hint="eastAsia"/>
          <w:color w:val="auto"/>
          <w:lang w:val="en-US" w:eastAsia="zh-CN"/>
        </w:rPr>
        <w:t xml:space="preserve">                                  </w:t>
      </w:r>
      <w:r>
        <w:rPr>
          <w:rFonts w:hint="eastAsia" w:ascii="Times New Roman" w:hAnsi="Times New Roman"/>
          <w:color w:val="auto"/>
        </w:rPr>
        <w:t xml:space="preserve">  </w:t>
      </w:r>
      <w:r>
        <w:rPr>
          <w:rFonts w:hint="eastAsia" w:ascii="Times New Roman" w:hAnsi="Times New Roman"/>
          <w:bCs/>
          <w:color w:val="auto"/>
        </w:rPr>
        <w:t>(</w:t>
      </w:r>
      <w:r>
        <w:rPr>
          <w:rFonts w:hint="eastAsia" w:ascii="Times New Roman" w:hAnsi="Times New Roman"/>
          <w:b/>
          <w:bCs/>
          <w:color w:val="auto"/>
        </w:rPr>
        <w:t>17</w:t>
      </w:r>
      <w:r>
        <w:rPr>
          <w:rFonts w:hint="eastAsia" w:ascii="Times New Roman" w:hAnsi="Times New Roman"/>
          <w:bCs/>
          <w:color w:val="auto"/>
        </w:rPr>
        <w:t>)</w:t>
      </w:r>
    </w:p>
    <w:p>
      <w:pPr>
        <w:ind w:firstLine="420"/>
        <w:rPr>
          <w:rFonts w:hint="eastAsia"/>
          <w:color w:val="auto"/>
        </w:rPr>
      </w:pPr>
      <w:r>
        <w:rPr>
          <w:rFonts w:hint="eastAsia"/>
          <w:color w:val="auto"/>
        </w:rPr>
        <w:t>证明过程类似</w:t>
      </w:r>
      <w:r>
        <w:rPr>
          <w:rFonts w:ascii="Times New Roman" w:hAnsi="Times New Roman"/>
          <w:color w:val="auto"/>
        </w:rPr>
        <w:t>m</w:t>
      </w:r>
      <w:r>
        <w:rPr>
          <w:rFonts w:hint="eastAsia"/>
          <w:color w:val="auto"/>
        </w:rPr>
        <w:t>的信任链远程验证的证明，在此不再叙述。</w:t>
      </w:r>
    </w:p>
    <w:p>
      <w:pPr>
        <w:pStyle w:val="3"/>
        <w:rPr>
          <w:rFonts w:hint="eastAsia"/>
          <w:lang w:val="en-US" w:eastAsia="zh-CN"/>
        </w:rPr>
      </w:pPr>
      <w:bookmarkStart w:id="149" w:name="_Toc26478"/>
      <w:bookmarkStart w:id="150" w:name="_Toc13886"/>
      <w:r>
        <w:rPr>
          <w:rFonts w:hint="eastAsia"/>
          <w:lang w:val="en-US" w:eastAsia="zh-CN"/>
        </w:rPr>
        <w:t>本章小结</w:t>
      </w:r>
      <w:bookmarkEnd w:id="149"/>
      <w:bookmarkEnd w:id="150"/>
    </w:p>
    <w:p>
      <w:pPr>
        <w:rPr>
          <w:rFonts w:hint="eastAsia"/>
          <w:lang w:val="en-US" w:eastAsia="zh-CN"/>
        </w:rPr>
      </w:pPr>
      <w:r>
        <w:rPr>
          <w:rFonts w:hint="eastAsia"/>
          <w:lang w:val="en-US" w:eastAsia="zh-CN"/>
        </w:rPr>
        <w:t>本章内容主要是利用安全系统逻辑形式化分析方法对TVP-QT信任链模型进行形式化分析。首先，介绍了主机m信任链构建本地执行的形式化表示，从程序执行的角度证明了主机m信任链模型的有效性；并且介绍了本地可信属性，如果</w:t>
      </w:r>
      <w:r>
        <w:rPr>
          <w:rFonts w:hint="eastAsia" w:ascii="Times New Roman" w:hAnsi="Times New Roman"/>
          <w:iCs/>
          <w:color w:val="auto"/>
        </w:rPr>
        <w:t>PCR</w:t>
      </w:r>
      <w:r>
        <w:rPr>
          <w:rFonts w:hint="eastAsia" w:ascii="Times New Roman" w:hAnsi="Times New Roman"/>
          <w:color w:val="auto"/>
        </w:rPr>
        <w:t>中度量值序列是正确的值，那么</w:t>
      </w:r>
      <w:r>
        <w:rPr>
          <w:rFonts w:hint="eastAsia"/>
          <w:color w:val="auto"/>
          <w:lang w:val="en-US" w:eastAsia="zh-CN"/>
        </w:rPr>
        <w:t>主机m</w:t>
      </w:r>
      <w:r>
        <w:rPr>
          <w:rFonts w:hint="eastAsia" w:ascii="Times New Roman" w:hAnsi="Times New Roman"/>
          <w:color w:val="auto"/>
        </w:rPr>
        <w:t>信任链所加载的程序顺序就是正确的</w:t>
      </w:r>
      <w:r>
        <w:rPr>
          <w:rFonts w:hint="eastAsia"/>
          <w:color w:val="auto"/>
          <w:lang w:eastAsia="zh-CN"/>
        </w:rPr>
        <w:t>，</w:t>
      </w:r>
      <w:r>
        <w:rPr>
          <w:rFonts w:hint="eastAsia"/>
          <w:color w:val="auto"/>
          <w:lang w:val="en-US" w:eastAsia="zh-CN"/>
        </w:rPr>
        <w:t>并对其进行证明；然后结合远程验证，证明了从外部实体的角度上看，主机m的执行顺序也是可以信任的。然后用相同方法介绍了可信衔接点的本地验证和远程验证。</w:t>
      </w:r>
    </w:p>
    <w:p>
      <w:pPr>
        <w:ind w:firstLine="420"/>
        <w:rPr>
          <w:rFonts w:hint="eastAsia"/>
          <w:color w:val="auto"/>
          <w:lang w:val="en-US" w:eastAsia="zh-CN"/>
        </w:rPr>
        <w:sectPr>
          <w:headerReference r:id="rId19"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color w:val="auto"/>
          <w:lang w:val="en-US" w:eastAsia="zh-CN"/>
        </w:rPr>
        <w:br w:type="page"/>
      </w:r>
    </w:p>
    <w:p>
      <w:pPr>
        <w:pStyle w:val="2"/>
        <w:rPr>
          <w:rFonts w:hint="eastAsia"/>
          <w:lang w:val="en-US" w:eastAsia="zh-CN"/>
        </w:rPr>
      </w:pPr>
      <w:bookmarkStart w:id="151" w:name="_Toc29999"/>
      <w:bookmarkStart w:id="152" w:name="_Toc14965"/>
      <w:r>
        <w:rPr>
          <w:rFonts w:hint="eastAsia"/>
          <w:lang w:val="en-US" w:eastAsia="zh-CN"/>
        </w:rPr>
        <w:t>基于扩展无干扰理论的信任链分析方法</w:t>
      </w:r>
      <w:bookmarkEnd w:id="151"/>
      <w:bookmarkEnd w:id="152"/>
    </w:p>
    <w:p>
      <w:pPr>
        <w:rPr>
          <w:rFonts w:hint="eastAsia"/>
          <w:lang w:val="en-US" w:eastAsia="zh-CN"/>
        </w:rPr>
      </w:pPr>
      <w:r>
        <w:rPr>
          <w:rFonts w:hint="eastAsia"/>
          <w:lang w:val="en-US" w:eastAsia="zh-CN"/>
        </w:rPr>
        <w:t>本文针对第1章中提到的目前无干扰理论中</w:t>
      </w:r>
      <w:del w:id="2237" w:author="Janusio" w:date="2018-03-17T10:09:15Z">
        <w:r>
          <w:rPr>
            <w:rFonts w:hint="eastAsia"/>
            <w:lang w:val="en-US" w:eastAsia="zh-CN"/>
          </w:rPr>
          <w:delText>其</w:delText>
        </w:r>
      </w:del>
      <w:r>
        <w:rPr>
          <w:rFonts w:hint="eastAsia"/>
          <w:lang w:val="en-US" w:eastAsia="zh-CN"/>
        </w:rPr>
        <w:t>没有考虑到云计算运行中时的安全域、动作所属主体以及动作对安全域和系统状态的影响进行详细的说明的问题，对目前无干扰理论中的基本定义进行扩展并定义非传递无干扰安全判定定理。</w:t>
      </w:r>
    </w:p>
    <w:p>
      <w:pPr>
        <w:pStyle w:val="3"/>
        <w:rPr>
          <w:rFonts w:hint="eastAsia"/>
        </w:rPr>
      </w:pPr>
      <w:bookmarkStart w:id="153" w:name="_Toc686"/>
      <w:bookmarkStart w:id="154" w:name="_Toc6071"/>
      <w:r>
        <w:rPr>
          <w:rFonts w:hint="eastAsia"/>
          <w:lang w:val="en-US" w:eastAsia="zh-CN"/>
        </w:rPr>
        <w:t>扩展无干扰理论基本假定及定义</w:t>
      </w:r>
      <w:bookmarkEnd w:id="153"/>
      <w:bookmarkEnd w:id="15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遵从Rushby等人的描述，本文以自动机（或叫状态机）的形式</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并在安全域、动作等对无干扰进行扩充，在动作主体、动作主体对安全域和系统状态的影响扩展到无干扰理论中，</w:t>
      </w:r>
      <w:r>
        <w:rPr>
          <w:rFonts w:hint="eastAsia" w:ascii="Times New Roman" w:hAnsi="Times New Roman"/>
          <w:color w:val="auto"/>
          <w:sz w:val="24"/>
          <w:szCs w:val="24"/>
        </w:rPr>
        <w:t>给出无干扰的基本定义如下。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2" w:firstLineChars="20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5.1</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系统M由如下要素构成：</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一个包含唯一初始状态</w:t>
      </w:r>
      <w:r>
        <w:rPr>
          <w:rFonts w:hint="eastAsia" w:ascii="Times New Roman" w:hAnsi="Times New Roman"/>
          <w:color w:val="auto"/>
          <w:position w:val="-10"/>
          <w:sz w:val="24"/>
          <w:szCs w:val="24"/>
        </w:rPr>
        <w:drawing>
          <wp:inline distT="0" distB="0" distL="114300" distR="114300">
            <wp:extent cx="152400" cy="203200"/>
            <wp:effectExtent l="0" t="0" r="0" b="3810"/>
            <wp:docPr id="15" name="对象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对象 1"/>
                    <pic:cNvPicPr>
                      <a:picLocks noChangeAspect="1"/>
                    </pic:cNvPicPr>
                  </pic:nvPicPr>
                  <pic:blipFill>
                    <a:blip r:embed="rId230"/>
                    <a:stretch>
                      <a:fillRect/>
                    </a:stretch>
                  </pic:blipFill>
                  <pic:spPr>
                    <a:xfrm>
                      <a:off x="0" y="0"/>
                      <a:ext cx="152400" cy="203200"/>
                    </a:xfrm>
                    <a:prstGeom prst="rect">
                      <a:avLst/>
                    </a:prstGeom>
                    <a:noFill/>
                    <a:ln w="9525">
                      <a:noFill/>
                    </a:ln>
                  </pic:spPr>
                </pic:pic>
              </a:graphicData>
            </a:graphic>
          </wp:inline>
        </w:drawing>
      </w:r>
      <w:r>
        <w:rPr>
          <w:rFonts w:hint="eastAsia" w:ascii="Times New Roman" w:hAnsi="Times New Roman"/>
          <w:color w:val="auto"/>
          <w:sz w:val="24"/>
          <w:szCs w:val="24"/>
        </w:rPr>
        <w:t>的状态集</w:t>
      </w:r>
      <w:r>
        <w:rPr>
          <w:rFonts w:hint="eastAsia" w:ascii="Times New Roman" w:hAnsi="Times New Roman"/>
          <w:color w:val="auto"/>
          <w:position w:val="-6"/>
          <w:sz w:val="24"/>
          <w:szCs w:val="24"/>
        </w:rPr>
        <w:drawing>
          <wp:inline distT="0" distB="0" distL="114300" distR="114300">
            <wp:extent cx="127000" cy="165100"/>
            <wp:effectExtent l="0" t="0" r="6350" b="5080"/>
            <wp:docPr id="16" name="对象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对象 2"/>
                    <pic:cNvPicPr>
                      <a:picLocks noChangeAspect="1"/>
                    </pic:cNvPicPr>
                  </pic:nvPicPr>
                  <pic:blipFill>
                    <a:blip r:embed="rId231"/>
                    <a:stretch>
                      <a:fillRect/>
                    </a:stretch>
                  </pic:blipFill>
                  <pic:spPr>
                    <a:xfrm>
                      <a:off x="0" y="0"/>
                      <a:ext cx="127000" cy="165100"/>
                    </a:xfrm>
                    <a:prstGeom prst="rect">
                      <a:avLst/>
                    </a:prstGeom>
                    <a:noFill/>
                    <a:ln w="9525">
                      <a:noFill/>
                    </a:ln>
                  </pic:spPr>
                </pic:pic>
              </a:graphicData>
            </a:graphic>
          </wp:inline>
        </w:drawing>
      </w:r>
      <w:r>
        <w:rPr>
          <w:rFonts w:hint="eastAsia" w:ascii="Times New Roman" w:hAnsi="Times New Roman"/>
          <w:color w:val="auto"/>
          <w:sz w:val="24"/>
          <w:szCs w:val="24"/>
        </w:rPr>
        <w:t>。约定使用</w:t>
      </w:r>
      <w:r>
        <w:rPr>
          <w:rFonts w:hint="eastAsia" w:ascii="Times New Roman" w:hAnsi="Times New Roman"/>
          <w:color w:val="auto"/>
          <w:position w:val="-8"/>
          <w:sz w:val="24"/>
          <w:szCs w:val="24"/>
        </w:rPr>
        <w:drawing>
          <wp:inline distT="0" distB="0" distL="114300" distR="114300">
            <wp:extent cx="381000" cy="165100"/>
            <wp:effectExtent l="0" t="0" r="0" b="5080"/>
            <wp:docPr id="17" name="对象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对象 3"/>
                    <pic:cNvPicPr>
                      <a:picLocks noChangeAspect="1"/>
                    </pic:cNvPicPr>
                  </pic:nvPicPr>
                  <pic:blipFill>
                    <a:blip r:embed="rId232"/>
                    <a:stretch>
                      <a:fillRect/>
                    </a:stretch>
                  </pic:blipFill>
                  <pic:spPr>
                    <a:xfrm>
                      <a:off x="0" y="0"/>
                      <a:ext cx="381000" cy="165100"/>
                    </a:xfrm>
                    <a:prstGeom prst="rect">
                      <a:avLst/>
                    </a:prstGeom>
                    <a:noFill/>
                    <a:ln w="9525">
                      <a:noFill/>
                    </a:ln>
                  </pic:spPr>
                </pic:pic>
              </a:graphicData>
            </a:graphic>
          </wp:inline>
        </w:drawing>
      </w:r>
      <w:r>
        <w:rPr>
          <w:rFonts w:hint="eastAsia" w:ascii="Times New Roman" w:hAnsi="Times New Roman"/>
          <w:color w:val="auto"/>
          <w:sz w:val="24"/>
          <w:szCs w:val="24"/>
        </w:rPr>
        <w:t>等表示系统状态；</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一个由系统中所有原子动作组成的动作集</w:t>
      </w:r>
      <w:r>
        <w:rPr>
          <w:rFonts w:hint="eastAsia" w:ascii="Times New Roman" w:hAnsi="Times New Roman"/>
          <w:color w:val="auto"/>
          <w:position w:val="-4"/>
          <w:sz w:val="24"/>
          <w:szCs w:val="24"/>
        </w:rPr>
        <w:drawing>
          <wp:inline distT="0" distB="0" distL="114300" distR="114300">
            <wp:extent cx="139700" cy="152400"/>
            <wp:effectExtent l="0" t="0" r="12700" b="0"/>
            <wp:docPr id="18" name="对象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对象 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，约定用</w:t>
      </w:r>
      <w:r>
        <w:rPr>
          <w:rFonts w:hint="eastAsia" w:ascii="Times New Roman" w:hAnsi="Times New Roman"/>
          <w:color w:val="auto"/>
          <w:position w:val="-8"/>
          <w:sz w:val="24"/>
          <w:szCs w:val="24"/>
        </w:rPr>
        <w:drawing>
          <wp:inline distT="0" distB="0" distL="114300" distR="114300">
            <wp:extent cx="444500" cy="177165"/>
            <wp:effectExtent l="0" t="0" r="0" b="13970"/>
            <wp:docPr id="19" name="对象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对象 5"/>
                    <pic:cNvPicPr>
                      <a:picLocks noChangeAspect="1"/>
                    </pic:cNvPicPr>
                  </pic:nvPicPr>
                  <pic:blipFill>
                    <a:blip r:embed="rId234"/>
                    <a:stretch>
                      <a:fillRect/>
                    </a:stretch>
                  </pic:blipFill>
                  <pic:spPr>
                    <a:xfrm>
                      <a:off x="0" y="0"/>
                      <a:ext cx="444500" cy="177165"/>
                    </a:xfrm>
                    <a:prstGeom prst="rect">
                      <a:avLst/>
                    </a:prstGeom>
                    <a:noFill/>
                    <a:ln w="9525">
                      <a:noFill/>
                    </a:ln>
                  </pic:spPr>
                </pic:pic>
              </a:graphicData>
            </a:graphic>
          </wp:inline>
        </w:drawing>
      </w:r>
      <w:r>
        <w:rPr>
          <w:rFonts w:hint="eastAsia" w:ascii="Times New Roman" w:hAnsi="Times New Roman"/>
          <w:color w:val="auto"/>
          <w:sz w:val="24"/>
          <w:szCs w:val="24"/>
        </w:rPr>
        <w:t>等表示原子动作；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一个由系统中所有发出原子动作的动作主体集</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6"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对象 72"/>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，每一个主体可能发出不同的动作，相同的动作也可能由不同的主体发出。即每一个属于</w:t>
      </w:r>
      <w:r>
        <w:rPr>
          <w:rFonts w:hint="eastAsia" w:ascii="Times New Roman" w:hAnsi="Times New Roman"/>
          <w:color w:val="auto"/>
          <w:position w:val="-4"/>
          <w:sz w:val="24"/>
          <w:szCs w:val="24"/>
        </w:rPr>
        <w:drawing>
          <wp:inline distT="0" distB="0" distL="114300" distR="114300">
            <wp:extent cx="139700" cy="152400"/>
            <wp:effectExtent l="0" t="0" r="12700" b="0"/>
            <wp:docPr id="7"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4"/>
                    <pic:cNvPicPr>
                      <a:picLocks noChangeAspect="1"/>
                    </pic:cNvPicPr>
                  </pic:nvPicPr>
                  <pic:blipFill>
                    <a:blip r:embed="rId233"/>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中的动作都有一个包含于</w:t>
      </w:r>
      <w:r>
        <w:rPr>
          <w:rFonts w:hint="eastAsia" w:ascii="Times New Roman" w:hAnsi="Times New Roman"/>
          <w:color w:val="auto"/>
          <w:position w:val="-6"/>
          <w:sz w:val="24"/>
          <w:szCs w:val="24"/>
          <w:lang w:val="en-US" w:eastAsia="zh-CN"/>
        </w:rPr>
        <w:drawing>
          <wp:inline distT="0" distB="0" distL="114300" distR="114300">
            <wp:extent cx="152400" cy="165100"/>
            <wp:effectExtent l="0" t="0" r="0" b="5080"/>
            <wp:docPr id="8"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对象 75"/>
                    <pic:cNvPicPr>
                      <a:picLocks noChangeAspect="1"/>
                    </pic:cNvPicPr>
                  </pic:nvPicPr>
                  <pic:blipFill>
                    <a:blip r:embed="rId235"/>
                    <a:stretch>
                      <a:fillRect/>
                    </a:stretch>
                  </pic:blipFill>
                  <pic:spPr>
                    <a:xfrm>
                      <a:off x="0" y="0"/>
                      <a:ext cx="1524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中的主体集。即动作</w:t>
      </w:r>
      <w:r>
        <w:rPr>
          <w:rFonts w:hint="eastAsia" w:ascii="Times New Roman" w:hAnsi="Times New Roman"/>
          <w:color w:val="auto"/>
          <w:position w:val="-6"/>
          <w:sz w:val="24"/>
          <w:szCs w:val="24"/>
          <w:lang w:val="en-US" w:eastAsia="zh-CN"/>
        </w:rPr>
        <w:drawing>
          <wp:inline distT="0" distB="0" distL="114300" distR="114300">
            <wp:extent cx="342900" cy="165100"/>
            <wp:effectExtent l="0" t="0" r="0" b="5080"/>
            <wp:docPr id="9"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对象 76"/>
                    <pic:cNvPicPr>
                      <a:picLocks noChangeAspect="1"/>
                    </pic:cNvPicPr>
                  </pic:nvPicPr>
                  <pic:blipFill>
                    <a:blip r:embed="rId236"/>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的主体集</w:t>
      </w:r>
      <w:r>
        <w:rPr>
          <w:rFonts w:hint="eastAsia" w:ascii="Times New Roman" w:hAnsi="Times New Roman"/>
          <w:color w:val="auto"/>
          <w:position w:val="-10"/>
          <w:sz w:val="24"/>
          <w:szCs w:val="24"/>
          <w:lang w:val="en-US" w:eastAsia="zh-CN"/>
        </w:rPr>
        <w:drawing>
          <wp:inline distT="0" distB="0" distL="114300" distR="114300">
            <wp:extent cx="431800" cy="203200"/>
            <wp:effectExtent l="0" t="0" r="6350" b="4445"/>
            <wp:docPr id="20"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对象 77"/>
                    <pic:cNvPicPr>
                      <a:picLocks noChangeAspect="1"/>
                    </pic:cNvPicPr>
                  </pic:nvPicPr>
                  <pic:blipFill>
                    <a:blip r:embed="rId237"/>
                    <a:stretch>
                      <a:fillRect/>
                    </a:stretch>
                  </pic:blipFill>
                  <pic:spPr>
                    <a:xfrm>
                      <a:off x="0" y="0"/>
                      <a:ext cx="431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一个由系统中所有行为构成的行为集</w:t>
      </w:r>
      <w:r>
        <w:rPr>
          <w:rFonts w:hint="eastAsia" w:ascii="Times New Roman" w:hAnsi="Times New Roman"/>
          <w:color w:val="auto"/>
          <w:position w:val="-4"/>
          <w:sz w:val="24"/>
          <w:szCs w:val="24"/>
        </w:rPr>
        <w:drawing>
          <wp:inline distT="0" distB="0" distL="114300" distR="114300">
            <wp:extent cx="139700" cy="152400"/>
            <wp:effectExtent l="0" t="0" r="12700" b="0"/>
            <wp:docPr id="21" name="对象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对象 6"/>
                    <pic:cNvPicPr>
                      <a:picLocks noChangeAspect="1"/>
                    </pic:cNvPicPr>
                  </pic:nvPicPr>
                  <pic:blipFill>
                    <a:blip r:embed="rId238"/>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rPr>
        <w:t>。其中，行为表达为原子动作序列的形式，约定用希腊字母</w:t>
      </w:r>
      <w:r>
        <w:rPr>
          <w:rFonts w:hint="eastAsia" w:ascii="Times New Roman" w:hAnsi="Times New Roman"/>
          <w:color w:val="auto"/>
          <w:position w:val="-10"/>
          <w:sz w:val="24"/>
          <w:szCs w:val="24"/>
        </w:rPr>
        <w:drawing>
          <wp:inline distT="0" distB="0" distL="114300" distR="114300">
            <wp:extent cx="660400" cy="190500"/>
            <wp:effectExtent l="0" t="0" r="0" b="0"/>
            <wp:docPr id="22" name="对象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对象 7"/>
                    <pic:cNvPicPr>
                      <a:picLocks noChangeAspect="1"/>
                    </pic:cNvPicPr>
                  </pic:nvPicPr>
                  <pic:blipFill>
                    <a:blip r:embed="rId239"/>
                    <a:stretch>
                      <a:fillRect/>
                    </a:stretch>
                  </pic:blipFill>
                  <pic:spPr>
                    <a:xfrm>
                      <a:off x="0" y="0"/>
                      <a:ext cx="660400" cy="190500"/>
                    </a:xfrm>
                    <a:prstGeom prst="rect">
                      <a:avLst/>
                    </a:prstGeom>
                    <a:noFill/>
                    <a:ln w="9525">
                      <a:noFill/>
                    </a:ln>
                  </pic:spPr>
                </pic:pic>
              </a:graphicData>
            </a:graphic>
          </wp:inline>
        </w:drawing>
      </w:r>
      <w:r>
        <w:rPr>
          <w:rFonts w:hint="eastAsia" w:ascii="Times New Roman" w:hAnsi="Times New Roman"/>
          <w:color w:val="auto"/>
          <w:sz w:val="24"/>
          <w:szCs w:val="24"/>
        </w:rPr>
        <w:t>等表示行为。一个行为的示例是</w:t>
      </w:r>
      <w:r>
        <w:rPr>
          <w:rFonts w:hint="eastAsia" w:ascii="Times New Roman" w:hAnsi="Times New Roman"/>
          <w:color w:val="auto"/>
          <w:position w:val="-10"/>
          <w:sz w:val="24"/>
          <w:szCs w:val="24"/>
        </w:rPr>
        <w:drawing>
          <wp:inline distT="0" distB="0" distL="114300" distR="114300">
            <wp:extent cx="1562100" cy="228600"/>
            <wp:effectExtent l="0" t="0" r="0" b="0"/>
            <wp:docPr id="23" name="对象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对象 8"/>
                    <pic:cNvPicPr>
                      <a:picLocks noChangeAspect="1"/>
                    </pic:cNvPicPr>
                  </pic:nvPicPr>
                  <pic:blipFill>
                    <a:blip r:embed="rId240"/>
                    <a:stretch>
                      <a:fillRect/>
                    </a:stretch>
                  </pic:blipFill>
                  <pic:spPr>
                    <a:xfrm>
                      <a:off x="0" y="0"/>
                      <a:ext cx="1562100" cy="228600"/>
                    </a:xfrm>
                    <a:prstGeom prst="rect">
                      <a:avLst/>
                    </a:prstGeom>
                    <a:noFill/>
                    <a:ln w="9525">
                      <a:noFill/>
                    </a:ln>
                  </pic:spPr>
                </pic:pic>
              </a:graphicData>
            </a:graphic>
          </wp:inline>
        </w:drawing>
      </w:r>
      <w:r>
        <w:rPr>
          <w:rFonts w:hint="eastAsia" w:ascii="Times New Roman" w:hAnsi="Times New Roman"/>
          <w:color w:val="auto"/>
          <w:sz w:val="24"/>
          <w:szCs w:val="24"/>
        </w:rPr>
        <w:t>，其中</w:t>
      </w:r>
      <w:r>
        <w:rPr>
          <w:rFonts w:hint="eastAsia" w:ascii="Times New Roman" w:hAnsi="Times New Roman"/>
          <w:color w:val="auto"/>
          <w:position w:val="-2"/>
          <w:sz w:val="24"/>
          <w:szCs w:val="24"/>
        </w:rPr>
        <w:drawing>
          <wp:inline distT="0" distB="0" distL="114300" distR="114300">
            <wp:extent cx="101600" cy="101600"/>
            <wp:effectExtent l="0" t="0" r="12700" b="13970"/>
            <wp:docPr id="24" name="对象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对象 9"/>
                    <pic:cNvPicPr>
                      <a:picLocks noChangeAspect="1"/>
                    </pic:cNvPicPr>
                  </pic:nvPicPr>
                  <pic:blipFill>
                    <a:blip r:embed="rId241"/>
                    <a:stretch>
                      <a:fillRect/>
                    </a:stretch>
                  </pic:blipFill>
                  <pic:spPr>
                    <a:xfrm>
                      <a:off x="0" y="0"/>
                      <a:ext cx="101600" cy="101600"/>
                    </a:xfrm>
                    <a:prstGeom prst="rect">
                      <a:avLst/>
                    </a:prstGeom>
                    <a:noFill/>
                    <a:ln w="9525">
                      <a:noFill/>
                    </a:ln>
                  </pic:spPr>
                </pic:pic>
              </a:graphicData>
            </a:graphic>
          </wp:inline>
        </w:drawing>
      </w:r>
      <w:r>
        <w:rPr>
          <w:rFonts w:hint="eastAsia" w:ascii="Times New Roman" w:hAnsi="Times New Roman"/>
          <w:color w:val="auto"/>
          <w:sz w:val="24"/>
          <w:szCs w:val="24"/>
        </w:rPr>
        <w:t>是连接符；</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一个输出集</w:t>
      </w:r>
      <w:r>
        <w:rPr>
          <w:rFonts w:hint="eastAsia" w:ascii="Times New Roman" w:hAnsi="Times New Roman"/>
          <w:color w:val="auto"/>
          <w:position w:val="-10"/>
          <w:sz w:val="24"/>
          <w:szCs w:val="24"/>
        </w:rPr>
        <w:drawing>
          <wp:inline distT="0" distB="0" distL="114300" distR="114300">
            <wp:extent cx="139700" cy="190500"/>
            <wp:effectExtent l="0" t="0" r="0" b="0"/>
            <wp:docPr id="25" name="对象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对象 10"/>
                    <pic:cNvPicPr>
                      <a:picLocks noChangeAspect="1"/>
                    </pic:cNvPicPr>
                  </pic:nvPicPr>
                  <pic:blipFill>
                    <a:blip r:embed="rId242"/>
                    <a:stretch>
                      <a:fillRect/>
                    </a:stretch>
                  </pic:blipFill>
                  <pic:spPr>
                    <a:xfrm>
                      <a:off x="0" y="0"/>
                      <a:ext cx="139700" cy="190500"/>
                    </a:xfrm>
                    <a:prstGeom prst="rect">
                      <a:avLst/>
                    </a:prstGeom>
                    <a:noFill/>
                    <a:ln w="9525">
                      <a:noFill/>
                    </a:ln>
                  </pic:spPr>
                </pic:pic>
              </a:graphicData>
            </a:graphic>
          </wp:inline>
        </w:drawing>
      </w:r>
      <w:r>
        <w:rPr>
          <w:rFonts w:hint="eastAsia" w:ascii="Times New Roman" w:hAnsi="Times New Roman"/>
          <w:color w:val="auto"/>
          <w:sz w:val="24"/>
          <w:szCs w:val="24"/>
        </w:rPr>
        <w:t>，其中包含了使用动作</w:t>
      </w:r>
      <w:r>
        <w:rPr>
          <w:rFonts w:hint="eastAsia" w:ascii="Times New Roman" w:hAnsi="Times New Roman"/>
          <w:color w:val="auto"/>
          <w:position w:val="-6"/>
          <w:sz w:val="24"/>
          <w:szCs w:val="24"/>
        </w:rPr>
        <w:drawing>
          <wp:inline distT="0" distB="0" distL="114300" distR="114300">
            <wp:extent cx="342900" cy="165100"/>
            <wp:effectExtent l="0" t="0" r="0" b="5080"/>
            <wp:docPr id="26" name="对象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对象 11"/>
                    <pic:cNvPicPr>
                      <a:picLocks noChangeAspect="1"/>
                    </pic:cNvPicPr>
                  </pic:nvPicPr>
                  <pic:blipFill>
                    <a:blip r:embed="rId243"/>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进行观察时所看到的结果；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每一个原子动作</w:t>
      </w:r>
      <w:r>
        <w:rPr>
          <w:rFonts w:hint="eastAsia" w:ascii="Times New Roman" w:hAnsi="Times New Roman"/>
          <w:color w:val="auto"/>
          <w:sz w:val="24"/>
          <w:szCs w:val="24"/>
          <w:lang w:val="en-US" w:eastAsia="zh-CN"/>
        </w:rPr>
        <w:t>以及原子动作的主体</w:t>
      </w:r>
      <w:r>
        <w:rPr>
          <w:rFonts w:hint="eastAsia" w:ascii="Times New Roman" w:hAnsi="Times New Roman"/>
          <w:color w:val="auto"/>
          <w:sz w:val="24"/>
          <w:szCs w:val="24"/>
        </w:rPr>
        <w:t>都有自身所属的</w:t>
      </w:r>
      <w:r>
        <w:rPr>
          <w:rFonts w:hint="eastAsia" w:ascii="Times New Roman" w:hAnsi="Times New Roman"/>
          <w:color w:val="auto"/>
          <w:sz w:val="24"/>
          <w:szCs w:val="24"/>
          <w:lang w:val="en-US" w:eastAsia="zh-CN"/>
        </w:rPr>
        <w:t>并且不可再分的Min</w:t>
      </w:r>
      <w:r>
        <w:rPr>
          <w:rFonts w:hint="eastAsia" w:ascii="Times New Roman" w:hAnsi="Times New Roman"/>
          <w:color w:val="auto"/>
          <w:sz w:val="24"/>
          <w:szCs w:val="24"/>
        </w:rPr>
        <w:t>安全域，这些安全域构成的集合称为</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安全域集</w:t>
      </w:r>
      <w:r>
        <w:rPr>
          <w:rFonts w:hint="eastAsia" w:ascii="Times New Roman" w:hAnsi="Times New Roman"/>
          <w:color w:val="auto"/>
          <w:position w:val="-4"/>
          <w:sz w:val="24"/>
          <w:szCs w:val="24"/>
        </w:rPr>
        <w:drawing>
          <wp:inline distT="0" distB="0" distL="114300" distR="114300">
            <wp:extent cx="266700" cy="152400"/>
            <wp:effectExtent l="0" t="0" r="0" b="0"/>
            <wp:docPr id="27"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对象 79"/>
                    <pic:cNvPicPr>
                      <a:picLocks noChangeAspect="1"/>
                    </pic:cNvPicPr>
                  </pic:nvPicPr>
                  <pic:blipFill>
                    <a:blip r:embed="rId244"/>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中的主体向系统发出操作动作与系统进行交互</w:t>
      </w:r>
      <w:r>
        <w:rPr>
          <w:rFonts w:hint="eastAsia" w:ascii="Times New Roman" w:hAnsi="Times New Roman"/>
          <w:color w:val="auto"/>
          <w:sz w:val="24"/>
          <w:szCs w:val="24"/>
          <w:lang w:eastAsia="zh-CN"/>
        </w:rPr>
        <w:t>，</w:t>
      </w:r>
      <w:r>
        <w:rPr>
          <w:rFonts w:hint="eastAsia" w:ascii="Times New Roman" w:hAnsi="Times New Roman"/>
          <w:color w:val="auto"/>
          <w:sz w:val="24"/>
          <w:szCs w:val="24"/>
        </w:rPr>
        <w:t>并且能够观察到相应的结果</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安全域</w:t>
      </w:r>
      <w:r>
        <w:rPr>
          <w:rFonts w:hint="eastAsia" w:ascii="Times New Roman" w:hAnsi="Times New Roman"/>
          <w:color w:val="auto"/>
          <w:sz w:val="24"/>
          <w:szCs w:val="24"/>
        </w:rPr>
        <w:t>的划分可以限制系统中的信息流动</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并且根据云计算环境运行机制，安全域集</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8" name="对象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对象 8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的某一子集也可能单独成为运行的一个组合安全域，这些由</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29"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对象 81"/>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子集组成的组合安全域称为</w:t>
      </w:r>
      <w:r>
        <w:rPr>
          <w:rFonts w:hint="eastAsia" w:ascii="Times New Roman" w:hAnsi="Times New Roman"/>
          <w:color w:val="auto"/>
          <w:position w:val="-6"/>
          <w:sz w:val="24"/>
          <w:szCs w:val="24"/>
          <w:lang w:val="en-US" w:eastAsia="zh-CN"/>
        </w:rPr>
        <w:drawing>
          <wp:inline distT="0" distB="0" distL="114300" distR="114300">
            <wp:extent cx="1765300" cy="177165"/>
            <wp:effectExtent l="0" t="0" r="0" b="14605"/>
            <wp:docPr id="30"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对象 82"/>
                    <pic:cNvPicPr>
                      <a:picLocks noChangeAspect="1"/>
                    </pic:cNvPicPr>
                  </pic:nvPicPr>
                  <pic:blipFill>
                    <a:blip r:embed="rId246"/>
                    <a:stretch>
                      <a:fillRect/>
                    </a:stretch>
                  </pic:blipFill>
                  <pic:spPr>
                    <a:xfrm>
                      <a:off x="0" y="0"/>
                      <a:ext cx="1765300" cy="1771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1"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对象 83"/>
                    <pic:cNvPicPr>
                      <a:picLocks noChangeAspect="1"/>
                    </pic:cNvPicPr>
                  </pic:nvPicPr>
                  <pic:blipFill>
                    <a:blip r:embed="rId247"/>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中任意两个元素可能存在交集。即对于</w:t>
      </w:r>
      <w:r>
        <w:rPr>
          <w:rFonts w:hint="eastAsia" w:ascii="Times New Roman" w:hAnsi="Times New Roman"/>
          <w:color w:val="auto"/>
          <w:position w:val="-14"/>
          <w:sz w:val="24"/>
          <w:szCs w:val="24"/>
          <w:lang w:val="en-US" w:eastAsia="zh-CN"/>
        </w:rPr>
        <w:drawing>
          <wp:inline distT="0" distB="0" distL="114300" distR="114300">
            <wp:extent cx="1422400" cy="228600"/>
            <wp:effectExtent l="0" t="0" r="6350" b="0"/>
            <wp:docPr id="32"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对象 85"/>
                    <pic:cNvPicPr>
                      <a:picLocks noChangeAspect="1"/>
                    </pic:cNvPicPr>
                  </pic:nvPicPr>
                  <pic:blipFill>
                    <a:blip r:embed="rId248"/>
                    <a:stretch>
                      <a:fillRect/>
                    </a:stretch>
                  </pic:blipFill>
                  <pic:spPr>
                    <a:xfrm>
                      <a:off x="0" y="0"/>
                      <a:ext cx="14224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，有</w:t>
      </w:r>
      <w:r>
        <w:rPr>
          <w:rFonts w:hint="eastAsia" w:ascii="Times New Roman" w:hAnsi="Times New Roman"/>
          <w:color w:val="auto"/>
          <w:position w:val="-14"/>
          <w:sz w:val="24"/>
          <w:szCs w:val="24"/>
          <w:lang w:val="en-US" w:eastAsia="zh-CN"/>
        </w:rPr>
        <w:drawing>
          <wp:inline distT="0" distB="0" distL="114300" distR="114300">
            <wp:extent cx="889000" cy="228600"/>
            <wp:effectExtent l="0" t="0" r="6350" b="0"/>
            <wp:docPr id="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对象 84"/>
                    <pic:cNvPicPr>
                      <a:picLocks noChangeAspect="1"/>
                    </pic:cNvPicPr>
                  </pic:nvPicPr>
                  <pic:blipFill>
                    <a:blip r:embed="rId249"/>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。且对应与系统状态，域也有相应的状态，用</w:t>
      </w:r>
      <w:r>
        <w:rPr>
          <w:rFonts w:hint="eastAsia" w:ascii="Times New Roman" w:hAnsi="Times New Roman"/>
          <w:color w:val="auto"/>
          <w:position w:val="-6"/>
          <w:sz w:val="24"/>
          <w:szCs w:val="24"/>
          <w:lang w:val="en-US" w:eastAsia="zh-CN"/>
        </w:rPr>
        <w:drawing>
          <wp:inline distT="0" distB="0" distL="114300" distR="114300">
            <wp:extent cx="241300" cy="165100"/>
            <wp:effectExtent l="0" t="0" r="6350" b="5080"/>
            <wp:docPr id="34" name="对象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对象 114"/>
                    <pic:cNvPicPr>
                      <a:picLocks noChangeAspect="1"/>
                    </pic:cNvPicPr>
                  </pic:nvPicPr>
                  <pic:blipFill>
                    <a:blip r:embed="rId2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表示域状态集合，约定使用</w:t>
      </w:r>
      <w:r>
        <w:rPr>
          <w:rFonts w:hint="eastAsia" w:ascii="Times New Roman" w:hAnsi="Times New Roman"/>
          <w:color w:val="auto"/>
          <w:position w:val="-10"/>
          <w:sz w:val="24"/>
          <w:szCs w:val="24"/>
          <w:lang w:val="en-US" w:eastAsia="zh-CN"/>
        </w:rPr>
        <w:drawing>
          <wp:inline distT="0" distB="0" distL="114300" distR="114300">
            <wp:extent cx="482600" cy="228600"/>
            <wp:effectExtent l="0" t="0" r="0" b="0"/>
            <wp:docPr id="35" name="对象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对象 115"/>
                    <pic:cNvPicPr>
                      <a:picLocks noChangeAspect="1"/>
                    </pic:cNvPicPr>
                  </pic:nvPicPr>
                  <pic:blipFill>
                    <a:blip r:embed="rId251"/>
                    <a:stretch>
                      <a:fillRect/>
                    </a:stretch>
                  </pic:blipFill>
                  <pic:spPr>
                    <a:xfrm>
                      <a:off x="0" y="0"/>
                      <a:ext cx="482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分别表示安全域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36"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对象 98"/>
                    <pic:cNvPicPr>
                      <a:picLocks noChangeAspect="1"/>
                    </pic:cNvPicPr>
                  </pic:nvPicPr>
                  <pic:blipFill>
                    <a:blip r:embed="rId25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的状态在系统状态为</w:t>
      </w:r>
      <w:r>
        <w:rPr>
          <w:rFonts w:hint="eastAsia" w:ascii="Times New Roman" w:hAnsi="Times New Roman"/>
          <w:color w:val="auto"/>
          <w:position w:val="-8"/>
          <w:sz w:val="24"/>
          <w:szCs w:val="24"/>
          <w:lang w:val="en-US" w:eastAsia="zh-CN"/>
        </w:rPr>
        <w:drawing>
          <wp:inline distT="0" distB="0" distL="114300" distR="114300">
            <wp:extent cx="203200" cy="165100"/>
            <wp:effectExtent l="0" t="0" r="6350" b="5080"/>
            <wp:docPr id="37" name="对象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对象 116"/>
                    <pic:cNvPicPr>
                      <a:picLocks noChangeAspect="1"/>
                    </pic:cNvPicPr>
                  </pic:nvPicPr>
                  <pic:blipFill>
                    <a:blip r:embed="rId253"/>
                    <a:stretch>
                      <a:fillRect/>
                    </a:stretch>
                  </pic:blipFill>
                  <pic:spPr>
                    <a:xfrm>
                      <a:off x="0" y="0"/>
                      <a:ext cx="2032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本安全域状态，显然有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position w:val="-10"/>
          <w:sz w:val="24"/>
          <w:szCs w:val="24"/>
          <w:lang w:val="en-US" w:eastAsia="zh-CN"/>
        </w:rPr>
        <w:drawing>
          <wp:inline distT="0" distB="0" distL="114300" distR="114300">
            <wp:extent cx="1917065" cy="228600"/>
            <wp:effectExtent l="0" t="0" r="0" b="0"/>
            <wp:docPr id="38" name="对象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对象 100"/>
                    <pic:cNvPicPr>
                      <a:picLocks noChangeAspect="1"/>
                    </pic:cNvPicPr>
                  </pic:nvPicPr>
                  <pic:blipFill>
                    <a:blip r:embed="rId254"/>
                    <a:stretch>
                      <a:fillRect/>
                    </a:stretch>
                  </pic:blipFill>
                  <pic:spPr>
                    <a:xfrm>
                      <a:off x="0" y="0"/>
                      <a:ext cx="1917065"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安全策略</w:t>
      </w:r>
      <w:r>
        <w:rPr>
          <w:rFonts w:hint="eastAsia" w:ascii="Times New Roman" w:hAnsi="Times New Roman"/>
          <w:color w:val="auto"/>
          <w:position w:val="-4"/>
          <w:sz w:val="24"/>
          <w:szCs w:val="24"/>
        </w:rPr>
        <w:drawing>
          <wp:inline distT="0" distB="0" distL="114300" distR="114300">
            <wp:extent cx="215900" cy="127000"/>
            <wp:effectExtent l="0" t="0" r="0" b="5715"/>
            <wp:docPr id="39" name="对象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对象 58"/>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0" name="对象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对象 61"/>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。安全域集之间可以有信息流动，信息是否能够在特定域间流动由安全策略</w:t>
      </w:r>
      <w:r>
        <w:rPr>
          <w:rFonts w:hint="eastAsia" w:ascii="Times New Roman" w:hAnsi="Times New Roman"/>
          <w:color w:val="auto"/>
          <w:position w:val="-4"/>
          <w:sz w:val="24"/>
          <w:szCs w:val="24"/>
        </w:rPr>
        <w:drawing>
          <wp:inline distT="0" distB="0" distL="114300" distR="114300">
            <wp:extent cx="215900" cy="127000"/>
            <wp:effectExtent l="0" t="0" r="0" b="5715"/>
            <wp:docPr id="41" name="对象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对象 60"/>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2" name="对象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对象 67"/>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决定，</w:t>
      </w:r>
      <w:r>
        <w:rPr>
          <w:rFonts w:hint="eastAsia" w:ascii="Times New Roman" w:hAnsi="Times New Roman"/>
          <w:color w:val="auto"/>
          <w:position w:val="-4"/>
          <w:sz w:val="24"/>
          <w:szCs w:val="24"/>
        </w:rPr>
        <w:drawing>
          <wp:inline distT="0" distB="0" distL="114300" distR="114300">
            <wp:extent cx="215900" cy="127000"/>
            <wp:effectExtent l="0" t="0" r="0" b="5715"/>
            <wp:docPr id="43" name="对象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对象 64"/>
                    <pic:cNvPicPr>
                      <a:picLocks noChangeAspect="1"/>
                    </pic:cNvPicPr>
                  </pic:nvPicPr>
                  <pic:blipFill>
                    <a:blip r:embed="rId255"/>
                    <a:stretch>
                      <a:fillRect/>
                    </a:stretch>
                  </pic:blipFill>
                  <pic:spPr>
                    <a:xfrm>
                      <a:off x="0" y="0"/>
                      <a:ext cx="215900" cy="1270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position w:val="-8"/>
          <w:sz w:val="24"/>
          <w:szCs w:val="24"/>
        </w:rPr>
        <w:drawing>
          <wp:inline distT="0" distB="0" distL="114300" distR="114300">
            <wp:extent cx="215900" cy="165100"/>
            <wp:effectExtent l="0" t="0" r="0" b="5715"/>
            <wp:docPr id="44" name="对象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对象 66"/>
                    <pic:cNvPicPr>
                      <a:picLocks noChangeAspect="1"/>
                    </pic:cNvPicPr>
                  </pic:nvPicPr>
                  <pic:blipFill>
                    <a:blip r:embed="rId25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color w:val="auto"/>
          <w:sz w:val="24"/>
          <w:szCs w:val="24"/>
        </w:rPr>
        <w:t>分别称为干扰和无干扰关系，两者互为补集；</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动作主体到动作的映射函数：</w:t>
      </w:r>
      <w:r>
        <w:rPr>
          <w:rFonts w:hint="eastAsia" w:ascii="Times New Roman" w:hAnsi="Times New Roman"/>
          <w:color w:val="auto"/>
          <w:position w:val="-6"/>
          <w:sz w:val="24"/>
          <w:szCs w:val="24"/>
          <w:lang w:val="en-US" w:eastAsia="zh-CN"/>
        </w:rPr>
        <w:drawing>
          <wp:inline distT="0" distB="0" distL="114300" distR="114300">
            <wp:extent cx="800100" cy="165100"/>
            <wp:effectExtent l="0" t="0" r="0" b="5080"/>
            <wp:docPr id="4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对象 86"/>
                    <pic:cNvPicPr>
                      <a:picLocks noChangeAspect="1"/>
                    </pic:cNvPicPr>
                  </pic:nvPicPr>
                  <pic:blipFill>
                    <a:blip r:embed="rId257"/>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r>
        <w:rPr>
          <w:rFonts w:hint="eastAsia" w:ascii="Times New Roman" w:hAnsi="Times New Roman"/>
          <w:color w:val="auto"/>
          <w:position w:val="-6"/>
          <w:sz w:val="24"/>
          <w:szCs w:val="24"/>
          <w:lang w:val="en-US" w:eastAsia="zh-CN"/>
        </w:rPr>
        <w:drawing>
          <wp:inline distT="0" distB="0" distL="114300" distR="114300">
            <wp:extent cx="279400" cy="127000"/>
            <wp:effectExtent l="0" t="0" r="6350" b="5715"/>
            <wp:docPr id="4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对象 87"/>
                    <pic:cNvPicPr>
                      <a:picLocks noChangeAspect="1"/>
                    </pic:cNvPicPr>
                  </pic:nvPicPr>
                  <pic:blipFill>
                    <a:blip r:embed="rId258"/>
                    <a:stretch>
                      <a:fillRect/>
                    </a:stretch>
                  </pic:blipFill>
                  <pic:spPr>
                    <a:xfrm>
                      <a:off x="0" y="0"/>
                      <a:ext cx="2794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返回一个特点动作</w:t>
      </w:r>
      <w:r>
        <w:rPr>
          <w:rFonts w:hint="eastAsia" w:ascii="Times New Roman" w:hAnsi="Times New Roman"/>
          <w:color w:val="auto"/>
          <w:position w:val="-6"/>
          <w:sz w:val="24"/>
          <w:szCs w:val="24"/>
        </w:rPr>
        <w:drawing>
          <wp:inline distT="0" distB="0" distL="114300" distR="114300">
            <wp:extent cx="127000" cy="127000"/>
            <wp:effectExtent l="0" t="0" r="6350" b="5715"/>
            <wp:docPr id="47"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8"/>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所属的动作主体</w:t>
      </w:r>
      <w:r>
        <w:rPr>
          <w:rFonts w:hint="eastAsia" w:ascii="Times New Roman" w:hAnsi="Times New Roman"/>
          <w:color w:val="auto"/>
          <w:position w:val="-10"/>
          <w:sz w:val="24"/>
          <w:szCs w:val="24"/>
          <w:lang w:val="en-US" w:eastAsia="zh-CN"/>
        </w:rPr>
        <w:drawing>
          <wp:inline distT="0" distB="0" distL="114300" distR="114300">
            <wp:extent cx="457200" cy="190500"/>
            <wp:effectExtent l="0" t="0" r="0" b="0"/>
            <wp:docPr id="4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对象 89"/>
                    <pic:cNvPicPr>
                      <a:picLocks noChangeAspect="1"/>
                    </pic:cNvPicPr>
                  </pic:nvPicPr>
                  <pic:blipFill>
                    <a:blip r:embed="rId260"/>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4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rPr>
        <w:t>到动作的映射函数：</w:t>
      </w:r>
      <w:r>
        <w:rPr>
          <w:rFonts w:hint="eastAsia" w:ascii="Times New Roman" w:hAnsi="Times New Roman"/>
          <w:color w:val="auto"/>
          <w:position w:val="-6"/>
          <w:sz w:val="24"/>
          <w:szCs w:val="24"/>
        </w:rPr>
        <w:drawing>
          <wp:inline distT="0" distB="0" distL="114300" distR="114300">
            <wp:extent cx="876300" cy="165100"/>
            <wp:effectExtent l="0" t="0" r="0" b="5080"/>
            <wp:docPr id="5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对象 92"/>
                    <pic:cNvPicPr>
                      <a:picLocks noChangeAspect="1"/>
                    </pic:cNvPicPr>
                  </pic:nvPicPr>
                  <pic:blipFill>
                    <a:blip r:embed="rId261"/>
                    <a:stretch>
                      <a:fillRect/>
                    </a:stretch>
                  </pic:blipFill>
                  <pic:spPr>
                    <a:xfrm>
                      <a:off x="0" y="0"/>
                      <a:ext cx="8763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6"/>
          <w:sz w:val="24"/>
          <w:szCs w:val="24"/>
        </w:rPr>
        <w:drawing>
          <wp:inline distT="0" distB="0" distL="114300" distR="114300">
            <wp:extent cx="292100" cy="165100"/>
            <wp:effectExtent l="0" t="0" r="12700" b="5080"/>
            <wp:docPr id="51" name="对象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对象 23"/>
                    <pic:cNvPicPr>
                      <a:picLocks noChangeAspect="1"/>
                    </pic:cNvPicPr>
                  </pic:nvPicPr>
                  <pic:blipFill>
                    <a:blip r:embed="rId262"/>
                    <a:stretch>
                      <a:fillRect/>
                    </a:stretch>
                  </pic:blipFill>
                  <pic:spPr>
                    <a:xfrm>
                      <a:off x="0" y="0"/>
                      <a:ext cx="292100" cy="165100"/>
                    </a:xfrm>
                    <a:prstGeom prst="rect">
                      <a:avLst/>
                    </a:prstGeom>
                    <a:noFill/>
                    <a:ln w="9525">
                      <a:noFill/>
                    </a:ln>
                  </pic:spPr>
                </pic:pic>
              </a:graphicData>
            </a:graphic>
          </wp:inline>
        </w:drawing>
      </w:r>
      <w:r>
        <w:rPr>
          <w:rFonts w:hint="eastAsia" w:ascii="Times New Roman" w:hAnsi="Times New Roman"/>
          <w:color w:val="auto"/>
          <w:sz w:val="24"/>
          <w:szCs w:val="24"/>
        </w:rPr>
        <w:t>返回一个特定动作</w:t>
      </w:r>
      <w:r>
        <w:rPr>
          <w:rFonts w:hint="eastAsia" w:ascii="Times New Roman" w:hAnsi="Times New Roman"/>
          <w:color w:val="auto"/>
          <w:position w:val="-6"/>
          <w:sz w:val="24"/>
          <w:szCs w:val="24"/>
        </w:rPr>
        <w:drawing>
          <wp:inline distT="0" distB="0" distL="114300" distR="114300">
            <wp:extent cx="127000" cy="127000"/>
            <wp:effectExtent l="0" t="0" r="6350" b="5715"/>
            <wp:docPr id="52" name="对象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对象 24"/>
                    <pic:cNvPicPr>
                      <a:picLocks noChangeAspect="1"/>
                    </pic:cNvPicPr>
                  </pic:nvPicPr>
                  <pic:blipFill>
                    <a:blip r:embed="rId259"/>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rPr>
        <w:t>所属的</w:t>
      </w:r>
      <w:r>
        <w:rPr>
          <w:rFonts w:hint="eastAsia" w:ascii="Times New Roman" w:hAnsi="Times New Roman"/>
          <w:color w:val="auto"/>
          <w:sz w:val="24"/>
          <w:szCs w:val="24"/>
          <w:lang w:val="en-US" w:eastAsia="zh-CN"/>
        </w:rPr>
        <w:t>Min</w:t>
      </w:r>
      <w:r>
        <w:rPr>
          <w:rFonts w:hint="eastAsia" w:ascii="Times New Roman" w:hAnsi="Times New Roman"/>
          <w:color w:val="auto"/>
          <w:sz w:val="24"/>
          <w:szCs w:val="24"/>
        </w:rPr>
        <w:t>安全域</w:t>
      </w:r>
      <w:r>
        <w:rPr>
          <w:rFonts w:hint="eastAsia" w:ascii="Times New Roman" w:hAnsi="Times New Roman"/>
          <w:color w:val="auto"/>
          <w:position w:val="-10"/>
          <w:sz w:val="24"/>
          <w:szCs w:val="24"/>
        </w:rPr>
        <w:drawing>
          <wp:inline distT="0" distB="0" distL="114300" distR="114300">
            <wp:extent cx="457200" cy="190500"/>
            <wp:effectExtent l="0" t="0" r="0" b="0"/>
            <wp:docPr id="5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93"/>
                    <pic:cNvPicPr>
                      <a:picLocks noChangeAspect="1"/>
                    </pic:cNvPicPr>
                  </pic:nvPicPr>
                  <pic:blipFill>
                    <a:blip r:embed="rId263"/>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并且必然</w:t>
      </w:r>
      <w:r>
        <w:rPr>
          <w:rFonts w:hint="eastAsia" w:ascii="Times New Roman" w:hAnsi="Times New Roman"/>
          <w:color w:val="auto"/>
          <w:position w:val="-10"/>
          <w:sz w:val="24"/>
          <w:szCs w:val="24"/>
          <w:lang w:val="en-US" w:eastAsia="zh-CN"/>
        </w:rPr>
        <w:drawing>
          <wp:inline distT="0" distB="0" distL="114300" distR="114300">
            <wp:extent cx="685800" cy="203200"/>
            <wp:effectExtent l="0" t="0" r="0" b="5080"/>
            <wp:docPr id="54" name="对象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对象 94"/>
                    <pic:cNvPicPr>
                      <a:picLocks noChangeAspect="1"/>
                    </pic:cNvPicPr>
                  </pic:nvPicPr>
                  <pic:blipFill>
                    <a:blip r:embed="rId264"/>
                    <a:stretch>
                      <a:fillRect/>
                    </a:stretch>
                  </pic:blipFill>
                  <pic:spPr>
                    <a:xfrm>
                      <a:off x="0" y="0"/>
                      <a:ext cx="6858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，使得</w:t>
      </w:r>
      <w:r>
        <w:rPr>
          <w:rFonts w:hint="eastAsia" w:ascii="Times New Roman" w:hAnsi="Times New Roman"/>
          <w:color w:val="auto"/>
          <w:position w:val="-10"/>
          <w:sz w:val="24"/>
          <w:szCs w:val="24"/>
          <w:lang w:val="en-US" w:eastAsia="zh-CN"/>
        </w:rPr>
        <w:drawing>
          <wp:inline distT="0" distB="0" distL="114300" distR="114300">
            <wp:extent cx="838200" cy="203200"/>
            <wp:effectExtent l="0" t="0" r="0" b="5080"/>
            <wp:docPr id="55"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对象 95"/>
                    <pic:cNvPicPr>
                      <a:picLocks noChangeAspect="1"/>
                    </pic:cNvPicPr>
                  </pic:nvPicPr>
                  <pic:blipFill>
                    <a:blip r:embed="rId265"/>
                    <a:stretch>
                      <a:fillRect/>
                    </a:stretch>
                  </pic:blipFill>
                  <pic:spPr>
                    <a:xfrm>
                      <a:off x="0" y="0"/>
                      <a:ext cx="838200"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单步</w:t>
      </w:r>
      <w:r>
        <w:rPr>
          <w:rFonts w:hint="eastAsia" w:ascii="Times New Roman" w:hAnsi="Times New Roman"/>
          <w:color w:val="auto"/>
          <w:sz w:val="24"/>
          <w:szCs w:val="24"/>
          <w:lang w:val="en-US" w:eastAsia="zh-CN"/>
        </w:rPr>
        <w:t>系统状态</w:t>
      </w:r>
      <w:r>
        <w:rPr>
          <w:rFonts w:hint="eastAsia" w:ascii="Times New Roman" w:hAnsi="Times New Roman"/>
          <w:color w:val="auto"/>
          <w:sz w:val="24"/>
          <w:szCs w:val="24"/>
        </w:rPr>
        <w:t>函数：</w:t>
      </w:r>
      <w:r>
        <w:rPr>
          <w:rFonts w:hint="eastAsia" w:ascii="Times New Roman" w:hAnsi="Times New Roman"/>
          <w:color w:val="auto"/>
          <w:position w:val="-22"/>
          <w:sz w:val="24"/>
          <w:szCs w:val="24"/>
        </w:rPr>
        <w:drawing>
          <wp:inline distT="0" distB="0" distL="114300" distR="114300">
            <wp:extent cx="1104900" cy="368300"/>
            <wp:effectExtent l="0" t="0" r="0" b="13335"/>
            <wp:docPr id="56" name="对象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对象 97"/>
                    <pic:cNvPicPr>
                      <a:picLocks noChangeAspect="1"/>
                    </pic:cNvPicPr>
                  </pic:nvPicPr>
                  <pic:blipFill>
                    <a:blip r:embed="rId266"/>
                    <a:stretch>
                      <a:fillRect/>
                    </a:stretch>
                  </pic:blipFill>
                  <pic:spPr>
                    <a:xfrm>
                      <a:off x="0" y="0"/>
                      <a:ext cx="1104900" cy="3683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rPr>
        <w:t>.单步函数描述的是</w:t>
      </w:r>
      <w:r>
        <w:rPr>
          <w:rFonts w:hint="eastAsia" w:ascii="Times New Roman" w:hAnsi="Times New Roman"/>
          <w:color w:val="auto"/>
          <w:sz w:val="24"/>
          <w:szCs w:val="24"/>
          <w:lang w:val="en-US" w:eastAsia="zh-CN"/>
        </w:rPr>
        <w:t>系</w:t>
      </w:r>
      <w:r>
        <w:rPr>
          <w:rFonts w:hint="eastAsia" w:ascii="Times New Roman" w:hAnsi="Times New Roman"/>
          <w:color w:val="auto"/>
          <w:sz w:val="24"/>
          <w:szCs w:val="24"/>
        </w:rPr>
        <w:t>从前一个状态，</w:t>
      </w:r>
      <w:r>
        <w:rPr>
          <w:rFonts w:hint="eastAsia" w:ascii="Times New Roman" w:hAnsi="Times New Roman"/>
          <w:color w:val="auto"/>
          <w:sz w:val="24"/>
          <w:szCs w:val="24"/>
          <w:lang w:val="en-US" w:eastAsia="zh-CN"/>
        </w:rPr>
        <w:t>由某一</w:t>
      </w:r>
      <w:r>
        <w:rPr>
          <w:rFonts w:hint="eastAsia" w:ascii="Times New Roman" w:hAnsi="Times New Roman"/>
          <w:color w:val="auto"/>
          <w:sz w:val="24"/>
          <w:szCs w:val="24"/>
        </w:rPr>
        <w:t>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57"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对象 90"/>
                    <pic:cNvPicPr>
                      <a:picLocks noChangeAspect="1"/>
                    </pic:cNvPicPr>
                  </pic:nvPicPr>
                  <pic:blipFill>
                    <a:blip r:embed="rId24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某一动作主体</w:t>
      </w:r>
      <w:r>
        <w:rPr>
          <w:rFonts w:hint="eastAsia" w:ascii="Times New Roman" w:hAnsi="Times New Roman"/>
          <w:color w:val="auto"/>
          <w:sz w:val="24"/>
          <w:szCs w:val="24"/>
        </w:rPr>
        <w:t>执行某个动作之后，应该到达的后一个状态</w:t>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在系统</w:t>
      </w:r>
      <w:r>
        <w:rPr>
          <w:rFonts w:hint="eastAsia" w:ascii="Times New Roman" w:hAnsi="Times New Roman"/>
          <w:color w:val="auto"/>
          <w:position w:val="-6"/>
          <w:sz w:val="24"/>
          <w:szCs w:val="24"/>
          <w:lang w:val="en-US" w:eastAsia="zh-CN"/>
        </w:rPr>
        <w:drawing>
          <wp:inline distT="0" distB="0" distL="114300" distR="114300">
            <wp:extent cx="114300" cy="127000"/>
            <wp:effectExtent l="0" t="0" r="0" b="5715"/>
            <wp:docPr id="58" name="对象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对象 96"/>
                    <pic:cNvPicPr>
                      <a:picLocks noChangeAspect="1"/>
                    </pic:cNvPicPr>
                  </pic:nvPicPr>
                  <pic:blipFill>
                    <a:blip r:embed="rId2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存在安全域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59"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对象 91"/>
                    <pic:cNvPicPr>
                      <a:picLocks noChangeAspect="1"/>
                    </pic:cNvPicPr>
                  </pic:nvPicPr>
                  <pic:blipFill>
                    <a:blip r:embed="rId268"/>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0" name="对象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对象 92"/>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1" name="对象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对象 93"/>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之后，对系统的改变为</w:t>
      </w:r>
      <w:r>
        <w:rPr>
          <w:rFonts w:hint="eastAsia" w:ascii="Times New Roman" w:hAnsi="Times New Roman"/>
          <w:color w:val="auto"/>
          <w:position w:val="-28"/>
          <w:sz w:val="24"/>
          <w:szCs w:val="24"/>
          <w:lang w:val="en-US" w:eastAsia="zh-CN"/>
        </w:rPr>
        <w:drawing>
          <wp:inline distT="0" distB="0" distL="114300" distR="114300">
            <wp:extent cx="634365" cy="405765"/>
            <wp:effectExtent l="0" t="0" r="0" b="14605"/>
            <wp:docPr id="62" name="对象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对象 95"/>
                    <pic:cNvPicPr>
                      <a:picLocks noChangeAspect="1"/>
                    </pic:cNvPicPr>
                  </pic:nvPicPr>
                  <pic:blipFill>
                    <a:blip r:embed="rId271"/>
                    <a:stretch>
                      <a:fillRect/>
                    </a:stretch>
                  </pic:blipFill>
                  <pic:spPr>
                    <a:xfrm>
                      <a:off x="0" y="0"/>
                      <a:ext cx="634365"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。同理，动作对动作所属安全域的改变单步域状态函数为</w:t>
      </w:r>
      <w:r>
        <w:rPr>
          <w:rFonts w:hint="eastAsia" w:ascii="Times New Roman" w:hAnsi="Times New Roman"/>
          <w:color w:val="auto"/>
          <w:position w:val="-22"/>
          <w:sz w:val="24"/>
          <w:szCs w:val="24"/>
          <w:lang w:val="en-US" w:eastAsia="zh-CN"/>
        </w:rPr>
        <w:drawing>
          <wp:inline distT="0" distB="0" distL="114300" distR="114300">
            <wp:extent cx="1219200" cy="368300"/>
            <wp:effectExtent l="0" t="0" r="0" b="13335"/>
            <wp:docPr id="63" name="对象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对象 102"/>
                    <pic:cNvPicPr>
                      <a:picLocks noChangeAspect="1"/>
                    </pic:cNvPicPr>
                  </pic:nvPicPr>
                  <pic:blipFill>
                    <a:blip r:embed="rId272"/>
                    <a:stretch>
                      <a:fillRect/>
                    </a:stretch>
                  </pic:blipFill>
                  <pic:spPr>
                    <a:xfrm>
                      <a:off x="0" y="0"/>
                      <a:ext cx="1219200" cy="3683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4" name="对象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对象 117"/>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w:t>
      </w:r>
      <w:r>
        <w:rPr>
          <w:rFonts w:hint="eastAsia" w:ascii="Times New Roman" w:hAnsi="Times New Roman"/>
          <w:color w:val="auto"/>
          <w:position w:val="-10"/>
          <w:sz w:val="24"/>
          <w:szCs w:val="24"/>
          <w:lang w:val="en-US" w:eastAsia="zh-CN"/>
        </w:rPr>
        <w:drawing>
          <wp:inline distT="0" distB="0" distL="114300" distR="114300">
            <wp:extent cx="228600" cy="228600"/>
            <wp:effectExtent l="0" t="0" r="0" b="0"/>
            <wp:docPr id="65" name="对象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对象 103"/>
                    <pic:cNvPicPr>
                      <a:picLocks noChangeAspect="1"/>
                    </pic:cNvPicPr>
                  </pic:nvPicPr>
                  <pic:blipFill>
                    <a:blip r:embed="rId274"/>
                    <a:stretch>
                      <a:fillRect/>
                    </a:stretch>
                  </pic:blipFill>
                  <pic:spPr>
                    <a:xfrm>
                      <a:off x="0" y="0"/>
                      <a:ext cx="2286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下的主体</w:t>
      </w:r>
      <w:r>
        <w:rPr>
          <w:rFonts w:hint="eastAsia" w:ascii="Times New Roman" w:hAnsi="Times New Roman"/>
          <w:color w:val="auto"/>
          <w:position w:val="-10"/>
          <w:sz w:val="24"/>
          <w:szCs w:val="24"/>
          <w:lang w:val="en-US" w:eastAsia="zh-CN"/>
        </w:rPr>
        <w:drawing>
          <wp:inline distT="0" distB="0" distL="114300" distR="114300">
            <wp:extent cx="177165" cy="203200"/>
            <wp:effectExtent l="0" t="0" r="13335" b="4445"/>
            <wp:docPr id="66" name="对象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对象 105"/>
                    <pic:cNvPicPr>
                      <a:picLocks noChangeAspect="1"/>
                    </pic:cNvPicPr>
                  </pic:nvPicPr>
                  <pic:blipFill>
                    <a:blip r:embed="rId269"/>
                    <a:stretch>
                      <a:fillRect/>
                    </a:stretch>
                  </pic:blipFill>
                  <pic:spPr>
                    <a:xfrm>
                      <a:off x="0" y="0"/>
                      <a:ext cx="177165" cy="2032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，执行动作</w:t>
      </w:r>
      <w:r>
        <w:rPr>
          <w:rFonts w:hint="eastAsia" w:ascii="Times New Roman" w:hAnsi="Times New Roman"/>
          <w:color w:val="auto"/>
          <w:position w:val="-6"/>
          <w:sz w:val="24"/>
          <w:szCs w:val="24"/>
          <w:lang w:val="en-US" w:eastAsia="zh-CN"/>
        </w:rPr>
        <w:drawing>
          <wp:inline distT="0" distB="0" distL="114300" distR="114300">
            <wp:extent cx="127000" cy="127000"/>
            <wp:effectExtent l="0" t="0" r="6350" b="5715"/>
            <wp:docPr id="67" name="对象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对象 106"/>
                    <pic:cNvPicPr>
                      <a:picLocks noChangeAspect="1"/>
                    </pic:cNvPicPr>
                  </pic:nvPicPr>
                  <pic:blipFill>
                    <a:blip r:embed="rId2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之后，对安全域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68" name="对象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对象 118"/>
                    <pic:cNvPicPr>
                      <a:picLocks noChangeAspect="1"/>
                    </pic:cNvPicPr>
                  </pic:nvPicPr>
                  <pic:blipFill>
                    <a:blip r:embed="rId273"/>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改变为</w:t>
      </w:r>
      <w:r>
        <w:rPr>
          <w:rFonts w:hint="eastAsia" w:ascii="Times New Roman" w:hAnsi="Times New Roman"/>
          <w:color w:val="auto"/>
          <w:position w:val="-28"/>
          <w:sz w:val="24"/>
          <w:szCs w:val="24"/>
          <w:lang w:val="en-US" w:eastAsia="zh-CN"/>
        </w:rPr>
        <w:drawing>
          <wp:inline distT="0" distB="0" distL="114300" distR="114300">
            <wp:extent cx="800100" cy="431800"/>
            <wp:effectExtent l="0" t="0" r="0" b="5715"/>
            <wp:docPr id="69" name="对象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对象 108"/>
                    <pic:cNvPicPr>
                      <a:picLocks noChangeAspect="1"/>
                    </pic:cNvPicPr>
                  </pic:nvPicPr>
                  <pic:blipFill>
                    <a:blip r:embed="rId275"/>
                    <a:stretch>
                      <a:fillRect/>
                    </a:stretch>
                  </pic:blipFill>
                  <pic:spPr>
                    <a:xfrm>
                      <a:off x="0" y="0"/>
                      <a:ext cx="800100" cy="4318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且单步状态函数满足以下条件：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rPr>
      </w:pPr>
      <w:r>
        <w:rPr>
          <w:rFonts w:hint="eastAsia" w:ascii="Times New Roman" w:hAnsi="Times New Roman"/>
          <w:color w:val="auto"/>
          <w:position w:val="-28"/>
          <w:sz w:val="24"/>
          <w:szCs w:val="24"/>
          <w:lang w:val="en-US" w:eastAsia="zh-CN"/>
        </w:rPr>
        <w:drawing>
          <wp:inline distT="0" distB="0" distL="114300" distR="114300">
            <wp:extent cx="4559300" cy="405765"/>
            <wp:effectExtent l="0" t="0" r="0" b="14605"/>
            <wp:docPr id="70" name="对象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对象 98"/>
                    <pic:cNvPicPr>
                      <a:picLocks noChangeAspect="1"/>
                    </pic:cNvPicPr>
                  </pic:nvPicPr>
                  <pic:blipFill>
                    <a:blip r:embed="rId276"/>
                    <a:stretch>
                      <a:fillRect/>
                    </a:stretch>
                  </pic:blipFill>
                  <pic:spPr>
                    <a:xfrm>
                      <a:off x="0" y="0"/>
                      <a:ext cx="4559300" cy="405765"/>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行为结果函数：</w:t>
      </w:r>
      <w:r>
        <w:rPr>
          <w:rFonts w:hint="eastAsia" w:ascii="Times New Roman" w:hAnsi="Times New Roman"/>
          <w:color w:val="auto"/>
          <w:position w:val="-6"/>
          <w:sz w:val="24"/>
          <w:szCs w:val="24"/>
        </w:rPr>
        <w:drawing>
          <wp:inline distT="0" distB="0" distL="114300" distR="114300">
            <wp:extent cx="1193800" cy="165100"/>
            <wp:effectExtent l="0" t="0" r="6350" b="5080"/>
            <wp:docPr id="71" name="对象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对象 110"/>
                    <pic:cNvPicPr>
                      <a:picLocks noChangeAspect="1"/>
                    </pic:cNvPicPr>
                  </pic:nvPicPr>
                  <pic:blipFill>
                    <a:blip r:embed="rId277"/>
                    <a:stretch>
                      <a:fillRect/>
                    </a:stretch>
                  </pic:blipFill>
                  <pic:spPr>
                    <a:xfrm>
                      <a:off x="0" y="0"/>
                      <a:ext cx="1193800" cy="165100"/>
                    </a:xfrm>
                    <a:prstGeom prst="rect">
                      <a:avLst/>
                    </a:prstGeom>
                    <a:noFill/>
                    <a:ln w="9525">
                      <a:noFill/>
                    </a:ln>
                  </pic:spPr>
                </pic:pic>
              </a:graphicData>
            </a:graphic>
          </wp:inline>
        </w:drawing>
      </w:r>
      <w:r>
        <w:rPr>
          <w:rFonts w:hint="eastAsia" w:ascii="Times New Roman" w:hAnsi="Times New Roman"/>
          <w:color w:val="auto"/>
          <w:sz w:val="24"/>
          <w:szCs w:val="24"/>
        </w:rPr>
        <w:t>。行为结果函数</w:t>
      </w:r>
      <w:r>
        <w:rPr>
          <w:rFonts w:hint="eastAsia" w:ascii="Times New Roman" w:hAnsi="Times New Roman"/>
          <w:color w:val="auto"/>
          <w:position w:val="-10"/>
          <w:sz w:val="24"/>
          <w:szCs w:val="24"/>
        </w:rPr>
        <w:drawing>
          <wp:inline distT="0" distB="0" distL="114300" distR="114300">
            <wp:extent cx="1891030" cy="190500"/>
            <wp:effectExtent l="0" t="0" r="13970" b="0"/>
            <wp:docPr id="72" name="对象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对象 29"/>
                    <pic:cNvPicPr>
                      <a:picLocks noChangeAspect="1"/>
                    </pic:cNvPicPr>
                  </pic:nvPicPr>
                  <pic:blipFill>
                    <a:blip r:embed="rId278"/>
                    <a:stretch>
                      <a:fillRect/>
                    </a:stretch>
                  </pic:blipFill>
                  <pic:spPr>
                    <a:xfrm>
                      <a:off x="0" y="0"/>
                      <a:ext cx="1891030" cy="190500"/>
                    </a:xfrm>
                    <a:prstGeom prst="rect">
                      <a:avLst/>
                    </a:prstGeom>
                    <a:noFill/>
                    <a:ln w="9525">
                      <a:noFill/>
                    </a:ln>
                  </pic:spPr>
                </pic:pic>
              </a:graphicData>
            </a:graphic>
          </wp:inline>
        </w:drawing>
      </w:r>
      <w:r>
        <w:rPr>
          <w:rFonts w:hint="eastAsia" w:ascii="Times New Roman" w:hAnsi="Times New Roman"/>
          <w:color w:val="auto"/>
          <w:sz w:val="24"/>
          <w:szCs w:val="24"/>
        </w:rPr>
        <w:t>给出了：在状态</w:t>
      </w:r>
      <w:r>
        <w:rPr>
          <w:rFonts w:hint="eastAsia" w:ascii="Times New Roman" w:hAnsi="Times New Roman"/>
          <w:color w:val="auto"/>
          <w:position w:val="-6"/>
          <w:sz w:val="24"/>
          <w:szCs w:val="24"/>
        </w:rPr>
        <w:drawing>
          <wp:inline distT="0" distB="0" distL="114300" distR="114300">
            <wp:extent cx="330200" cy="165100"/>
            <wp:effectExtent l="0" t="0" r="12700" b="5080"/>
            <wp:docPr id="73" name="对象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对象 30"/>
                    <pic:cNvPicPr>
                      <a:picLocks noChangeAspect="1"/>
                    </pic:cNvPicPr>
                  </pic:nvPicPr>
                  <pic:blipFill>
                    <a:blip r:embed="rId279"/>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使用特定的动作</w:t>
      </w:r>
      <w:r>
        <w:rPr>
          <w:rFonts w:hint="eastAsia" w:ascii="Times New Roman" w:hAnsi="Times New Roman"/>
          <w:color w:val="auto"/>
          <w:position w:val="-6"/>
          <w:sz w:val="24"/>
          <w:szCs w:val="24"/>
        </w:rPr>
        <w:drawing>
          <wp:inline distT="0" distB="0" distL="114300" distR="114300">
            <wp:extent cx="342900" cy="165100"/>
            <wp:effectExtent l="0" t="0" r="0" b="5080"/>
            <wp:docPr id="74" name="对象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对象 31"/>
                    <pic:cNvPicPr>
                      <a:picLocks noChangeAspect="1"/>
                    </pic:cNvPicPr>
                  </pic:nvPicPr>
                  <pic:blipFill>
                    <a:blip r:embed="rId280"/>
                    <a:stretch>
                      <a:fillRect/>
                    </a:stretch>
                  </pic:blipFill>
                  <pic:spPr>
                    <a:xfrm>
                      <a:off x="0" y="0"/>
                      <a:ext cx="342900" cy="165100"/>
                    </a:xfrm>
                    <a:prstGeom prst="rect">
                      <a:avLst/>
                    </a:prstGeom>
                    <a:noFill/>
                    <a:ln w="9525">
                      <a:noFill/>
                    </a:ln>
                  </pic:spPr>
                </pic:pic>
              </a:graphicData>
            </a:graphic>
          </wp:inline>
        </w:drawing>
      </w:r>
      <w:r>
        <w:rPr>
          <w:rFonts w:hint="eastAsia" w:ascii="Times New Roman" w:hAnsi="Times New Roman"/>
          <w:color w:val="auto"/>
          <w:sz w:val="24"/>
          <w:szCs w:val="24"/>
        </w:rPr>
        <w:t>所观察到的行为执行结果。</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0" w:leftChars="0" w:right="0" w:rightChars="0" w:firstLine="480" w:firstLineChars="200"/>
        <w:textAlignment w:val="auto"/>
        <w:rPr>
          <w:rFonts w:hint="eastAsia" w:ascii="Times New Roman" w:hAnsi="Times New Roman"/>
          <w:color w:val="auto"/>
          <w:sz w:val="24"/>
          <w:szCs w:val="24"/>
        </w:rPr>
      </w:pPr>
      <w:r>
        <w:rPr>
          <w:rFonts w:hint="eastAsia" w:ascii="Times New Roman" w:hAnsi="Times New Roman"/>
          <w:color w:val="auto"/>
          <w:sz w:val="24"/>
          <w:szCs w:val="24"/>
        </w:rPr>
        <w:t>行为执行函数：</w:t>
      </w:r>
      <w:r>
        <w:rPr>
          <w:rFonts w:hint="eastAsia" w:ascii="Times New Roman" w:hAnsi="Times New Roman"/>
          <w:color w:val="auto"/>
          <w:position w:val="-6"/>
          <w:sz w:val="24"/>
          <w:szCs w:val="24"/>
        </w:rPr>
        <w:drawing>
          <wp:inline distT="0" distB="0" distL="114300" distR="114300">
            <wp:extent cx="939800" cy="165100"/>
            <wp:effectExtent l="0" t="0" r="12700" b="5080"/>
            <wp:docPr id="75" name="对象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对象 32"/>
                    <pic:cNvPicPr>
                      <a:picLocks noChangeAspect="1"/>
                    </pic:cNvPicPr>
                  </pic:nvPicPr>
                  <pic:blipFill>
                    <a:blip r:embed="rId281"/>
                    <a:stretch>
                      <a:fillRect/>
                    </a:stretch>
                  </pic:blipFill>
                  <pic:spPr>
                    <a:xfrm>
                      <a:off x="0" y="0"/>
                      <a:ext cx="939800" cy="165100"/>
                    </a:xfrm>
                    <a:prstGeom prst="rect">
                      <a:avLst/>
                    </a:prstGeom>
                    <a:noFill/>
                    <a:ln w="9525">
                      <a:noFill/>
                    </a:ln>
                  </pic:spPr>
                </pic:pic>
              </a:graphicData>
            </a:graphic>
          </wp:inline>
        </w:drawing>
      </w:r>
      <w:r>
        <w:rPr>
          <w:rFonts w:hint="eastAsia" w:ascii="Times New Roman" w:hAnsi="Times New Roman"/>
          <w:color w:val="auto"/>
          <w:sz w:val="24"/>
          <w:szCs w:val="24"/>
        </w:rPr>
        <w:t>。如果用</w:t>
      </w:r>
      <w:r>
        <w:rPr>
          <w:rFonts w:hint="eastAsia" w:ascii="Times New Roman" w:hAnsi="Times New Roman"/>
          <w:color w:val="auto"/>
          <w:position w:val="-4"/>
          <w:sz w:val="24"/>
          <w:szCs w:val="24"/>
        </w:rPr>
        <w:drawing>
          <wp:inline distT="0" distB="0" distL="114300" distR="114300">
            <wp:extent cx="152400" cy="152400"/>
            <wp:effectExtent l="0" t="0" r="0" b="0"/>
            <wp:docPr id="76" name="对象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对象 113"/>
                    <pic:cNvPicPr>
                      <a:picLocks noChangeAspect="1"/>
                    </pic:cNvPicPr>
                  </pic:nvPicPr>
                  <pic:blipFill>
                    <a:blip r:embed="rId282"/>
                    <a:stretch>
                      <a:fillRect/>
                    </a:stretch>
                  </pic:blipFill>
                  <pic:spPr>
                    <a:xfrm>
                      <a:off x="0" y="0"/>
                      <a:ext cx="152400" cy="152400"/>
                    </a:xfrm>
                    <a:prstGeom prst="rect">
                      <a:avLst/>
                    </a:prstGeom>
                    <a:noFill/>
                    <a:ln w="9525">
                      <a:noFill/>
                    </a:ln>
                  </pic:spPr>
                </pic:pic>
              </a:graphicData>
            </a:graphic>
          </wp:inline>
        </w:drawing>
      </w:r>
      <w:r>
        <w:rPr>
          <w:rFonts w:hint="eastAsia" w:ascii="Times New Roman" w:hAnsi="Times New Roman"/>
          <w:color w:val="auto"/>
          <w:sz w:val="24"/>
          <w:szCs w:val="24"/>
        </w:rPr>
        <w:t>表示空动作序列，则</w:t>
      </w:r>
      <w:r>
        <w:rPr>
          <w:rFonts w:hint="eastAsia" w:ascii="Times New Roman" w:hAnsi="Times New Roman"/>
          <w:color w:val="auto"/>
          <w:position w:val="-6"/>
          <w:sz w:val="24"/>
          <w:szCs w:val="24"/>
        </w:rPr>
        <w:drawing>
          <wp:inline distT="0" distB="0" distL="114300" distR="114300">
            <wp:extent cx="292100" cy="127000"/>
            <wp:effectExtent l="0" t="0" r="12700" b="5715"/>
            <wp:docPr id="77" name="对象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对象 33"/>
                    <pic:cNvPicPr>
                      <a:picLocks noChangeAspect="1"/>
                    </pic:cNvPicPr>
                  </pic:nvPicPr>
                  <pic:blipFill>
                    <a:blip r:embed="rId283"/>
                    <a:stretch>
                      <a:fillRect/>
                    </a:stretch>
                  </pic:blipFill>
                  <pic:spPr>
                    <a:xfrm>
                      <a:off x="0" y="0"/>
                      <a:ext cx="292100" cy="127000"/>
                    </a:xfrm>
                    <a:prstGeom prst="rect">
                      <a:avLst/>
                    </a:prstGeom>
                    <a:noFill/>
                    <a:ln w="9525">
                      <a:noFill/>
                    </a:ln>
                  </pic:spPr>
                </pic:pic>
              </a:graphicData>
            </a:graphic>
          </wp:inline>
        </w:drawing>
      </w:r>
      <w:r>
        <w:rPr>
          <w:rFonts w:hint="eastAsia" w:ascii="Times New Roman" w:hAnsi="Times New Roman"/>
          <w:color w:val="auto"/>
          <w:sz w:val="24"/>
          <w:szCs w:val="24"/>
        </w:rPr>
        <w:t>可以表示为右递归的形式：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eastAsia="宋体"/>
          <w:color w:val="auto"/>
          <w:sz w:val="24"/>
          <w:szCs w:val="24"/>
          <w:lang w:val="en-US" w:eastAsia="zh-CN"/>
        </w:rPr>
      </w:pPr>
      <w:r>
        <w:rPr>
          <w:rFonts w:hint="eastAsia" w:ascii="Times New Roman" w:hAnsi="Times New Roman"/>
          <w:color w:val="auto"/>
          <w:sz w:val="24"/>
          <w:szCs w:val="24"/>
          <w:lang w:val="en-US" w:eastAsia="zh-CN"/>
        </w:rPr>
        <w:t>对于系统状态：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rPr>
          <w:rFonts w:hint="eastAsia" w:ascii="Times New Roman" w:hAnsi="Times New Roman"/>
          <w:color w:val="auto"/>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rPr>
          <w:rFonts w:hint="eastAsia" w:ascii="Times New Roman" w:hAnsi="Times New Roman" w:eastAsia="宋体"/>
          <w:color w:val="auto"/>
          <w:sz w:val="24"/>
          <w:szCs w:val="24"/>
          <w:lang w:eastAsia="zh-CN"/>
        </w:rPr>
      </w:pPr>
      <w:r>
        <w:rPr>
          <w:rFonts w:hint="eastAsia" w:ascii="Times New Roman" w:hAnsi="Times New Roman" w:eastAsia="宋体"/>
          <w:color w:val="auto"/>
          <w:position w:val="-40"/>
          <w:sz w:val="24"/>
          <w:szCs w:val="24"/>
          <w:lang w:eastAsia="zh-CN"/>
        </w:rPr>
        <w:drawing>
          <wp:inline distT="0" distB="0" distL="114300" distR="114300">
            <wp:extent cx="3492500" cy="571500"/>
            <wp:effectExtent l="0" t="0" r="12700" b="0"/>
            <wp:docPr id="78" name="对象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对象 111"/>
                    <pic:cNvPicPr>
                      <a:picLocks noChangeAspect="1"/>
                    </pic:cNvPicPr>
                  </pic:nvPicPr>
                  <pic:blipFill>
                    <a:blip r:embed="rId284"/>
                    <a:stretch>
                      <a:fillRect/>
                    </a:stretch>
                  </pic:blipFill>
                  <pic:spPr>
                    <a:xfrm>
                      <a:off x="0" y="0"/>
                      <a:ext cx="3492500" cy="5715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对于安全域状态：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left"/>
        <w:textAlignment w:val="auto"/>
        <w:rPr>
          <w:rFonts w:hint="eastAsia" w:ascii="Times New Roman" w:hAnsi="Times New Roman"/>
          <w:color w:val="auto"/>
          <w:sz w:val="24"/>
          <w:szCs w:val="24"/>
        </w:rPr>
      </w:pPr>
      <w:r>
        <w:rPr>
          <w:rFonts w:hint="eastAsia" w:ascii="Times New Roman" w:hAnsi="Times New Roman" w:eastAsia="宋体"/>
          <w:color w:val="auto"/>
          <w:position w:val="-42"/>
          <w:sz w:val="24"/>
          <w:szCs w:val="24"/>
          <w:lang w:eastAsia="zh-CN"/>
        </w:rPr>
        <w:drawing>
          <wp:inline distT="0" distB="0" distL="114300" distR="114300">
            <wp:extent cx="3848100" cy="596900"/>
            <wp:effectExtent l="0" t="0" r="0" b="13335"/>
            <wp:docPr id="79" name="对象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对象 112"/>
                    <pic:cNvPicPr>
                      <a:picLocks noChangeAspect="1"/>
                    </pic:cNvPicPr>
                  </pic:nvPicPr>
                  <pic:blipFill>
                    <a:blip r:embed="rId285"/>
                    <a:stretch>
                      <a:fillRect/>
                    </a:stretch>
                  </pic:blipFill>
                  <pic:spPr>
                    <a:xfrm>
                      <a:off x="0" y="0"/>
                      <a:ext cx="3848100" cy="5969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914400" cy="203200"/>
            <wp:effectExtent l="0" t="0" r="0" b="0"/>
            <wp:docPr id="80" name="对象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对象 109"/>
                    <pic:cNvPicPr>
                      <a:picLocks noChangeAspect="1"/>
                    </pic:cNvPicPr>
                  </pic:nvPicPr>
                  <pic:blipFill>
                    <a:blip r:embed="rId286"/>
                    <a:stretch>
                      <a:fillRect/>
                    </a:stretch>
                  </pic:blipFill>
                  <pic:spPr>
                    <a:xfrm>
                      <a:off x="0" y="0"/>
                      <a:ext cx="9144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需要强调的是，无干扰模型将输入定义为行为，也就是原子动作的连接序列。</w:t>
      </w:r>
      <w:r>
        <w:rPr>
          <w:rFonts w:hint="eastAsia" w:ascii="Times New Roman" w:hAnsi="Times New Roman"/>
          <w:color w:val="auto"/>
          <w:sz w:val="24"/>
          <w:szCs w:val="24"/>
          <w:lang w:val="en-US" w:eastAsia="zh-CN"/>
        </w:rPr>
        <w:t>本文遵从原有的无干扰理论，对系统进行描述。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rPr>
        <w:t xml:space="preserve"> </w:t>
      </w:r>
      <w:r>
        <w:rPr>
          <w:rFonts w:hint="eastAsia"/>
          <w:b/>
          <w:bCs/>
          <w:color w:val="auto"/>
          <w:sz w:val="24"/>
          <w:szCs w:val="24"/>
          <w:lang w:val="en-US" w:eastAsia="zh-CN"/>
        </w:rPr>
        <w:t xml:space="preserve">.2 </w:t>
      </w: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w:t>
      </w:r>
      <w:r>
        <w:rPr>
          <w:rFonts w:hint="eastAsia" w:ascii="Times New Roman" w:hAnsi="Times New Roman"/>
          <w:color w:val="auto"/>
          <w:sz w:val="24"/>
          <w:szCs w:val="24"/>
        </w:rPr>
        <w:t>视图对应于实际机器M，其关注于存储单元(内外存单元、芯片存储单元等)及其取值，以及可观察存储单元、可修改存储单元等内涵。</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1" name="对象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对象 35"/>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。机器的每一个存储单元都有一个名字。所有存储单元名字的集合构成存储单元集</w:t>
      </w:r>
      <w:r>
        <w:rPr>
          <w:rFonts w:hint="eastAsia" w:ascii="Times New Roman" w:hAnsi="Times New Roman"/>
          <w:color w:val="auto"/>
          <w:position w:val="-6"/>
          <w:sz w:val="24"/>
          <w:szCs w:val="24"/>
        </w:rPr>
        <w:drawing>
          <wp:inline distT="0" distB="0" distL="114300" distR="114300">
            <wp:extent cx="165100" cy="165100"/>
            <wp:effectExtent l="0" t="0" r="6350" b="5080"/>
            <wp:docPr id="82" name="对象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对象 36"/>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，又叫做名字集</w:t>
      </w:r>
      <w:r>
        <w:rPr>
          <w:rFonts w:hint="eastAsia" w:ascii="Times New Roman" w:hAnsi="Times New Roman"/>
          <w:color w:val="auto"/>
          <w:position w:val="-6"/>
          <w:sz w:val="24"/>
          <w:szCs w:val="24"/>
        </w:rPr>
        <w:drawing>
          <wp:inline distT="0" distB="0" distL="114300" distR="114300">
            <wp:extent cx="165100" cy="165100"/>
            <wp:effectExtent l="0" t="0" r="6350" b="5080"/>
            <wp:docPr id="83" name="对象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对象 37"/>
                    <pic:cNvPicPr>
                      <a:picLocks noChangeAspect="1"/>
                    </pic:cNvPicPr>
                  </pic:nvPicPr>
                  <pic:blipFill>
                    <a:blip r:embed="rId287"/>
                    <a:stretch>
                      <a:fillRect/>
                    </a:stretch>
                  </pic:blipFill>
                  <pic:spPr>
                    <a:xfrm>
                      <a:off x="0" y="0"/>
                      <a:ext cx="165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139700" cy="165100"/>
            <wp:effectExtent l="0" t="0" r="12700" b="5080"/>
            <wp:docPr id="84" name="对象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对象 38"/>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85" name="对象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对象 39"/>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6"/>
          <w:sz w:val="24"/>
          <w:szCs w:val="24"/>
        </w:rPr>
        <w:drawing>
          <wp:inline distT="0" distB="0" distL="114300" distR="114300">
            <wp:extent cx="330200" cy="165100"/>
            <wp:effectExtent l="0" t="0" r="12700" b="5080"/>
            <wp:docPr id="86" name="对象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对象 40"/>
                    <pic:cNvPicPr>
                      <a:picLocks noChangeAspect="1"/>
                    </pic:cNvPicPr>
                  </pic:nvPicPr>
                  <pic:blipFill>
                    <a:blip r:embed="rId290"/>
                    <a:stretch>
                      <a:fillRect/>
                    </a:stretch>
                  </pic:blipFill>
                  <pic:spPr>
                    <a:xfrm>
                      <a:off x="0" y="0"/>
                      <a:ext cx="330200" cy="1651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571500" cy="165100"/>
            <wp:effectExtent l="0" t="0" r="0" b="5080"/>
            <wp:docPr id="87" name="对象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对象 41"/>
                    <pic:cNvPicPr>
                      <a:picLocks noChangeAspect="1"/>
                    </pic:cNvPicPr>
                  </pic:nvPicPr>
                  <pic:blipFill>
                    <a:blip r:embed="rId291"/>
                    <a:stretch>
                      <a:fillRect/>
                    </a:stretch>
                  </pic:blipFill>
                  <pic:spPr>
                    <a:xfrm>
                      <a:off x="0" y="0"/>
                      <a:ext cx="571500" cy="1651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。具体的取值可以由下面的内容函数计算。所有取值的集合构成值集</w:t>
      </w:r>
      <w:r>
        <w:rPr>
          <w:rFonts w:hint="eastAsia" w:ascii="Times New Roman" w:hAnsi="Times New Roman"/>
          <w:color w:val="auto"/>
          <w:position w:val="-6"/>
          <w:sz w:val="24"/>
          <w:szCs w:val="24"/>
        </w:rPr>
        <w:drawing>
          <wp:inline distT="0" distB="0" distL="114300" distR="114300">
            <wp:extent cx="139700" cy="165100"/>
            <wp:effectExtent l="0" t="0" r="12700" b="5080"/>
            <wp:docPr id="88" name="对象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对象 42"/>
                    <pic:cNvPicPr>
                      <a:picLocks noChangeAspect="1"/>
                    </pic:cNvPicPr>
                  </pic:nvPicPr>
                  <pic:blipFill>
                    <a:blip r:embed="rId288"/>
                    <a:stretch>
                      <a:fillRect/>
                    </a:stretch>
                  </pic:blipFill>
                  <pic:spPr>
                    <a:xfrm>
                      <a:off x="0" y="0"/>
                      <a:ext cx="1397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系统视图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181100" cy="165100"/>
            <wp:effectExtent l="0" t="0" r="0" b="5080"/>
            <wp:docPr id="89" name="对象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对象 43"/>
                    <pic:cNvPicPr>
                      <a:picLocks noChangeAspect="1"/>
                    </pic:cNvPicPr>
                  </pic:nvPicPr>
                  <pic:blipFill>
                    <a:blip r:embed="rId292"/>
                    <a:stretch>
                      <a:fillRect/>
                    </a:stretch>
                  </pic:blipFill>
                  <pic:spPr>
                    <a:xfrm>
                      <a:off x="0" y="0"/>
                      <a:ext cx="11811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5.3</w:t>
      </w:r>
      <w:r>
        <w:rPr>
          <w:rFonts w:hint="eastAsia" w:ascii="Times New Roman" w:hAnsi="Times New Roman"/>
          <w:b/>
          <w:bCs/>
          <w:color w:val="auto"/>
          <w:sz w:val="24"/>
          <w:szCs w:val="24"/>
        </w:rPr>
        <w:t xml:space="preserve"> </w:t>
      </w:r>
      <w:r>
        <w:rPr>
          <w:rFonts w:hint="eastAsia" w:ascii="Times New Roman" w:hAnsi="Times New Roman"/>
          <w:color w:val="auto"/>
          <w:sz w:val="24"/>
          <w:szCs w:val="24"/>
        </w:rPr>
        <w:t>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域视图对应于M中的安全域</w:t>
      </w:r>
      <w:r>
        <w:rPr>
          <w:rFonts w:hint="eastAsia" w:ascii="Times New Roman" w:hAnsi="Times New Roman"/>
          <w:color w:val="auto"/>
          <w:position w:val="-4"/>
          <w:sz w:val="24"/>
          <w:szCs w:val="24"/>
          <w:lang w:val="en-US" w:eastAsia="zh-CN"/>
        </w:rPr>
        <w:drawing>
          <wp:inline distT="0" distB="0" distL="114300" distR="114300">
            <wp:extent cx="266700" cy="152400"/>
            <wp:effectExtent l="0" t="0" r="0" b="0"/>
            <wp:docPr id="90" name="对象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对象 119"/>
                    <pic:cNvPicPr>
                      <a:picLocks noChangeAspect="1"/>
                    </pic:cNvPicPr>
                  </pic:nvPicPr>
                  <pic:blipFill>
                    <a:blip r:embed="rId293"/>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，是M视图的子集。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对应于系统状态等相关内容函数，域视图有以下表示：</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值集</w:t>
      </w:r>
      <w:r>
        <w:rPr>
          <w:rFonts w:hint="eastAsia" w:ascii="Times New Roman" w:hAnsi="Times New Roman"/>
          <w:color w:val="auto"/>
          <w:position w:val="-6"/>
          <w:sz w:val="24"/>
          <w:szCs w:val="24"/>
        </w:rPr>
        <w:drawing>
          <wp:inline distT="0" distB="0" distL="114300" distR="114300">
            <wp:extent cx="254000" cy="165100"/>
            <wp:effectExtent l="0" t="0" r="12700" b="5080"/>
            <wp:docPr id="91"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对象 133"/>
                    <pic:cNvPicPr>
                      <a:picLocks noChangeAspect="1"/>
                    </pic:cNvPicPr>
                  </pic:nvPicPr>
                  <pic:blipFill>
                    <a:blip r:embed="rId294"/>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sz w:val="24"/>
          <w:szCs w:val="24"/>
          <w:lang w:val="en-US" w:eastAsia="zh-CN"/>
        </w:rPr>
        <w:t>安全域</w:t>
      </w:r>
      <w:r>
        <w:rPr>
          <w:rFonts w:hint="eastAsia" w:ascii="Times New Roman" w:hAnsi="Times New Roman"/>
          <w:color w:val="auto"/>
          <w:position w:val="-6"/>
          <w:sz w:val="24"/>
          <w:szCs w:val="24"/>
          <w:lang w:val="en-US" w:eastAsia="zh-CN"/>
        </w:rPr>
        <w:drawing>
          <wp:inline distT="0" distB="0" distL="114300" distR="114300">
            <wp:extent cx="114300" cy="127000"/>
            <wp:effectExtent l="0" t="0" r="0" b="4445"/>
            <wp:docPr id="92"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对象 136"/>
                    <pic:cNvPicPr>
                      <a:picLocks noChangeAspect="1"/>
                    </pic:cNvPicPr>
                  </pic:nvPicPr>
                  <pic:blipFill>
                    <a:blip r:embed="rId295"/>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中</w:t>
      </w:r>
      <w:r>
        <w:rPr>
          <w:rFonts w:hint="eastAsia" w:ascii="Times New Roman" w:hAnsi="Times New Roman"/>
          <w:color w:val="auto"/>
          <w:sz w:val="24"/>
          <w:szCs w:val="24"/>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93"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12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rPr>
        <w:t>在特定的状态</w:t>
      </w:r>
      <w:r>
        <w:rPr>
          <w:rFonts w:hint="eastAsia" w:ascii="Times New Roman" w:hAnsi="Times New Roman"/>
          <w:color w:val="auto"/>
          <w:position w:val="-10"/>
          <w:sz w:val="24"/>
          <w:szCs w:val="24"/>
        </w:rPr>
        <w:drawing>
          <wp:inline distT="0" distB="0" distL="114300" distR="114300">
            <wp:extent cx="558800" cy="228600"/>
            <wp:effectExtent l="0" t="0" r="12700" b="0"/>
            <wp:docPr id="94"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对象 134"/>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0" b="3810"/>
            <wp:docPr id="95" name="对象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对象 136"/>
                    <pic:cNvPicPr>
                      <a:picLocks noChangeAspect="1"/>
                    </pic:cNvPicPr>
                  </pic:nvPicPr>
                  <pic:blipFill>
                    <a:blip r:embed="rId297"/>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rPr>
        <w:t>。具体的取值可以由下面的</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内容函数计算。所有取值的集合构成值集</w:t>
      </w:r>
      <w:r>
        <w:rPr>
          <w:rFonts w:hint="eastAsia" w:ascii="Times New Roman" w:hAnsi="Times New Roman"/>
          <w:color w:val="auto"/>
          <w:position w:val="-6"/>
          <w:sz w:val="24"/>
          <w:szCs w:val="24"/>
        </w:rPr>
        <w:drawing>
          <wp:inline distT="0" distB="0" distL="114300" distR="114300">
            <wp:extent cx="316865" cy="203200"/>
            <wp:effectExtent l="0" t="0" r="0" b="3810"/>
            <wp:docPr id="96"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对象 137"/>
                    <pic:cNvPicPr>
                      <a:picLocks noChangeAspect="1"/>
                    </pic:cNvPicPr>
                  </pic:nvPicPr>
                  <pic:blipFill>
                    <a:blip r:embed="rId298"/>
                    <a:stretch>
                      <a:fillRect/>
                    </a:stretch>
                  </pic:blipFill>
                  <pic:spPr>
                    <a:xfrm>
                      <a:off x="0" y="0"/>
                      <a:ext cx="316865"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内容函数</w:t>
      </w:r>
      <w:r>
        <w:rPr>
          <w:rFonts w:hint="eastAsia" w:ascii="Times New Roman" w:hAnsi="Times New Roman"/>
          <w:color w:val="auto"/>
          <w:position w:val="-6"/>
          <w:sz w:val="24"/>
          <w:szCs w:val="24"/>
        </w:rPr>
        <w:drawing>
          <wp:inline distT="0" distB="0" distL="114300" distR="114300">
            <wp:extent cx="1587500" cy="165100"/>
            <wp:effectExtent l="0" t="0" r="12700" b="5080"/>
            <wp:docPr id="97"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对象 138"/>
                    <pic:cNvPicPr>
                      <a:picLocks noChangeAspect="1"/>
                    </pic:cNvPicPr>
                  </pic:nvPicPr>
                  <pic:blipFill>
                    <a:blip r:embed="rId299"/>
                    <a:stretch>
                      <a:fillRect/>
                    </a:stretch>
                  </pic:blipFill>
                  <pic:spPr>
                    <a:xfrm>
                      <a:off x="0" y="0"/>
                      <a:ext cx="1587500" cy="165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观察函数</w:t>
      </w:r>
      <w:r>
        <w:rPr>
          <w:rFonts w:hint="eastAsia" w:ascii="Times New Roman" w:hAnsi="Times New Roman"/>
          <w:color w:val="auto"/>
          <w:position w:val="-10"/>
          <w:sz w:val="24"/>
          <w:szCs w:val="24"/>
        </w:rPr>
        <w:drawing>
          <wp:inline distT="0" distB="0" distL="114300" distR="114300">
            <wp:extent cx="1358900" cy="190500"/>
            <wp:effectExtent l="0" t="0" r="12700" b="0"/>
            <wp:docPr id="98"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对象 140"/>
                    <pic:cNvPicPr>
                      <a:picLocks noChangeAspect="1"/>
                    </pic:cNvPicPr>
                  </pic:nvPicPr>
                  <pic:blipFill>
                    <a:blip r:embed="rId300"/>
                    <a:stretch>
                      <a:fillRect/>
                    </a:stretch>
                  </pic:blipFill>
                  <pic:spPr>
                    <a:xfrm>
                      <a:off x="0" y="0"/>
                      <a:ext cx="1358900" cy="190500"/>
                    </a:xfrm>
                    <a:prstGeom prst="rect">
                      <a:avLst/>
                    </a:prstGeom>
                    <a:noFill/>
                    <a:ln w="9525">
                      <a:noFill/>
                    </a:ln>
                  </pic:spPr>
                </pic:pic>
              </a:graphicData>
            </a:graphic>
          </wp:inline>
        </w:drawing>
      </w:r>
      <w:r>
        <w:rPr>
          <w:rFonts w:hint="eastAsia" w:ascii="Times New Roman" w:hAnsi="Times New Roman"/>
          <w:color w:val="auto"/>
          <w:sz w:val="24"/>
          <w:szCs w:val="24"/>
        </w:rPr>
        <w:t>和</w:t>
      </w:r>
      <w:r>
        <w:rPr>
          <w:rFonts w:hint="eastAsia" w:ascii="Times New Roman" w:hAnsi="Times New Roman"/>
          <w:color w:val="auto"/>
          <w:sz w:val="24"/>
          <w:szCs w:val="24"/>
          <w:lang w:val="en-US" w:eastAsia="zh-CN"/>
        </w:rPr>
        <w:t>域视图</w:t>
      </w:r>
      <w:r>
        <w:rPr>
          <w:rFonts w:hint="eastAsia" w:ascii="Times New Roman" w:hAnsi="Times New Roman"/>
          <w:color w:val="auto"/>
          <w:sz w:val="24"/>
          <w:szCs w:val="24"/>
        </w:rPr>
        <w:t>修改函数</w:t>
      </w:r>
      <w:r>
        <w:rPr>
          <w:rFonts w:hint="eastAsia" w:ascii="Times New Roman" w:hAnsi="Times New Roman"/>
          <w:color w:val="auto"/>
          <w:position w:val="-10"/>
          <w:sz w:val="24"/>
          <w:szCs w:val="24"/>
        </w:rPr>
        <w:drawing>
          <wp:inline distT="0" distB="0" distL="114300" distR="114300">
            <wp:extent cx="1193800" cy="190500"/>
            <wp:effectExtent l="0" t="0" r="6350" b="0"/>
            <wp:docPr id="99"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对象 142"/>
                    <pic:cNvPicPr>
                      <a:picLocks noChangeAspect="1"/>
                    </pic:cNvPicPr>
                  </pic:nvPicPr>
                  <pic:blipFill>
                    <a:blip r:embed="rId301"/>
                    <a:stretch>
                      <a:fillRect/>
                    </a:stretch>
                  </pic:blipFill>
                  <pic:spPr>
                    <a:xfrm>
                      <a:off x="0" y="0"/>
                      <a:ext cx="1193800" cy="190500"/>
                    </a:xfrm>
                    <a:prstGeom prst="rect">
                      <a:avLst/>
                    </a:prstGeom>
                    <a:noFill/>
                    <a:ln w="9525">
                      <a:noFill/>
                    </a:ln>
                  </pic:spPr>
                </pic:pic>
              </a:graphicData>
            </a:graphic>
          </wp:inline>
        </w:drawing>
      </w:r>
      <w:r>
        <w:rPr>
          <w:rFonts w:hint="eastAsia" w:ascii="Times New Roman" w:hAnsi="Times New Roman"/>
          <w:color w:val="auto"/>
          <w:sz w:val="24"/>
          <w:szCs w:val="24"/>
        </w:rPr>
        <w:t>。观察函数和修改函数分别给出了特定的安全域</w:t>
      </w:r>
      <w:r>
        <w:rPr>
          <w:rFonts w:hint="eastAsia" w:ascii="Times New Roman" w:hAnsi="Times New Roman"/>
          <w:color w:val="auto"/>
          <w:position w:val="-6"/>
          <w:sz w:val="24"/>
          <w:szCs w:val="24"/>
        </w:rPr>
        <w:drawing>
          <wp:inline distT="0" distB="0" distL="114300" distR="114300">
            <wp:extent cx="469900" cy="165100"/>
            <wp:effectExtent l="0" t="0" r="6350" b="5080"/>
            <wp:docPr id="100"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对象 144"/>
                    <pic:cNvPicPr>
                      <a:picLocks noChangeAspect="1"/>
                    </pic:cNvPicPr>
                  </pic:nvPicPr>
                  <pic:blipFill>
                    <a:blip r:embed="rId302"/>
                    <a:stretch>
                      <a:fillRect/>
                    </a:stretch>
                  </pic:blipFill>
                  <pic:spPr>
                    <a:xfrm>
                      <a:off x="0" y="0"/>
                      <a:ext cx="469900" cy="165100"/>
                    </a:xfrm>
                    <a:prstGeom prst="rect">
                      <a:avLst/>
                    </a:prstGeom>
                    <a:noFill/>
                    <a:ln w="9525">
                      <a:noFill/>
                    </a:ln>
                  </pic:spPr>
                </pic:pic>
              </a:graphicData>
            </a:graphic>
          </wp:inline>
        </w:drawing>
      </w:r>
      <w:r>
        <w:rPr>
          <w:rFonts w:hint="eastAsia" w:ascii="Times New Roman" w:hAnsi="Times New Roman"/>
          <w:color w:val="auto"/>
          <w:sz w:val="24"/>
          <w:szCs w:val="24"/>
        </w:rPr>
        <w:t>所能观察和修改的存储单元的集合，其中</w:t>
      </w:r>
      <w:r>
        <w:rPr>
          <w:rFonts w:hint="eastAsia" w:ascii="Times New Roman" w:hAnsi="Times New Roman"/>
          <w:color w:val="auto"/>
          <w:position w:val="-10"/>
          <w:sz w:val="24"/>
          <w:szCs w:val="24"/>
        </w:rPr>
        <w:drawing>
          <wp:inline distT="0" distB="0" distL="114300" distR="114300">
            <wp:extent cx="355600" cy="190500"/>
            <wp:effectExtent l="0" t="0" r="6350" b="0"/>
            <wp:docPr id="101"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对象 143"/>
                    <pic:cNvPicPr>
                      <a:picLocks noChangeAspect="1"/>
                    </pic:cNvPicPr>
                  </pic:nvPicPr>
                  <pic:blipFill>
                    <a:blip r:embed="rId303"/>
                    <a:stretch>
                      <a:fillRect/>
                    </a:stretch>
                  </pic:blipFill>
                  <pic:spPr>
                    <a:xfrm>
                      <a:off x="0" y="0"/>
                      <a:ext cx="355600" cy="190500"/>
                    </a:xfrm>
                    <a:prstGeom prst="rect">
                      <a:avLst/>
                    </a:prstGeom>
                    <a:noFill/>
                    <a:ln w="9525">
                      <a:noFill/>
                    </a:ln>
                  </pic:spPr>
                </pic:pic>
              </a:graphicData>
            </a:graphic>
          </wp:inline>
        </w:drawing>
      </w:r>
      <w:r>
        <w:rPr>
          <w:rFonts w:hint="eastAsia" w:ascii="Times New Roman" w:hAnsi="Times New Roman"/>
          <w:color w:val="auto"/>
          <w:sz w:val="24"/>
          <w:szCs w:val="24"/>
        </w:rPr>
        <w:t>是幂集计算。</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5.4</w:t>
      </w:r>
      <w:r>
        <w:rPr>
          <w:rFonts w:hint="eastAsia" w:ascii="Times New Roman" w:hAnsi="Times New Roman"/>
          <w:b/>
          <w:bCs/>
          <w:color w:val="auto"/>
          <w:sz w:val="24"/>
          <w:szCs w:val="24"/>
        </w:rPr>
        <w:t xml:space="preserve"> </w:t>
      </w:r>
      <w:r>
        <w:rPr>
          <w:rFonts w:hint="eastAsia" w:ascii="Times New Roman" w:hAnsi="Times New Roman"/>
          <w:color w:val="auto"/>
          <w:sz w:val="24"/>
          <w:szCs w:val="24"/>
          <w:lang w:val="en-US" w:eastAsia="zh-CN"/>
        </w:rPr>
        <w:t>主体视图</w:t>
      </w:r>
      <w:r>
        <w:rPr>
          <w:rFonts w:hint="eastAsia" w:ascii="Times New Roman" w:hAnsi="Times New Roman"/>
          <w:color w:val="auto"/>
          <w:sz w:val="24"/>
          <w:szCs w:val="24"/>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在整个系统M中，域中有很多可以发出动作的主体，即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1752600" cy="215900"/>
            <wp:effectExtent l="0" t="0" r="0" b="13970"/>
            <wp:docPr id="102" name="对象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对象 128"/>
                    <pic:cNvPicPr>
                      <a:picLocks noChangeAspect="1"/>
                    </pic:cNvPicPr>
                  </pic:nvPicPr>
                  <pic:blipFill>
                    <a:blip r:embed="rId304"/>
                    <a:stretch>
                      <a:fillRect/>
                    </a:stretch>
                  </pic:blipFill>
                  <pic:spPr>
                    <a:xfrm>
                      <a:off x="0" y="0"/>
                      <a:ext cx="17526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亦有</w:t>
      </w:r>
      <w:r>
        <w:rPr>
          <w:rFonts w:hint="eastAsia" w:ascii="Times New Roman" w:hAnsi="Times New Roman"/>
          <w:color w:val="auto"/>
          <w:position w:val="-10"/>
          <w:sz w:val="24"/>
          <w:szCs w:val="24"/>
          <w:lang w:val="en-US" w:eastAsia="zh-CN"/>
        </w:rPr>
        <w:drawing>
          <wp:inline distT="0" distB="0" distL="114300" distR="114300">
            <wp:extent cx="1600200" cy="215900"/>
            <wp:effectExtent l="0" t="0" r="0" b="13970"/>
            <wp:docPr id="103" name="对象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对象 129"/>
                    <pic:cNvPicPr>
                      <a:picLocks noChangeAspect="1"/>
                    </pic:cNvPicPr>
                  </pic:nvPicPr>
                  <pic:blipFill>
                    <a:blip r:embed="rId305"/>
                    <a:stretch>
                      <a:fillRect/>
                    </a:stretch>
                  </pic:blipFill>
                  <pic:spPr>
                    <a:xfrm>
                      <a:off x="0" y="0"/>
                      <a:ext cx="1600200" cy="2159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仅次于安全域的单位为动作主体，动作主体对应系统中的存储单元在域不同状态下，由动作发出后，其存储单元也会改变。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主体视图值集</w:t>
      </w:r>
      <w:r>
        <w:rPr>
          <w:rFonts w:hint="eastAsia" w:ascii="Times New Roman" w:hAnsi="Times New Roman"/>
          <w:color w:val="auto"/>
          <w:position w:val="-6"/>
          <w:sz w:val="24"/>
          <w:szCs w:val="24"/>
          <w:lang w:val="en-US" w:eastAsia="zh-CN"/>
        </w:rPr>
        <w:drawing>
          <wp:inline distT="0" distB="0" distL="114300" distR="114300">
            <wp:extent cx="254000" cy="165100"/>
            <wp:effectExtent l="0" t="0" r="12700" b="5080"/>
            <wp:docPr id="104" name="对象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对象 132"/>
                    <pic:cNvPicPr>
                      <a:picLocks noChangeAspect="1"/>
                    </pic:cNvPicPr>
                  </pic:nvPicPr>
                  <pic:blipFill>
                    <a:blip r:embed="rId306"/>
                    <a:stretch>
                      <a:fillRect/>
                    </a:stretch>
                  </pic:blipFill>
                  <pic:spPr>
                    <a:xfrm>
                      <a:off x="0" y="0"/>
                      <a:ext cx="2540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。动作主体</w:t>
      </w:r>
      <w:r>
        <w:rPr>
          <w:rFonts w:hint="eastAsia" w:ascii="Times New Roman" w:hAnsi="Times New Roman"/>
          <w:color w:val="auto"/>
          <w:position w:val="-10"/>
          <w:sz w:val="24"/>
          <w:szCs w:val="24"/>
          <w:lang w:val="en-US" w:eastAsia="zh-CN"/>
        </w:rPr>
        <w:drawing>
          <wp:inline distT="0" distB="0" distL="114300" distR="114300">
            <wp:extent cx="139700" cy="152400"/>
            <wp:effectExtent l="0" t="0" r="12700" b="0"/>
            <wp:docPr id="105" name="对象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对象 133"/>
                    <pic:cNvPicPr>
                      <a:picLocks noChangeAspect="1"/>
                    </pic:cNvPicPr>
                  </pic:nvPicPr>
                  <pic:blipFill>
                    <a:blip r:embed="rId307"/>
                    <a:stretch>
                      <a:fillRect/>
                    </a:stretch>
                  </pic:blipFill>
                  <pic:spPr>
                    <a:xfrm>
                      <a:off x="0" y="0"/>
                      <a:ext cx="1397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每一个存储单元</w:t>
      </w:r>
      <w:r>
        <w:rPr>
          <w:rFonts w:hint="eastAsia" w:ascii="Times New Roman" w:hAnsi="Times New Roman"/>
          <w:color w:val="auto"/>
          <w:position w:val="-6"/>
          <w:sz w:val="24"/>
          <w:szCs w:val="24"/>
        </w:rPr>
        <w:drawing>
          <wp:inline distT="0" distB="0" distL="114300" distR="114300">
            <wp:extent cx="368300" cy="165100"/>
            <wp:effectExtent l="0" t="0" r="12700" b="5080"/>
            <wp:docPr id="106" name="对象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对象 134"/>
                    <pic:cNvPicPr>
                      <a:picLocks noChangeAspect="1"/>
                    </pic:cNvPicPr>
                  </pic:nvPicPr>
                  <pic:blipFill>
                    <a:blip r:embed="rId289"/>
                    <a:stretch>
                      <a:fillRect/>
                    </a:stretch>
                  </pic:blipFill>
                  <pic:spPr>
                    <a:xfrm>
                      <a:off x="0" y="0"/>
                      <a:ext cx="3683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在特定的状态下</w:t>
      </w:r>
      <w:r>
        <w:rPr>
          <w:rFonts w:hint="eastAsia" w:ascii="Times New Roman" w:hAnsi="Times New Roman"/>
          <w:color w:val="auto"/>
          <w:position w:val="-10"/>
          <w:sz w:val="24"/>
          <w:szCs w:val="24"/>
        </w:rPr>
        <w:drawing>
          <wp:inline distT="0" distB="0" distL="114300" distR="114300">
            <wp:extent cx="558800" cy="228600"/>
            <wp:effectExtent l="0" t="0" r="12700" b="0"/>
            <wp:docPr id="107" name="对象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对象 135"/>
                    <pic:cNvPicPr>
                      <a:picLocks noChangeAspect="1"/>
                    </pic:cNvPicPr>
                  </pic:nvPicPr>
                  <pic:blipFill>
                    <a:blip r:embed="rId296"/>
                    <a:stretch>
                      <a:fillRect/>
                    </a:stretch>
                  </pic:blipFill>
                  <pic:spPr>
                    <a:xfrm>
                      <a:off x="0" y="0"/>
                      <a:ext cx="5588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都会有一个特定的值</w:t>
      </w:r>
      <w:r>
        <w:rPr>
          <w:rFonts w:hint="eastAsia" w:ascii="Times New Roman" w:hAnsi="Times New Roman"/>
          <w:color w:val="auto"/>
          <w:position w:val="-6"/>
          <w:sz w:val="24"/>
          <w:szCs w:val="24"/>
        </w:rPr>
        <w:drawing>
          <wp:inline distT="0" distB="0" distL="114300" distR="114300">
            <wp:extent cx="749300" cy="203200"/>
            <wp:effectExtent l="0" t="0" r="12700" b="3810"/>
            <wp:docPr id="108" name="对象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对象 137"/>
                    <pic:cNvPicPr>
                      <a:picLocks noChangeAspect="1"/>
                    </pic:cNvPicPr>
                  </pic:nvPicPr>
                  <pic:blipFill>
                    <a:blip r:embed="rId308"/>
                    <a:stretch>
                      <a:fillRect/>
                    </a:stretch>
                  </pic:blipFill>
                  <pic:spPr>
                    <a:xfrm>
                      <a:off x="0" y="0"/>
                      <a:ext cx="749300" cy="203200"/>
                    </a:xfrm>
                    <a:prstGeom prst="rect">
                      <a:avLst/>
                    </a:prstGeom>
                    <a:noFill/>
                    <a:ln w="9525">
                      <a:noFill/>
                    </a:ln>
                  </pic:spPr>
                </pic:pic>
              </a:graphicData>
            </a:graphic>
          </wp:inline>
        </w:drawing>
      </w:r>
      <w:r>
        <w:rPr>
          <w:rFonts w:hint="eastAsia" w:ascii="Times New Roman" w:hAnsi="Times New Roman"/>
          <w:color w:val="auto"/>
          <w:sz w:val="24"/>
          <w:szCs w:val="24"/>
          <w:lang w:eastAsia="zh-CN"/>
        </w:rPr>
        <w:t>，</w:t>
      </w:r>
      <w:r>
        <w:rPr>
          <w:rFonts w:hint="eastAsia" w:ascii="Times New Roman" w:hAnsi="Times New Roman"/>
          <w:color w:val="auto"/>
          <w:sz w:val="24"/>
          <w:szCs w:val="24"/>
          <w:lang w:val="en-US" w:eastAsia="zh-CN"/>
        </w:rPr>
        <w:t>其中有</w:t>
      </w:r>
      <w:r>
        <w:rPr>
          <w:rFonts w:hint="eastAsia" w:ascii="Times New Roman" w:hAnsi="Times New Roman"/>
          <w:color w:val="auto"/>
          <w:position w:val="-10"/>
          <w:sz w:val="24"/>
          <w:szCs w:val="24"/>
          <w:lang w:val="en-US" w:eastAsia="zh-CN"/>
        </w:rPr>
        <w:drawing>
          <wp:inline distT="0" distB="0" distL="114300" distR="114300">
            <wp:extent cx="342900" cy="152400"/>
            <wp:effectExtent l="0" t="0" r="0" b="0"/>
            <wp:docPr id="109" name="对象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对象 138"/>
                    <pic:cNvPicPr>
                      <a:picLocks noChangeAspect="1"/>
                    </pic:cNvPicPr>
                  </pic:nvPicPr>
                  <pic:blipFill>
                    <a:blip r:embed="rId309"/>
                    <a:stretch>
                      <a:fillRect/>
                    </a:stretch>
                  </pic:blipFill>
                  <pic:spPr>
                    <a:xfrm>
                      <a:off x="0" y="0"/>
                      <a:ext cx="342900" cy="1524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。具体的取值可以由下面的主体视图内容函数计算。</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主体视图内容函数</w:t>
      </w:r>
      <w:r>
        <w:rPr>
          <w:rFonts w:hint="eastAsia" w:ascii="Times New Roman" w:hAnsi="Times New Roman"/>
          <w:color w:val="auto"/>
          <w:position w:val="-6"/>
          <w:sz w:val="24"/>
          <w:szCs w:val="24"/>
          <w:lang w:val="en-US" w:eastAsia="zh-CN"/>
        </w:rPr>
        <w:drawing>
          <wp:inline distT="0" distB="0" distL="114300" distR="114300">
            <wp:extent cx="1562100" cy="165100"/>
            <wp:effectExtent l="0" t="0" r="0" b="5080"/>
            <wp:docPr id="110" name="对象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对象 130"/>
                    <pic:cNvPicPr>
                      <a:picLocks noChangeAspect="1"/>
                    </pic:cNvPicPr>
                  </pic:nvPicPr>
                  <pic:blipFill>
                    <a:blip r:embed="rId310"/>
                    <a:stretch>
                      <a:fillRect/>
                    </a:stretch>
                  </pic:blipFill>
                  <pic:spPr>
                    <a:xfrm>
                      <a:off x="0" y="0"/>
                      <a:ext cx="1562100" cy="165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3"/>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主体视图观察函数</w:t>
      </w:r>
      <w:r>
        <w:rPr>
          <w:rFonts w:hint="eastAsia" w:ascii="Times New Roman" w:hAnsi="Times New Roman"/>
          <w:color w:val="auto"/>
          <w:position w:val="-10"/>
          <w:sz w:val="24"/>
          <w:szCs w:val="24"/>
          <w:lang w:val="en-US" w:eastAsia="zh-CN"/>
        </w:rPr>
        <w:drawing>
          <wp:inline distT="0" distB="0" distL="114300" distR="114300">
            <wp:extent cx="1231265" cy="190500"/>
            <wp:effectExtent l="0" t="0" r="6985" b="0"/>
            <wp:docPr id="111" name="对象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对象 139"/>
                    <pic:cNvPicPr>
                      <a:picLocks noChangeAspect="1"/>
                    </pic:cNvPicPr>
                  </pic:nvPicPr>
                  <pic:blipFill>
                    <a:blip r:embed="rId311"/>
                    <a:stretch>
                      <a:fillRect/>
                    </a:stretch>
                  </pic:blipFill>
                  <pic:spPr>
                    <a:xfrm>
                      <a:off x="0" y="0"/>
                      <a:ext cx="1231265"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和主体视图函数</w:t>
      </w:r>
      <w:r>
        <w:rPr>
          <w:rFonts w:hint="eastAsia" w:ascii="Times New Roman" w:hAnsi="Times New Roman"/>
          <w:color w:val="auto"/>
          <w:position w:val="-10"/>
          <w:sz w:val="24"/>
          <w:szCs w:val="24"/>
          <w:lang w:val="en-US" w:eastAsia="zh-CN"/>
        </w:rPr>
        <w:drawing>
          <wp:inline distT="0" distB="0" distL="114300" distR="114300">
            <wp:extent cx="1066800" cy="190500"/>
            <wp:effectExtent l="0" t="0" r="0" b="0"/>
            <wp:docPr id="112" name="对象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对象 140"/>
                    <pic:cNvPicPr>
                      <a:picLocks noChangeAspect="1"/>
                    </pic:cNvPicPr>
                  </pic:nvPicPr>
                  <pic:blipFill>
                    <a:blip r:embed="rId312"/>
                    <a:stretch>
                      <a:fillRect/>
                    </a:stretch>
                  </pic:blipFill>
                  <pic:spPr>
                    <a:xfrm>
                      <a:off x="0" y="0"/>
                      <a:ext cx="1066800" cy="1905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。不同的主体能观察和修改的存储单元的集合不同。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5.5 </w:t>
      </w:r>
      <w:r>
        <w:rPr>
          <w:rFonts w:hint="eastAsia" w:ascii="Times New Roman" w:hAnsi="Times New Roman"/>
          <w:color w:val="auto"/>
          <w:sz w:val="24"/>
          <w:szCs w:val="24"/>
        </w:rPr>
        <w:t>关系</w:t>
      </w:r>
      <w:r>
        <w:rPr>
          <w:rFonts w:hint="eastAsia" w:ascii="Times New Roman" w:hAnsi="Times New Roman"/>
          <w:color w:val="auto"/>
          <w:position w:val="-4"/>
          <w:sz w:val="24"/>
          <w:szCs w:val="24"/>
        </w:rPr>
        <w:drawing>
          <wp:inline distT="0" distB="0" distL="114300" distR="114300">
            <wp:extent cx="127000" cy="254000"/>
            <wp:effectExtent l="0" t="0" r="0" b="13970"/>
            <wp:docPr id="113"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对象 146"/>
                    <pic:cNvPicPr>
                      <a:picLocks noChangeAspect="1"/>
                    </pic:cNvPicPr>
                  </pic:nvPicPr>
                  <pic:blipFill>
                    <a:blip r:embed="rId313"/>
                    <a:stretch>
                      <a:fillRect/>
                    </a:stretch>
                  </pic:blipFill>
                  <pic:spPr>
                    <a:xfrm>
                      <a:off x="0" y="0"/>
                      <a:ext cx="127000" cy="254000"/>
                    </a:xfrm>
                    <a:prstGeom prst="rect">
                      <a:avLst/>
                    </a:prstGeom>
                    <a:noFill/>
                    <a:ln w="9525">
                      <a:noFill/>
                    </a:ln>
                  </pic:spPr>
                </pic:pic>
              </a:graphicData>
            </a:graphic>
          </wp:inline>
        </w:drawing>
      </w:r>
      <w:r>
        <w:rPr>
          <w:rFonts w:hint="eastAsia" w:ascii="Times New Roman" w:hAnsi="Times New Roman"/>
          <w:color w:val="auto"/>
          <w:sz w:val="24"/>
          <w:szCs w:val="24"/>
        </w:rPr>
        <w:t>称为是等价关系，当且仅当同时满足输出一致性和（弱）单步一致性。</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rPr>
      </w:pPr>
      <w:r>
        <w:rPr>
          <w:rFonts w:hint="eastAsia" w:ascii="Times New Roman" w:hAnsi="Times New Roman"/>
          <w:color w:val="auto"/>
          <w:sz w:val="24"/>
          <w:szCs w:val="24"/>
          <w:lang w:val="en-US" w:eastAsia="zh-CN"/>
        </w:rPr>
        <w:t>在系统视图上：</w:t>
      </w:r>
      <w:r>
        <w:rPr>
          <w:rFonts w:hint="eastAsia" w:ascii="Times New Roman" w:hAnsi="Times New Roman"/>
          <w:color w:val="auto"/>
          <w:position w:val="-10"/>
          <w:sz w:val="24"/>
          <w:szCs w:val="24"/>
        </w:rPr>
        <w:drawing>
          <wp:inline distT="0" distB="0" distL="114300" distR="114300">
            <wp:extent cx="2209165" cy="292100"/>
            <wp:effectExtent l="0" t="0" r="635" b="13970"/>
            <wp:docPr id="114" name="对象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对象 49"/>
                    <pic:cNvPicPr>
                      <a:picLocks noChangeAspect="1"/>
                    </pic:cNvPicPr>
                  </pic:nvPicPr>
                  <pic:blipFill>
                    <a:blip r:embed="rId314"/>
                    <a:stretch>
                      <a:fillRect/>
                    </a:stretch>
                  </pic:blipFill>
                  <pic:spPr>
                    <a:xfrm>
                      <a:off x="0" y="0"/>
                      <a:ext cx="2209165"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sz w:val="24"/>
          <w:szCs w:val="24"/>
          <w:lang w:val="en-US" w:eastAsia="zh-CN"/>
        </w:rPr>
        <w:t>并且由</w:t>
      </w:r>
      <w:r>
        <w:rPr>
          <w:rFonts w:hint="eastAsia" w:ascii="Times New Roman" w:hAnsi="Times New Roman" w:eastAsia="宋体"/>
          <w:color w:val="auto"/>
          <w:position w:val="-10"/>
          <w:sz w:val="24"/>
          <w:szCs w:val="24"/>
          <w:lang w:eastAsia="zh-CN"/>
        </w:rPr>
        <w:drawing>
          <wp:inline distT="0" distB="0" distL="114300" distR="114300">
            <wp:extent cx="889000" cy="228600"/>
            <wp:effectExtent l="0" t="0" r="0" b="0"/>
            <wp:docPr id="115"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对象 147"/>
                    <pic:cNvPicPr>
                      <a:picLocks noChangeAspect="1"/>
                    </pic:cNvPicPr>
                  </pic:nvPicPr>
                  <pic:blipFill>
                    <a:blip r:embed="rId315"/>
                    <a:stretch>
                      <a:fillRect/>
                    </a:stretch>
                  </pic:blipFill>
                  <pic:spPr>
                    <a:xfrm>
                      <a:off x="0" y="0"/>
                      <a:ext cx="889000" cy="2286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可得域视图的输出一致性：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textAlignment w:val="auto"/>
        <w:rPr>
          <w:rFonts w:hint="eastAsia" w:ascii="Times New Roman" w:hAnsi="Times New Roman"/>
          <w:color w:val="auto"/>
          <w:sz w:val="24"/>
          <w:szCs w:val="24"/>
          <w:lang w:val="en-US" w:eastAsia="zh-CN"/>
        </w:rPr>
      </w:pPr>
      <w:r>
        <w:rPr>
          <w:rFonts w:hint="eastAsia" w:ascii="Times New Roman" w:hAnsi="Times New Roman"/>
          <w:color w:val="auto"/>
          <w:position w:val="-10"/>
          <w:sz w:val="24"/>
          <w:szCs w:val="24"/>
          <w:lang w:val="en-US" w:eastAsia="zh-CN"/>
        </w:rPr>
        <w:drawing>
          <wp:inline distT="0" distB="0" distL="114300" distR="114300">
            <wp:extent cx="2746375" cy="292100"/>
            <wp:effectExtent l="0" t="0" r="15875" b="13970"/>
            <wp:docPr id="116"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对象 148"/>
                    <pic:cNvPicPr>
                      <a:picLocks noChangeAspect="1"/>
                    </pic:cNvPicPr>
                  </pic:nvPicPr>
                  <pic:blipFill>
                    <a:blip r:embed="rId316"/>
                    <a:stretch>
                      <a:fillRect/>
                    </a:stretch>
                  </pic:blipFill>
                  <pic:spPr>
                    <a:xfrm>
                      <a:off x="0" y="0"/>
                      <a:ext cx="2746375" cy="292100"/>
                    </a:xfrm>
                    <a:prstGeom prst="rect">
                      <a:avLst/>
                    </a:prstGeom>
                    <a:noFill/>
                    <a:ln w="9525">
                      <a:noFill/>
                    </a:ln>
                  </pic:spPr>
                </pic:pic>
              </a:graphicData>
            </a:graphic>
          </wp:inline>
        </w:drawing>
      </w:r>
      <w:r>
        <w:rPr>
          <w:rFonts w:hint="eastAsia" w:ascii="Times New Roman" w:hAnsi="Times New Roman"/>
          <w:color w:val="auto"/>
          <w:sz w:val="24"/>
          <w:szCs w:val="24"/>
          <w:lang w:val="en-US" w:eastAsia="zh-CN"/>
        </w:rPr>
        <w:t>。</w:t>
      </w:r>
    </w:p>
    <w:p>
      <w:pPr>
        <w:keepNext w:val="0"/>
        <w:keepLines w:val="0"/>
        <w:pageBreakBefore w:val="0"/>
        <w:widowControl w:val="0"/>
        <w:numPr>
          <w:ilvl w:val="0"/>
          <w:numId w:val="14"/>
        </w:numPr>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对于传递安全策略，需满足单步一致性：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413000" cy="393700"/>
            <wp:effectExtent l="0" t="0" r="6350" b="5715"/>
            <wp:docPr id="117"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对象 141"/>
                    <pic:cNvPicPr>
                      <a:picLocks noChangeAspect="1"/>
                    </pic:cNvPicPr>
                  </pic:nvPicPr>
                  <pic:blipFill>
                    <a:blip r:embed="rId317"/>
                    <a:stretch>
                      <a:fillRect/>
                    </a:stretch>
                  </pic:blipFill>
                  <pic:spPr>
                    <a:xfrm>
                      <a:off x="0" y="0"/>
                      <a:ext cx="2413000" cy="3937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对于非传递安全策略，需满足弱单步一致性：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eastAsia="宋体"/>
          <w:color w:val="auto"/>
          <w:position w:val="-26"/>
          <w:sz w:val="24"/>
          <w:szCs w:val="24"/>
          <w:lang w:eastAsia="zh-CN"/>
        </w:rPr>
        <w:drawing>
          <wp:inline distT="0" distB="0" distL="114300" distR="114300">
            <wp:extent cx="2959100" cy="405765"/>
            <wp:effectExtent l="0" t="0" r="12700" b="13970"/>
            <wp:docPr id="118"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对象 142"/>
                    <pic:cNvPicPr>
                      <a:picLocks noChangeAspect="1"/>
                    </pic:cNvPicPr>
                  </pic:nvPicPr>
                  <pic:blipFill>
                    <a:blip r:embed="rId318"/>
                    <a:stretch>
                      <a:fillRect/>
                    </a:stretch>
                  </pic:blipFill>
                  <pic:spPr>
                    <a:xfrm>
                      <a:off x="0" y="0"/>
                      <a:ext cx="2959100" cy="4057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与单步一致性相比，弱单步一致性增加了条件</w:t>
      </w:r>
      <w:r>
        <w:rPr>
          <w:rFonts w:hint="eastAsia" w:ascii="Times New Roman" w:hAnsi="Times New Roman"/>
          <w:color w:val="auto"/>
          <w:position w:val="-6"/>
          <w:sz w:val="24"/>
          <w:szCs w:val="24"/>
        </w:rPr>
        <w:drawing>
          <wp:inline distT="0" distB="0" distL="114300" distR="114300">
            <wp:extent cx="457200" cy="279400"/>
            <wp:effectExtent l="0" t="0" r="0" b="5080"/>
            <wp:docPr id="119" name="对象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对象 56"/>
                    <pic:cNvPicPr>
                      <a:picLocks noChangeAspect="1"/>
                    </pic:cNvPicPr>
                  </pic:nvPicPr>
                  <pic:blipFill>
                    <a:blip r:embed="rId319"/>
                    <a:stretch>
                      <a:fillRect/>
                    </a:stretch>
                  </pic:blipFill>
                  <pic:spPr>
                    <a:xfrm>
                      <a:off x="0" y="0"/>
                      <a:ext cx="457200" cy="279400"/>
                    </a:xfrm>
                    <a:prstGeom prst="rect">
                      <a:avLst/>
                    </a:prstGeom>
                    <a:noFill/>
                    <a:ln w="9525">
                      <a:noFill/>
                    </a:ln>
                  </pic:spPr>
                </pic:pic>
              </a:graphicData>
            </a:graphic>
          </wp:inline>
        </w:drawing>
      </w:r>
      <w:r>
        <w:rPr>
          <w:rFonts w:hint="eastAsia" w:ascii="Times New Roman" w:hAnsi="Times New Roman"/>
          <w:color w:val="auto"/>
          <w:sz w:val="24"/>
          <w:szCs w:val="24"/>
        </w:rPr>
        <w:t>，这个条件很重要。这是因为：弱单步一致性对应的是非传递无干扰，因此其除了要考虑直接干扰关系之外，还要考虑间接干扰关系上的“单步一致性”。注意：本文中遵从Rushby的符号表达，约定使用表达蕴含关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5.6 </w:t>
      </w:r>
      <w:r>
        <w:rPr>
          <w:rFonts w:hint="eastAsia" w:ascii="Times New Roman" w:hAnsi="Times New Roman"/>
          <w:color w:val="auto"/>
          <w:sz w:val="24"/>
          <w:szCs w:val="24"/>
        </w:rPr>
        <w:t>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0" name="对象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对象 57"/>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对于非传递安全策略</w:t>
      </w:r>
      <w:r>
        <w:rPr>
          <w:rFonts w:hint="eastAsia" w:ascii="Times New Roman" w:hAnsi="Times New Roman"/>
          <w:color w:val="auto"/>
          <w:position w:val="-10"/>
          <w:sz w:val="24"/>
          <w:szCs w:val="24"/>
        </w:rPr>
        <w:drawing>
          <wp:inline distT="0" distB="0" distL="114300" distR="114300">
            <wp:extent cx="2362200" cy="203200"/>
            <wp:effectExtent l="0" t="0" r="0" b="5080"/>
            <wp:docPr id="121" name="对象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对象 72"/>
                    <pic:cNvPicPr>
                      <a:picLocks noChangeAspect="1"/>
                    </pic:cNvPicPr>
                  </pic:nvPicPr>
                  <pic:blipFill>
                    <a:blip r:embed="rId321"/>
                    <a:stretch>
                      <a:fillRect/>
                    </a:stretch>
                  </pic:blipFill>
                  <pic:spPr>
                    <a:xfrm>
                      <a:off x="0" y="0"/>
                      <a:ext cx="2362200" cy="203200"/>
                    </a:xfrm>
                    <a:prstGeom prst="rect">
                      <a:avLst/>
                    </a:prstGeom>
                    <a:noFill/>
                    <a:ln w="9525">
                      <a:noFill/>
                    </a:ln>
                  </pic:spPr>
                </pic:pic>
              </a:graphicData>
            </a:graphic>
          </wp:inline>
        </w:drawing>
      </w:r>
      <w:r>
        <w:rPr>
          <w:rFonts w:hint="eastAsia" w:ascii="Times New Roman" w:hAnsi="Times New Roman"/>
          <w:color w:val="auto"/>
          <w:sz w:val="24"/>
          <w:szCs w:val="24"/>
        </w:rPr>
        <w:t>而言，安全域</w:t>
      </w:r>
      <w:r>
        <w:rPr>
          <w:rFonts w:hint="eastAsia" w:ascii="Times New Roman" w:hAnsi="Times New Roman"/>
          <w:color w:val="auto"/>
          <w:position w:val="-6"/>
          <w:sz w:val="24"/>
          <w:szCs w:val="24"/>
        </w:rPr>
        <w:drawing>
          <wp:inline distT="0" distB="0" distL="114300" distR="114300">
            <wp:extent cx="114300" cy="127000"/>
            <wp:effectExtent l="0" t="0" r="0" b="4445"/>
            <wp:docPr id="122" name="对象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对象 70"/>
                    <pic:cNvPicPr>
                      <a:picLocks noChangeAspect="1"/>
                    </pic:cNvPicPr>
                  </pic:nvPicPr>
                  <pic:blipFill>
                    <a:blip r:embed="rId322"/>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color w:val="auto"/>
          <w:sz w:val="24"/>
          <w:szCs w:val="24"/>
        </w:rPr>
        <w:t>虽然不能直接干扰安全域</w:t>
      </w:r>
      <w:r>
        <w:rPr>
          <w:rFonts w:hint="eastAsia" w:ascii="Times New Roman" w:hAnsi="Times New Roman"/>
          <w:color w:val="auto"/>
          <w:position w:val="-6"/>
          <w:sz w:val="24"/>
          <w:szCs w:val="24"/>
        </w:rPr>
        <w:drawing>
          <wp:inline distT="0" distB="0" distL="114300" distR="114300">
            <wp:extent cx="139700" cy="127000"/>
            <wp:effectExtent l="0" t="0" r="12700" b="4445"/>
            <wp:docPr id="123" name="对象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对象 71"/>
                    <pic:cNvPicPr>
                      <a:picLocks noChangeAspect="1"/>
                    </pic:cNvPicPr>
                  </pic:nvPicPr>
                  <pic:blipFill>
                    <a:blip r:embed="rId323"/>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（因为</w:t>
      </w:r>
      <w:r>
        <w:rPr>
          <w:rFonts w:hint="eastAsia" w:ascii="Times New Roman" w:hAnsi="Times New Roman"/>
          <w:color w:val="auto"/>
          <w:position w:val="-8"/>
          <w:sz w:val="24"/>
          <w:szCs w:val="24"/>
        </w:rPr>
        <w:drawing>
          <wp:inline distT="0" distB="0" distL="114300" distR="114300">
            <wp:extent cx="431800" cy="165100"/>
            <wp:effectExtent l="0" t="0" r="6350" b="5715"/>
            <wp:docPr id="124" name="对象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对象 75"/>
                    <pic:cNvPicPr>
                      <a:picLocks noChangeAspect="1"/>
                    </pic:cNvPicPr>
                  </pic:nvPicPr>
                  <pic:blipFill>
                    <a:blip r:embed="rId324"/>
                    <a:stretch>
                      <a:fillRect/>
                    </a:stretch>
                  </pic:blipFill>
                  <pic:spPr>
                    <a:xfrm>
                      <a:off x="0" y="0"/>
                      <a:ext cx="431800" cy="165100"/>
                    </a:xfrm>
                    <a:prstGeom prst="rect">
                      <a:avLst/>
                    </a:prstGeom>
                    <a:noFill/>
                    <a:ln w="9525">
                      <a:noFill/>
                    </a:ln>
                  </pic:spPr>
                </pic:pic>
              </a:graphicData>
            </a:graphic>
          </wp:inline>
        </w:drawing>
      </w:r>
      <w:r>
        <w:rPr>
          <w:rFonts w:hint="eastAsia" w:ascii="Times New Roman" w:hAnsi="Times New Roman"/>
          <w:color w:val="auto"/>
          <w:sz w:val="24"/>
          <w:szCs w:val="24"/>
        </w:rPr>
        <w:t>），但是，仍然可以间接对进行干扰(因为</w:t>
      </w:r>
      <w:r>
        <w:rPr>
          <w:rFonts w:hint="eastAsia" w:ascii="Times New Roman" w:hAnsi="Times New Roman"/>
          <w:color w:val="auto"/>
          <w:position w:val="-10"/>
          <w:sz w:val="24"/>
          <w:szCs w:val="24"/>
        </w:rPr>
        <w:drawing>
          <wp:inline distT="0" distB="0" distL="114300" distR="114300">
            <wp:extent cx="1828800" cy="203200"/>
            <wp:effectExtent l="0" t="0" r="0" b="4445"/>
            <wp:docPr id="125" name="对象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对象 74"/>
                    <pic:cNvPicPr>
                      <a:picLocks noChangeAspect="1"/>
                    </pic:cNvPicPr>
                  </pic:nvPicPr>
                  <pic:blipFill>
                    <a:blip r:embed="rId325"/>
                    <a:stretch>
                      <a:fillRect/>
                    </a:stretch>
                  </pic:blipFill>
                  <pic:spPr>
                    <a:xfrm>
                      <a:off x="0" y="0"/>
                      <a:ext cx="1828800" cy="203200"/>
                    </a:xfrm>
                    <a:prstGeom prst="rect">
                      <a:avLst/>
                    </a:prstGeom>
                    <a:noFill/>
                    <a:ln w="9525">
                      <a:noFill/>
                    </a:ln>
                  </pic:spPr>
                </pic:pic>
              </a:graphicData>
            </a:graphic>
          </wp:inline>
        </w:drawing>
      </w:r>
      <w:r>
        <w:rPr>
          <w:rFonts w:hint="eastAsia" w:ascii="Times New Roman" w:hAnsi="Times New Roman"/>
          <w:color w:val="auto"/>
          <w:sz w:val="24"/>
          <w:szCs w:val="24"/>
        </w:rPr>
        <w:t>)。若将定义1当中的干扰关系称作是“直接干扰关系”，则可以定义“间接干扰关系”</w:t>
      </w:r>
      <w:r>
        <w:rPr>
          <w:rFonts w:hint="eastAsia" w:ascii="Times New Roman" w:hAnsi="Times New Roman"/>
          <w:color w:val="auto"/>
          <w:position w:val="-4"/>
          <w:sz w:val="24"/>
          <w:szCs w:val="24"/>
        </w:rPr>
        <w:drawing>
          <wp:inline distT="0" distB="0" distL="114300" distR="114300">
            <wp:extent cx="215900" cy="304800"/>
            <wp:effectExtent l="0" t="0" r="0" b="0"/>
            <wp:docPr id="126" name="对象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对象 76"/>
                    <pic:cNvPicPr>
                      <a:picLocks noChangeAspect="1"/>
                    </pic:cNvPicPr>
                  </pic:nvPicPr>
                  <pic:blipFill>
                    <a:blip r:embed="rId320"/>
                    <a:stretch>
                      <a:fillRect/>
                    </a:stretch>
                  </pic:blipFill>
                  <pic:spPr>
                    <a:xfrm>
                      <a:off x="0" y="0"/>
                      <a:ext cx="215900" cy="304800"/>
                    </a:xfrm>
                    <a:prstGeom prst="rect">
                      <a:avLst/>
                    </a:prstGeom>
                    <a:noFill/>
                    <a:ln w="9525">
                      <a:noFill/>
                    </a:ln>
                  </pic:spPr>
                </pic:pic>
              </a:graphicData>
            </a:graphic>
          </wp:inline>
        </w:drawing>
      </w:r>
      <w:r>
        <w:rPr>
          <w:rFonts w:hint="eastAsia" w:ascii="Times New Roman" w:hAnsi="Times New Roman"/>
          <w:color w:val="auto"/>
          <w:sz w:val="24"/>
          <w:szCs w:val="24"/>
        </w:rPr>
        <w:t>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38"/>
          <w:sz w:val="24"/>
          <w:szCs w:val="24"/>
        </w:rPr>
        <w:drawing>
          <wp:inline distT="0" distB="0" distL="114300" distR="114300">
            <wp:extent cx="2844800" cy="558800"/>
            <wp:effectExtent l="0" t="0" r="12700" b="13335"/>
            <wp:docPr id="127" name="对象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对象 77"/>
                    <pic:cNvPicPr>
                      <a:picLocks noChangeAspect="1"/>
                    </pic:cNvPicPr>
                  </pic:nvPicPr>
                  <pic:blipFill>
                    <a:blip r:embed="rId326"/>
                    <a:stretch>
                      <a:fillRect/>
                    </a:stretch>
                  </pic:blipFill>
                  <pic:spPr>
                    <a:xfrm>
                      <a:off x="0" y="0"/>
                      <a:ext cx="2844800" cy="5588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5.7 </w:t>
      </w:r>
      <w:r>
        <w:rPr>
          <w:rFonts w:hint="eastAsia" w:ascii="Times New Roman" w:hAnsi="Times New Roman"/>
          <w:color w:val="auto"/>
          <w:sz w:val="24"/>
          <w:szCs w:val="24"/>
        </w:rPr>
        <w:t>干扰源集</w:t>
      </w:r>
      <w:r>
        <w:rPr>
          <w:rFonts w:hint="eastAsia" w:ascii="Times New Roman" w:hAnsi="Times New Roman"/>
          <w:color w:val="auto"/>
          <w:position w:val="-10"/>
          <w:sz w:val="24"/>
          <w:szCs w:val="24"/>
        </w:rPr>
        <w:drawing>
          <wp:inline distT="0" distB="0" distL="114300" distR="114300">
            <wp:extent cx="1447800" cy="190500"/>
            <wp:effectExtent l="0" t="0" r="0" b="0"/>
            <wp:docPr id="128" name="对象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对象 78"/>
                    <pic:cNvPicPr>
                      <a:picLocks noChangeAspect="1"/>
                    </pic:cNvPicPr>
                  </pic:nvPicPr>
                  <pic:blipFill>
                    <a:blip r:embed="rId327"/>
                    <a:stretch>
                      <a:fillRect/>
                    </a:stretch>
                  </pic:blipFill>
                  <pic:spPr>
                    <a:xfrm>
                      <a:off x="0" y="0"/>
                      <a:ext cx="1447800"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干扰源集的递归定义如下: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44600" cy="190500"/>
            <wp:effectExtent l="0" t="0" r="0" b="0"/>
            <wp:docPr id="129" name="对象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对象 79"/>
                    <pic:cNvPicPr>
                      <a:picLocks noChangeAspect="1"/>
                    </pic:cNvPicPr>
                  </pic:nvPicPr>
                  <pic:blipFill>
                    <a:blip r:embed="rId328"/>
                    <a:stretch>
                      <a:fillRect/>
                    </a:stretch>
                  </pic:blipFill>
                  <pic:spPr>
                    <a:xfrm>
                      <a:off x="0" y="0"/>
                      <a:ext cx="12446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527300" cy="634365"/>
            <wp:effectExtent l="0" t="0" r="6350" b="13970"/>
            <wp:docPr id="130" name="对象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对象 81"/>
                    <pic:cNvPicPr>
                      <a:picLocks noChangeAspect="1"/>
                    </pic:cNvPicPr>
                  </pic:nvPicPr>
                  <pic:blipFill>
                    <a:blip r:embed="rId329"/>
                    <a:stretch>
                      <a:fillRect/>
                    </a:stretch>
                  </pic:blipFill>
                  <pic:spPr>
                    <a:xfrm>
                      <a:off x="0" y="0"/>
                      <a:ext cx="2527300" cy="6343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，且。其中</w:t>
      </w:r>
      <w:r>
        <w:rPr>
          <w:rFonts w:hint="eastAsia" w:ascii="Times New Roman" w:hAnsi="Times New Roman"/>
          <w:color w:val="auto"/>
          <w:position w:val="-10"/>
          <w:sz w:val="24"/>
          <w:szCs w:val="24"/>
        </w:rPr>
        <w:drawing>
          <wp:inline distT="0" distB="0" distL="114300" distR="114300">
            <wp:extent cx="1841500" cy="203200"/>
            <wp:effectExtent l="0" t="0" r="6350" b="5080"/>
            <wp:docPr id="131" name="对象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对象 82"/>
                    <pic:cNvPicPr>
                      <a:picLocks noChangeAspect="1"/>
                    </pic:cNvPicPr>
                  </pic:nvPicPr>
                  <pic:blipFill>
                    <a:blip r:embed="rId330"/>
                    <a:stretch>
                      <a:fillRect/>
                    </a:stretch>
                  </pic:blipFill>
                  <pic:spPr>
                    <a:xfrm>
                      <a:off x="0" y="0"/>
                      <a:ext cx="1841500" cy="203200"/>
                    </a:xfrm>
                    <a:prstGeom prst="rect">
                      <a:avLst/>
                    </a:prstGeom>
                    <a:noFill/>
                    <a:ln w="9525">
                      <a:noFill/>
                    </a:ln>
                  </pic:spPr>
                </pic:pic>
              </a:graphicData>
            </a:graphic>
          </wp:inline>
        </w:drawing>
      </w:r>
      <w:r>
        <w:rPr>
          <w:rFonts w:hint="eastAsia" w:ascii="Times New Roman" w:hAnsi="Times New Roman"/>
          <w:color w:val="auto"/>
          <w:sz w:val="24"/>
          <w:szCs w:val="24"/>
        </w:rPr>
        <w:t>，</w:t>
      </w:r>
      <w:r>
        <w:rPr>
          <w:rFonts w:hint="eastAsia" w:ascii="Times New Roman" w:hAnsi="Times New Roman"/>
          <w:color w:val="auto"/>
          <w:position w:val="-10"/>
          <w:sz w:val="24"/>
          <w:szCs w:val="24"/>
        </w:rPr>
        <w:drawing>
          <wp:inline distT="0" distB="0" distL="114300" distR="114300">
            <wp:extent cx="1181100" cy="203200"/>
            <wp:effectExtent l="0" t="0" r="0" b="5080"/>
            <wp:docPr id="132" name="对象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对象 83"/>
                    <pic:cNvPicPr>
                      <a:picLocks noChangeAspect="1"/>
                    </pic:cNvPicPr>
                  </pic:nvPicPr>
                  <pic:blipFill>
                    <a:blip r:embed="rId331"/>
                    <a:stretch>
                      <a:fillRect/>
                    </a:stretch>
                  </pic:blipFill>
                  <pic:spPr>
                    <a:xfrm>
                      <a:off x="0" y="0"/>
                      <a:ext cx="11811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干扰源集的含义是:抽取所有对安全域</w:t>
      </w:r>
      <w:r>
        <w:rPr>
          <w:rFonts w:hint="eastAsia" w:ascii="Times New Roman" w:hAnsi="Times New Roman"/>
          <w:color w:val="auto"/>
          <w:position w:val="-6"/>
          <w:sz w:val="24"/>
          <w:szCs w:val="24"/>
        </w:rPr>
        <w:drawing>
          <wp:inline distT="0" distB="0" distL="114300" distR="114300">
            <wp:extent cx="139700" cy="127000"/>
            <wp:effectExtent l="0" t="0" r="12700" b="4445"/>
            <wp:docPr id="133" name="对象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对象 84"/>
                    <pic:cNvPicPr>
                      <a:picLocks noChangeAspect="1"/>
                    </pic:cNvPicPr>
                  </pic:nvPicPr>
                  <pic:blipFill>
                    <a:blip r:embed="rId332"/>
                    <a:stretch>
                      <a:fillRect/>
                    </a:stretch>
                  </pic:blipFill>
                  <pic:spPr>
                    <a:xfrm>
                      <a:off x="0" y="0"/>
                      <a:ext cx="139700" cy="127000"/>
                    </a:xfrm>
                    <a:prstGeom prst="rect">
                      <a:avLst/>
                    </a:prstGeom>
                    <a:noFill/>
                    <a:ln w="9525">
                      <a:noFill/>
                    </a:ln>
                  </pic:spPr>
                </pic:pic>
              </a:graphicData>
            </a:graphic>
          </wp:inline>
        </w:drawing>
      </w:r>
      <w:r>
        <w:rPr>
          <w:rFonts w:hint="eastAsia" w:ascii="Times New Roman" w:hAnsi="Times New Roman"/>
          <w:color w:val="auto"/>
          <w:sz w:val="24"/>
          <w:szCs w:val="24"/>
        </w:rPr>
        <w:t>有直接或间接干扰关系的安全域形成集合。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 xml:space="preserve">5.8 </w:t>
      </w: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1320165" cy="190500"/>
            <wp:effectExtent l="0" t="0" r="13335" b="0"/>
            <wp:docPr id="134" name="对象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对象 85"/>
                    <pic:cNvPicPr>
                      <a:picLocks noChangeAspect="1"/>
                    </pic:cNvPicPr>
                  </pic:nvPicPr>
                  <pic:blipFill>
                    <a:blip r:embed="rId333"/>
                    <a:stretch>
                      <a:fillRect/>
                    </a:stretch>
                  </pic:blipFill>
                  <pic:spPr>
                    <a:xfrm>
                      <a:off x="0" y="0"/>
                      <a:ext cx="1320165" cy="1905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1219200" cy="190500"/>
            <wp:effectExtent l="0" t="0" r="0" b="0"/>
            <wp:docPr id="135" name="对象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对象 86"/>
                    <pic:cNvPicPr>
                      <a:picLocks noChangeAspect="1"/>
                    </pic:cNvPicPr>
                  </pic:nvPicPr>
                  <pic:blipFill>
                    <a:blip r:embed="rId334"/>
                    <a:stretch>
                      <a:fillRect/>
                    </a:stretch>
                  </pic:blipFill>
                  <pic:spPr>
                    <a:xfrm>
                      <a:off x="0" y="0"/>
                      <a:ext cx="1219200" cy="190500"/>
                    </a:xfrm>
                    <a:prstGeom prst="rect">
                      <a:avLst/>
                    </a:prstGeom>
                    <a:noFill/>
                    <a:ln w="9525">
                      <a:noFill/>
                    </a:ln>
                  </pic:spPr>
                </pic:pic>
              </a:graphicData>
            </a:graphic>
          </wp:inline>
        </w:drawing>
      </w:r>
      <w:r>
        <w:rPr>
          <w:rFonts w:hint="eastAsia" w:ascii="Times New Roman" w:hAnsi="Times New Roman"/>
          <w:color w:val="auto"/>
          <w:sz w:val="24"/>
          <w:szCs w:val="24"/>
        </w:rPr>
        <w:t>，且</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44"/>
          <w:sz w:val="24"/>
          <w:szCs w:val="24"/>
        </w:rPr>
        <w:drawing>
          <wp:inline distT="0" distB="0" distL="114300" distR="114300">
            <wp:extent cx="2159000" cy="634365"/>
            <wp:effectExtent l="0" t="0" r="12700" b="13970"/>
            <wp:docPr id="136" name="对象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对象 87"/>
                    <pic:cNvPicPr>
                      <a:picLocks noChangeAspect="1"/>
                    </pic:cNvPicPr>
                  </pic:nvPicPr>
                  <pic:blipFill>
                    <a:blip r:embed="rId335"/>
                    <a:stretch>
                      <a:fillRect/>
                    </a:stretch>
                  </pic:blipFill>
                  <pic:spPr>
                    <a:xfrm>
                      <a:off x="0" y="0"/>
                      <a:ext cx="2159000" cy="634365"/>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其中，</w:t>
      </w:r>
      <w:r>
        <w:rPr>
          <w:rFonts w:hint="eastAsia" w:ascii="Times New Roman" w:hAnsi="Times New Roman"/>
          <w:color w:val="auto"/>
          <w:position w:val="-10"/>
          <w:sz w:val="24"/>
          <w:szCs w:val="24"/>
        </w:rPr>
        <w:drawing>
          <wp:inline distT="0" distB="0" distL="114300" distR="114300">
            <wp:extent cx="1422400" cy="203200"/>
            <wp:effectExtent l="0" t="0" r="6350" b="5080"/>
            <wp:docPr id="137" name="对象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对象 88"/>
                    <pic:cNvPicPr>
                      <a:picLocks noChangeAspect="1"/>
                    </pic:cNvPicPr>
                  </pic:nvPicPr>
                  <pic:blipFill>
                    <a:blip r:embed="rId336"/>
                    <a:stretch>
                      <a:fillRect/>
                    </a:stretch>
                  </pic:blipFill>
                  <pic:spPr>
                    <a:xfrm>
                      <a:off x="0" y="0"/>
                      <a:ext cx="14224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position w:val="-10"/>
          <w:sz w:val="24"/>
          <w:szCs w:val="24"/>
        </w:rPr>
        <w:drawing>
          <wp:inline distT="0" distB="0" distL="114300" distR="114300">
            <wp:extent cx="2527300" cy="203200"/>
            <wp:effectExtent l="0" t="0" r="6350" b="5080"/>
            <wp:docPr id="138" name="对象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对象 89"/>
                    <pic:cNvPicPr>
                      <a:picLocks noChangeAspect="1"/>
                    </pic:cNvPicPr>
                  </pic:nvPicPr>
                  <pic:blipFill>
                    <a:blip r:embed="rId337"/>
                    <a:stretch>
                      <a:fillRect/>
                    </a:stretch>
                  </pic:blipFill>
                  <pic:spPr>
                    <a:xfrm>
                      <a:off x="0" y="0"/>
                      <a:ext cx="2527300" cy="2032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color w:val="auto"/>
          <w:sz w:val="24"/>
          <w:szCs w:val="24"/>
        </w:rPr>
        <w:t>弱预期函数</w:t>
      </w:r>
      <w:r>
        <w:rPr>
          <w:rFonts w:hint="eastAsia" w:ascii="Times New Roman" w:hAnsi="Times New Roman"/>
          <w:color w:val="auto"/>
          <w:position w:val="-10"/>
          <w:sz w:val="24"/>
          <w:szCs w:val="24"/>
        </w:rPr>
        <w:drawing>
          <wp:inline distT="0" distB="0" distL="114300" distR="114300">
            <wp:extent cx="647700" cy="190500"/>
            <wp:effectExtent l="0" t="0" r="0" b="0"/>
            <wp:docPr id="139" name="对象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对象 90"/>
                    <pic:cNvPicPr>
                      <a:picLocks noChangeAspect="1"/>
                    </pic:cNvPicPr>
                  </pic:nvPicPr>
                  <pic:blipFill>
                    <a:blip r:embed="rId338"/>
                    <a:stretch>
                      <a:fillRect/>
                    </a:stretch>
                  </pic:blipFill>
                  <pic:spPr>
                    <a:xfrm>
                      <a:off x="0" y="0"/>
                      <a:ext cx="647700" cy="190500"/>
                    </a:xfrm>
                    <a:prstGeom prst="rect">
                      <a:avLst/>
                    </a:prstGeom>
                    <a:noFill/>
                    <a:ln w="9525">
                      <a:noFill/>
                    </a:ln>
                  </pic:spPr>
                </pic:pic>
              </a:graphicData>
            </a:graphic>
          </wp:inline>
        </w:drawing>
      </w:r>
      <w:r>
        <w:rPr>
          <w:rFonts w:hint="eastAsia" w:ascii="Times New Roman" w:hAnsi="Times New Roman"/>
          <w:color w:val="auto"/>
          <w:sz w:val="24"/>
          <w:szCs w:val="24"/>
        </w:rPr>
        <w:t>的含义是，“将所有对安全域有直接或间接的干扰关系的动作保留，并将除此以外的所有动作删除”，从而得到在非传递无干扰安全策略控制下的预期行为。</w:t>
      </w:r>
      <w:r>
        <w:rPr>
          <w:rFonts w:hint="eastAsia" w:ascii="Times New Roman" w:hAnsi="Times New Roman"/>
          <w:color w:val="auto"/>
          <w:sz w:val="24"/>
          <w:szCs w:val="24"/>
        </w:rPr>
        <w:tab/>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color w:val="auto"/>
          <w:sz w:val="24"/>
          <w:szCs w:val="24"/>
        </w:rPr>
      </w:pPr>
      <w:r>
        <w:rPr>
          <w:rFonts w:hint="eastAsia" w:ascii="Times New Roman" w:hAnsi="Times New Roman"/>
          <w:b/>
          <w:bCs/>
          <w:color w:val="auto"/>
          <w:sz w:val="24"/>
          <w:szCs w:val="24"/>
        </w:rPr>
        <w:t>定义</w:t>
      </w:r>
      <w:r>
        <w:rPr>
          <w:rFonts w:hint="eastAsia"/>
          <w:b/>
          <w:bCs/>
          <w:color w:val="auto"/>
          <w:sz w:val="24"/>
          <w:szCs w:val="24"/>
          <w:lang w:val="en-US" w:eastAsia="zh-CN"/>
        </w:rPr>
        <w:t>5.</w:t>
      </w:r>
      <w:r>
        <w:rPr>
          <w:rFonts w:hint="eastAsia" w:ascii="Times New Roman" w:hAnsi="Times New Roman"/>
          <w:b/>
          <w:bCs/>
          <w:color w:val="auto"/>
          <w:sz w:val="24"/>
          <w:szCs w:val="24"/>
          <w:lang w:val="en-US" w:eastAsia="zh-CN"/>
        </w:rPr>
        <w:t>9</w:t>
      </w:r>
      <w:r>
        <w:rPr>
          <w:rFonts w:hint="eastAsia"/>
          <w:b/>
          <w:bCs/>
          <w:color w:val="auto"/>
          <w:sz w:val="24"/>
          <w:szCs w:val="24"/>
          <w:lang w:val="en-US" w:eastAsia="zh-CN"/>
        </w:rPr>
        <w:t xml:space="preserve"> </w:t>
      </w:r>
      <w:r>
        <w:rPr>
          <w:rFonts w:hint="eastAsia" w:ascii="Times New Roman" w:hAnsi="Times New Roman"/>
          <w:color w:val="auto"/>
          <w:sz w:val="24"/>
          <w:szCs w:val="24"/>
        </w:rPr>
        <w:t>域集等价关系</w:t>
      </w:r>
      <w:r>
        <w:rPr>
          <w:rFonts w:hint="eastAsia" w:ascii="Times New Roman" w:hAnsi="Times New Roman"/>
          <w:color w:val="auto"/>
          <w:position w:val="-10"/>
          <w:sz w:val="24"/>
          <w:szCs w:val="24"/>
        </w:rPr>
        <w:drawing>
          <wp:inline distT="0" distB="0" distL="114300" distR="114300">
            <wp:extent cx="1358900" cy="292100"/>
            <wp:effectExtent l="0" t="0" r="0" b="13335"/>
            <wp:docPr id="140" name="对象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对象 91"/>
                    <pic:cNvPicPr>
                      <a:picLocks noChangeAspect="1"/>
                    </pic:cNvPicPr>
                  </pic:nvPicPr>
                  <pic:blipFill>
                    <a:blip r:embed="rId339"/>
                    <a:stretch>
                      <a:fillRect/>
                    </a:stretch>
                  </pic:blipFill>
                  <pic:spPr>
                    <a:xfrm>
                      <a:off x="0" y="0"/>
                      <a:ext cx="1358900" cy="292100"/>
                    </a:xfrm>
                    <a:prstGeom prst="rect">
                      <a:avLst/>
                    </a:prstGeom>
                    <a:noFill/>
                    <a:ln w="9525">
                      <a:noFill/>
                    </a:ln>
                  </pic:spPr>
                </pic:pic>
              </a:graphicData>
            </a:graphic>
          </wp:inline>
        </w:drawing>
      </w:r>
      <w:r>
        <w:rPr>
          <w:rFonts w:hint="eastAsia" w:ascii="Times New Roman" w:hAnsi="Times New Roman"/>
          <w:color w:val="auto"/>
          <w:sz w:val="24"/>
          <w:szCs w:val="24"/>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textAlignment w:val="auto"/>
        <w:rPr>
          <w:rFonts w:hint="eastAsia" w:ascii="Times New Roman" w:hAnsi="Times New Roman" w:eastAsia="宋体"/>
          <w:color w:val="auto"/>
          <w:sz w:val="24"/>
          <w:szCs w:val="24"/>
          <w:lang w:eastAsia="zh-CN"/>
        </w:rPr>
      </w:pPr>
      <w:r>
        <w:rPr>
          <w:rFonts w:hint="eastAsia" w:ascii="Times New Roman" w:hAnsi="Times New Roman"/>
          <w:color w:val="auto"/>
          <w:sz w:val="24"/>
          <w:szCs w:val="24"/>
          <w:lang w:eastAsia="zh-CN"/>
        </w:rPr>
        <w:t>并且</w:t>
      </w:r>
      <w:r>
        <w:rPr>
          <w:rFonts w:hint="eastAsia" w:ascii="Times New Roman" w:hAnsi="Times New Roman"/>
          <w:color w:val="auto"/>
          <w:sz w:val="24"/>
          <w:szCs w:val="24"/>
          <w:lang w:val="en-US" w:eastAsia="zh-CN"/>
        </w:rPr>
        <w:t>Rushby定义了系统满足非传递性无干扰策略的判定定理。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color w:val="auto"/>
          <w:sz w:val="24"/>
          <w:szCs w:val="24"/>
          <w:lang w:val="en-US" w:eastAsia="zh-CN"/>
        </w:rPr>
      </w:pPr>
      <w:r>
        <w:rPr>
          <w:rFonts w:hint="eastAsia" w:ascii="Times New Roman" w:hAnsi="Times New Roman"/>
          <w:b/>
          <w:bCs/>
          <w:color w:val="auto"/>
          <w:sz w:val="24"/>
          <w:szCs w:val="24"/>
          <w:lang w:val="en-US" w:eastAsia="zh-CN"/>
        </w:rPr>
        <w:t>定理</w:t>
      </w:r>
      <w:r>
        <w:rPr>
          <w:rFonts w:hint="eastAsia"/>
          <w:b/>
          <w:bCs/>
          <w:color w:val="auto"/>
          <w:sz w:val="24"/>
          <w:szCs w:val="24"/>
          <w:lang w:val="en-US" w:eastAsia="zh-CN"/>
        </w:rPr>
        <w:t>5.1</w:t>
      </w:r>
      <w:r>
        <w:rPr>
          <w:rFonts w:hint="eastAsia" w:ascii="Times New Roman" w:hAnsi="Times New Roman"/>
          <w:b/>
          <w:bCs/>
          <w:color w:val="auto"/>
          <w:sz w:val="24"/>
          <w:szCs w:val="24"/>
          <w:lang w:val="en-US" w:eastAsia="zh-CN"/>
        </w:rPr>
        <w:t xml:space="preserve"> </w:t>
      </w:r>
      <w:r>
        <w:rPr>
          <w:rFonts w:hint="eastAsia" w:ascii="Times New Roman" w:hAnsi="Times New Roman"/>
          <w:color w:val="auto"/>
          <w:sz w:val="24"/>
          <w:szCs w:val="24"/>
          <w:lang w:val="en-US" w:eastAsia="zh-CN"/>
        </w:rPr>
        <w:t>系统满足非传递性无干扰策略的判定定理。</w:t>
      </w:r>
    </w:p>
    <w:p>
      <w:pPr>
        <w:widowControl w:val="0"/>
        <w:autoSpaceDE/>
        <w:autoSpaceDN/>
        <w:spacing w:line="360" w:lineRule="auto"/>
        <w:ind w:firstLine="420"/>
        <w:outlineLvl w:val="9"/>
        <w:rPr>
          <w:rFonts w:hint="eastAsia" w:ascii="Times New Roman" w:hAnsi="Times New Roman"/>
          <w:sz w:val="24"/>
          <w:szCs w:val="24"/>
        </w:rPr>
      </w:pPr>
      <w:r>
        <w:rPr>
          <w:rFonts w:hint="eastAsia" w:ascii="Times New Roman" w:hAnsi="Times New Roman"/>
          <w:color w:val="auto"/>
          <w:sz w:val="24"/>
          <w:szCs w:val="24"/>
          <w:lang w:val="en-US" w:eastAsia="zh-CN"/>
        </w:rPr>
        <w:t>设M 是一个视图隔离的系统，有一个具有非传递性的～&gt;策略，并且M满足：输出一致性、弱单步一致性和局部干扰性，则M 满足非传递性无干扰策略。</w:t>
      </w:r>
    </w:p>
    <w:p>
      <w:pPr>
        <w:pStyle w:val="3"/>
        <w:rPr>
          <w:rFonts w:hint="eastAsia"/>
        </w:rPr>
      </w:pPr>
      <w:bookmarkStart w:id="155" w:name="_Toc2460"/>
      <w:bookmarkStart w:id="156" w:name="_Toc11756"/>
      <w:r>
        <w:rPr>
          <w:rFonts w:hint="eastAsia"/>
          <w:lang w:val="en-US" w:eastAsia="zh-CN"/>
        </w:rPr>
        <w:t>TVP-QT信任链传递形式化描述</w:t>
      </w:r>
      <w:bookmarkEnd w:id="155"/>
      <w:bookmarkEnd w:id="156"/>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本文基于扩展后的无干扰理论，对TVP-QT信任链模型进行形式化描述。由于扩展后的无干扰理论从系统主图、域视图、主体行为视图由一个整体系统向系统内的主体进行细分，本文针对TVP-QT信任链传递模型，从以下方面对信任链进行形式化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bCs/>
          <w:sz w:val="24"/>
          <w:szCs w:val="24"/>
          <w:lang w:val="en-US" w:eastAsia="zh-CN"/>
        </w:rPr>
        <w:t>定义</w:t>
      </w:r>
      <w:r>
        <w:rPr>
          <w:rFonts w:hint="eastAsia"/>
          <w:b/>
          <w:bCs/>
          <w:sz w:val="24"/>
          <w:szCs w:val="24"/>
          <w:lang w:val="en-US" w:eastAsia="zh-CN"/>
        </w:rPr>
        <w:t xml:space="preserve">5.10 </w:t>
      </w:r>
      <w:r>
        <w:rPr>
          <w:rFonts w:hint="eastAsia" w:ascii="Times New Roman" w:hAnsi="Times New Roman"/>
          <w:b w:val="0"/>
          <w:bCs w:val="0"/>
          <w:sz w:val="24"/>
          <w:szCs w:val="24"/>
          <w:lang w:val="en-US" w:eastAsia="zh-CN"/>
        </w:rPr>
        <w:t>信任关系可以用以下二元关系表示：</w:t>
      </w:r>
      <w:r>
        <w:rPr>
          <w:rFonts w:hint="eastAsia" w:ascii="Times New Roman" w:hAnsi="Times New Roman"/>
          <w:b w:val="0"/>
          <w:bCs w:val="0"/>
          <w:position w:val="-6"/>
          <w:sz w:val="24"/>
          <w:szCs w:val="24"/>
          <w:lang w:val="en-US" w:eastAsia="zh-CN"/>
        </w:rPr>
        <w:drawing>
          <wp:inline distT="0" distB="0" distL="114300" distR="114300">
            <wp:extent cx="862965" cy="165100"/>
            <wp:effectExtent l="0" t="0" r="13335" b="5080"/>
            <wp:docPr id="142" name="对象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对象 141"/>
                    <pic:cNvPicPr>
                      <a:picLocks noChangeAspect="1"/>
                    </pic:cNvPicPr>
                  </pic:nvPicPr>
                  <pic:blipFill>
                    <a:blip r:embed="rId340"/>
                    <a:stretch>
                      <a:fillRect/>
                    </a:stretch>
                  </pic:blipFill>
                  <pic:spPr>
                    <a:xfrm>
                      <a:off x="0" y="0"/>
                      <a:ext cx="862965"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43" name="对象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对象 142"/>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级</w:t>
      </w:r>
      <w:r>
        <w:rPr>
          <w:rFonts w:hint="eastAsia" w:ascii="Times New Roman" w:hAnsi="Times New Roman"/>
          <w:b w:val="0"/>
          <w:bCs w:val="0"/>
          <w:sz w:val="24"/>
          <w:szCs w:val="24"/>
          <w:lang w:val="en-US" w:eastAsia="zh-CN"/>
        </w:rPr>
        <w:t>），</w:t>
      </w:r>
      <w:r>
        <w:rPr>
          <w:rFonts w:hint="eastAsia" w:ascii="Times New Roman" w:hAnsi="Times New Roman"/>
          <w:b w:val="0"/>
          <w:bCs w:val="0"/>
          <w:position w:val="-6"/>
          <w:sz w:val="24"/>
          <w:szCs w:val="24"/>
          <w:lang w:val="en-US" w:eastAsia="zh-CN"/>
        </w:rPr>
        <w:drawing>
          <wp:inline distT="0" distB="0" distL="114300" distR="114300">
            <wp:extent cx="800100" cy="165100"/>
            <wp:effectExtent l="0" t="0" r="0" b="5080"/>
            <wp:docPr id="144" name="对象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对象 143"/>
                    <pic:cNvPicPr>
                      <a:picLocks noChangeAspect="1"/>
                    </pic:cNvPicPr>
                  </pic:nvPicPr>
                  <pic:blipFill>
                    <a:blip r:embed="rId342"/>
                    <a:stretch>
                      <a:fillRect/>
                    </a:stretch>
                  </pic:blipFill>
                  <pic:spPr>
                    <a:xfrm>
                      <a:off x="0" y="0"/>
                      <a:ext cx="8001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（针对于组合安全域级），</w:t>
      </w:r>
      <w:r>
        <w:rPr>
          <w:rFonts w:hint="eastAsia" w:ascii="Times New Roman" w:hAnsi="Times New Roman"/>
          <w:b w:val="0"/>
          <w:bCs w:val="0"/>
          <w:position w:val="-6"/>
          <w:sz w:val="24"/>
          <w:szCs w:val="24"/>
          <w:lang w:val="en-US" w:eastAsia="zh-CN"/>
        </w:rPr>
        <w:drawing>
          <wp:inline distT="0" distB="0" distL="114300" distR="114300">
            <wp:extent cx="609600" cy="165100"/>
            <wp:effectExtent l="0" t="0" r="0" b="5080"/>
            <wp:docPr id="145" name="对象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对象 144"/>
                    <pic:cNvPicPr>
                      <a:picLocks noChangeAspect="1"/>
                    </pic:cNvPicPr>
                  </pic:nvPicPr>
                  <pic:blipFill>
                    <a:blip r:embed="rId343"/>
                    <a:stretch>
                      <a:fillRect/>
                    </a:stretch>
                  </pic:blipFill>
                  <pic:spPr>
                    <a:xfrm>
                      <a:off x="0" y="0"/>
                      <a:ext cx="6096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（针对于动作主体级）。</w:t>
      </w:r>
      <w:r>
        <w:rPr>
          <w:rFonts w:hint="eastAsia" w:ascii="Times New Roman" w:hAnsi="Times New Roman"/>
          <w:b w:val="0"/>
          <w:bCs w:val="0"/>
          <w:position w:val="-8"/>
          <w:sz w:val="24"/>
          <w:szCs w:val="24"/>
          <w:lang w:val="en-US" w:eastAsia="zh-CN"/>
        </w:rPr>
        <w:drawing>
          <wp:inline distT="0" distB="0" distL="114300" distR="114300">
            <wp:extent cx="660400" cy="177165"/>
            <wp:effectExtent l="0" t="0" r="6350" b="13970"/>
            <wp:docPr id="146" name="对象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对象 147"/>
                    <pic:cNvPicPr>
                      <a:picLocks noChangeAspect="1"/>
                    </pic:cNvPicPr>
                  </pic:nvPicPr>
                  <pic:blipFill>
                    <a:blip r:embed="rId344"/>
                    <a:stretch>
                      <a:fillRect/>
                    </a:stretch>
                  </pic:blipFill>
                  <pic:spPr>
                    <a:xfrm>
                      <a:off x="0" y="0"/>
                      <a:ext cx="660400" cy="177165"/>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，若</w:t>
      </w:r>
      <w:r>
        <w:rPr>
          <w:rFonts w:hint="eastAsia" w:ascii="Times New Roman" w:hAnsi="Times New Roman"/>
          <w:b w:val="0"/>
          <w:bCs w:val="0"/>
          <w:position w:val="-6"/>
          <w:sz w:val="24"/>
          <w:szCs w:val="24"/>
          <w:lang w:val="en-US" w:eastAsia="zh-CN"/>
        </w:rPr>
        <w:drawing>
          <wp:inline distT="0" distB="0" distL="114300" distR="114300">
            <wp:extent cx="381000" cy="139700"/>
            <wp:effectExtent l="0" t="0" r="0" b="12700"/>
            <wp:docPr id="147" name="对象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对象 146"/>
                    <pic:cNvPicPr>
                      <a:picLocks noChangeAspect="1"/>
                    </pic:cNvPicPr>
                  </pic:nvPicPr>
                  <pic:blipFill>
                    <a:blip r:embed="rId345"/>
                    <a:stretch>
                      <a:fillRect/>
                    </a:stretch>
                  </pic:blipFill>
                  <pic:spPr>
                    <a:xfrm>
                      <a:off x="0" y="0"/>
                      <a:ext cx="381000" cy="1397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，则表示域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8" name="对象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对象 148"/>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49" name="对象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对象 149"/>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进行了可信度量，并且度量成功，域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0"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对象 150"/>
                    <pic:cNvPicPr>
                      <a:picLocks noChangeAspect="1"/>
                    </pic:cNvPicPr>
                  </pic:nvPicPr>
                  <pic:blipFill>
                    <a:blip r:embed="rId346"/>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对域</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4445"/>
            <wp:docPr id="151"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对象 151"/>
                    <pic:cNvPicPr>
                      <a:picLocks noChangeAspect="1"/>
                    </pic:cNvPicPr>
                  </pic:nvPicPr>
                  <pic:blipFill>
                    <a:blip r:embed="rId34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是信任的，然后进行控制权的转移。</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首先，按照Min安全域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52" name="对象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对象 155"/>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的信任传递方式，可以表示以下式子：</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eastAsia="宋体"/>
          <w:sz w:val="24"/>
          <w:szCs w:val="24"/>
          <w:lang w:eastAsia="zh-CN"/>
        </w:rPr>
      </w:pPr>
      <w:r>
        <w:rPr>
          <w:rFonts w:hint="eastAsia" w:ascii="Times New Roman" w:hAnsi="Times New Roman" w:eastAsia="宋体"/>
          <w:position w:val="-10"/>
          <w:sz w:val="24"/>
          <w:szCs w:val="24"/>
          <w:lang w:eastAsia="zh-CN"/>
        </w:rPr>
        <w:drawing>
          <wp:inline distT="0" distB="0" distL="114300" distR="114300">
            <wp:extent cx="3784600" cy="203200"/>
            <wp:effectExtent l="0" t="0" r="6350" b="4445"/>
            <wp:docPr id="153" name="对象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对象 150"/>
                    <pic:cNvPicPr>
                      <a:picLocks noChangeAspect="1"/>
                    </pic:cNvPicPr>
                  </pic:nvPicPr>
                  <pic:blipFill>
                    <a:blip r:embed="rId348"/>
                    <a:stretch>
                      <a:fillRect/>
                    </a:stretch>
                  </pic:blipFill>
                  <pic:spPr>
                    <a:xfrm>
                      <a:off x="0" y="0"/>
                      <a:ext cx="37846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其中</w:t>
      </w:r>
      <w:r>
        <w:rPr>
          <w:rFonts w:hint="eastAsia" w:ascii="Times New Roman" w:hAnsi="Times New Roman"/>
          <w:position w:val="-10"/>
          <w:sz w:val="24"/>
          <w:szCs w:val="24"/>
          <w:lang w:val="en-US" w:eastAsia="zh-CN"/>
        </w:rPr>
        <w:drawing>
          <wp:inline distT="0" distB="0" distL="114300" distR="114300">
            <wp:extent cx="304165" cy="203200"/>
            <wp:effectExtent l="0" t="0" r="635" b="4445"/>
            <wp:docPr id="154" name="对象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对象 151"/>
                    <pic:cNvPicPr>
                      <a:picLocks noChangeAspect="1"/>
                    </pic:cNvPicPr>
                  </pic:nvPicPr>
                  <pic:blipFill>
                    <a:blip r:embed="rId349"/>
                    <a:stretch>
                      <a:fillRect/>
                    </a:stretch>
                  </pic:blipFill>
                  <pic:spPr>
                    <a:xfrm>
                      <a:off x="0" y="0"/>
                      <a:ext cx="304165" cy="203200"/>
                    </a:xfrm>
                    <a:prstGeom prst="rect">
                      <a:avLst/>
                    </a:prstGeom>
                    <a:noFill/>
                    <a:ln w="9525">
                      <a:noFill/>
                    </a:ln>
                  </pic:spPr>
                </pic:pic>
              </a:graphicData>
            </a:graphic>
          </wp:inline>
        </w:drawing>
      </w:r>
      <w:r>
        <w:rPr>
          <w:rFonts w:hint="eastAsia" w:ascii="Times New Roman" w:hAnsi="Times New Roman"/>
          <w:sz w:val="24"/>
          <w:szCs w:val="24"/>
          <w:lang w:val="en-US" w:eastAsia="zh-CN"/>
        </w:rPr>
        <w:t>表示为可信虚拟平台的可信度量根：即图</w:t>
      </w:r>
      <w:r>
        <w:rPr>
          <w:rFonts w:hint="eastAsia"/>
          <w:sz w:val="24"/>
          <w:szCs w:val="24"/>
          <w:lang w:val="en-US" w:eastAsia="zh-CN"/>
        </w:rPr>
        <w:t>3.1</w:t>
      </w:r>
      <w:r>
        <w:rPr>
          <w:rFonts w:hint="eastAsia" w:ascii="Times New Roman" w:hAnsi="Times New Roman"/>
          <w:sz w:val="24"/>
          <w:szCs w:val="24"/>
          <w:lang w:val="en-US" w:eastAsia="zh-CN"/>
        </w:rPr>
        <w:t>中TPM下的CRTM。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按照组合安全域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55" name="对象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对象 152"/>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的信任链传递方式，可以表示为以下公式：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2298700" cy="203200"/>
            <wp:effectExtent l="0" t="0" r="6350" b="4445"/>
            <wp:docPr id="156" name="对象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对象 154"/>
                    <pic:cNvPicPr>
                      <a:picLocks noChangeAspect="1"/>
                    </pic:cNvPicPr>
                  </pic:nvPicPr>
                  <pic:blipFill>
                    <a:blip r:embed="rId351"/>
                    <a:stretch>
                      <a:fillRect/>
                    </a:stretch>
                  </pic:blipFill>
                  <pic:spPr>
                    <a:xfrm>
                      <a:off x="0" y="0"/>
                      <a:ext cx="2298700" cy="20320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基于可信计算技术的装载前度量技术实现的可信链可以这样形式化地描述：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4"/>
          <w:sz w:val="24"/>
          <w:szCs w:val="24"/>
          <w:lang w:val="en-US" w:eastAsia="zh-CN"/>
        </w:rPr>
        <w:drawing>
          <wp:inline distT="0" distB="0" distL="114300" distR="114300">
            <wp:extent cx="4635500" cy="228600"/>
            <wp:effectExtent l="0" t="0" r="0" b="0"/>
            <wp:docPr id="157" name="对象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对象 161"/>
                    <pic:cNvPicPr>
                      <a:picLocks noChangeAspect="1"/>
                    </pic:cNvPicPr>
                  </pic:nvPicPr>
                  <pic:blipFill>
                    <a:blip r:embed="rId352"/>
                    <a:stretch>
                      <a:fillRect/>
                    </a:stretch>
                  </pic:blipFill>
                  <pic:spPr>
                    <a:xfrm>
                      <a:off x="0" y="0"/>
                      <a:ext cx="4635500"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表示如果由安全域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58" name="对象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对象 163"/>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通过摘要运算获得的</w:t>
      </w:r>
      <w:r>
        <w:rPr>
          <w:rFonts w:hint="eastAsia" w:ascii="Times New Roman" w:hAnsi="Times New Roman"/>
          <w:position w:val="-14"/>
          <w:sz w:val="24"/>
          <w:szCs w:val="24"/>
          <w:lang w:val="en-US" w:eastAsia="zh-CN"/>
        </w:rPr>
        <w:drawing>
          <wp:inline distT="0" distB="0" distL="114300" distR="114300">
            <wp:extent cx="316865" cy="228600"/>
            <wp:effectExtent l="0" t="0" r="6985" b="0"/>
            <wp:docPr id="159" name="对象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对象 164"/>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摘要值与预期值</w:t>
      </w:r>
      <w:r>
        <w:rPr>
          <w:rFonts w:hint="eastAsia" w:ascii="Times New Roman" w:hAnsi="Times New Roman"/>
          <w:position w:val="-14"/>
          <w:sz w:val="24"/>
          <w:szCs w:val="24"/>
          <w:lang w:val="en-US" w:eastAsia="zh-CN"/>
        </w:rPr>
        <w:drawing>
          <wp:inline distT="0" distB="0" distL="114300" distR="114300">
            <wp:extent cx="787400" cy="228600"/>
            <wp:effectExtent l="0" t="0" r="0" b="0"/>
            <wp:docPr id="160" name="对象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对象 165"/>
                    <pic:cNvPicPr>
                      <a:picLocks noChangeAspect="1"/>
                    </pic:cNvPicPr>
                  </pic:nvPicPr>
                  <pic:blipFill>
                    <a:blip r:embed="rId355"/>
                    <a:stretch>
                      <a:fillRect/>
                    </a:stretch>
                  </pic:blipFill>
                  <pic:spPr>
                    <a:xfrm>
                      <a:off x="0" y="0"/>
                      <a:ext cx="787400" cy="228600"/>
                    </a:xfrm>
                    <a:prstGeom prst="rect">
                      <a:avLst/>
                    </a:prstGeom>
                    <a:noFill/>
                    <a:ln w="9525">
                      <a:noFill/>
                    </a:ln>
                  </pic:spPr>
                </pic:pic>
              </a:graphicData>
            </a:graphic>
          </wp:inline>
        </w:drawing>
      </w:r>
      <w:r>
        <w:rPr>
          <w:rFonts w:hint="eastAsia" w:ascii="Times New Roman" w:hAnsi="Times New Roman"/>
          <w:sz w:val="24"/>
          <w:szCs w:val="24"/>
          <w:lang w:val="en-US" w:eastAsia="zh-CN"/>
        </w:rPr>
        <w:t>相等,则安全域</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1" name="对象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对象 166"/>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信任组件</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2" name="对象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对象 167"/>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,信任关系将由</w:t>
      </w:r>
      <w:r>
        <w:rPr>
          <w:rFonts w:hint="eastAsia" w:ascii="Times New Roman" w:hAnsi="Times New Roman"/>
          <w:position w:val="-10"/>
          <w:sz w:val="24"/>
          <w:szCs w:val="24"/>
          <w:lang w:val="en-US" w:eastAsia="zh-CN"/>
        </w:rPr>
        <w:drawing>
          <wp:inline distT="0" distB="0" distL="114300" distR="114300">
            <wp:extent cx="292100" cy="203200"/>
            <wp:effectExtent l="0" t="0" r="12700" b="4445"/>
            <wp:docPr id="163" name="对象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对象 168"/>
                    <pic:cNvPicPr>
                      <a:picLocks noChangeAspect="1"/>
                    </pic:cNvPicPr>
                  </pic:nvPicPr>
                  <pic:blipFill>
                    <a:blip r:embed="rId353"/>
                    <a:stretch>
                      <a:fillRect/>
                    </a:stretch>
                  </pic:blipFill>
                  <pic:spPr>
                    <a:xfrm>
                      <a:off x="0" y="0"/>
                      <a:ext cx="292100" cy="203200"/>
                    </a:xfrm>
                    <a:prstGeom prst="rect">
                      <a:avLst/>
                    </a:prstGeom>
                    <a:noFill/>
                    <a:ln w="9525">
                      <a:noFill/>
                    </a:ln>
                  </pic:spPr>
                </pic:pic>
              </a:graphicData>
            </a:graphic>
          </wp:inline>
        </w:drawing>
      </w:r>
      <w:r>
        <w:rPr>
          <w:rFonts w:hint="eastAsia" w:ascii="Times New Roman" w:hAnsi="Times New Roman"/>
          <w:sz w:val="24"/>
          <w:szCs w:val="24"/>
          <w:lang w:val="en-US" w:eastAsia="zh-CN"/>
        </w:rPr>
        <w:t>传递至</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4" name="对象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对象 169"/>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系统控制权也转移到</w:t>
      </w:r>
      <w:r>
        <w:rPr>
          <w:rFonts w:hint="eastAsia" w:ascii="Times New Roman" w:hAnsi="Times New Roman"/>
          <w:position w:val="-14"/>
          <w:sz w:val="24"/>
          <w:szCs w:val="24"/>
          <w:lang w:val="en-US" w:eastAsia="zh-CN"/>
        </w:rPr>
        <w:drawing>
          <wp:inline distT="0" distB="0" distL="114300" distR="114300">
            <wp:extent cx="316865" cy="228600"/>
            <wp:effectExtent l="0" t="0" r="6985" b="0"/>
            <wp:docPr id="165" name="对象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对象 170"/>
                    <pic:cNvPicPr>
                      <a:picLocks noChangeAspect="1"/>
                    </pic:cNvPicPr>
                  </pic:nvPicPr>
                  <pic:blipFill>
                    <a:blip r:embed="rId354"/>
                    <a:stretch>
                      <a:fillRect/>
                    </a:stretch>
                  </pic:blipFill>
                  <pic:spPr>
                    <a:xfrm>
                      <a:off x="0" y="0"/>
                      <a:ext cx="316865" cy="228600"/>
                    </a:xfrm>
                    <a:prstGeom prst="rect">
                      <a:avLst/>
                    </a:prstGeom>
                    <a:noFill/>
                    <a:ln w="9525">
                      <a:noFill/>
                    </a:ln>
                  </pic:spPr>
                </pic:pic>
              </a:graphicData>
            </a:graphic>
          </wp:inline>
        </w:drawing>
      </w:r>
      <w:r>
        <w:rPr>
          <w:rFonts w:hint="eastAsia" w:ascii="Times New Roman" w:hAnsi="Times New Roman"/>
          <w:sz w:val="24"/>
          <w:szCs w:val="24"/>
          <w:lang w:val="en-US" w:eastAsia="zh-CN"/>
        </w:rPr>
        <w:t>其中digest(A,B)表示安全域A对安全域B进行摘要运算的结果，expect(A)表示组件A的完整性预期值，</w:t>
      </w:r>
      <w:r>
        <w:rPr>
          <w:rFonts w:hint="eastAsia" w:ascii="Times New Roman" w:hAnsi="Times New Roman"/>
          <w:position w:val="-10"/>
          <w:sz w:val="24"/>
          <w:szCs w:val="24"/>
          <w:lang w:val="en-US" w:eastAsia="zh-CN"/>
        </w:rPr>
        <w:drawing>
          <wp:inline distT="0" distB="0" distL="114300" distR="114300">
            <wp:extent cx="1257300" cy="190500"/>
            <wp:effectExtent l="0" t="0" r="0" b="0"/>
            <wp:docPr id="166" name="对象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对象 172"/>
                    <pic:cNvPicPr>
                      <a:picLocks noChangeAspect="1"/>
                    </pic:cNvPicPr>
                  </pic:nvPicPr>
                  <pic:blipFill>
                    <a:blip r:embed="rId356"/>
                    <a:stretch>
                      <a:fillRect/>
                    </a:stretch>
                  </pic:blipFill>
                  <pic:spPr>
                    <a:xfrm>
                      <a:off x="0" y="0"/>
                      <a:ext cx="1257300" cy="190500"/>
                    </a:xfrm>
                    <a:prstGeom prst="rect">
                      <a:avLst/>
                    </a:prstGeom>
                    <a:noFill/>
                    <a:ln w="9525">
                      <a:noFill/>
                    </a:ln>
                  </pic:spPr>
                </pic:pic>
              </a:graphicData>
            </a:graphic>
          </wp:inline>
        </w:drawing>
      </w:r>
      <w:r>
        <w:rPr>
          <w:rFonts w:hint="eastAsia" w:ascii="Times New Roman" w:hAnsi="Times New Roman"/>
          <w:sz w:val="24"/>
          <w:szCs w:val="24"/>
          <w:lang w:val="en-US" w:eastAsia="zh-CN"/>
        </w:rPr>
        <w:t>表示控制权从A转移到B。</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同理对应组合域有：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rPr>
      </w:pPr>
      <w:r>
        <w:rPr>
          <w:rFonts w:hint="eastAsia" w:ascii="Times New Roman" w:hAnsi="Times New Roman"/>
          <w:position w:val="-14"/>
          <w:sz w:val="24"/>
          <w:szCs w:val="24"/>
          <w:lang w:val="en-US" w:eastAsia="zh-CN"/>
        </w:rPr>
        <w:drawing>
          <wp:inline distT="0" distB="0" distL="114300" distR="114300">
            <wp:extent cx="4498975" cy="228600"/>
            <wp:effectExtent l="0" t="0" r="0" b="0"/>
            <wp:docPr id="167" name="对象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对象 162"/>
                    <pic:cNvPicPr>
                      <a:picLocks noChangeAspect="1"/>
                    </pic:cNvPicPr>
                  </pic:nvPicPr>
                  <pic:blipFill>
                    <a:blip r:embed="rId357"/>
                    <a:stretch>
                      <a:fillRect/>
                    </a:stretch>
                  </pic:blipFill>
                  <pic:spPr>
                    <a:xfrm>
                      <a:off x="0" y="0"/>
                      <a:ext cx="4498975" cy="228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pStyle w:val="3"/>
        <w:rPr>
          <w:rFonts w:hint="eastAsia"/>
        </w:rPr>
      </w:pPr>
      <w:bookmarkStart w:id="157" w:name="_Toc11134"/>
      <w:bookmarkStart w:id="158" w:name="_Toc24142"/>
      <w:r>
        <w:rPr>
          <w:rFonts w:hint="eastAsia"/>
          <w:lang w:val="en-US" w:eastAsia="zh-CN"/>
        </w:rPr>
        <w:t>扩展无干扰信任传递判定定理</w:t>
      </w:r>
      <w:bookmarkEnd w:id="157"/>
      <w:bookmarkEnd w:id="158"/>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单纯的通过完整性验证实现的信任链传递是否有效无法进行验证。只有当系统具有特定的安全机制，满足一定的安全策略，组成系统的各安全域之间的信息流动受到一定安全策略限制，使得组件的运行不受干扰，这时，用完整性度量方法所建立的信任链才是有效的。非传递无干扰关系描述的是一种隔离性要求比较严格的通道控制安全策略，具有非传递无干扰关系的系统组件之间只有直接干扰关系，不存在间接造成的干扰关系。信任链传递模型关键之处是验证系统中是否满足非传递无干扰关系，但从非传递无干扰关系的定义出发很难进行验证，本文给出无干扰信任传递判定定理，用于判定可观测的系统状态和输出在满足什么条件时，信任链的建立和传递才是有效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下面本文分别从系统、安全域（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168"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对象 174"/>
                    <pic:cNvPicPr>
                      <a:picLocks noChangeAspect="1"/>
                    </pic:cNvPicPr>
                  </pic:nvPicPr>
                  <pic:blipFill>
                    <a:blip r:embed="rId341"/>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169" name="对象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对象 173"/>
                    <pic:cNvPicPr>
                      <a:picLocks noChangeAspect="1"/>
                    </pic:cNvPicPr>
                  </pic:nvPicPr>
                  <pic:blipFill>
                    <a:blip r:embed="rId350"/>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动作主体三个角度对本文提出的信任链模型应该满足的安全策略进行描述和分析验证。其中，从系统角度描述系统符合的安全策略，则需要对安全域的输入和系统状态的论述。同理，从安全域角度描述安全策略，则需要对动作主体的输入和对系统状态的进行论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sz w:val="24"/>
          <w:szCs w:val="24"/>
        </w:rPr>
      </w:pPr>
      <w:r>
        <w:rPr>
          <w:rFonts w:hint="eastAsia" w:ascii="Times New Roman" w:hAnsi="Times New Roman"/>
          <w:b/>
          <w:bCs/>
          <w:sz w:val="24"/>
          <w:szCs w:val="24"/>
          <w:lang w:val="en-US" w:eastAsia="zh-CN"/>
        </w:rPr>
        <w:t>定理</w:t>
      </w:r>
      <w:r>
        <w:rPr>
          <w:rFonts w:hint="eastAsia"/>
          <w:b/>
          <w:bCs/>
          <w:sz w:val="24"/>
          <w:szCs w:val="24"/>
          <w:lang w:val="en-US" w:eastAsia="zh-CN"/>
        </w:rPr>
        <w:t>5.2</w:t>
      </w:r>
      <w:r>
        <w:rPr>
          <w:rFonts w:hint="eastAsia" w:ascii="Times New Roman" w:hAnsi="Times New Roman"/>
          <w:b/>
          <w:bCs/>
          <w:sz w:val="24"/>
          <w:szCs w:val="24"/>
          <w:lang w:val="en-US" w:eastAsia="zh-CN"/>
        </w:rPr>
        <w:t xml:space="preserve"> </w:t>
      </w:r>
      <w:r>
        <w:rPr>
          <w:rFonts w:hint="eastAsia" w:ascii="Times New Roman" w:hAnsi="Times New Roman"/>
          <w:b w:val="0"/>
          <w:bCs w:val="0"/>
          <w:sz w:val="24"/>
          <w:szCs w:val="24"/>
          <w:lang w:val="en-US" w:eastAsia="zh-CN"/>
        </w:rPr>
        <w:t>TVP-QT系统满足非传递无干扰关系的判定定理。</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系统的域满足输出一致性。即一个内部操作动作造成的输出影响只依赖于发出动作域的系统视图。且满足一下条件：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377565" cy="304800"/>
            <wp:effectExtent l="0" t="0" r="13335" b="0"/>
            <wp:docPr id="170" name="对象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对象 175"/>
                    <pic:cNvPicPr>
                      <a:picLocks noChangeAspect="1"/>
                    </pic:cNvPicPr>
                  </pic:nvPicPr>
                  <pic:blipFill>
                    <a:blip r:embed="rId358"/>
                    <a:stretch>
                      <a:fillRect/>
                    </a:stretch>
                  </pic:blipFill>
                  <pic:spPr>
                    <a:xfrm>
                      <a:off x="0" y="0"/>
                      <a:ext cx="3377565" cy="3048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相对于（1），系统的动作主体满足输出一致性。即一个安全域内的操作动作造成的输出影响只依赖于发出动作动作主体的系统视图。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2"/>
          <w:sz w:val="24"/>
          <w:szCs w:val="24"/>
          <w:lang w:val="en-US" w:eastAsia="zh-CN"/>
        </w:rPr>
        <w:drawing>
          <wp:inline distT="0" distB="0" distL="114300" distR="114300">
            <wp:extent cx="4610100" cy="316865"/>
            <wp:effectExtent l="0" t="0" r="0" b="5080"/>
            <wp:docPr id="171" name="对象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对象 174"/>
                    <pic:cNvPicPr>
                      <a:picLocks noChangeAspect="1"/>
                    </pic:cNvPicPr>
                  </pic:nvPicPr>
                  <pic:blipFill>
                    <a:blip r:embed="rId359"/>
                    <a:stretch>
                      <a:fillRect/>
                    </a:stretch>
                  </pic:blipFill>
                  <pic:spPr>
                    <a:xfrm>
                      <a:off x="0" y="0"/>
                      <a:ext cx="4610100" cy="316865"/>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1435100" cy="215900"/>
            <wp:effectExtent l="0" t="0" r="12700" b="13970"/>
            <wp:docPr id="172"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对象 176"/>
                    <pic:cNvPicPr>
                      <a:picLocks noChangeAspect="1"/>
                    </pic:cNvPicPr>
                  </pic:nvPicPr>
                  <pic:blipFill>
                    <a:blip r:embed="rId360"/>
                    <a:stretch>
                      <a:fillRect/>
                    </a:stretch>
                  </pic:blipFill>
                  <pic:spPr>
                    <a:xfrm>
                      <a:off x="0" y="0"/>
                      <a:ext cx="1435100" cy="2159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宋体" w:hAnsi="宋体"/>
          <w:sz w:val="24"/>
          <w:szCs w:val="24"/>
        </w:rPr>
        <w:t>系统中发生的一个动作造成的对系统状态影响只与发出该动作的域的上一状态系统视图相关联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98"/>
          <w:sz w:val="24"/>
          <w:szCs w:val="24"/>
          <w:lang w:val="en-US" w:eastAsia="zh-CN"/>
        </w:rPr>
        <w:drawing>
          <wp:inline distT="0" distB="0" distL="114300" distR="114300">
            <wp:extent cx="4203065" cy="1308100"/>
            <wp:effectExtent l="0" t="0" r="6985" b="6350"/>
            <wp:docPr id="173" name="对象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对象 177"/>
                    <pic:cNvPicPr>
                      <a:picLocks noChangeAspect="1"/>
                    </pic:cNvPicPr>
                  </pic:nvPicPr>
                  <pic:blipFill>
                    <a:blip r:embed="rId361"/>
                    <a:stretch>
                      <a:fillRect/>
                    </a:stretch>
                  </pic:blipFill>
                  <pic:spPr>
                    <a:xfrm>
                      <a:off x="0" y="0"/>
                      <a:ext cx="4203065" cy="13081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4"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对象 178"/>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相对于（3），</w:t>
      </w:r>
      <w:r>
        <w:rPr>
          <w:rFonts w:hint="eastAsia" w:ascii="宋体" w:hAnsi="宋体"/>
          <w:sz w:val="24"/>
          <w:szCs w:val="24"/>
        </w:rPr>
        <w:t>系统中发生的一个动作造成的对</w:t>
      </w:r>
      <w:r>
        <w:rPr>
          <w:rFonts w:hint="eastAsia" w:ascii="宋体" w:hAnsi="宋体"/>
          <w:sz w:val="24"/>
          <w:szCs w:val="24"/>
          <w:lang w:eastAsia="zh-CN"/>
        </w:rPr>
        <w:t>安全域</w:t>
      </w:r>
      <w:r>
        <w:rPr>
          <w:rFonts w:hint="eastAsia" w:ascii="宋体" w:hAnsi="宋体"/>
          <w:sz w:val="24"/>
          <w:szCs w:val="24"/>
        </w:rPr>
        <w:t>状态影响只与发出该动作的</w:t>
      </w:r>
      <w:r>
        <w:rPr>
          <w:rFonts w:hint="eastAsia" w:ascii="宋体" w:hAnsi="宋体"/>
          <w:sz w:val="24"/>
          <w:szCs w:val="24"/>
          <w:lang w:eastAsia="zh-CN"/>
        </w:rPr>
        <w:t>动作主体</w:t>
      </w:r>
      <w:r>
        <w:rPr>
          <w:rFonts w:hint="eastAsia" w:ascii="宋体" w:hAnsi="宋体"/>
          <w:sz w:val="24"/>
          <w:szCs w:val="24"/>
        </w:rPr>
        <w:t>的上一状态系统视图相关联</w:t>
      </w:r>
      <w:r>
        <w:rPr>
          <w:rFonts w:hint="eastAsia" w:ascii="宋体" w:hAnsi="宋体"/>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20" w:leftChars="0" w:right="0" w:right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2"/>
          <w:sz w:val="24"/>
          <w:szCs w:val="24"/>
          <w:lang w:val="en-US" w:eastAsia="zh-CN"/>
        </w:rPr>
        <w:drawing>
          <wp:inline distT="0" distB="0" distL="114300" distR="114300">
            <wp:extent cx="4660265" cy="1371600"/>
            <wp:effectExtent l="0" t="0" r="6985" b="0"/>
            <wp:docPr id="175" name="对象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对象 179"/>
                    <pic:cNvPicPr>
                      <a:picLocks noChangeAspect="1"/>
                    </pic:cNvPicPr>
                  </pic:nvPicPr>
                  <pic:blipFill>
                    <a:blip r:embed="rId363"/>
                    <a:stretch>
                      <a:fillRect/>
                    </a:stretch>
                  </pic:blipFill>
                  <pic:spPr>
                    <a:xfrm>
                      <a:off x="0" y="0"/>
                      <a:ext cx="4660265" cy="13716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系统中，如果一个动作改变了其动作主体的值，则发出该动作的主体一定可以写、访问该主体的系统视图，并且可以写、访问该动作所在的域的系统状态。</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4"/>
          <w:sz w:val="24"/>
          <w:szCs w:val="24"/>
          <w:lang w:val="en-US" w:eastAsia="zh-CN"/>
        </w:rPr>
        <w:drawing>
          <wp:inline distT="0" distB="0" distL="114300" distR="114300">
            <wp:extent cx="3098800" cy="1828800"/>
            <wp:effectExtent l="0" t="0" r="6350" b="0"/>
            <wp:docPr id="17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对象 180"/>
                    <pic:cNvPicPr>
                      <a:picLocks noChangeAspect="1"/>
                    </pic:cNvPicPr>
                  </pic:nvPicPr>
                  <pic:blipFill>
                    <a:blip r:embed="rId364"/>
                    <a:stretch>
                      <a:fillRect/>
                    </a:stretch>
                  </pic:blipFill>
                  <pic:spPr>
                    <a:xfrm>
                      <a:off x="0" y="0"/>
                      <a:ext cx="3098800" cy="1828800"/>
                    </a:xfrm>
                    <a:prstGeom prst="rect">
                      <a:avLst/>
                    </a:prstGeom>
                    <a:noFill/>
                    <a:ln w="9525">
                      <a:noFill/>
                    </a:ln>
                  </pic:spPr>
                </pic:pic>
              </a:graphicData>
            </a:graphic>
          </wp:inline>
        </w:drawing>
      </w:r>
      <w:r>
        <w:rPr>
          <w:rFonts w:hint="eastAsia" w:ascii="Times New Roman" w:hAnsi="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28"/>
          <w:sz w:val="24"/>
          <w:szCs w:val="24"/>
          <w:lang w:val="en-US" w:eastAsia="zh-CN"/>
        </w:rPr>
        <w:drawing>
          <wp:inline distT="0" distB="0" distL="114300" distR="114300">
            <wp:extent cx="1508760" cy="474980"/>
            <wp:effectExtent l="0" t="0" r="0" b="1270"/>
            <wp:docPr id="177"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对象 182"/>
                    <pic:cNvPicPr>
                      <a:picLocks noChangeAspect="1"/>
                    </pic:cNvPicPr>
                  </pic:nvPicPr>
                  <pic:blipFill>
                    <a:blip r:embed="rId362"/>
                    <a:stretch>
                      <a:fillRect/>
                    </a:stretch>
                  </pic:blipFill>
                  <pic:spPr>
                    <a:xfrm>
                      <a:off x="0" y="0"/>
                      <a:ext cx="1508760" cy="47498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系统内对系统内的系统状态的操作有以下关系。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position w:val="-10"/>
          <w:sz w:val="24"/>
          <w:szCs w:val="24"/>
          <w:lang w:val="en-US" w:eastAsia="zh-CN"/>
        </w:rPr>
        <w:drawing>
          <wp:inline distT="0" distB="0" distL="114300" distR="114300">
            <wp:extent cx="3124200" cy="203200"/>
            <wp:effectExtent l="0" t="0" r="0" b="5080"/>
            <wp:docPr id="178" name="对象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对象 183"/>
                    <pic:cNvPicPr>
                      <a:picLocks noChangeAspect="1"/>
                    </pic:cNvPicPr>
                  </pic:nvPicPr>
                  <pic:blipFill>
                    <a:blip r:embed="rId365"/>
                    <a:stretch>
                      <a:fillRect/>
                    </a:stretch>
                  </pic:blipFill>
                  <pic:spPr>
                    <a:xfrm>
                      <a:off x="0" y="0"/>
                      <a:ext cx="3124200" cy="203200"/>
                    </a:xfrm>
                    <a:prstGeom prst="rect">
                      <a:avLst/>
                    </a:prstGeom>
                    <a:noFill/>
                    <a:ln w="9525">
                      <a:noFill/>
                    </a:ln>
                  </pic:spPr>
                </pic:pic>
              </a:graphicData>
            </a:graphic>
          </wp:inline>
        </w:drawing>
      </w:r>
    </w:p>
    <w:p>
      <w:pPr>
        <w:keepNext w:val="0"/>
        <w:keepLines w:val="0"/>
        <w:pageBreakBefore w:val="0"/>
        <w:widowControl w:val="0"/>
        <w:numPr>
          <w:ilvl w:val="0"/>
          <w:numId w:val="15"/>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系统内若发出某一动作，则该动作的动作主体，所属域唯一确定的。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position w:val="-6"/>
          <w:sz w:val="24"/>
          <w:szCs w:val="24"/>
          <w:lang w:val="en-US" w:eastAsia="zh-CN"/>
        </w:rPr>
        <w:drawing>
          <wp:inline distT="0" distB="0" distL="114300" distR="114300">
            <wp:extent cx="215900" cy="165100"/>
            <wp:effectExtent l="0" t="0" r="12700" b="5715"/>
            <wp:docPr id="179" name="对象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对象 192"/>
                    <pic:cNvPicPr>
                      <a:picLocks noChangeAspect="1"/>
                    </pic:cNvPicPr>
                  </pic:nvPicPr>
                  <pic:blipFill>
                    <a:blip r:embed="rId366"/>
                    <a:stretch>
                      <a:fillRect/>
                    </a:stretch>
                  </pic:blipFill>
                  <pic:spPr>
                    <a:xfrm>
                      <a:off x="0" y="0"/>
                      <a:ext cx="215900" cy="1651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，在系统状态</w:t>
      </w:r>
      <w:r>
        <w:rPr>
          <w:rFonts w:hint="eastAsia" w:ascii="Times New Roman" w:hAnsi="Times New Roman"/>
          <w:b w:val="0"/>
          <w:bCs w:val="0"/>
          <w:position w:val="-6"/>
          <w:sz w:val="24"/>
          <w:szCs w:val="24"/>
          <w:lang w:val="en-US" w:eastAsia="zh-CN"/>
        </w:rPr>
        <w:drawing>
          <wp:inline distT="0" distB="0" distL="114300" distR="114300">
            <wp:extent cx="114300" cy="127000"/>
            <wp:effectExtent l="0" t="0" r="0" b="5715"/>
            <wp:docPr id="180" name="对象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对象 194"/>
                    <pic:cNvPicPr>
                      <a:picLocks noChangeAspect="1"/>
                    </pic:cNvPicPr>
                  </pic:nvPicPr>
                  <pic:blipFill>
                    <a:blip r:embed="rId367"/>
                    <a:stretch>
                      <a:fillRect/>
                    </a:stretch>
                  </pic:blipFill>
                  <pic:spPr>
                    <a:xfrm>
                      <a:off x="0" y="0"/>
                      <a:ext cx="1143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，必然存在</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1" name="对象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对象 193"/>
                    <pic:cNvPicPr>
                      <a:picLocks noChangeAspect="1"/>
                    </pic:cNvPicPr>
                  </pic:nvPicPr>
                  <pic:blipFill>
                    <a:blip r:embed="rId368"/>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r>
        <w:rPr>
          <w:rFonts w:hint="eastAsia" w:ascii="Times New Roman" w:hAnsi="Times New Roman"/>
          <w:b w:val="0"/>
          <w:bCs w:val="0"/>
          <w:position w:val="-10"/>
          <w:sz w:val="24"/>
          <w:szCs w:val="24"/>
          <w:lang w:val="en-US" w:eastAsia="zh-CN"/>
        </w:rPr>
        <w:drawing>
          <wp:inline distT="0" distB="0" distL="114300" distR="114300">
            <wp:extent cx="457200" cy="190500"/>
            <wp:effectExtent l="0" t="0" r="0" b="0"/>
            <wp:docPr id="182" name="对象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对象 195"/>
                    <pic:cNvPicPr>
                      <a:picLocks noChangeAspect="1"/>
                    </pic:cNvPicPr>
                  </pic:nvPicPr>
                  <pic:blipFill>
                    <a:blip r:embed="rId369"/>
                    <a:stretch>
                      <a:fillRect/>
                    </a:stretch>
                  </pic:blipFill>
                  <pic:spPr>
                    <a:xfrm>
                      <a:off x="0" y="0"/>
                      <a:ext cx="457200" cy="1905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，可唯一确定</w:t>
      </w:r>
      <w:r>
        <w:rPr>
          <w:rFonts w:hint="eastAsia" w:ascii="Times New Roman" w:hAnsi="Times New Roman"/>
          <w:b w:val="0"/>
          <w:bCs w:val="0"/>
          <w:position w:val="-6"/>
          <w:sz w:val="24"/>
          <w:szCs w:val="24"/>
          <w:lang w:val="en-US" w:eastAsia="zh-CN"/>
        </w:rPr>
        <w:drawing>
          <wp:inline distT="0" distB="0" distL="114300" distR="114300">
            <wp:extent cx="127000" cy="127000"/>
            <wp:effectExtent l="0" t="0" r="6350" b="5715"/>
            <wp:docPr id="183"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对象 196"/>
                    <pic:cNvPicPr>
                      <a:picLocks noChangeAspect="1"/>
                    </pic:cNvPicPr>
                  </pic:nvPicPr>
                  <pic:blipFill>
                    <a:blip r:embed="rId370"/>
                    <a:stretch>
                      <a:fillRect/>
                    </a:stretch>
                  </pic:blipFill>
                  <pic:spPr>
                    <a:xfrm>
                      <a:off x="0" y="0"/>
                      <a:ext cx="127000" cy="127000"/>
                    </a:xfrm>
                    <a:prstGeom prst="rect">
                      <a:avLst/>
                    </a:prstGeom>
                    <a:noFill/>
                    <a:ln w="9525">
                      <a:noFill/>
                    </a:ln>
                  </pic:spPr>
                </pic:pic>
              </a:graphicData>
            </a:graphic>
          </wp:inline>
        </w:drawing>
      </w:r>
      <w:r>
        <w:rPr>
          <w:rFonts w:hint="eastAsia" w:ascii="Times New Roman" w:hAnsi="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根据</w:t>
      </w:r>
      <w:r>
        <w:rPr>
          <w:rFonts w:hint="eastAsia"/>
          <w:b w:val="0"/>
          <w:bCs w:val="0"/>
          <w:sz w:val="24"/>
          <w:szCs w:val="24"/>
          <w:lang w:val="en-US" w:eastAsia="zh-CN"/>
        </w:rPr>
        <w:t>本文扩展</w:t>
      </w:r>
      <w:r>
        <w:rPr>
          <w:rFonts w:hint="eastAsia" w:ascii="Times New Roman" w:hAnsi="Times New Roman"/>
          <w:b w:val="0"/>
          <w:bCs w:val="0"/>
          <w:sz w:val="24"/>
          <w:szCs w:val="24"/>
          <w:lang w:val="en-US" w:eastAsia="zh-CN"/>
        </w:rPr>
        <w:t>无干扰给出的定理</w:t>
      </w:r>
      <w:r>
        <w:rPr>
          <w:rFonts w:hint="eastAsia"/>
          <w:b w:val="0"/>
          <w:bCs w:val="0"/>
          <w:sz w:val="24"/>
          <w:szCs w:val="24"/>
          <w:lang w:val="en-US" w:eastAsia="zh-CN"/>
        </w:rPr>
        <w:t>5.</w:t>
      </w:r>
      <w:r>
        <w:rPr>
          <w:rFonts w:hint="eastAsia" w:ascii="Times New Roman" w:hAnsi="Times New Roman"/>
          <w:b w:val="0"/>
          <w:bCs w:val="0"/>
          <w:sz w:val="24"/>
          <w:szCs w:val="24"/>
          <w:lang w:val="en-US" w:eastAsia="zh-CN"/>
        </w:rPr>
        <w:t>1，系统需要满足输出一致性，单步一致性即可。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（1）证明输出一致性：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需要证明：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宋体" w:hAnsi="宋体" w:eastAsia="宋体" w:cs="宋体"/>
          <w:b w:val="0"/>
          <w:bCs w:val="0"/>
          <w:sz w:val="24"/>
          <w:szCs w:val="24"/>
          <w:lang w:val="en-US" w:eastAsia="zh-CN"/>
        </w:rPr>
        <w:t>①</w:t>
      </w:r>
      <w:r>
        <w:rPr>
          <w:rFonts w:hint="eastAsia" w:ascii="Times New Roman" w:hAnsi="Times New Roman"/>
          <w:b w:val="0"/>
          <w:bCs w:val="0"/>
          <w:position w:val="-28"/>
          <w:sz w:val="24"/>
          <w:szCs w:val="24"/>
          <w:lang w:val="en-US" w:eastAsia="zh-CN"/>
        </w:rPr>
        <w:drawing>
          <wp:inline distT="0" distB="0" distL="114300" distR="114300">
            <wp:extent cx="4140200" cy="431800"/>
            <wp:effectExtent l="0" t="0" r="12700" b="5715"/>
            <wp:docPr id="184" name="对象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对象 176"/>
                    <pic:cNvPicPr>
                      <a:picLocks noChangeAspect="1"/>
                    </pic:cNvPicPr>
                  </pic:nvPicPr>
                  <pic:blipFill>
                    <a:blip r:embed="rId371"/>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②</w:t>
      </w:r>
      <w:r>
        <w:rPr>
          <w:rFonts w:hint="eastAsia" w:ascii="宋体" w:hAnsi="宋体" w:eastAsia="宋体" w:cs="宋体"/>
          <w:position w:val="-28"/>
          <w:sz w:val="24"/>
          <w:szCs w:val="24"/>
          <w:lang w:val="en-US" w:eastAsia="zh-CN"/>
        </w:rPr>
        <w:drawing>
          <wp:inline distT="0" distB="0" distL="114300" distR="114300">
            <wp:extent cx="3568700" cy="419100"/>
            <wp:effectExtent l="0" t="0" r="12700" b="0"/>
            <wp:docPr id="185" name="对象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对象 178"/>
                    <pic:cNvPicPr>
                      <a:picLocks noChangeAspect="1"/>
                    </pic:cNvPicPr>
                  </pic:nvPicPr>
                  <pic:blipFill>
                    <a:blip r:embed="rId372"/>
                    <a:stretch>
                      <a:fillRect/>
                    </a:stretch>
                  </pic:blipFill>
                  <pic:spPr>
                    <a:xfrm>
                      <a:off x="0" y="0"/>
                      <a:ext cx="3568700" cy="419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式②是在域状态下的单步一致性，是在式</w:t>
      </w:r>
      <w:r>
        <w:rPr>
          <w:rFonts w:hint="eastAsia" w:ascii="宋体" w:hAnsi="宋体" w:eastAsia="宋体" w:cs="宋体"/>
          <w:b w:val="0"/>
          <w:bCs w:val="0"/>
          <w:sz w:val="24"/>
          <w:szCs w:val="24"/>
          <w:lang w:val="en-US" w:eastAsia="zh-CN"/>
        </w:rPr>
        <w:t>①动作主体在域状态的延伸，本文在此只证明式①。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545465" cy="165100"/>
            <wp:effectExtent l="0" t="0" r="6985" b="5715"/>
            <wp:docPr id="186" name="对象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对象 180"/>
                    <pic:cNvPicPr>
                      <a:picLocks noChangeAspect="1"/>
                    </pic:cNvPicPr>
                  </pic:nvPicPr>
                  <pic:blipFill>
                    <a:blip r:embed="rId373"/>
                    <a:stretch>
                      <a:fillRect/>
                    </a:stretch>
                  </pic:blipFill>
                  <pic:spPr>
                    <a:xfrm>
                      <a:off x="0" y="0"/>
                      <a:ext cx="545465"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，存在下式：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Times New Roman" w:hAnsi="Times New Roman"/>
          <w:b w:val="0"/>
          <w:bCs w:val="0"/>
          <w:position w:val="-52"/>
          <w:sz w:val="24"/>
          <w:szCs w:val="24"/>
          <w:lang w:val="en-US" w:eastAsia="zh-CN"/>
        </w:rPr>
        <w:drawing>
          <wp:inline distT="0" distB="0" distL="114300" distR="114300">
            <wp:extent cx="4140200" cy="736600"/>
            <wp:effectExtent l="0" t="0" r="12700" b="5715"/>
            <wp:docPr id="187" name="对象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对象 181"/>
                    <pic:cNvPicPr>
                      <a:picLocks noChangeAspect="1"/>
                    </pic:cNvPicPr>
                  </pic:nvPicPr>
                  <pic:blipFill>
                    <a:blip r:embed="rId374"/>
                    <a:stretch>
                      <a:fillRect/>
                    </a:stretch>
                  </pic:blipFill>
                  <pic:spPr>
                    <a:xfrm>
                      <a:off x="0" y="0"/>
                      <a:ext cx="4140200" cy="736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88" name="对象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对象 182"/>
                    <pic:cNvPicPr>
                      <a:picLocks noChangeAspect="1"/>
                    </pic:cNvPicPr>
                  </pic:nvPicPr>
                  <pic:blipFill>
                    <a:blip r:embed="rId375"/>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89" name="对象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对象 184"/>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w:t>
      </w:r>
      <w:r>
        <w:rPr>
          <w:rFonts w:hint="eastAsia" w:ascii="宋体" w:hAnsi="宋体" w:eastAsia="宋体" w:cs="宋体"/>
          <w:b w:val="0"/>
          <w:bCs w:val="0"/>
          <w:position w:val="-28"/>
          <w:sz w:val="24"/>
          <w:szCs w:val="24"/>
          <w:lang w:val="en-US" w:eastAsia="zh-CN"/>
        </w:rPr>
        <w:drawing>
          <wp:inline distT="0" distB="0" distL="114300" distR="114300">
            <wp:extent cx="3111500" cy="431800"/>
            <wp:effectExtent l="0" t="0" r="12700" b="5715"/>
            <wp:docPr id="190" name="对象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对象 185"/>
                    <pic:cNvPicPr>
                      <a:picLocks noChangeAspect="1"/>
                    </pic:cNvPicPr>
                  </pic:nvPicPr>
                  <pic:blipFill>
                    <a:blip r:embed="rId377"/>
                    <a:stretch>
                      <a:fillRect/>
                    </a:stretch>
                  </pic:blipFill>
                  <pic:spPr>
                    <a:xfrm>
                      <a:off x="0" y="0"/>
                      <a:ext cx="31115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w:t>
      </w:r>
      <w:r>
        <w:rPr>
          <w:rFonts w:hint="eastAsia" w:ascii="宋体" w:hAnsi="宋体" w:eastAsia="宋体" w:cs="宋体"/>
          <w:b w:val="0"/>
          <w:bCs w:val="0"/>
          <w:sz w:val="24"/>
          <w:szCs w:val="24"/>
          <w:lang w:val="en-US" w:eastAsia="zh-CN"/>
        </w:rPr>
        <w:t>2条件（2）可得：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1" name="对象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对象 186"/>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其他情况下：</w:t>
      </w:r>
      <w:r>
        <w:rPr>
          <w:rFonts w:hint="eastAsia" w:ascii="宋体" w:hAnsi="宋体" w:eastAsia="宋体" w:cs="宋体"/>
          <w:b w:val="0"/>
          <w:bCs w:val="0"/>
          <w:position w:val="-62"/>
          <w:sz w:val="24"/>
          <w:szCs w:val="24"/>
          <w:lang w:val="en-US" w:eastAsia="zh-CN"/>
        </w:rPr>
        <w:drawing>
          <wp:inline distT="0" distB="0" distL="114300" distR="114300">
            <wp:extent cx="3225800" cy="850900"/>
            <wp:effectExtent l="0" t="0" r="0" b="5715"/>
            <wp:docPr id="192" name="对象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对象 187"/>
                    <pic:cNvPicPr>
                      <a:picLocks noChangeAspect="1"/>
                    </pic:cNvPicPr>
                  </pic:nvPicPr>
                  <pic:blipFill>
                    <a:blip r:embed="rId378"/>
                    <a:stretch>
                      <a:fillRect/>
                    </a:stretch>
                  </pic:blipFill>
                  <pic:spPr>
                    <a:xfrm>
                      <a:off x="0" y="0"/>
                      <a:ext cx="3225800" cy="8509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又由</w:t>
      </w:r>
      <w:r>
        <w:rPr>
          <w:rFonts w:hint="eastAsia" w:ascii="宋体" w:hAnsi="宋体" w:eastAsia="宋体" w:cs="宋体"/>
          <w:b w:val="0"/>
          <w:bCs w:val="0"/>
          <w:position w:val="-10"/>
          <w:sz w:val="24"/>
          <w:szCs w:val="24"/>
          <w:lang w:val="en-US" w:eastAsia="zh-CN"/>
        </w:rPr>
        <w:drawing>
          <wp:inline distT="0" distB="0" distL="114300" distR="114300">
            <wp:extent cx="2984500" cy="304800"/>
            <wp:effectExtent l="0" t="0" r="6350" b="0"/>
            <wp:docPr id="193" name="对象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对象 188"/>
                    <pic:cNvPicPr>
                      <a:picLocks noChangeAspect="1"/>
                    </pic:cNvPicPr>
                  </pic:nvPicPr>
                  <pic:blipFill>
                    <a:blip r:embed="rId379"/>
                    <a:stretch>
                      <a:fillRect/>
                    </a:stretch>
                  </pic:blipFill>
                  <pic:spPr>
                    <a:xfrm>
                      <a:off x="0" y="0"/>
                      <a:ext cx="2984500" cy="3048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也可得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31800"/>
            <wp:effectExtent l="0" t="0" r="12700" b="5715"/>
            <wp:docPr id="194" name="对象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对象 189"/>
                    <pic:cNvPicPr>
                      <a:picLocks noChangeAspect="1"/>
                    </pic:cNvPicPr>
                  </pic:nvPicPr>
                  <pic:blipFill>
                    <a:blip r:embed="rId376"/>
                    <a:stretch>
                      <a:fillRect/>
                    </a:stretch>
                  </pic:blipFill>
                  <pic:spPr>
                    <a:xfrm>
                      <a:off x="0" y="0"/>
                      <a:ext cx="4140200" cy="4318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（2）证明单步一致性：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即证明：</w:t>
      </w:r>
      <w:r>
        <w:rPr>
          <w:rFonts w:hint="eastAsia" w:ascii="宋体" w:hAnsi="宋体" w:eastAsia="宋体" w:cs="宋体"/>
          <w:b w:val="0"/>
          <w:bCs w:val="0"/>
          <w:position w:val="-10"/>
          <w:sz w:val="24"/>
          <w:szCs w:val="24"/>
          <w:lang w:val="en-US" w:eastAsia="zh-CN"/>
        </w:rPr>
        <w:drawing>
          <wp:inline distT="0" distB="0" distL="114300" distR="114300">
            <wp:extent cx="1638300" cy="292100"/>
            <wp:effectExtent l="0" t="0" r="0" b="13970"/>
            <wp:docPr id="195" name="对象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对象 190"/>
                    <pic:cNvPicPr>
                      <a:picLocks noChangeAspect="1"/>
                    </pic:cNvPicPr>
                  </pic:nvPicPr>
                  <pic:blipFill>
                    <a:blip r:embed="rId380"/>
                    <a:stretch>
                      <a:fillRect/>
                    </a:stretch>
                  </pic:blipFill>
                  <pic:spPr>
                    <a:xfrm>
                      <a:off x="0" y="0"/>
                      <a:ext cx="1638300" cy="292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亦可从其逆否命题证明：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6"/>
          <w:sz w:val="24"/>
          <w:szCs w:val="24"/>
          <w:lang w:val="en-US" w:eastAsia="zh-CN"/>
        </w:rPr>
        <w:drawing>
          <wp:inline distT="0" distB="0" distL="114300" distR="114300">
            <wp:extent cx="419100" cy="165100"/>
            <wp:effectExtent l="0" t="0" r="0" b="5715"/>
            <wp:docPr id="196" name="对象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对象 191"/>
                    <pic:cNvPicPr>
                      <a:picLocks noChangeAspect="1"/>
                    </pic:cNvPicPr>
                  </pic:nvPicPr>
                  <pic:blipFill>
                    <a:blip r:embed="rId381"/>
                    <a:stretch>
                      <a:fillRect/>
                    </a:stretch>
                  </pic:blipFill>
                  <pic:spPr>
                    <a:xfrm>
                      <a:off x="0" y="0"/>
                      <a:ext cx="419100" cy="1651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r>
        <w:rPr>
          <w:rFonts w:hint="eastAsia" w:ascii="宋体" w:hAnsi="宋体" w:eastAsia="宋体" w:cs="宋体"/>
          <w:b w:val="0"/>
          <w:bCs w:val="0"/>
          <w:position w:val="-28"/>
          <w:sz w:val="24"/>
          <w:szCs w:val="24"/>
          <w:lang w:val="en-US" w:eastAsia="zh-CN"/>
        </w:rPr>
        <w:drawing>
          <wp:inline distT="0" distB="0" distL="114300" distR="114300">
            <wp:extent cx="3745865" cy="405765"/>
            <wp:effectExtent l="0" t="0" r="0" b="14605"/>
            <wp:docPr id="197" name="对象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对象 196"/>
                    <pic:cNvPicPr>
                      <a:picLocks noChangeAspect="1"/>
                    </pic:cNvPicPr>
                  </pic:nvPicPr>
                  <pic:blipFill>
                    <a:blip r:embed="rId382"/>
                    <a:stretch>
                      <a:fillRect/>
                    </a:stretch>
                  </pic:blipFill>
                  <pic:spPr>
                    <a:xfrm>
                      <a:off x="0" y="0"/>
                      <a:ext cx="3745865"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条件（3）可得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position w:val="-28"/>
          <w:sz w:val="24"/>
          <w:szCs w:val="24"/>
          <w:lang w:val="en-US" w:eastAsia="zh-CN"/>
        </w:rPr>
        <w:drawing>
          <wp:inline distT="0" distB="0" distL="114300" distR="114300">
            <wp:extent cx="4140200" cy="405765"/>
            <wp:effectExtent l="0" t="0" r="0" b="14605"/>
            <wp:docPr id="198"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对象 198"/>
                    <pic:cNvPicPr>
                      <a:picLocks noChangeAspect="1"/>
                    </pic:cNvPicPr>
                  </pic:nvPicPr>
                  <pic:blipFill>
                    <a:blip r:embed="rId383"/>
                    <a:stretch>
                      <a:fillRect/>
                    </a:stretch>
                  </pic:blipFill>
                  <pic:spPr>
                    <a:xfrm>
                      <a:off x="0" y="0"/>
                      <a:ext cx="4140200" cy="405765"/>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由定理</w:t>
      </w:r>
      <w:r>
        <w:rPr>
          <w:rFonts w:hint="eastAsia" w:ascii="宋体" w:hAnsi="宋体" w:cs="宋体"/>
          <w:b w:val="0"/>
          <w:bCs w:val="0"/>
          <w:sz w:val="24"/>
          <w:szCs w:val="24"/>
          <w:lang w:val="en-US" w:eastAsia="zh-CN"/>
        </w:rPr>
        <w:t>5.3</w:t>
      </w:r>
      <w:r>
        <w:rPr>
          <w:rFonts w:hint="eastAsia" w:ascii="宋体" w:hAnsi="宋体" w:eastAsia="宋体" w:cs="宋体"/>
          <w:b w:val="0"/>
          <w:bCs w:val="0"/>
          <w:sz w:val="24"/>
          <w:szCs w:val="24"/>
          <w:lang w:val="en-US" w:eastAsia="zh-CN"/>
        </w:rPr>
        <w:t>，可得</w:t>
      </w:r>
      <w:r>
        <w:rPr>
          <w:rFonts w:hint="eastAsia" w:ascii="宋体" w:hAnsi="宋体" w:eastAsia="宋体" w:cs="宋体"/>
          <w:b w:val="0"/>
          <w:bCs w:val="0"/>
          <w:position w:val="-10"/>
          <w:sz w:val="24"/>
          <w:szCs w:val="24"/>
          <w:lang w:val="en-US" w:eastAsia="zh-CN"/>
        </w:rPr>
        <w:drawing>
          <wp:inline distT="0" distB="0" distL="114300" distR="114300">
            <wp:extent cx="762000" cy="190500"/>
            <wp:effectExtent l="0" t="0" r="0" b="0"/>
            <wp:docPr id="199"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对象 199"/>
                    <pic:cNvPicPr>
                      <a:picLocks noChangeAspect="1"/>
                    </pic:cNvPicPr>
                  </pic:nvPicPr>
                  <pic:blipFill>
                    <a:blip r:embed="rId384"/>
                    <a:stretch>
                      <a:fillRect/>
                    </a:stretch>
                  </pic:blipFill>
                  <pic:spPr>
                    <a:xfrm>
                      <a:off x="0" y="0"/>
                      <a:ext cx="762000" cy="190500"/>
                    </a:xfrm>
                    <a:prstGeom prst="rect">
                      <a:avLst/>
                    </a:prstGeom>
                    <a:noFill/>
                    <a:ln w="9525">
                      <a:noFill/>
                    </a:ln>
                  </pic:spPr>
                </pic:pic>
              </a:graphicData>
            </a:graphic>
          </wp:inline>
        </w:drawing>
      </w:r>
      <w:r>
        <w:rPr>
          <w:rFonts w:hint="eastAsia" w:ascii="宋体" w:hAnsi="宋体" w:eastAsia="宋体" w:cs="宋体"/>
          <w:b w:val="0"/>
          <w:bCs w:val="0"/>
          <w:sz w:val="24"/>
          <w:szCs w:val="24"/>
          <w:lang w:val="en-US" w:eastAsia="zh-CN"/>
        </w:rPr>
        <w:t>成立。</w:t>
      </w:r>
    </w:p>
    <w:p>
      <w:pPr>
        <w:pStyle w:val="3"/>
        <w:rPr>
          <w:rFonts w:hint="eastAsia"/>
        </w:rPr>
      </w:pPr>
      <w:bookmarkStart w:id="159" w:name="_Toc15702"/>
      <w:bookmarkStart w:id="160" w:name="_Toc4873"/>
      <w:r>
        <w:rPr>
          <w:rFonts w:hint="eastAsia"/>
          <w:lang w:val="en-US" w:eastAsia="zh-CN"/>
        </w:rPr>
        <w:t>基于扩展无干扰的TVP-QT验证</w:t>
      </w:r>
      <w:bookmarkEnd w:id="159"/>
      <w:bookmarkEnd w:id="16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sz w:val="24"/>
          <w:szCs w:val="24"/>
          <w:lang w:val="en-US" w:eastAsia="zh-CN"/>
        </w:rPr>
        <w:t>本文</w:t>
      </w:r>
      <w:r>
        <w:rPr>
          <w:rFonts w:hint="eastAsia" w:ascii="Times New Roman" w:hAnsi="Times New Roman"/>
          <w:sz w:val="24"/>
          <w:szCs w:val="24"/>
          <w:lang w:val="en-US" w:eastAsia="zh-CN"/>
        </w:rPr>
        <w:t>基于开源的系统Xen，结合本文第</w:t>
      </w:r>
      <w:r>
        <w:rPr>
          <w:rFonts w:hint="eastAsia"/>
          <w:sz w:val="24"/>
          <w:szCs w:val="24"/>
          <w:lang w:val="en-US" w:eastAsia="zh-CN"/>
        </w:rPr>
        <w:t>3章</w:t>
      </w:r>
      <w:r>
        <w:rPr>
          <w:rFonts w:hint="eastAsia" w:ascii="Times New Roman" w:hAnsi="Times New Roman"/>
          <w:sz w:val="24"/>
          <w:szCs w:val="24"/>
          <w:lang w:val="en-US" w:eastAsia="zh-CN"/>
        </w:rPr>
        <w:t>介绍的TVP-QT</w:t>
      </w:r>
      <w:r>
        <w:rPr>
          <w:rFonts w:hint="eastAsia"/>
          <w:sz w:val="24"/>
          <w:szCs w:val="24"/>
          <w:lang w:val="en-US" w:eastAsia="zh-CN"/>
        </w:rPr>
        <w:t>架构</w:t>
      </w:r>
      <w:r>
        <w:rPr>
          <w:rFonts w:hint="eastAsia" w:ascii="Times New Roman" w:hAnsi="Times New Roman"/>
          <w:sz w:val="24"/>
          <w:szCs w:val="24"/>
          <w:lang w:val="en-US" w:eastAsia="zh-CN"/>
        </w:rPr>
        <w:t>，利用虚拟隔离实现了一个满足非传递无干扰的系统。它将应用完全隔离，各应用之间不能直接共享信息，所有隔离域之间的信息交换均通过虚拟机监视器进行。并在此</w:t>
      </w:r>
      <w:r>
        <w:rPr>
          <w:rFonts w:hint="eastAsia"/>
          <w:sz w:val="24"/>
          <w:szCs w:val="24"/>
          <w:lang w:val="en-US" w:eastAsia="zh-CN"/>
        </w:rPr>
        <w:t>系统</w:t>
      </w:r>
      <w:r>
        <w:rPr>
          <w:rFonts w:hint="eastAsia" w:ascii="Times New Roman" w:hAnsi="Times New Roman"/>
          <w:sz w:val="24"/>
          <w:szCs w:val="24"/>
          <w:lang w:val="en-US" w:eastAsia="zh-CN"/>
        </w:rPr>
        <w:t>下，验证了TVP-QT信任链是符合非传递无干扰判定定理。</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如图</w:t>
      </w:r>
      <w:r>
        <w:rPr>
          <w:rFonts w:hint="eastAsia"/>
          <w:sz w:val="24"/>
          <w:szCs w:val="24"/>
          <w:lang w:val="en-US" w:eastAsia="zh-CN"/>
        </w:rPr>
        <w:t>3.1</w:t>
      </w:r>
      <w:r>
        <w:rPr>
          <w:rFonts w:hint="eastAsia" w:ascii="Times New Roman" w:hAnsi="Times New Roman"/>
          <w:sz w:val="24"/>
          <w:szCs w:val="24"/>
          <w:lang w:val="en-US" w:eastAsia="zh-CN"/>
        </w:rPr>
        <w:t>所示，从TVP-QT第一层到系统最上层存在着很多不同的组合安全域，比如TPM域、VMM域等，并且针对系统中的可信衔接点CJP的不同组件是存在于不同的组合安全域中。由CJP存在域不同的安全域中可知本文对安全域</w:t>
      </w:r>
      <w:r>
        <w:rPr>
          <w:rFonts w:hint="eastAsia" w:ascii="Times New Roman" w:hAnsi="Times New Roman"/>
          <w:position w:val="-4"/>
          <w:sz w:val="24"/>
          <w:szCs w:val="24"/>
          <w:lang w:val="en-US" w:eastAsia="zh-CN"/>
        </w:rPr>
        <w:drawing>
          <wp:inline distT="0" distB="0" distL="114300" distR="114300">
            <wp:extent cx="266700" cy="152400"/>
            <wp:effectExtent l="0" t="0" r="0" b="0"/>
            <wp:docPr id="201" name="对象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对象 198"/>
                    <pic:cNvPicPr>
                      <a:picLocks noChangeAspect="1"/>
                    </pic:cNvPicPr>
                  </pic:nvPicPr>
                  <pic:blipFill>
                    <a:blip r:embed="rId385"/>
                    <a:stretch>
                      <a:fillRect/>
                    </a:stretch>
                  </pic:blipFill>
                  <pic:spPr>
                    <a:xfrm>
                      <a:off x="0" y="0"/>
                      <a:ext cx="266700" cy="152400"/>
                    </a:xfrm>
                    <a:prstGeom prst="rect">
                      <a:avLst/>
                    </a:prstGeom>
                    <a:noFill/>
                    <a:ln w="9525">
                      <a:noFill/>
                    </a:ln>
                  </pic:spPr>
                </pic:pic>
              </a:graphicData>
            </a:graphic>
          </wp:inline>
        </w:drawing>
      </w:r>
      <w:r>
        <w:rPr>
          <w:rFonts w:hint="eastAsia" w:ascii="Times New Roman" w:hAnsi="Times New Roman"/>
          <w:sz w:val="24"/>
          <w:szCs w:val="24"/>
          <w:lang w:val="en-US" w:eastAsia="zh-CN"/>
        </w:rPr>
        <w:t>和组合安全域</w:t>
      </w:r>
      <w:r>
        <w:rPr>
          <w:rFonts w:hint="eastAsia" w:ascii="Times New Roman" w:hAnsi="Times New Roman"/>
          <w:position w:val="-6"/>
          <w:sz w:val="24"/>
          <w:szCs w:val="24"/>
          <w:lang w:val="en-US" w:eastAsia="zh-CN"/>
        </w:rPr>
        <w:drawing>
          <wp:inline distT="0" distB="0" distL="114300" distR="114300">
            <wp:extent cx="241300" cy="165100"/>
            <wp:effectExtent l="0" t="0" r="6350" b="5080"/>
            <wp:docPr id="202" name="对象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对象 199"/>
                    <pic:cNvPicPr>
                      <a:picLocks noChangeAspect="1"/>
                    </pic:cNvPicPr>
                  </pic:nvPicPr>
                  <pic:blipFill>
                    <a:blip r:embed="rId386"/>
                    <a:stretch>
                      <a:fillRect/>
                    </a:stretch>
                  </pic:blipFill>
                  <pic:spPr>
                    <a:xfrm>
                      <a:off x="0" y="0"/>
                      <a:ext cx="241300" cy="165100"/>
                    </a:xfrm>
                    <a:prstGeom prst="rect">
                      <a:avLst/>
                    </a:prstGeom>
                    <a:noFill/>
                    <a:ln w="9525">
                      <a:noFill/>
                    </a:ln>
                  </pic:spPr>
                </pic:pic>
              </a:graphicData>
            </a:graphic>
          </wp:inline>
        </w:drawing>
      </w:r>
      <w:r>
        <w:rPr>
          <w:rFonts w:hint="eastAsia" w:ascii="Times New Roman" w:hAnsi="Times New Roman"/>
          <w:sz w:val="24"/>
          <w:szCs w:val="24"/>
          <w:lang w:val="en-US" w:eastAsia="zh-CN"/>
        </w:rPr>
        <w:t>的划分是正确的。并且CJP中的某一组件若发出动作，可能存在与Dom0域也有可能存在vTPM Manager域中。并且Dom0中的组件主体发出的某一动作可能会与信任链信息流传递时与CJP中发出的某一动作相同，但是在对信任链是无干扰的，验证了在系统上对动作发出主体的定义的有效性。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由于TVP-QT系统之上可以并行运行虚拟机，根据信息流的不同情况，本文对实际系统的无干扰验证分为两种情况进行验证。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b w:val="0"/>
          <w:bCs w:val="0"/>
          <w:sz w:val="24"/>
          <w:szCs w:val="24"/>
          <w:lang w:val="en-US" w:eastAsia="zh-CN"/>
        </w:rPr>
        <w:t>（1）</w:t>
      </w:r>
      <w:r>
        <w:rPr>
          <w:rFonts w:hint="eastAsia" w:ascii="Times New Roman" w:hAnsi="Times New Roman"/>
          <w:b w:val="0"/>
          <w:bCs w:val="0"/>
          <w:sz w:val="24"/>
          <w:szCs w:val="24"/>
          <w:lang w:val="en-US" w:eastAsia="zh-CN"/>
        </w:rPr>
        <w:t>存在一个用户虚拟机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在此种情况下虚拟机运行在VMM之上，VMM系统上的设备驱动模型由运行于虚拟机上的前端驱动和运行于VMM之上的后端驱动组成，实现对硬件功能的使用。该用户虚拟机在运行过程中产生的信息流可以从图中的顺序进行传递。若使该虚拟机信任链有效，必须确保系统中存在非预期的干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依据定理</w:t>
      </w:r>
      <w:r>
        <w:rPr>
          <w:rFonts w:hint="eastAsia"/>
          <w:sz w:val="24"/>
          <w:szCs w:val="24"/>
          <w:lang w:val="en-US" w:eastAsia="zh-CN"/>
        </w:rPr>
        <w:t>5.3</w:t>
      </w:r>
      <w:r>
        <w:rPr>
          <w:rFonts w:hint="eastAsia" w:ascii="Times New Roman" w:hAnsi="Times New Roman"/>
          <w:sz w:val="24"/>
          <w:szCs w:val="24"/>
          <w:lang w:val="en-US" w:eastAsia="zh-CN"/>
        </w:rPr>
        <w:t>，该系统中的I/O设备驱动程序满足如下要求：</w:t>
      </w:r>
    </w:p>
    <w:p>
      <w:pPr>
        <w:keepNext w:val="0"/>
        <w:keepLines w:val="0"/>
        <w:pageBreakBefore w:val="0"/>
        <w:widowControl w:val="0"/>
        <w:numPr>
          <w:ilvl w:val="-1"/>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该虚拟机使用的虚拟资源可以由VMM进行分配，并且不存在其他虚拟机无干扰的动作存在。由局部干扰性定义可知，VMM系统中，虚拟I/O设备除其所在的虚拟机外其它虚拟机不能改变它的运行状态，I/O设备驱动与虚拟设备间所传输的数据对其它虚拟机是不可见和不可修改的。该VMM系统的隔离机制确保虚拟机必须采用虚拟设备接口访问后端驱动程序。由弱单步一致性可知，该虚拟机在运行过程中的动作只会对此系统进行状态的改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b w:val="0"/>
          <w:bCs w:val="0"/>
          <w:sz w:val="24"/>
          <w:szCs w:val="24"/>
          <w:lang w:val="en-US" w:eastAsia="zh-CN"/>
        </w:rPr>
        <w:t>（2）</w:t>
      </w:r>
      <w:r>
        <w:rPr>
          <w:rFonts w:hint="eastAsia" w:ascii="Times New Roman" w:hAnsi="Times New Roman"/>
          <w:b w:val="0"/>
          <w:bCs w:val="0"/>
          <w:sz w:val="24"/>
          <w:szCs w:val="24"/>
          <w:lang w:val="en-US" w:eastAsia="zh-CN"/>
        </w:rPr>
        <w:t>存在多个用户虚拟机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b w:val="0"/>
          <w:bCs w:val="0"/>
          <w:sz w:val="24"/>
          <w:szCs w:val="24"/>
          <w:lang w:val="en-US" w:eastAsia="zh-CN"/>
        </w:rPr>
      </w:pPr>
      <w:r>
        <w:rPr>
          <w:rFonts w:hint="eastAsia" w:ascii="Times New Roman" w:hAnsi="Times New Roman"/>
          <w:b w:val="0"/>
          <w:bCs w:val="0"/>
          <w:sz w:val="24"/>
          <w:szCs w:val="24"/>
          <w:lang w:val="en-US" w:eastAsia="zh-CN"/>
        </w:rPr>
        <w:t>该情况下，在存在一个用户虚拟机之上在运行多个虚拟机，多个虚拟机需要共享设备资源，仅仅对在存在一个用户虚拟机下增加了虚拟机之间的信息流的无干扰情况。因此本文对多个虚拟机在系统中共享资源的同时进行无干扰的验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Times New Roman" w:hAnsi="Times New Roman"/>
          <w:sz w:val="24"/>
          <w:szCs w:val="24"/>
          <w:lang w:val="en-US" w:eastAsia="zh-CN"/>
        </w:rPr>
      </w:pPr>
      <w:r>
        <w:rPr>
          <w:rFonts w:hint="eastAsia" w:ascii="Times New Roman" w:hAnsi="Times New Roman"/>
          <w:sz w:val="24"/>
          <w:szCs w:val="24"/>
          <w:lang w:val="en-US" w:eastAsia="zh-CN"/>
        </w:rPr>
        <w:t>由输出一致性的定义可知，VMM维护的虚拟资源必须具有其属于哪个虚拟机的属性标识。可以保证系统中的输出信息可以定位到某一个虚拟机，此虚拟机的不同状态下产生的操作不干扰其他虚拟机的运行。由局部干扰性定义可知，VMM系统中每个虚拟机能够访问的I/O寄存器被限制，能够禁止未授权的访问。由弱单步一致性定义可知，对于若干虚拟机共享的客体对象，VMM系统必须具有同步保护机制以防止不同虚拟机对该资源的竞争。</w:t>
      </w:r>
    </w:p>
    <w:p>
      <w:pPr>
        <w:widowControl w:val="0"/>
        <w:autoSpaceDE/>
        <w:autoSpaceDN/>
        <w:spacing w:line="360" w:lineRule="auto"/>
        <w:ind w:firstLine="420" w:firstLineChars="0"/>
        <w:outlineLvl w:val="9"/>
        <w:rPr>
          <w:rFonts w:hint="eastAsia" w:ascii="Times New Roman" w:hAnsi="Times New Roman"/>
          <w:sz w:val="24"/>
          <w:szCs w:val="24"/>
        </w:rPr>
      </w:pPr>
      <w:r>
        <w:rPr>
          <w:rFonts w:hint="eastAsia"/>
          <w:sz w:val="24"/>
          <w:szCs w:val="24"/>
          <w:lang w:val="en-US" w:eastAsia="zh-CN"/>
        </w:rPr>
        <w:t>综上，</w:t>
      </w:r>
      <w:r>
        <w:rPr>
          <w:rFonts w:hint="eastAsia" w:ascii="Times New Roman" w:hAnsi="Times New Roman"/>
          <w:sz w:val="24"/>
          <w:szCs w:val="24"/>
          <w:lang w:val="en-US" w:eastAsia="zh-CN"/>
        </w:rPr>
        <w:t>依据本文给出的TVP-QT信任传递模型，经过完整性验证，系统运行能够达到可信目标。</w:t>
      </w:r>
    </w:p>
    <w:p>
      <w:pPr>
        <w:pStyle w:val="3"/>
        <w:ind w:firstLine="0" w:firstLineChars="0"/>
        <w:rPr>
          <w:rFonts w:hint="eastAsia" w:ascii="Times New Roman" w:hAnsi="Times New Roman" w:eastAsia="黑体"/>
          <w:b/>
          <w:sz w:val="28"/>
          <w:szCs w:val="28"/>
          <w:lang w:val="en-US" w:eastAsia="zh-CN"/>
        </w:rPr>
      </w:pPr>
      <w:bookmarkStart w:id="161" w:name="_Toc24901"/>
      <w:bookmarkStart w:id="162" w:name="_Toc13347"/>
      <w:r>
        <w:rPr>
          <w:rFonts w:hint="eastAsia" w:ascii="Times New Roman" w:hAnsi="Times New Roman" w:eastAsia="黑体"/>
          <w:b/>
          <w:sz w:val="28"/>
          <w:szCs w:val="28"/>
          <w:lang w:val="en-US" w:eastAsia="zh-CN"/>
        </w:rPr>
        <w:t>本章小结</w:t>
      </w:r>
      <w:bookmarkEnd w:id="161"/>
      <w:bookmarkEnd w:id="162"/>
    </w:p>
    <w:p>
      <w:pPr>
        <w:pStyle w:val="32"/>
        <w:spacing w:line="360" w:lineRule="auto"/>
        <w:ind w:firstLine="420" w:firstLineChars="0"/>
        <w:rPr>
          <w:rFonts w:hint="eastAsia" w:ascii="Times New Roman" w:hAnsi="Times New Roman" w:eastAsia="宋体" w:cs="宋体"/>
          <w:kern w:val="2"/>
          <w:sz w:val="24"/>
          <w:szCs w:val="24"/>
        </w:rPr>
      </w:pPr>
      <w:r>
        <w:rPr>
          <w:rFonts w:hint="eastAsia" w:ascii="Times New Roman" w:hAnsi="Times New Roman" w:eastAsia="宋体" w:cs="宋体"/>
          <w:kern w:val="2"/>
          <w:sz w:val="24"/>
          <w:szCs w:val="24"/>
          <w:lang w:val="en-US" w:eastAsia="zh-CN"/>
        </w:rPr>
        <w:t>本章</w:t>
      </w:r>
      <w:r>
        <w:rPr>
          <w:rFonts w:hint="eastAsia" w:ascii="Times New Roman" w:hAnsi="Times New Roman" w:eastAsia="宋体" w:cs="宋体"/>
          <w:kern w:val="2"/>
          <w:sz w:val="24"/>
          <w:szCs w:val="24"/>
        </w:rPr>
        <w:t>按照云计算环境运行特征，对原有无干扰理论中的安全域、动作等定义进行扩充，并将动作主体和动作对安全域以及系统状态的影响等扩展到无干扰理论中；最后应用此扩展的无干扰理论来分析可信云环境信任链传递模型，用形式化的方法证明当符合非传递无干扰安全策略时，云环境安全域之间的信息流受到安全策略限制，隔离了域之间的干扰，满足此条件时用完整性度量方法所建立的云环境信任链才是可信的、有效的。最后利用无干扰理论对该信任链模型进行了分析和验证，证明了扩展后的无干扰理论验证信任链模型的有效性。</w:t>
      </w:r>
    </w:p>
    <w:p>
      <w:pPr>
        <w:pStyle w:val="32"/>
        <w:spacing w:line="360" w:lineRule="auto"/>
        <w:ind w:firstLine="420" w:firstLineChars="0"/>
        <w:rPr>
          <w:rFonts w:hint="eastAsia" w:ascii="Times New Roman" w:hAnsi="Times New Roman" w:eastAsia="宋体" w:cs="宋体"/>
          <w:kern w:val="2"/>
          <w:sz w:val="24"/>
          <w:szCs w:val="24"/>
        </w:rPr>
        <w:sectPr>
          <w:headerReference r:id="rId20"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eastAsia="宋体" w:cs="宋体"/>
          <w:kern w:val="2"/>
          <w:sz w:val="24"/>
          <w:szCs w:val="24"/>
        </w:rPr>
        <w:br w:type="page"/>
      </w:r>
    </w:p>
    <w:p>
      <w:pPr>
        <w:pStyle w:val="2"/>
        <w:ind w:firstLine="0" w:firstLineChars="0"/>
        <w:rPr>
          <w:rFonts w:hint="eastAsia" w:ascii="Times New Roman" w:hAnsi="Times New Roman" w:eastAsia="仿宋_GB2312"/>
          <w:b/>
          <w:sz w:val="30"/>
          <w:szCs w:val="30"/>
        </w:rPr>
      </w:pPr>
      <w:bookmarkStart w:id="163" w:name="_Toc25255"/>
      <w:bookmarkStart w:id="164" w:name="_Toc9917"/>
      <w:r>
        <w:rPr>
          <w:rFonts w:hint="eastAsia" w:ascii="Times New Roman" w:hAnsi="Times New Roman" w:eastAsia="黑体"/>
          <w:sz w:val="32"/>
          <w:szCs w:val="32"/>
          <w:lang w:val="en-US" w:eastAsia="zh-CN"/>
        </w:rPr>
        <w:t>总结与展望</w:t>
      </w:r>
      <w:bookmarkEnd w:id="163"/>
      <w:bookmarkEnd w:id="164"/>
    </w:p>
    <w:p>
      <w:pPr>
        <w:pStyle w:val="3"/>
        <w:ind w:firstLine="0" w:firstLineChars="0"/>
        <w:rPr>
          <w:rFonts w:hint="eastAsia" w:ascii="Times New Roman" w:hAnsi="Times New Roman" w:eastAsia="黑体"/>
          <w:b/>
          <w:sz w:val="28"/>
          <w:szCs w:val="28"/>
          <w:lang w:val="en-US" w:eastAsia="zh-CN"/>
        </w:rPr>
      </w:pPr>
      <w:bookmarkStart w:id="165" w:name="_Toc20955"/>
      <w:bookmarkStart w:id="166" w:name="_Toc27191"/>
      <w:r>
        <w:rPr>
          <w:rFonts w:hint="eastAsia" w:ascii="Times New Roman" w:hAnsi="Times New Roman" w:eastAsia="黑体"/>
          <w:b/>
          <w:sz w:val="28"/>
          <w:szCs w:val="28"/>
          <w:lang w:val="en-US" w:eastAsia="zh-CN"/>
        </w:rPr>
        <w:t>工作总结</w:t>
      </w:r>
      <w:bookmarkEnd w:id="165"/>
      <w:bookmarkEnd w:id="166"/>
    </w:p>
    <w:p>
      <w:pPr>
        <w:spacing w:line="400" w:lineRule="exact"/>
        <w:ind w:firstLine="435"/>
        <w:rPr>
          <w:rFonts w:hint="eastAsia" w:ascii="Times New Roman" w:hAnsi="Times New Roman"/>
          <w:sz w:val="24"/>
        </w:rPr>
      </w:pPr>
      <w:r>
        <w:rPr>
          <w:rFonts w:hint="eastAsia"/>
          <w:sz w:val="24"/>
          <w:szCs w:val="24"/>
          <w:lang w:val="en-US" w:eastAsia="zh-CN"/>
        </w:rPr>
        <w:t>本文对具有瀑布特征的可信虚拟平台及其信任链模型、信任链形式化分析方法进行研究。针对目前可信虚拟平台逻辑不合理、设计粒度过粗的问题</w:t>
      </w:r>
      <w:r>
        <w:rPr>
          <w:rFonts w:hint="eastAsia"/>
          <w:sz w:val="24"/>
          <w:szCs w:val="24"/>
          <w:lang w:eastAsia="zh-CN"/>
        </w:rPr>
        <w:t>，</w:t>
      </w:r>
      <w:r>
        <w:rPr>
          <w:rFonts w:hint="eastAsia" w:ascii="Times New Roman" w:hAnsi="Times New Roman"/>
          <w:sz w:val="24"/>
        </w:rPr>
        <w:t>提出了一种具有瀑布特征的</w:t>
      </w:r>
      <w:r>
        <w:rPr>
          <w:rFonts w:hint="eastAsia"/>
          <w:sz w:val="24"/>
          <w:lang w:val="en-US" w:eastAsia="zh-CN"/>
        </w:rPr>
        <w:t>可信虚拟平台架构，该可信虚拟平台架构在层次上添加了可信衔接点层次，主要由虚拟机构建模块、虚拟可信平台模块构建模块、虚拟机和其虚拟可信平台模块绑定模块组成。当可信虚拟平台启动时，不仅可以以静态度量方式参与底层虚拟化平台的启动，也可以和虚拟可信模块共同作为虚拟机启动动态度量的虚拟可信根。并构建了其上的信任链模型。</w:t>
      </w:r>
      <w:r>
        <w:rPr>
          <w:rFonts w:hint="eastAsia" w:ascii="Times New Roman" w:hAnsi="Times New Roman"/>
          <w:sz w:val="24"/>
        </w:rPr>
        <w:t>该模型以硬件TPM为起点，在底层虚拟化平台和顶层用户虚拟机信任链之间加入可信衔接点。当信任链从底层虚拟化平台传递到可信衔接点时，由可信衔接点负责对用户虚拟机的vTPM进行度量，之后将控制权交给vTPM，由vTPM负责对用户虚拟机启动的组件及应用进行度量。该模型中可信衔接点具有承上启下的瀑布特征，能满足虚拟化环境的层次性和动态性特征，保证了整个可信虚拟平台的可信性。</w:t>
      </w:r>
      <w:r>
        <w:rPr>
          <w:rFonts w:hint="eastAsia"/>
          <w:sz w:val="24"/>
          <w:lang w:val="en-US" w:eastAsia="zh-CN"/>
        </w:rPr>
        <w:t>基于Xen的信任链构建的</w:t>
      </w:r>
      <w:r>
        <w:rPr>
          <w:rFonts w:hint="eastAsia" w:ascii="Times New Roman" w:hAnsi="Times New Roman"/>
          <w:sz w:val="24"/>
        </w:rPr>
        <w:t>实验结果表明本信任链传递</w:t>
      </w:r>
      <w:r>
        <w:rPr>
          <w:rFonts w:hint="eastAsia"/>
          <w:sz w:val="24"/>
          <w:lang w:val="en-US" w:eastAsia="zh-CN"/>
        </w:rPr>
        <w:t>方法</w:t>
      </w:r>
      <w:r>
        <w:rPr>
          <w:rFonts w:hint="eastAsia" w:ascii="Times New Roman" w:hAnsi="Times New Roman"/>
          <w:sz w:val="24"/>
        </w:rPr>
        <w:t>可以保证可信虚拟化环境在整个运行过程是安全可信的</w:t>
      </w:r>
      <w:r>
        <w:rPr>
          <w:rFonts w:hint="eastAsia"/>
          <w:sz w:val="24"/>
          <w:lang w:eastAsia="zh-CN"/>
        </w:rPr>
        <w:t>，</w:t>
      </w:r>
      <w:r>
        <w:rPr>
          <w:rFonts w:hint="eastAsia"/>
          <w:sz w:val="24"/>
          <w:lang w:val="en-US" w:eastAsia="zh-CN"/>
        </w:rPr>
        <w:t>基于安全系统逻辑形式化方法进行该信任链进行形式化分析，证明了该信任链的安全性</w:t>
      </w:r>
      <w:r>
        <w:rPr>
          <w:rFonts w:hint="eastAsia" w:ascii="Times New Roman" w:hAnsi="Times New Roman"/>
          <w:sz w:val="24"/>
        </w:rPr>
        <w:t>。</w:t>
      </w:r>
    </w:p>
    <w:p>
      <w:pPr>
        <w:spacing w:line="400" w:lineRule="exact"/>
        <w:ind w:firstLine="435"/>
        <w:rPr>
          <w:rFonts w:hint="eastAsia" w:ascii="Times New Roman" w:hAnsi="Times New Roman"/>
          <w:sz w:val="24"/>
          <w:szCs w:val="24"/>
        </w:rPr>
      </w:pPr>
      <w:r>
        <w:rPr>
          <w:rFonts w:hint="eastAsia"/>
          <w:sz w:val="24"/>
          <w:lang w:val="en-US" w:eastAsia="zh-CN"/>
        </w:rPr>
        <w:t>此外基于扩展的无干扰理论形式化方法进行信任链形式化分析，针对目前的非传递无干扰理论均没有考虑到云计算运行中时的安全域、动作所属主体以及动作对安全域和系统状态的影响进行详细的说明，对无干扰理论在安全域动作所属主体等进行详细的扩展，并定义了云计算环境下的非传递无干扰安全定理，结合上述可信虚拟平台和信任链对扩展进行了实例验证。</w:t>
      </w:r>
    </w:p>
    <w:p>
      <w:pPr>
        <w:pStyle w:val="3"/>
        <w:ind w:firstLine="0" w:firstLineChars="0"/>
        <w:rPr>
          <w:rFonts w:hint="eastAsia" w:ascii="Times New Roman" w:hAnsi="Times New Roman" w:eastAsia="黑体"/>
          <w:b/>
          <w:sz w:val="28"/>
          <w:szCs w:val="28"/>
          <w:lang w:val="en-US" w:eastAsia="zh-CN"/>
        </w:rPr>
      </w:pPr>
      <w:bookmarkStart w:id="167" w:name="_Toc28654"/>
      <w:bookmarkStart w:id="168" w:name="_Toc147"/>
      <w:r>
        <w:rPr>
          <w:rFonts w:hint="eastAsia" w:ascii="Times New Roman" w:hAnsi="Times New Roman" w:eastAsia="黑体"/>
          <w:b/>
          <w:sz w:val="28"/>
          <w:szCs w:val="28"/>
          <w:lang w:val="en-US" w:eastAsia="zh-CN"/>
        </w:rPr>
        <w:t>研究展望</w:t>
      </w:r>
      <w:bookmarkEnd w:id="167"/>
      <w:bookmarkEnd w:id="168"/>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本文对云计算环境下的可信虚拟平台及其信任链模型、形式化分析方法进行了略微的工作。但是本文的可信虚拟平台架构仅考虑到虚拟机作为服务的方式，目前的云计算出现了很多新型虚拟化技术，比如：容器技术、Unikernel等新型的虚拟化技术。如何针对这些新型的虚拟化技术进行可信平台构建也是下一步的研究方向。并且本文在信任链构建过程中也是针对单个或少数虚拟机同时启动的情况下，没有对云计算环境中存在很多虚拟机的情况进行信任链构建进行分析；并且没有对在信任链构建过程中如果存在虚拟机迁移的情况进行分析。因此针对虚拟机迁移及分布式虚拟机信任链构建机制也是下一步的研究方向。</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此外，在基于扩展无干扰的形式分析过程中，本文选择了本文设计的可信虚拟平台及其信任链进行分析，如何针对其他及传统的信任链进行形式化分析也是可以研究的工作。</w:t>
      </w:r>
    </w:p>
    <w:p>
      <w:pPr>
        <w:pStyle w:val="32"/>
        <w:spacing w:line="360" w:lineRule="auto"/>
        <w:ind w:firstLine="420" w:firstLineChars="0"/>
        <w:rPr>
          <w:rFonts w:hint="eastAsia" w:ascii="Times New Roman" w:hAnsi="Times New Roman"/>
          <w:sz w:val="24"/>
          <w:szCs w:val="24"/>
          <w:lang w:val="en-US" w:eastAsia="zh-CN"/>
        </w:rPr>
        <w:sectPr>
          <w:headerReference r:id="rId21" w:type="default"/>
          <w:endnotePr>
            <w:numFmt w:val="decimal"/>
          </w:endnotePr>
          <w:pgSz w:w="11906" w:h="16838"/>
          <w:pgMar w:top="1701" w:right="1417" w:bottom="1417" w:left="1417" w:header="1304" w:footer="1020" w:gutter="567"/>
          <w:pgNumType w:fmt="decimal"/>
          <w:cols w:space="0" w:num="1"/>
          <w:rtlGutter w:val="0"/>
          <w:docGrid w:type="lines" w:linePitch="319" w:charSpace="0"/>
        </w:sectPr>
      </w:pPr>
      <w:r>
        <w:rPr>
          <w:rFonts w:hint="eastAsia" w:ascii="Times New Roman" w:hAnsi="Times New Roman"/>
          <w:sz w:val="24"/>
          <w:szCs w:val="24"/>
          <w:lang w:val="en-US" w:eastAsia="zh-CN"/>
        </w:rPr>
        <w:br w:type="page"/>
      </w:r>
    </w:p>
    <w:p>
      <w:pPr>
        <w:pStyle w:val="2"/>
        <w:numPr>
          <w:ilvl w:val="-1"/>
          <w:numId w:val="0"/>
        </w:numPr>
        <w:tabs>
          <w:tab w:val="clear" w:pos="420"/>
        </w:tabs>
        <w:ind w:firstLine="0" w:firstLineChars="0"/>
        <w:rPr>
          <w:rFonts w:hint="eastAsia"/>
          <w:lang w:val="en-US" w:eastAsia="zh-CN"/>
        </w:rPr>
      </w:pPr>
      <w:bookmarkStart w:id="169" w:name="_Toc32483"/>
      <w:bookmarkStart w:id="170" w:name="_Toc1479"/>
      <w:r>
        <w:rPr>
          <w:rFonts w:hint="eastAsia"/>
          <w:lang w:val="en-US" w:eastAsia="zh-CN"/>
        </w:rPr>
        <w:t>参考文献</w:t>
      </w:r>
      <w:bookmarkEnd w:id="169"/>
      <w:bookmarkEnd w:id="170"/>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National Institute of Standards and Technology | NIST</w:t>
      </w:r>
      <w:r>
        <w:rPr>
          <w:rFonts w:hint="eastAsia"/>
          <w:sz w:val="21"/>
          <w:szCs w:val="21"/>
          <w:vertAlign w:val="baseline"/>
          <w:lang w:val="en-US" w:eastAsia="zh-CN"/>
        </w:rPr>
        <w:t xml:space="preserve"> [EB/OL].</w:t>
      </w:r>
      <w:r>
        <w:rPr>
          <w:rFonts w:hint="eastAsia"/>
          <w:sz w:val="21"/>
          <w:szCs w:val="21"/>
          <w:vertAlign w:val="baseline"/>
        </w:rPr>
        <w:t xml:space="preserve"> NIST</w:t>
      </w:r>
      <w:r>
        <w:rPr>
          <w:rFonts w:hint="eastAsia"/>
          <w:sz w:val="21"/>
          <w:szCs w:val="21"/>
          <w:vertAlign w:val="baseline"/>
          <w:lang w:val="en-US" w:eastAsia="zh-CN"/>
        </w:rPr>
        <w:t>. [2018-03-10].</w:t>
      </w:r>
      <w:r>
        <w:rPr>
          <w:rFonts w:hint="eastAsia"/>
          <w:sz w:val="21"/>
          <w:szCs w:val="21"/>
          <w:vertAlign w:val="baseline"/>
        </w:rPr>
        <w:t>https://www.nist.gov/</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柯文浚, 董碧丹, 高洋. 基于Xen的虚拟化访问控制研究综述[J]. 计算机科学, 2017, 44(s1):24-28.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石源, 张焕国, 赵波,等. 基于SGX的虚拟机动态迁移安全增强方法[J]. 通信学报, 2017, 38(9).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林闯,苏文博</w:t>
      </w:r>
      <w:r>
        <w:rPr>
          <w:rFonts w:hint="default"/>
          <w:sz w:val="21"/>
          <w:szCs w:val="21"/>
          <w:vertAlign w:val="baseline"/>
          <w:lang w:val="en-US" w:eastAsia="zh-CN"/>
        </w:rPr>
        <w:t>,</w:t>
      </w:r>
      <w:r>
        <w:rPr>
          <w:rFonts w:hint="eastAsia"/>
          <w:sz w:val="21"/>
          <w:szCs w:val="21"/>
          <w:vertAlign w:val="baseline"/>
          <w:lang w:val="en-US" w:eastAsia="zh-CN"/>
        </w:rPr>
        <w:t>孟坤</w:t>
      </w:r>
      <w:r>
        <w:rPr>
          <w:rFonts w:hint="default"/>
          <w:sz w:val="21"/>
          <w:szCs w:val="21"/>
          <w:vertAlign w:val="baseline"/>
          <w:lang w:val="en-US" w:eastAsia="zh-CN"/>
        </w:rPr>
        <w:t>,</w:t>
      </w:r>
      <w:r>
        <w:rPr>
          <w:rFonts w:hint="eastAsia"/>
          <w:sz w:val="21"/>
          <w:szCs w:val="21"/>
          <w:vertAlign w:val="baseline"/>
          <w:lang w:val="en-US" w:eastAsia="zh-CN"/>
        </w:rPr>
        <w:t>刘渠</w:t>
      </w:r>
      <w:r>
        <w:rPr>
          <w:rFonts w:hint="default"/>
          <w:sz w:val="21"/>
          <w:szCs w:val="21"/>
          <w:vertAlign w:val="baseline"/>
          <w:lang w:val="en-US" w:eastAsia="zh-CN"/>
        </w:rPr>
        <w:t>,</w:t>
      </w:r>
      <w:r>
        <w:rPr>
          <w:rFonts w:hint="eastAsia"/>
          <w:sz w:val="21"/>
          <w:szCs w:val="21"/>
          <w:vertAlign w:val="baseline"/>
          <w:lang w:val="en-US" w:eastAsia="zh-CN"/>
        </w:rPr>
        <w:t>刘卫东</w:t>
      </w:r>
      <w:r>
        <w:rPr>
          <w:rFonts w:hint="default"/>
          <w:sz w:val="21"/>
          <w:szCs w:val="21"/>
          <w:vertAlign w:val="baseline"/>
          <w:lang w:val="en-US" w:eastAsia="zh-CN"/>
        </w:rPr>
        <w:t>.</w:t>
      </w:r>
      <w:r>
        <w:rPr>
          <w:rFonts w:hint="eastAsia"/>
          <w:sz w:val="21"/>
          <w:szCs w:val="21"/>
          <w:vertAlign w:val="baseline"/>
          <w:lang w:val="en-US" w:eastAsia="zh-CN"/>
        </w:rPr>
        <w:t>云计算安全</w:t>
      </w:r>
      <w:r>
        <w:rPr>
          <w:rFonts w:hint="default"/>
          <w:sz w:val="21"/>
          <w:szCs w:val="21"/>
          <w:vertAlign w:val="baseline"/>
          <w:lang w:val="en-US" w:eastAsia="zh-CN"/>
        </w:rPr>
        <w:t>:</w:t>
      </w:r>
      <w:r>
        <w:rPr>
          <w:rFonts w:hint="eastAsia"/>
          <w:sz w:val="21"/>
          <w:szCs w:val="21"/>
          <w:vertAlign w:val="baseline"/>
          <w:lang w:val="en-US" w:eastAsia="zh-CN"/>
        </w:rPr>
        <w:t>架构、机制与模型评价</w:t>
      </w:r>
      <w:r>
        <w:rPr>
          <w:rFonts w:hint="default"/>
          <w:sz w:val="21"/>
          <w:szCs w:val="21"/>
          <w:vertAlign w:val="baseline"/>
          <w:lang w:val="en-US" w:eastAsia="zh-CN"/>
        </w:rPr>
        <w:t>[J].</w:t>
      </w:r>
      <w:r>
        <w:rPr>
          <w:rFonts w:hint="eastAsia"/>
          <w:sz w:val="21"/>
          <w:szCs w:val="21"/>
          <w:vertAlign w:val="baseline"/>
          <w:lang w:val="en-US" w:eastAsia="zh-CN"/>
        </w:rPr>
        <w:t>计算机学报</w:t>
      </w:r>
      <w:r>
        <w:rPr>
          <w:rFonts w:hint="default"/>
          <w:sz w:val="21"/>
          <w:szCs w:val="21"/>
          <w:vertAlign w:val="baseline"/>
          <w:lang w:val="en-US" w:eastAsia="zh-CN"/>
        </w:rPr>
        <w:t>,2013,09:1765-1784.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俞能海,郝卓,徐甲甲,张卫明,张驰.云安全研究进展综述[J]. 电子学报,2013,02:371-381.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Ali M,Khan S U,Vasilakos A V.Security in cloud computing :opportunities and challenges[J].Information Science,2015,305:357-383.</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Zhao D, Mohamed M, Ludwig H. Locality-aware Scheduling for Containers in Cloud Computing[J]. IEEE Transactions on Cloud Computing, 2018, PP(99):1-1.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Kumar P R, Raj P H, Jelciana P. Exploring Data Security Issues and Solutions in Cloud Computing[J]. Procedia Computer Science, 2018, 125:691-697.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胡俊, 沈昌祥, 公备. 可信计算3.0 工程初步[J]. 网络与信息安全学报, 2017(8).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余发江, 陈列, 张焕国. 虚拟可信平台模块动态信任扩展方法[J]. 软件学报, 2017, 28(10):2782-2796.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谭良,徐志伟. 基于可信计算平台的信任链传递研究进展[J]. 计算机科学,2008,10:15-18.</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中国信通院-研究成果-权威发布-专题报告</w:t>
      </w:r>
      <w:r>
        <w:rPr>
          <w:rFonts w:hint="eastAsia"/>
          <w:sz w:val="21"/>
          <w:szCs w:val="21"/>
          <w:vertAlign w:val="baseline"/>
          <w:lang w:val="en-US" w:eastAsia="zh-CN"/>
        </w:rPr>
        <w:t xml:space="preserve">[EB/OL]. [2017-07-10].中国信息通信研究院. </w:t>
      </w:r>
      <w:r>
        <w:rPr>
          <w:rFonts w:hint="eastAsia"/>
          <w:sz w:val="21"/>
          <w:szCs w:val="21"/>
          <w:vertAlign w:val="baseline"/>
        </w:rPr>
        <w:t>http://www.caict.ac.cn/kxyj/qwfb/ztbg/201709/t20170919_2208939.htm</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工业和信息化部关于印发《云计算发展三年行动计划（2017-2019年）》的通知</w:t>
      </w:r>
      <w:r>
        <w:rPr>
          <w:rFonts w:hint="eastAsia"/>
          <w:sz w:val="21"/>
          <w:szCs w:val="21"/>
          <w:vertAlign w:val="baseline"/>
          <w:lang w:val="en-US" w:eastAsia="zh-CN"/>
        </w:rPr>
        <w:t xml:space="preserve">[EB/OL].[2017-04-10]. 中华人民共和国工业和信息化部 </w:t>
      </w:r>
      <w:r>
        <w:rPr>
          <w:rFonts w:hint="eastAsia"/>
          <w:sz w:val="21"/>
          <w:szCs w:val="21"/>
          <w:vertAlign w:val="baseline"/>
        </w:rPr>
        <w:fldChar w:fldCharType="begin"/>
      </w:r>
      <w:r>
        <w:rPr>
          <w:rFonts w:hint="eastAsia"/>
          <w:sz w:val="21"/>
          <w:szCs w:val="21"/>
          <w:vertAlign w:val="baseline"/>
        </w:rPr>
        <w:instrText xml:space="preserve"> HYPERLINK "http://www.miit.gov.cn/n1146295/n1146592/n" </w:instrText>
      </w:r>
      <w:r>
        <w:rPr>
          <w:rFonts w:hint="eastAsia"/>
          <w:sz w:val="21"/>
          <w:szCs w:val="21"/>
          <w:vertAlign w:val="baseline"/>
        </w:rPr>
        <w:fldChar w:fldCharType="separate"/>
      </w:r>
      <w:r>
        <w:rPr>
          <w:rStyle w:val="26"/>
          <w:rFonts w:hint="eastAsia"/>
          <w:sz w:val="21"/>
          <w:szCs w:val="21"/>
          <w:vertAlign w:val="baseline"/>
        </w:rPr>
        <w:t>http://www.miit.gov.cn/n1146295/n1146592/n</w:t>
      </w:r>
      <w:r>
        <w:rPr>
          <w:rFonts w:hint="eastAsia"/>
          <w:sz w:val="21"/>
          <w:szCs w:val="21"/>
          <w:vertAlign w:val="baseline"/>
        </w:rPr>
        <w:fldChar w:fldCharType="end"/>
      </w:r>
      <w:r>
        <w:rPr>
          <w:rFonts w:hint="eastAsia"/>
          <w:sz w:val="21"/>
          <w:szCs w:val="21"/>
          <w:vertAlign w:val="baseline"/>
        </w:rPr>
        <w:t>3917132/n4062056/c5570298/content.html</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McAfee：2017年全球云计算安全报告</w:t>
      </w:r>
      <w:r>
        <w:rPr>
          <w:rFonts w:hint="eastAsia"/>
          <w:sz w:val="21"/>
          <w:szCs w:val="21"/>
          <w:vertAlign w:val="baseline"/>
          <w:lang w:val="en-US" w:eastAsia="zh-CN"/>
        </w:rPr>
        <w:t>[EB/OL]. [2017].</w:t>
      </w:r>
      <w:r>
        <w:rPr>
          <w:rFonts w:hint="eastAsia"/>
          <w:sz w:val="21"/>
          <w:szCs w:val="21"/>
          <w:vertAlign w:val="baseline"/>
        </w:rPr>
        <w:t>http://www.chinacloud.cn/show.aspx?id=25993&amp;cid=29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徐明迪,张焕国,张帆,杨连嘉. 可信系统信任链研究综述[J]. 电子学报,2014,10:2024-2031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CACERES R, GOLDMAN K A, et al. VTPM: virtualiz-ing the trusted platform module[A]. Proc of the 15th USENIX Security Symposium[C]. Berkeley, USA, 2006. 305-320. </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Xensource, Xen Open-Source Hypervisor[EB/OL]. </w:t>
      </w:r>
      <w:r>
        <w:rPr>
          <w:rFonts w:hint="eastAsia"/>
          <w:sz w:val="21"/>
          <w:szCs w:val="21"/>
          <w:vertAlign w:val="baseline"/>
        </w:rPr>
        <w:fldChar w:fldCharType="begin"/>
      </w:r>
      <w:r>
        <w:rPr>
          <w:rFonts w:hint="eastAsia"/>
          <w:sz w:val="21"/>
          <w:szCs w:val="21"/>
          <w:vertAlign w:val="baseline"/>
        </w:rPr>
        <w:instrText xml:space="preserve"> HYPERLINK "https://www.citrix.com/downloads/xense" </w:instrText>
      </w:r>
      <w:r>
        <w:rPr>
          <w:rFonts w:hint="eastAsia"/>
          <w:sz w:val="21"/>
          <w:szCs w:val="21"/>
          <w:vertAlign w:val="baseline"/>
        </w:rPr>
        <w:fldChar w:fldCharType="separate"/>
      </w:r>
      <w:r>
        <w:rPr>
          <w:rStyle w:val="26"/>
          <w:rFonts w:hint="eastAsia"/>
          <w:sz w:val="21"/>
          <w:szCs w:val="21"/>
          <w:vertAlign w:val="baseline"/>
        </w:rPr>
        <w:t>https://www.citrix.com/downloads/xense</w:t>
      </w:r>
      <w:r>
        <w:rPr>
          <w:rFonts w:hint="eastAsia"/>
          <w:sz w:val="21"/>
          <w:szCs w:val="21"/>
          <w:vertAlign w:val="baseline"/>
        </w:rPr>
        <w:fldChar w:fldCharType="end"/>
      </w:r>
      <w:r>
        <w:rPr>
          <w:rFonts w:hint="eastAsia"/>
          <w:sz w:val="21"/>
          <w:szCs w:val="21"/>
          <w:vertAlign w:val="baseline"/>
        </w:rPr>
        <w:t>rver/,2017.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Data Storage, Converged, Cloud Computing, Data Protection | Dell EMC US</w:t>
      </w:r>
      <w:r>
        <w:rPr>
          <w:rFonts w:hint="eastAsia"/>
          <w:sz w:val="21"/>
          <w:szCs w:val="21"/>
          <w:vertAlign w:val="baseline"/>
          <w:lang w:val="en-US" w:eastAsia="zh-CN"/>
        </w:rPr>
        <w:t>[2018-03-10]</w:t>
      </w:r>
      <w:r>
        <w:rPr>
          <w:rFonts w:hint="eastAsia"/>
          <w:sz w:val="21"/>
          <w:szCs w:val="21"/>
          <w:vertAlign w:val="baseline"/>
        </w:rPr>
        <w:t xml:space="preserve">  Dell Inc</w:t>
      </w:r>
      <w:r>
        <w:rPr>
          <w:rFonts w:hint="eastAsia"/>
          <w:sz w:val="21"/>
          <w:szCs w:val="21"/>
          <w:vertAlign w:val="baseline"/>
          <w:lang w:val="en-US" w:eastAsia="zh-CN"/>
        </w:rPr>
        <w:t>. .</w:t>
      </w:r>
      <w:r>
        <w:rPr>
          <w:rFonts w:hint="eastAsia"/>
          <w:sz w:val="21"/>
          <w:szCs w:val="21"/>
          <w:vertAlign w:val="baseline"/>
        </w:rPr>
        <w:t>https://www.dellemc.com/en-us/index.htm</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Microsoft - Official Home Page </w:t>
      </w:r>
      <w:r>
        <w:rPr>
          <w:rFonts w:hint="eastAsia"/>
          <w:sz w:val="21"/>
          <w:szCs w:val="21"/>
          <w:vertAlign w:val="baseline"/>
          <w:lang w:val="en-US" w:eastAsia="zh-CN"/>
        </w:rPr>
        <w:t xml:space="preserve">[EB/OL].[2018-03-10]. Microsoft 2018. </w:t>
      </w:r>
      <w:r>
        <w:rPr>
          <w:rFonts w:hint="eastAsia"/>
          <w:sz w:val="21"/>
          <w:szCs w:val="21"/>
          <w:vertAlign w:val="baseline"/>
        </w:rPr>
        <w:t>https://www.microsoft.com/zh-cn/</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Garfinkel T, Pfaff B, Chow J, et al. Terra: a virtual machine-based platform for trusted computing[C]// Nineteenth ACM Symposium on Operating Systems Principles. ACM, 2003:193-206.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B. PFITZMANN, J. RIORDAN, C. STUBLE,et al. "The PERSEUS system architecture", Technical Report RZ 3335 (#93381), IBM Research Division, Zurich Laboratory, 2001.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CHRIS I D, DAVID P, WOLFGANG W, et al. Trusted virtual platforms: a key enabler for converged client devices[A]. Proc of the ACM SIGOPS Operating Systems Review[C]. New York, USA, 2009. 36-43.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 xml:space="preserve">BERGER S, RAMON C, DIMITRIOS P, et al. TVDc:managing security in the trusted virtual datacenter[A]. Proc of ACM SIGOPS Operating Systems Review[C]. New York, USA, 2008. 40-47.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王丽娜,高汉军,余荣威等.基于信任扩展的可信虚拟执行环境构建方法研究[J].通信学报, </w:t>
      </w:r>
      <w:r>
        <w:rPr>
          <w:rFonts w:hint="eastAsia"/>
          <w:sz w:val="21"/>
          <w:szCs w:val="21"/>
          <w:vertAlign w:val="baseline"/>
          <w:lang w:val="en-US" w:eastAsia="zh-CN"/>
        </w:rPr>
        <w:tab/>
      </w:r>
      <w:r>
        <w:rPr>
          <w:rFonts w:hint="eastAsia"/>
          <w:sz w:val="21"/>
          <w:szCs w:val="21"/>
          <w:vertAlign w:val="baseline"/>
        </w:rPr>
        <w:t xml:space="preserve">2011, 32(9):1-8.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Zhang Lei , Chen Xingshu, Liu Liang , Jin Xin.Trusted domain hierarchical model based on noninterference theory[J].The Journal of China Universities of Posts and Telecommunications .August 2015, 22(4): 7-16.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常德显,冯登国,秦宇,张倩颖.基于扩展LS2的可信虚拟平台信任链分析[J].通信学报,2013,34(5):31-41.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Yu, Z., Zhang, W. &amp; Dai, H. J A Trusted Architecture for Virtual Machines on Cloud Servers with Trusted Platform Module and Certificate Authority[J].Journal of Signal Processing Systems, 2017, Vol.86 (2-3), pp.327-336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池亚平,李欣,王艳,王慧丽. 基于KVM的可信虚拟化平台设计与实现[J]. 计算机工程与设计,2016,(06):1451-1455.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李海威,范博,李文锋. 一种可信虚拟平台构建方法的研究和改进[J]. 信息网络安全,2015,(01):1-5.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蔡谊,左晓栋. 面向虚拟化技术的可信计算平台研究[J]. 信息安全与通信保密,2013,(06):77-79.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徐天琦,刘淑芬,韩璐. 基于KVM的可信虚拟化架构模型[J]. 吉林大学学报(理学版),2014,(03):531-534.</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杨丽芳,刘琳. 基于虚拟机的可信计算安全平台架构设计[J]. 煤炭技术,2014,(02):170-172.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陈亮, 曾荣仁, 李峰,等. 基于无干扰理论的信任链传递模型[J]. 计算机科学, 2016, 43(10):141-144..</w:t>
      </w:r>
      <w:r>
        <w:rPr>
          <w:rFonts w:hint="eastAsia"/>
          <w:sz w:val="21"/>
          <w:szCs w:val="21"/>
          <w:vertAlign w:val="baseline"/>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F. John Krautheim*, Dhananjay S. Phatak, and Alan T. Sherman,Introducing the Trusted Virtual Environment Module:A New Mechanism for Rooting Trust in Cloud Computing[C],TRUST 2010, LNCS 6101, 2010:211–227.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朱智强. 混合云服务安全若干理论与关键技术研究[D].武汉大学,2011.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曲文涛. 虚拟机系统的可信检测与度量[D].上海交通大学,2010.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CHEN S Y, WEN Y Y,ZHAO H. Formal analysis of secure bootstrap in trusted computing[A]. Proc of the 4th International Conference on Autonomic and Trusted Computing[C]. Berlin, Springer, 2007. 352-360.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 黄强, 沈昌祥.一种基于无干扰模型的信任链传递分析方法[J].计算机学报,2010,33(1):74-81.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Rushby  J. Noninterference ,  transitivity ,  and  channel-control security policies[M]. SRI International ,  Computer  Science  Laboratory ,  1992</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Kai E, Meyden R V D, Zhang C. Intransitive noninterference in nondeterministic systems[C]// ACM Conference on Computer and Communications Security. ACM, 2012:869-880.</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Paolo Baldan, Alessandro Beggiato. Multilevel Transitive and Intransitive Non-interference, Causally[J]. Theoretical Computer Science, 2018, 706:54-82</w:t>
      </w:r>
      <w:r>
        <w:rPr>
          <w:rFonts w:hint="eastAsia"/>
          <w:sz w:val="21"/>
          <w:szCs w:val="21"/>
          <w:lang w:val="en-US" w:eastAsia="zh-CN"/>
        </w:rPr>
        <w:t>.</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张兴，陈幼雷，沈昌祥.基于进程的无干扰可信模型[J]..通信学报，2009，30(3):6-11</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赵佳，沈昌祥，刘吉强，等.基于无干扰理论的可信链模型[J].计算机研究与发展，200845(6):974-980</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刘威鹏，张兴.基于非传递元干扰理论的二元多级安全模型研究[JJ.通信学报，2009，30(2):52-58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陈菊，谭良.一个基于进程保护的可信终端模型[J].计算机科学，2011，38(4):115-117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徐甫.支持进程代码修改的非传递元干扰可信模型[J].计算机工程，2013，39(11):150-153，168</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秦晰，常朝稳，沈昌样，等.容忍非信任组件的可信终端模型研究[J]..电子学报，2011，39(4):934-939</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Smith, Jim, Nair, et al. Virtual Machines: Versatile Platforms for Systems and Processes (The Morgan Kaufmann Series in Computer Architecture and Design)[J]. 2005.</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Adams K, Agesen O. A comparison of software and hardware techniques for x86 virtualization[J]. Acm Sigops Operating Systems Review, 2006, 40(5):2-13.</w:t>
      </w:r>
    </w:p>
    <w:p>
      <w:pPr>
        <w:pStyle w:val="13"/>
        <w:keepNext w:val="0"/>
        <w:keepLines w:val="0"/>
        <w:pageBreakBefore w:val="0"/>
        <w:widowControl w:val="0"/>
        <w:numPr>
          <w:ilvl w:val="0"/>
          <w:numId w:val="16"/>
        </w:numPr>
        <w:kinsoku/>
        <w:wordWrap w:val="0"/>
        <w:overflowPunct/>
        <w:topLinePunct w:val="0"/>
        <w:autoSpaceDE/>
        <w:autoSpaceDN/>
        <w:bidi w:val="0"/>
        <w:adjustRightInd/>
        <w:snapToGrid w:val="0"/>
        <w:spacing w:beforeLines="0" w:afterLines="0" w:line="360" w:lineRule="auto"/>
        <w:ind w:left="420" w:leftChars="0" w:right="0" w:rightChars="0" w:hanging="420" w:firstLineChars="0"/>
        <w:jc w:val="both"/>
        <w:textAlignment w:val="auto"/>
        <w:outlineLvl w:val="9"/>
        <w:rPr>
          <w:sz w:val="21"/>
          <w:szCs w:val="21"/>
          <w:vertAlign w:val="baseline"/>
        </w:rPr>
      </w:pPr>
      <w:r>
        <w:rPr>
          <w:rFonts w:hint="eastAsia"/>
          <w:sz w:val="21"/>
          <w:szCs w:val="21"/>
          <w:vertAlign w:val="baseline"/>
        </w:rPr>
        <w:t xml:space="preserve">Get Docker | Docker </w:t>
      </w:r>
      <w:r>
        <w:rPr>
          <w:rFonts w:hint="eastAsia"/>
          <w:sz w:val="21"/>
          <w:szCs w:val="21"/>
          <w:vertAlign w:val="baseline"/>
          <w:lang w:val="en-US" w:eastAsia="zh-CN"/>
        </w:rPr>
        <w:t>[EB/OL].[2018-03-10].</w:t>
      </w:r>
      <w:r>
        <w:rPr>
          <w:rFonts w:hint="eastAsia"/>
          <w:sz w:val="21"/>
          <w:szCs w:val="21"/>
          <w:vertAlign w:val="baseline"/>
        </w:rPr>
        <w:t>https://www.docker.com/get-docker</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KVM project[EB/OL], http://www.linux-kvm.org/, 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rPr>
        <w:t>Goguen J A, Meseguer J. Security Policies and Security Models.[C]// IEEE Symposium on Security &amp; Privacy. DBLP, 1982:11-20.</w:t>
      </w:r>
    </w:p>
    <w:p>
      <w:pPr>
        <w:pStyle w:val="13"/>
        <w:numPr>
          <w:ilvl w:val="0"/>
          <w:numId w:val="16"/>
        </w:numPr>
        <w:wordWrap w:val="0"/>
        <w:snapToGrid w:val="0"/>
        <w:ind w:left="420" w:leftChars="0" w:hanging="420" w:firstLineChars="0"/>
        <w:jc w:val="both"/>
        <w:rPr>
          <w:sz w:val="21"/>
          <w:szCs w:val="21"/>
          <w:vertAlign w:val="baseline"/>
        </w:rPr>
      </w:pPr>
      <w:r>
        <w:rPr>
          <w:rFonts w:hint="eastAsia"/>
          <w:sz w:val="21"/>
          <w:szCs w:val="21"/>
          <w:vertAlign w:val="baseline"/>
        </w:rPr>
        <w:t>Datta A, Franklin J, Garg D, et al. A Logic of Secure Systems and its Application to Trusted Computing[J]. 2009:221-236.</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WANG Zhi, JIANG Xu- xian. HyperSafe:a lightweight approach to provide lifetime hypervisor control- flow integrity[C]/ /Proc of IEEE Sym-posium on Security and Privacy. Washington DC:IEEE Computer Society, 2010:380-395.</w:t>
      </w:r>
    </w:p>
    <w:p>
      <w:pPr>
        <w:pStyle w:val="13"/>
        <w:numPr>
          <w:ilvl w:val="0"/>
          <w:numId w:val="16"/>
        </w:numPr>
        <w:snapToGrid w:val="0"/>
        <w:ind w:left="420" w:leftChars="0" w:hanging="420" w:firstLineChars="0"/>
        <w:jc w:val="both"/>
        <w:rPr>
          <w:rFonts w:hint="eastAsia"/>
          <w:sz w:val="21"/>
          <w:szCs w:val="21"/>
        </w:rPr>
      </w:pPr>
      <w:r>
        <w:rPr>
          <w:rFonts w:hint="eastAsia"/>
          <w:sz w:val="21"/>
          <w:szCs w:val="21"/>
          <w:vertAlign w:val="baseline"/>
        </w:rPr>
        <w:t>JONATHAN M M, NING Q, LI Y L, et al. TrustVisor: efficient TCB reduction and attestation[A]. Proc of the IEEE Symposium on Security and Privacy[C]. Oakland, USA, 2010. 143-158.</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 xml:space="preserve">Mozilla Firefox Ltd.[EB/OL] </w:t>
      </w:r>
      <w:r>
        <w:rPr>
          <w:rFonts w:hint="eastAsia"/>
          <w:sz w:val="21"/>
          <w:szCs w:val="21"/>
          <w:vertAlign w:val="baseline"/>
        </w:rPr>
        <w:fldChar w:fldCharType="begin"/>
      </w:r>
      <w:r>
        <w:rPr>
          <w:rFonts w:hint="eastAsia"/>
          <w:sz w:val="21"/>
          <w:szCs w:val="21"/>
          <w:vertAlign w:val="baseline"/>
        </w:rPr>
        <w:instrText xml:space="preserve"> HYPERLINK "http://www.firefox.com.cn/download/." </w:instrText>
      </w:r>
      <w:r>
        <w:rPr>
          <w:rFonts w:hint="eastAsia"/>
          <w:sz w:val="21"/>
          <w:szCs w:val="21"/>
          <w:vertAlign w:val="baseline"/>
        </w:rPr>
        <w:fldChar w:fldCharType="separate"/>
      </w:r>
      <w:r>
        <w:rPr>
          <w:rStyle w:val="26"/>
          <w:rFonts w:hint="eastAsia"/>
          <w:sz w:val="21"/>
          <w:szCs w:val="21"/>
          <w:vertAlign w:val="baseline"/>
        </w:rPr>
        <w:t>http://www.firefox.com.cn/download/.</w:t>
      </w:r>
      <w:r>
        <w:rPr>
          <w:rFonts w:hint="eastAsia"/>
          <w:sz w:val="21"/>
          <w:szCs w:val="21"/>
          <w:vertAlign w:val="baseline"/>
        </w:rPr>
        <w:fldChar w:fldCharType="end"/>
      </w:r>
      <w:r>
        <w:rPr>
          <w:rFonts w:hint="eastAsia"/>
          <w:sz w:val="21"/>
          <w:szCs w:val="21"/>
          <w:vertAlign w:val="baseline"/>
          <w:lang w:val="en-US" w:eastAsia="zh-CN"/>
        </w:rPr>
        <w:t>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CodeWeavers Inc.[EB/OL]https://www.winehq.org/.2017</w:t>
      </w:r>
    </w:p>
    <w:p>
      <w:pPr>
        <w:pStyle w:val="13"/>
        <w:numPr>
          <w:ilvl w:val="0"/>
          <w:numId w:val="16"/>
        </w:numPr>
        <w:snapToGrid w:val="0"/>
        <w:ind w:left="420" w:leftChars="0" w:hanging="420" w:firstLineChars="0"/>
        <w:jc w:val="both"/>
        <w:rPr>
          <w:sz w:val="21"/>
          <w:szCs w:val="21"/>
          <w:vertAlign w:val="baseline"/>
        </w:rPr>
      </w:pPr>
      <w:r>
        <w:rPr>
          <w:rFonts w:hint="eastAsia"/>
          <w:sz w:val="21"/>
          <w:szCs w:val="21"/>
          <w:vertAlign w:val="baseline"/>
        </w:rPr>
        <w:t>Kingsoft Office Corporation.[EB/OL]http://linux.wps.cn/.2017</w:t>
      </w:r>
    </w:p>
    <w:p>
      <w:pPr>
        <w:pStyle w:val="13"/>
        <w:numPr>
          <w:ilvl w:val="0"/>
          <w:numId w:val="16"/>
        </w:numPr>
        <w:snapToGrid w:val="0"/>
        <w:ind w:left="420" w:leftChars="0" w:hanging="420" w:firstLineChars="0"/>
        <w:jc w:val="both"/>
        <w:rPr>
          <w:rFonts w:hint="eastAsia"/>
          <w:sz w:val="21"/>
          <w:szCs w:val="21"/>
          <w:vertAlign w:val="baseline"/>
        </w:rPr>
      </w:pPr>
      <w:r>
        <w:rPr>
          <w:rFonts w:hint="eastAsia"/>
          <w:sz w:val="21"/>
          <w:szCs w:val="21"/>
          <w:vertAlign w:val="baseline"/>
        </w:rPr>
        <w:t>The Eclipse Foundation.[EB/OL]https://www.eclipse.org/downloads/.</w:t>
      </w:r>
    </w:p>
    <w:p/>
    <w:p>
      <w:pPr>
        <w:ind w:left="0" w:leftChars="0" w:firstLine="0" w:firstLineChars="0"/>
        <w:rPr>
          <w:rFonts w:hint="eastAsia"/>
          <w:lang w:val="en-US" w:eastAsia="zh-CN"/>
        </w:rPr>
        <w:sectPr>
          <w:headerReference r:id="rId22" w:type="default"/>
          <w:endnotePr>
            <w:numFmt w:val="decimal"/>
          </w:endnotePr>
          <w:type w:val="continuous"/>
          <w:pgSz w:w="11906" w:h="16838"/>
          <w:pgMar w:top="1701" w:right="1417" w:bottom="1417" w:left="1417" w:header="1304" w:footer="1020" w:gutter="567"/>
          <w:pgNumType w:fmt="decimal"/>
          <w:cols w:space="0" w:num="1"/>
          <w:rtlGutter w:val="0"/>
          <w:docGrid w:type="lines" w:linePitch="319" w:charSpace="0"/>
        </w:sectPr>
      </w:pPr>
    </w:p>
    <w:p>
      <w:pPr>
        <w:pStyle w:val="2"/>
        <w:numPr>
          <w:ilvl w:val="0"/>
          <w:numId w:val="0"/>
        </w:numPr>
        <w:tabs>
          <w:tab w:val="clear" w:pos="420"/>
        </w:tabs>
        <w:ind w:leftChars="0"/>
        <w:jc w:val="center"/>
        <w:rPr>
          <w:rFonts w:hint="eastAsia"/>
          <w:lang w:val="en-US" w:eastAsia="zh-CN"/>
        </w:rPr>
      </w:pPr>
      <w:bookmarkStart w:id="171" w:name="_Toc28417"/>
      <w:r>
        <w:rPr>
          <w:rFonts w:hint="eastAsia"/>
          <w:lang w:val="en-US" w:eastAsia="zh-CN"/>
        </w:rPr>
        <w:t>致谢</w:t>
      </w:r>
      <w:bookmarkEnd w:id="171"/>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首先我要感谢我的导师谭良老师，在我从一个非计算机专业转到计算机领域中信息安全专业的过程中，谭老师一步步的指导我进行科研，从开始的专业技术学习、研究方向选择、硕士论文的写作和完成，谭老师都非常仔细严谨。在我的研究生生涯，谭老师无论自己的工作多么忙碌，都会抽时间来指导我进行科研工作。谭老师对科研的热爱、最新研究方向的洞察力及严谨的科研态度都是我以后无论在工作上还是生活中值得学习的。并且，在科研指导之外，谭老师经常教导我做人的道理，在生活和学习出现阻力时，我都会想到谭老师的一句话“作为我的研究生，技术上需要有一技之长，毕业以后需要有独当一面的能力”。在我的研究生生涯即将结束时，我十分感谢谭老师对我的指导和帮助，感谢他为我以及我的师兄弟们付出的努力和心血，谢谢您。</w:t>
      </w:r>
    </w:p>
    <w:p>
      <w:pPr>
        <w:pStyle w:val="32"/>
        <w:spacing w:line="360" w:lineRule="auto"/>
        <w:ind w:firstLine="420" w:firstLineChars="0"/>
        <w:rPr>
          <w:rFonts w:hint="eastAsia" w:ascii="Times New Roman" w:hAnsi="Times New Roman"/>
          <w:sz w:val="24"/>
          <w:szCs w:val="24"/>
        </w:rPr>
      </w:pPr>
      <w:r>
        <w:rPr>
          <w:rFonts w:hint="eastAsia" w:ascii="Times New Roman" w:hAnsi="Times New Roman"/>
          <w:sz w:val="24"/>
          <w:szCs w:val="24"/>
          <w:lang w:val="en-US" w:eastAsia="zh-CN"/>
        </w:rPr>
        <w:t>感谢四川师范大学，感谢为四川师范大学建设付出努力的领导们。四川师范大学的图书馆资源、校园环境、实验室、研究生宿舍，丰富多彩的学术活动、知识讲座，都为我的科研和生活增添了独特的色彩，使我能够把更多的学习精力放在科研上。</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研究生期间对我进行过指导的计算机科学学院的老师们，感谢李晓宁老师、黎静辅导员，感谢在研究生期间的任课老师，是你们的用心指导和辛苦付出才能让我一点点积累专业技能和生活经验。感谢同样跟随谭老师进行学习的师兄师弟，感谢研究生实验室的同学们，是你们的帮助才能让我在平时的科研多出了更多时间来阅读文献和科研实验。感谢参考文献的作者们，是你们的富有深度的科研成果让我对可信计算、云计算、信息安全领域更加深入。</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同时感谢我的家人，感谢我的爱人孟胜杰女士，是你们的支持和默默鼓励才能让我在研究生期间能够专注科研和学习。</w:t>
      </w:r>
    </w:p>
    <w:p>
      <w:pPr>
        <w:pStyle w:val="32"/>
        <w:spacing w:line="360" w:lineRule="auto"/>
        <w:ind w:firstLine="42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感谢在百忙中抽出时间对我的论文进行审阅的各位老师。</w:t>
      </w:r>
    </w:p>
    <w:p>
      <w:pPr>
        <w:pStyle w:val="32"/>
        <w:spacing w:line="360" w:lineRule="auto"/>
        <w:ind w:firstLine="420" w:firstLineChars="0"/>
        <w:rPr>
          <w:rFonts w:hint="eastAsia" w:ascii="Times New Roman" w:hAnsi="Times New Roman"/>
          <w:sz w:val="24"/>
          <w:szCs w:val="24"/>
          <w:lang w:val="en-US" w:eastAsia="zh-CN"/>
        </w:rPr>
        <w:sectPr>
          <w:headerReference r:id="rId23" w:type="default"/>
          <w:pgSz w:w="11906" w:h="16838"/>
          <w:pgMar w:top="1440" w:right="1800" w:bottom="1440" w:left="1800" w:header="851" w:footer="992" w:gutter="0"/>
          <w:pgNumType w:fmt="decimal"/>
          <w:cols w:space="425" w:num="1"/>
          <w:docGrid w:type="lines" w:linePitch="312" w:charSpace="0"/>
        </w:sectPr>
      </w:pPr>
      <w:r>
        <w:rPr>
          <w:rFonts w:hint="eastAsia" w:ascii="Times New Roman" w:hAnsi="Times New Roman"/>
          <w:sz w:val="24"/>
          <w:szCs w:val="24"/>
          <w:lang w:val="en-US" w:eastAsia="zh-CN"/>
        </w:rPr>
        <w:t>再次感谢所有人，在以后的生活中，我会用更多的时间去帮助其他需要帮助的人。</w:t>
      </w:r>
    </w:p>
    <w:p>
      <w:pPr>
        <w:pStyle w:val="2"/>
        <w:numPr>
          <w:ilvl w:val="-1"/>
          <w:numId w:val="0"/>
        </w:numPr>
        <w:tabs>
          <w:tab w:val="clear" w:pos="420"/>
        </w:tabs>
        <w:spacing w:line="360" w:lineRule="auto"/>
        <w:ind w:left="0" w:leftChars="0" w:firstLine="0" w:firstLineChars="0"/>
        <w:rPr>
          <w:rFonts w:hint="eastAsia"/>
          <w:lang w:val="en-US" w:eastAsia="zh-CN"/>
        </w:rPr>
      </w:pPr>
      <w:bookmarkStart w:id="172" w:name="_Toc5056"/>
      <w:r>
        <w:rPr>
          <w:rFonts w:hint="eastAsia"/>
          <w:lang w:val="en-US" w:eastAsia="zh-CN"/>
        </w:rPr>
        <w:t>硕士期间科研成果和参加的项目</w:t>
      </w:r>
      <w:bookmarkEnd w:id="172"/>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论文录用情况：</w:t>
      </w:r>
    </w:p>
    <w:p>
      <w:pPr>
        <w:pStyle w:val="32"/>
        <w:numPr>
          <w:ilvl w:val="0"/>
          <w:numId w:val="0"/>
        </w:numPr>
        <w:spacing w:line="360" w:lineRule="auto"/>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[1]. 齐能,谭良. 具有瀑布特征的可信虚拟平台信任链模型[J]. 计算机应用,</w:t>
      </w:r>
    </w:p>
    <w:p>
      <w:pPr>
        <w:pStyle w:val="32"/>
        <w:numPr>
          <w:ilvl w:val="0"/>
          <w:numId w:val="0"/>
        </w:numPr>
        <w:spacing w:line="360" w:lineRule="auto"/>
        <w:ind w:firstLine="420" w:firstLineChars="0"/>
        <w:jc w:val="left"/>
        <w:rPr>
          <w:rFonts w:hint="eastAsia" w:ascii="Times New Roman" w:hAnsi="Times New Roman"/>
          <w:sz w:val="24"/>
          <w:szCs w:val="24"/>
          <w:lang w:val="en-US" w:eastAsia="zh-CN"/>
        </w:rPr>
      </w:pPr>
      <w:r>
        <w:rPr>
          <w:rFonts w:hint="eastAsia" w:ascii="Times New Roman" w:hAnsi="Times New Roman"/>
          <w:sz w:val="24"/>
          <w:szCs w:val="24"/>
          <w:lang w:val="en-US" w:eastAsia="zh-CN"/>
        </w:rPr>
        <w:t>2018,38(2): 327-336.</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齐能,谭良. 一种具有瀑布特征的可信虚拟平台信任链模型. CTCIS2017</w:t>
      </w:r>
    </w:p>
    <w:p>
      <w:pPr>
        <w:pStyle w:val="32"/>
        <w:spacing w:line="360" w:lineRule="auto"/>
        <w:ind w:firstLine="0" w:firstLineChars="0"/>
        <w:rPr>
          <w:rFonts w:hint="eastAsia" w:ascii="Times New Roman" w:hAnsi="Times New Roman" w:eastAsiaTheme="minorEastAsia"/>
          <w:sz w:val="24"/>
          <w:szCs w:val="24"/>
          <w:lang w:val="en-US" w:eastAsia="zh-CN"/>
        </w:rPr>
      </w:pPr>
    </w:p>
    <w:p>
      <w:pPr>
        <w:pStyle w:val="32"/>
        <w:spacing w:line="360" w:lineRule="auto"/>
        <w:ind w:firstLine="0" w:firstLineChars="0"/>
        <w:rPr>
          <w:rFonts w:hint="eastAsia" w:ascii="Times New Roman" w:hAnsi="Times New Roman"/>
          <w:sz w:val="24"/>
          <w:szCs w:val="24"/>
          <w:lang w:val="en-US" w:eastAsia="zh-CN"/>
        </w:rPr>
      </w:pPr>
      <w:r>
        <w:rPr>
          <w:rFonts w:hint="eastAsia" w:ascii="Times New Roman" w:hAnsi="Times New Roman"/>
          <w:sz w:val="24"/>
          <w:szCs w:val="24"/>
          <w:lang w:val="en-US" w:eastAsia="zh-CN"/>
        </w:rPr>
        <w:t>参与的科研项目：</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[1]. 国家自然科学基金项目：可信平台模块虚拟化问题研究. 编号：61373162.</w:t>
      </w:r>
    </w:p>
    <w:p>
      <w:pPr>
        <w:pStyle w:val="32"/>
        <w:numPr>
          <w:ilvl w:val="0"/>
          <w:numId w:val="0"/>
        </w:numPr>
        <w:spacing w:line="360" w:lineRule="auto"/>
        <w:rPr>
          <w:rFonts w:hint="eastAsia" w:ascii="Times New Roman" w:hAnsi="Times New Roman"/>
          <w:sz w:val="24"/>
          <w:szCs w:val="24"/>
          <w:lang w:val="en-US" w:eastAsia="zh-CN"/>
        </w:rPr>
      </w:pPr>
      <w:r>
        <w:rPr>
          <w:rFonts w:hint="eastAsia" w:ascii="Times New Roman" w:hAnsi="Times New Roman"/>
          <w:sz w:val="24"/>
          <w:szCs w:val="24"/>
          <w:lang w:val="en-US" w:eastAsia="zh-CN"/>
        </w:rPr>
        <w:t>[2]. 国家自然科学基金项目：低碰撞区跳频序列在高动态无线通信网络中的应</w:t>
      </w:r>
      <w:r>
        <w:rPr>
          <w:rFonts w:hint="eastAsia" w:ascii="Times New Roman" w:hAnsi="Times New Roman"/>
          <w:sz w:val="24"/>
          <w:szCs w:val="24"/>
          <w:lang w:val="en-US" w:eastAsia="zh-CN"/>
        </w:rPr>
        <w:tab/>
      </w:r>
      <w:r>
        <w:rPr>
          <w:rFonts w:hint="eastAsia" w:ascii="Times New Roman" w:hAnsi="Times New Roman"/>
          <w:sz w:val="24"/>
          <w:szCs w:val="24"/>
          <w:lang w:val="en-US" w:eastAsia="zh-CN"/>
        </w:rPr>
        <w:t>用研究. 编号：</w:t>
      </w:r>
      <w:r>
        <w:rPr>
          <w:rFonts w:hint="eastAsia" w:ascii="Times New Roman" w:hAnsi="Times New Roman"/>
          <w:sz w:val="24"/>
          <w:szCs w:val="24"/>
        </w:rPr>
        <w:t>61701331</w:t>
      </w:r>
      <w:r>
        <w:rPr>
          <w:rFonts w:hint="eastAsia" w:ascii="Times New Roman" w:hAnsi="Times New Roman"/>
          <w:sz w:val="24"/>
          <w:szCs w:val="24"/>
          <w:lang w:val="en-US" w:eastAsia="zh-CN"/>
        </w:rPr>
        <w:t>.</w:t>
      </w:r>
    </w:p>
    <w:p>
      <w:pPr>
        <w:pStyle w:val="13"/>
        <w:snapToGrid w:val="0"/>
        <w:ind w:left="0" w:leftChars="0" w:firstLine="0" w:firstLineChars="0"/>
        <w:rPr>
          <w:rFonts w:hint="eastAsia"/>
          <w:sz w:val="21"/>
          <w:szCs w:val="21"/>
          <w:vertAlign w:val="baseline"/>
        </w:rPr>
      </w:pPr>
    </w:p>
    <w:p/>
    <w:p>
      <w:pPr>
        <w:rPr>
          <w:rFonts w:hint="eastAsia"/>
          <w:lang w:val="en-US" w:eastAsia="zh-CN"/>
        </w:rPr>
      </w:pPr>
    </w:p>
    <w:sectPr>
      <w:headerReference r:id="rId24" w:type="default"/>
      <w:headerReference r:id="rId25" w:type="even"/>
      <w:pgSz w:w="11906" w:h="16838"/>
      <w:pgMar w:top="1440" w:right="1800" w:bottom="1440" w:left="1800" w:header="851" w:footer="992"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2">
    <w:p/>
  </w:endnote>
  <w:endnote w:type="continuationSeparator" w:id="123">
    <w:p>
      <w:r>
        <w:continuationSeparator/>
      </w:r>
    </w:p>
  </w:endnote>
  <w:endnote w:id="0">
    <w:p>
      <w:pPr>
        <w:pStyle w:val="13"/>
        <w:snapToGrid w:val="0"/>
        <w:jc w:val="both"/>
        <w:rPr>
          <w:vanish/>
          <w:sz w:val="21"/>
          <w:szCs w:val="21"/>
          <w:vertAlign w:val="baseline"/>
        </w:rPr>
      </w:pPr>
      <w:bookmarkStart w:id="173" w:name="文献"/>
      <w:bookmarkStart w:id="174" w:name="cas"/>
      <w:bookmarkStart w:id="175" w:name="ssassa"/>
      <w:r>
        <w:rPr>
          <w:rFonts w:hint="eastAsia"/>
          <w:vanish/>
          <w:sz w:val="21"/>
          <w:szCs w:val="21"/>
          <w:vertAlign w:val="baseline"/>
        </w:rPr>
        <w:t>National Institute of Standards and Technology | NIST</w:t>
      </w:r>
      <w:r>
        <w:rPr>
          <w:rFonts w:hint="eastAsia"/>
          <w:vanish/>
          <w:sz w:val="21"/>
          <w:szCs w:val="21"/>
          <w:vertAlign w:val="baseline"/>
          <w:lang w:val="en-US" w:eastAsia="zh-CN"/>
        </w:rPr>
        <w:t xml:space="preserve"> [EB/OL].</w:t>
      </w:r>
      <w:r>
        <w:rPr>
          <w:rFonts w:hint="eastAsia"/>
          <w:vanish/>
          <w:sz w:val="21"/>
          <w:szCs w:val="21"/>
          <w:vertAlign w:val="baseline"/>
        </w:rPr>
        <w:t xml:space="preserve"> NIST</w:t>
      </w:r>
      <w:r>
        <w:rPr>
          <w:rFonts w:hint="eastAsia"/>
          <w:vanish/>
          <w:sz w:val="21"/>
          <w:szCs w:val="21"/>
          <w:vertAlign w:val="baseline"/>
          <w:lang w:val="en-US" w:eastAsia="zh-CN"/>
        </w:rPr>
        <w:t>. [2018-03-10].</w:t>
      </w:r>
      <w:r>
        <w:rPr>
          <w:rFonts w:hint="eastAsia"/>
          <w:vanish/>
          <w:sz w:val="21"/>
          <w:szCs w:val="21"/>
          <w:vertAlign w:val="baseline"/>
        </w:rPr>
        <w:t>https://www.nist.gov/</w:t>
      </w:r>
    </w:p>
  </w:endnote>
  <w:endnote w:id="1">
    <w:p>
      <w:pPr>
        <w:pStyle w:val="13"/>
        <w:snapToGrid w:val="0"/>
        <w:jc w:val="both"/>
        <w:rPr>
          <w:vanish/>
          <w:sz w:val="21"/>
          <w:szCs w:val="21"/>
          <w:vertAlign w:val="baseline"/>
        </w:rPr>
      </w:pPr>
      <w:r>
        <w:rPr>
          <w:rFonts w:hint="eastAsia"/>
          <w:vanish/>
          <w:sz w:val="21"/>
          <w:szCs w:val="21"/>
          <w:vertAlign w:val="baseline"/>
        </w:rPr>
        <w:t>柯文浚, 董碧丹, 高洋. 基于Xen的虚拟化访问控制研究综述[J]. 计算机科学, 2017, 44(s1):24-28.</w:t>
      </w:r>
    </w:p>
  </w:endnote>
  <w:endnote w:id="2">
    <w:p>
      <w:pPr>
        <w:pStyle w:val="13"/>
        <w:snapToGrid w:val="0"/>
        <w:jc w:val="both"/>
        <w:rPr>
          <w:vanish/>
          <w:sz w:val="21"/>
          <w:szCs w:val="21"/>
          <w:vertAlign w:val="baseline"/>
        </w:rPr>
      </w:pPr>
      <w:r>
        <w:rPr>
          <w:rFonts w:hint="eastAsia"/>
          <w:vanish/>
          <w:sz w:val="21"/>
          <w:szCs w:val="21"/>
          <w:vertAlign w:val="baseline"/>
        </w:rPr>
        <w:t>石源, 张焕国, 赵波,等. 基于SGX的虚拟机动态迁移安全增强方法[J]. 通信学报, 2017, 38(9).</w:t>
      </w:r>
    </w:p>
  </w:endnote>
  <w:endnote w:id="3">
    <w:p>
      <w:pPr>
        <w:pStyle w:val="13"/>
        <w:snapToGrid w:val="0"/>
        <w:jc w:val="both"/>
        <w:rPr>
          <w:vanish/>
          <w:sz w:val="21"/>
          <w:szCs w:val="21"/>
          <w:vertAlign w:val="baseline"/>
        </w:rPr>
      </w:pPr>
      <w:r>
        <w:rPr>
          <w:rFonts w:hint="eastAsia"/>
          <w:vanish/>
          <w:sz w:val="21"/>
          <w:szCs w:val="21"/>
          <w:vertAlign w:val="baseline"/>
          <w:lang w:val="en-US" w:eastAsia="zh-CN"/>
        </w:rPr>
        <w:t>林闯,苏文博</w:t>
      </w:r>
      <w:r>
        <w:rPr>
          <w:rFonts w:hint="default"/>
          <w:vanish/>
          <w:sz w:val="21"/>
          <w:szCs w:val="21"/>
          <w:vertAlign w:val="baseline"/>
          <w:lang w:val="en-US" w:eastAsia="zh-CN"/>
        </w:rPr>
        <w:t>,</w:t>
      </w:r>
      <w:r>
        <w:rPr>
          <w:rFonts w:hint="eastAsia"/>
          <w:vanish/>
          <w:sz w:val="21"/>
          <w:szCs w:val="21"/>
          <w:vertAlign w:val="baseline"/>
          <w:lang w:val="en-US" w:eastAsia="zh-CN"/>
        </w:rPr>
        <w:t>孟坤</w:t>
      </w:r>
      <w:r>
        <w:rPr>
          <w:rFonts w:hint="default"/>
          <w:vanish/>
          <w:sz w:val="21"/>
          <w:szCs w:val="21"/>
          <w:vertAlign w:val="baseline"/>
          <w:lang w:val="en-US" w:eastAsia="zh-CN"/>
        </w:rPr>
        <w:t>,</w:t>
      </w:r>
      <w:r>
        <w:rPr>
          <w:rFonts w:hint="eastAsia"/>
          <w:vanish/>
          <w:sz w:val="21"/>
          <w:szCs w:val="21"/>
          <w:vertAlign w:val="baseline"/>
          <w:lang w:val="en-US" w:eastAsia="zh-CN"/>
        </w:rPr>
        <w:t>刘渠</w:t>
      </w:r>
      <w:r>
        <w:rPr>
          <w:rFonts w:hint="default"/>
          <w:vanish/>
          <w:sz w:val="21"/>
          <w:szCs w:val="21"/>
          <w:vertAlign w:val="baseline"/>
          <w:lang w:val="en-US" w:eastAsia="zh-CN"/>
        </w:rPr>
        <w:t>,</w:t>
      </w:r>
      <w:r>
        <w:rPr>
          <w:rFonts w:hint="eastAsia"/>
          <w:vanish/>
          <w:sz w:val="21"/>
          <w:szCs w:val="21"/>
          <w:vertAlign w:val="baseline"/>
          <w:lang w:val="en-US" w:eastAsia="zh-CN"/>
        </w:rPr>
        <w:t>刘卫东</w:t>
      </w:r>
      <w:r>
        <w:rPr>
          <w:rFonts w:hint="default"/>
          <w:vanish/>
          <w:sz w:val="21"/>
          <w:szCs w:val="21"/>
          <w:vertAlign w:val="baseline"/>
          <w:lang w:val="en-US" w:eastAsia="zh-CN"/>
        </w:rPr>
        <w:t>.</w:t>
      </w:r>
      <w:r>
        <w:rPr>
          <w:rFonts w:hint="eastAsia"/>
          <w:vanish/>
          <w:sz w:val="21"/>
          <w:szCs w:val="21"/>
          <w:vertAlign w:val="baseline"/>
          <w:lang w:val="en-US" w:eastAsia="zh-CN"/>
        </w:rPr>
        <w:t>云计算安全</w:t>
      </w:r>
      <w:r>
        <w:rPr>
          <w:rFonts w:hint="default"/>
          <w:vanish/>
          <w:sz w:val="21"/>
          <w:szCs w:val="21"/>
          <w:vertAlign w:val="baseline"/>
          <w:lang w:val="en-US" w:eastAsia="zh-CN"/>
        </w:rPr>
        <w:t>:</w:t>
      </w:r>
      <w:r>
        <w:rPr>
          <w:rFonts w:hint="eastAsia"/>
          <w:vanish/>
          <w:sz w:val="21"/>
          <w:szCs w:val="21"/>
          <w:vertAlign w:val="baseline"/>
          <w:lang w:val="en-US" w:eastAsia="zh-CN"/>
        </w:rPr>
        <w:t>架构、机制与模型评价</w:t>
      </w:r>
      <w:r>
        <w:rPr>
          <w:rFonts w:hint="default"/>
          <w:vanish/>
          <w:sz w:val="21"/>
          <w:szCs w:val="21"/>
          <w:vertAlign w:val="baseline"/>
          <w:lang w:val="en-US" w:eastAsia="zh-CN"/>
        </w:rPr>
        <w:t>[J].</w:t>
      </w:r>
      <w:r>
        <w:rPr>
          <w:rFonts w:hint="eastAsia"/>
          <w:vanish/>
          <w:sz w:val="21"/>
          <w:szCs w:val="21"/>
          <w:vertAlign w:val="baseline"/>
          <w:lang w:val="en-US" w:eastAsia="zh-CN"/>
        </w:rPr>
        <w:t>计算机学</w:t>
      </w:r>
      <w:bookmarkEnd w:id="173"/>
      <w:r>
        <w:rPr>
          <w:rFonts w:hint="eastAsia"/>
          <w:vanish/>
          <w:sz w:val="21"/>
          <w:szCs w:val="21"/>
          <w:vertAlign w:val="baseline"/>
          <w:lang w:val="en-US" w:eastAsia="zh-CN"/>
        </w:rPr>
        <w:t>报</w:t>
      </w:r>
      <w:r>
        <w:rPr>
          <w:rFonts w:hint="default"/>
          <w:vanish/>
          <w:sz w:val="21"/>
          <w:szCs w:val="21"/>
          <w:vertAlign w:val="baseline"/>
          <w:lang w:val="en-US" w:eastAsia="zh-CN"/>
        </w:rPr>
        <w:t>,2013,09:1765-1784.</w:t>
      </w:r>
    </w:p>
  </w:endnote>
  <w:endnote w:id="4">
    <w:p>
      <w:pPr>
        <w:pStyle w:val="13"/>
        <w:snapToGrid w:val="0"/>
        <w:jc w:val="both"/>
        <w:rPr>
          <w:vanish/>
          <w:sz w:val="21"/>
          <w:szCs w:val="21"/>
          <w:vertAlign w:val="baseline"/>
        </w:rPr>
      </w:pPr>
      <w:r>
        <w:rPr>
          <w:rFonts w:hint="eastAsia"/>
          <w:vanish/>
          <w:sz w:val="21"/>
          <w:szCs w:val="21"/>
          <w:vertAlign w:val="baseline"/>
        </w:rPr>
        <w:t>俞能海,郝卓,徐甲甲,张卫明,张驰.云安全研究进展综述[J]. 电子学报,2013,02:371-381.</w:t>
      </w:r>
    </w:p>
  </w:endnote>
  <w:endnote w:id="5">
    <w:p>
      <w:pPr>
        <w:pStyle w:val="13"/>
        <w:snapToGrid w:val="0"/>
        <w:jc w:val="both"/>
        <w:rPr>
          <w:vanish/>
          <w:sz w:val="21"/>
          <w:szCs w:val="21"/>
          <w:vertAlign w:val="baseline"/>
        </w:rPr>
      </w:pPr>
      <w:r>
        <w:rPr>
          <w:rFonts w:hint="eastAsia"/>
          <w:vanish/>
          <w:sz w:val="21"/>
          <w:szCs w:val="21"/>
          <w:vertAlign w:val="baseline"/>
        </w:rPr>
        <w:t>Ali M,Khan S U,Vasilakos A V.Security in cloud computing :opportunities and challenges[J].Information Science,2015,305:357-383.</w:t>
      </w:r>
    </w:p>
  </w:endnote>
  <w:endnote w:id="6">
    <w:p>
      <w:pPr>
        <w:pStyle w:val="13"/>
        <w:snapToGrid w:val="0"/>
        <w:jc w:val="both"/>
        <w:rPr>
          <w:vanish/>
          <w:sz w:val="21"/>
          <w:szCs w:val="21"/>
          <w:vertAlign w:val="baseline"/>
        </w:rPr>
      </w:pPr>
      <w:r>
        <w:rPr>
          <w:rFonts w:hint="eastAsia"/>
          <w:vanish/>
          <w:sz w:val="21"/>
          <w:szCs w:val="21"/>
          <w:vertAlign w:val="baseline"/>
        </w:rPr>
        <w:t>Zhao D, Mohamed M, Ludwig H. Locality-aware Scheduling for Containers in Cloud Computing[J]. IEEE Transactions on Cloud Computing, 2018, PP(99):1-1.</w:t>
      </w:r>
    </w:p>
  </w:endnote>
  <w:endnote w:id="7">
    <w:p>
      <w:pPr>
        <w:pStyle w:val="13"/>
        <w:snapToGrid w:val="0"/>
        <w:jc w:val="both"/>
        <w:rPr>
          <w:vanish/>
          <w:sz w:val="21"/>
          <w:szCs w:val="21"/>
          <w:vertAlign w:val="baseline"/>
        </w:rPr>
      </w:pPr>
      <w:r>
        <w:rPr>
          <w:rFonts w:hint="eastAsia"/>
          <w:vanish/>
          <w:sz w:val="21"/>
          <w:szCs w:val="21"/>
          <w:vertAlign w:val="baseline"/>
        </w:rPr>
        <w:t>Kumar P R, Raj P H, Jelciana P. Exploring Data Security Issues and Solutions in Cloud Computing[J]. Procedia Computer Science, 2018, 125:691-697.</w:t>
      </w:r>
    </w:p>
  </w:endnote>
  <w:endnote w:id="8">
    <w:p>
      <w:pPr>
        <w:pStyle w:val="13"/>
        <w:snapToGrid w:val="0"/>
        <w:jc w:val="both"/>
        <w:rPr>
          <w:vanish/>
          <w:sz w:val="21"/>
          <w:szCs w:val="21"/>
          <w:vertAlign w:val="baseline"/>
        </w:rPr>
      </w:pPr>
      <w:r>
        <w:rPr>
          <w:rFonts w:hint="eastAsia"/>
          <w:vanish/>
          <w:sz w:val="21"/>
          <w:szCs w:val="21"/>
          <w:vertAlign w:val="baseline"/>
        </w:rPr>
        <w:t>胡俊, 沈昌祥, 公备. 可信计算3.0 工程初步[J]. 网络与信息安全学报, 2017(8).</w:t>
      </w:r>
    </w:p>
  </w:endnote>
  <w:endnote w:id="9">
    <w:p>
      <w:pPr>
        <w:pStyle w:val="13"/>
        <w:snapToGrid w:val="0"/>
        <w:jc w:val="both"/>
        <w:rPr>
          <w:vanish/>
          <w:sz w:val="21"/>
          <w:szCs w:val="21"/>
          <w:vertAlign w:val="baseline"/>
        </w:rPr>
      </w:pPr>
      <w:r>
        <w:rPr>
          <w:rFonts w:hint="eastAsia"/>
          <w:vanish/>
          <w:sz w:val="21"/>
          <w:szCs w:val="21"/>
          <w:vertAlign w:val="baseline"/>
        </w:rPr>
        <w:t>余发江, 陈列, 张焕国. 虚拟可信平台模块动态信任扩展方法[J]. 软件学报, 2017, 28(10):2782-2796.</w:t>
      </w:r>
    </w:p>
  </w:endnote>
  <w:endnote w:id="10">
    <w:p>
      <w:pPr>
        <w:pStyle w:val="13"/>
        <w:snapToGrid w:val="0"/>
        <w:jc w:val="both"/>
        <w:rPr>
          <w:vanish/>
          <w:sz w:val="21"/>
          <w:szCs w:val="21"/>
          <w:vertAlign w:val="baseline"/>
        </w:rPr>
      </w:pPr>
      <w:r>
        <w:rPr>
          <w:rFonts w:hint="eastAsia"/>
          <w:vanish/>
          <w:sz w:val="21"/>
          <w:szCs w:val="21"/>
          <w:vertAlign w:val="baseline"/>
        </w:rPr>
        <w:t>谭良,徐志伟. 基于可信计算平台的信任链传递研究进展[J]. 计算机科学,2008,10:15-18.</w:t>
      </w:r>
    </w:p>
  </w:endnote>
  <w:endnote w:id="11">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中国信通院-研究成果-权威发布-专题报告</w:t>
      </w:r>
      <w:r>
        <w:rPr>
          <w:rFonts w:hint="eastAsia"/>
          <w:vanish/>
          <w:sz w:val="21"/>
          <w:szCs w:val="21"/>
          <w:vertAlign w:val="baseline"/>
          <w:lang w:val="en-US" w:eastAsia="zh-CN"/>
        </w:rPr>
        <w:t xml:space="preserve">[EB/OL]. [2017-07-10].中国信息通信研究院. </w:t>
      </w:r>
      <w:r>
        <w:rPr>
          <w:rFonts w:hint="eastAsia"/>
          <w:vanish/>
          <w:sz w:val="21"/>
          <w:szCs w:val="21"/>
          <w:vertAlign w:val="baseline"/>
        </w:rPr>
        <w:t>h</w:t>
      </w:r>
      <w:r>
        <w:rPr>
          <w:rFonts w:hint="eastAsia"/>
          <w:vanish/>
          <w:sz w:val="21"/>
          <w:szCs w:val="21"/>
          <w:vertAlign w:val="baseline"/>
          <w:lang w:val="en-US" w:eastAsia="zh-CN"/>
        </w:rPr>
        <w:tab/>
      </w:r>
      <w:r>
        <w:rPr>
          <w:rFonts w:hint="eastAsia"/>
          <w:vanish/>
          <w:sz w:val="21"/>
          <w:szCs w:val="21"/>
          <w:vertAlign w:val="baseline"/>
        </w:rPr>
        <w:t>ttp://www.caict.ac.cn/kxyj/qwfb/ztbg/201709/t20170919_2208939.htm</w:t>
      </w:r>
    </w:p>
  </w:endnote>
  <w:endnote w:id="12">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工业和信息化部关于印发《云计算发展三年行动计划（2017-2019年）》的通知</w:t>
      </w:r>
      <w:r>
        <w:rPr>
          <w:rFonts w:hint="eastAsia"/>
          <w:vanish/>
          <w:sz w:val="21"/>
          <w:szCs w:val="21"/>
          <w:vertAlign w:val="baseline"/>
          <w:lang w:val="en-US" w:eastAsia="zh-CN"/>
        </w:rPr>
        <w:t>[EB/OL].[2</w:t>
      </w:r>
      <w:r>
        <w:rPr>
          <w:rFonts w:hint="eastAsia"/>
          <w:vanish/>
          <w:sz w:val="21"/>
          <w:szCs w:val="21"/>
          <w:vertAlign w:val="baseline"/>
          <w:lang w:val="en-US" w:eastAsia="zh-CN"/>
        </w:rPr>
        <w:tab/>
      </w:r>
      <w:r>
        <w:rPr>
          <w:rFonts w:hint="eastAsia"/>
          <w:vanish/>
          <w:sz w:val="21"/>
          <w:szCs w:val="21"/>
          <w:vertAlign w:val="baseline"/>
          <w:lang w:val="en-US" w:eastAsia="zh-CN"/>
        </w:rPr>
        <w:t xml:space="preserve">017-04-10]. 中华人民共和国工业和信息化部 </w:t>
      </w:r>
      <w:r>
        <w:rPr>
          <w:rFonts w:hint="eastAsia"/>
          <w:vanish/>
          <w:sz w:val="21"/>
          <w:szCs w:val="21"/>
          <w:vertAlign w:val="baseline"/>
        </w:rPr>
        <w:fldChar w:fldCharType="begin"/>
      </w:r>
      <w:r>
        <w:rPr>
          <w:rFonts w:hint="eastAsia"/>
          <w:vanish/>
          <w:sz w:val="21"/>
          <w:szCs w:val="21"/>
          <w:vertAlign w:val="baseline"/>
        </w:rPr>
        <w:instrText xml:space="preserve"> HYPERLINK "http://www.miit.gov.cn/n1146295/n1146592/n" </w:instrText>
      </w:r>
      <w:r>
        <w:rPr>
          <w:rFonts w:hint="eastAsia"/>
          <w:vanish/>
          <w:sz w:val="21"/>
          <w:szCs w:val="21"/>
          <w:vertAlign w:val="baseline"/>
        </w:rPr>
        <w:fldChar w:fldCharType="separate"/>
      </w:r>
      <w:r>
        <w:rPr>
          <w:rStyle w:val="26"/>
          <w:rFonts w:hint="eastAsia"/>
          <w:vanish/>
          <w:sz w:val="21"/>
          <w:szCs w:val="21"/>
          <w:vertAlign w:val="baseline"/>
        </w:rPr>
        <w:t>http://www.miit.gov.cn/n1146295/n1146592/n</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3917132/n4062056/c5570298/content.html</w:t>
      </w:r>
    </w:p>
  </w:endnote>
  <w:endnote w:id="13">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left="0" w:leftChars="0" w:right="0" w:rightChars="0" w:firstLine="0" w:firstLineChars="0"/>
        <w:jc w:val="both"/>
        <w:textAlignment w:val="auto"/>
        <w:outlineLvl w:val="9"/>
        <w:rPr>
          <w:vanish/>
          <w:sz w:val="21"/>
          <w:szCs w:val="21"/>
          <w:vertAlign w:val="baseline"/>
        </w:rPr>
      </w:pPr>
      <w:r>
        <w:rPr>
          <w:rFonts w:hint="eastAsia"/>
          <w:vanish/>
          <w:sz w:val="21"/>
          <w:szCs w:val="21"/>
          <w:vertAlign w:val="baseline"/>
        </w:rPr>
        <w:t>McAfee：2017年全球云计算安全报告</w:t>
      </w:r>
      <w:r>
        <w:rPr>
          <w:rFonts w:hint="eastAsia"/>
          <w:vanish/>
          <w:sz w:val="21"/>
          <w:szCs w:val="21"/>
          <w:vertAlign w:val="baseline"/>
          <w:lang w:val="en-US" w:eastAsia="zh-CN"/>
        </w:rPr>
        <w:t>[EB/OL]. [2017].</w:t>
      </w:r>
      <w:r>
        <w:rPr>
          <w:rFonts w:hint="eastAsia"/>
          <w:vanish/>
          <w:sz w:val="21"/>
          <w:szCs w:val="21"/>
          <w:vertAlign w:val="baseline"/>
        </w:rPr>
        <w:t>http://www.chinacloud.cn/show.aspx?</w:t>
      </w:r>
      <w:r>
        <w:rPr>
          <w:rFonts w:hint="eastAsia"/>
          <w:vanish/>
          <w:sz w:val="21"/>
          <w:szCs w:val="21"/>
          <w:vertAlign w:val="baseline"/>
          <w:lang w:val="en-US" w:eastAsia="zh-CN"/>
        </w:rPr>
        <w:tab/>
      </w:r>
      <w:r>
        <w:rPr>
          <w:rFonts w:hint="eastAsia"/>
          <w:vanish/>
          <w:sz w:val="21"/>
          <w:szCs w:val="21"/>
          <w:vertAlign w:val="baseline"/>
        </w:rPr>
        <w:t>id=25993&amp;cid=29</w:t>
      </w:r>
    </w:p>
  </w:endnote>
  <w:endnote w:id="14">
    <w:p>
      <w:pPr>
        <w:pStyle w:val="13"/>
        <w:snapToGrid w:val="0"/>
        <w:jc w:val="both"/>
        <w:rPr>
          <w:vanish/>
          <w:sz w:val="21"/>
          <w:szCs w:val="21"/>
          <w:vertAlign w:val="baseline"/>
        </w:rPr>
      </w:pPr>
      <w:r>
        <w:rPr>
          <w:rFonts w:hint="eastAsia"/>
          <w:vanish/>
          <w:sz w:val="21"/>
          <w:szCs w:val="21"/>
          <w:vertAlign w:val="baseline"/>
        </w:rPr>
        <w:t>徐明迪,张焕国,张帆,杨连嘉. 可信系统信任链研究综述[J]. 电子学报,2014,10:2024-2031</w:t>
      </w:r>
    </w:p>
  </w:endnote>
  <w:endnote w:id="15">
    <w:p>
      <w:pPr>
        <w:pStyle w:val="13"/>
        <w:snapToGrid w:val="0"/>
        <w:jc w:val="both"/>
        <w:rPr>
          <w:vanish/>
          <w:sz w:val="21"/>
          <w:szCs w:val="21"/>
          <w:vertAlign w:val="baseline"/>
        </w:rPr>
      </w:pPr>
      <w:r>
        <w:rPr>
          <w:rFonts w:hint="eastAsia"/>
          <w:vanish/>
          <w:sz w:val="21"/>
          <w:szCs w:val="21"/>
          <w:vertAlign w:val="baseline"/>
        </w:rPr>
        <w:t xml:space="preserve">BERGER S, CACERES R, GOLDMAN K A, et al. VTPM: virtualiz-ing the trusted platform module[A]. Proc of the 15th USENIX Security Symposium[C]. Berkeley, USA, 2006. 305-320. </w:t>
      </w:r>
    </w:p>
  </w:endnote>
  <w:endnote w:id="16">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Xensource, Xen Open-Source Hypervisor[EB/OL]. </w:t>
      </w:r>
      <w:r>
        <w:rPr>
          <w:rFonts w:hint="eastAsia"/>
          <w:vanish/>
          <w:sz w:val="21"/>
          <w:szCs w:val="21"/>
          <w:vertAlign w:val="baseline"/>
        </w:rPr>
        <w:fldChar w:fldCharType="begin"/>
      </w:r>
      <w:r>
        <w:rPr>
          <w:rFonts w:hint="eastAsia"/>
          <w:vanish/>
          <w:sz w:val="21"/>
          <w:szCs w:val="21"/>
          <w:vertAlign w:val="baseline"/>
        </w:rPr>
        <w:instrText xml:space="preserve"> HYPERLINK "https://www.citrix.com/downloads/xense" </w:instrText>
      </w:r>
      <w:r>
        <w:rPr>
          <w:rFonts w:hint="eastAsia"/>
          <w:vanish/>
          <w:sz w:val="21"/>
          <w:szCs w:val="21"/>
          <w:vertAlign w:val="baseline"/>
        </w:rPr>
        <w:fldChar w:fldCharType="separate"/>
      </w:r>
      <w:r>
        <w:rPr>
          <w:rStyle w:val="26"/>
          <w:rFonts w:hint="eastAsia"/>
          <w:vanish/>
          <w:sz w:val="21"/>
          <w:szCs w:val="21"/>
          <w:vertAlign w:val="baseline"/>
        </w:rPr>
        <w:t>https://www.citrix.com/downloads/xense</w:t>
      </w:r>
      <w:r>
        <w:rPr>
          <w:rFonts w:hint="eastAsia"/>
          <w:vanish/>
          <w:sz w:val="21"/>
          <w:szCs w:val="21"/>
          <w:vertAlign w:val="baseline"/>
        </w:rPr>
        <w:fldChar w:fldCharType="end"/>
      </w:r>
      <w:r>
        <w:rPr>
          <w:rFonts w:hint="eastAsia"/>
          <w:vanish/>
          <w:sz w:val="21"/>
          <w:szCs w:val="21"/>
          <w:vertAlign w:val="baseline"/>
          <w:lang w:val="en-US" w:eastAsia="zh-CN"/>
        </w:rPr>
        <w:tab/>
      </w:r>
      <w:r>
        <w:rPr>
          <w:rFonts w:hint="eastAsia"/>
          <w:vanish/>
          <w:sz w:val="21"/>
          <w:szCs w:val="21"/>
          <w:vertAlign w:val="baseline"/>
        </w:rPr>
        <w:t>rver/,2017.</w:t>
      </w:r>
    </w:p>
  </w:endnote>
  <w:endnote w:id="17">
    <w:p>
      <w:pPr>
        <w:pStyle w:val="13"/>
        <w:snapToGrid w:val="0"/>
        <w:jc w:val="both"/>
        <w:rPr>
          <w:vanish/>
          <w:sz w:val="21"/>
          <w:szCs w:val="21"/>
          <w:vertAlign w:val="baseline"/>
        </w:rPr>
      </w:pPr>
      <w:r>
        <w:rPr>
          <w:rFonts w:hint="eastAsia"/>
          <w:vanish/>
          <w:sz w:val="21"/>
          <w:szCs w:val="21"/>
          <w:vertAlign w:val="baseline"/>
        </w:rPr>
        <w:t xml:space="preserve">Data Storage, Converged, Cloud Computing, Data Protection | Dell EMC </w:t>
      </w:r>
      <w:r>
        <w:rPr>
          <w:rFonts w:hint="eastAsia"/>
          <w:vanish/>
          <w:sz w:val="21"/>
          <w:szCs w:val="21"/>
          <w:vertAlign w:val="baseline"/>
          <w:lang w:val="en-US" w:eastAsia="zh-CN"/>
        </w:rPr>
        <w:tab/>
      </w:r>
      <w:r>
        <w:rPr>
          <w:rFonts w:hint="eastAsia"/>
          <w:vanish/>
          <w:sz w:val="21"/>
          <w:szCs w:val="21"/>
          <w:vertAlign w:val="baseline"/>
        </w:rPr>
        <w:t>US</w:t>
      </w:r>
      <w:r>
        <w:rPr>
          <w:rFonts w:hint="eastAsia"/>
          <w:vanish/>
          <w:sz w:val="21"/>
          <w:szCs w:val="21"/>
          <w:vertAlign w:val="baseline"/>
          <w:lang w:val="en-US" w:eastAsia="zh-CN"/>
        </w:rPr>
        <w:t>[2018-03-10]</w:t>
      </w:r>
      <w:r>
        <w:rPr>
          <w:rFonts w:hint="eastAsia"/>
          <w:vanish/>
          <w:sz w:val="21"/>
          <w:szCs w:val="21"/>
          <w:vertAlign w:val="baseline"/>
        </w:rPr>
        <w:t xml:space="preserve">  Dell Inc</w:t>
      </w:r>
      <w:r>
        <w:rPr>
          <w:rFonts w:hint="eastAsia"/>
          <w:vanish/>
          <w:sz w:val="21"/>
          <w:szCs w:val="21"/>
          <w:vertAlign w:val="baseline"/>
          <w:lang w:val="en-US" w:eastAsia="zh-CN"/>
        </w:rPr>
        <w:t>. .</w:t>
      </w:r>
      <w:r>
        <w:rPr>
          <w:rFonts w:hint="eastAsia"/>
          <w:vanish/>
          <w:sz w:val="21"/>
          <w:szCs w:val="21"/>
          <w:vertAlign w:val="baseline"/>
        </w:rPr>
        <w:t>https://www.dellemc.com/en-us/index.htm</w:t>
      </w:r>
    </w:p>
  </w:endnote>
  <w:endnote w:id="18">
    <w:p>
      <w:pPr>
        <w:pStyle w:val="13"/>
        <w:snapToGrid w:val="0"/>
        <w:jc w:val="both"/>
        <w:rPr>
          <w:vanish/>
          <w:sz w:val="21"/>
          <w:szCs w:val="21"/>
          <w:vertAlign w:val="baseline"/>
        </w:rPr>
      </w:pPr>
      <w:r>
        <w:rPr>
          <w:rFonts w:hint="eastAsia"/>
          <w:vanish/>
          <w:sz w:val="21"/>
          <w:szCs w:val="21"/>
          <w:vertAlign w:val="baseline"/>
        </w:rPr>
        <w:t xml:space="preserve">Microsoft - Official Home Page </w:t>
      </w:r>
      <w:r>
        <w:rPr>
          <w:rFonts w:hint="eastAsia"/>
          <w:vanish/>
          <w:sz w:val="21"/>
          <w:szCs w:val="21"/>
          <w:vertAlign w:val="baseline"/>
          <w:lang w:val="en-US" w:eastAsia="zh-CN"/>
        </w:rPr>
        <w:t xml:space="preserve">[EB/OL].[2018-03-10]. Microsoft 2018. </w:t>
      </w:r>
      <w:r>
        <w:rPr>
          <w:rFonts w:hint="eastAsia"/>
          <w:vanish/>
          <w:sz w:val="21"/>
          <w:szCs w:val="21"/>
          <w:vertAlign w:val="baseline"/>
        </w:rPr>
        <w:t>https://www.microsoft.com/zh-cn/</w:t>
      </w:r>
    </w:p>
  </w:endnote>
  <w:endnote w:id="19">
    <w:p>
      <w:pPr>
        <w:pStyle w:val="13"/>
        <w:snapToGrid w:val="0"/>
        <w:jc w:val="both"/>
        <w:rPr>
          <w:vanish/>
          <w:sz w:val="21"/>
          <w:szCs w:val="21"/>
          <w:vertAlign w:val="baseline"/>
        </w:rPr>
      </w:pPr>
      <w:r>
        <w:rPr>
          <w:rFonts w:hint="eastAsia"/>
          <w:vanish/>
          <w:sz w:val="21"/>
          <w:szCs w:val="21"/>
          <w:vertAlign w:val="baseline"/>
        </w:rPr>
        <w:t>Garfinkel T, Pfaff B, Chow J, et al. Terra: a virtual machine-based platform for trusted computing[C]// Nineteenth ACM Symposium on Operating Systems Principles. ACM, 2003:193-206.</w:t>
      </w:r>
    </w:p>
  </w:endnote>
  <w:endnote w:id="20">
    <w:p>
      <w:pPr>
        <w:pStyle w:val="13"/>
        <w:snapToGrid w:val="0"/>
        <w:jc w:val="both"/>
        <w:rPr>
          <w:vanish/>
          <w:sz w:val="21"/>
          <w:szCs w:val="21"/>
          <w:vertAlign w:val="baseline"/>
        </w:rPr>
      </w:pPr>
      <w:r>
        <w:rPr>
          <w:rFonts w:hint="eastAsia"/>
          <w:vanish/>
          <w:sz w:val="21"/>
          <w:szCs w:val="21"/>
          <w:vertAlign w:val="baseline"/>
        </w:rPr>
        <w:t>B. PFITZMANN, J. RIORDAN, C. STUBLE,et al. "The PERSEUS system architecture", Technical Report RZ 3335 (#93381), IBM Research Division, Zurich Laboratory, 2001.</w:t>
      </w:r>
    </w:p>
  </w:endnote>
  <w:endnote w:id="21">
    <w:p>
      <w:pPr>
        <w:pStyle w:val="13"/>
        <w:snapToGrid w:val="0"/>
        <w:jc w:val="both"/>
        <w:rPr>
          <w:vanish/>
          <w:sz w:val="21"/>
          <w:szCs w:val="21"/>
          <w:vertAlign w:val="baseline"/>
        </w:rPr>
      </w:pPr>
      <w:r>
        <w:rPr>
          <w:rFonts w:hint="eastAsia"/>
          <w:vanish/>
          <w:sz w:val="21"/>
          <w:szCs w:val="21"/>
          <w:vertAlign w:val="baseline"/>
        </w:rPr>
        <w:t xml:space="preserve">CHRIS I D, DAVID P, WOLFGANG W, et al. Trusted virtual platforms: a key enabler for converged client devices[A]. Proc of the ACM SIGOPS Operating Systems Review[C]. New York, USA, 2009. 36-43. </w:t>
      </w:r>
    </w:p>
  </w:endnote>
  <w:endnote w:id="22">
    <w:p>
      <w:pPr>
        <w:pStyle w:val="13"/>
        <w:snapToGrid w:val="0"/>
        <w:jc w:val="both"/>
        <w:rPr>
          <w:vanish/>
          <w:sz w:val="21"/>
          <w:szCs w:val="21"/>
          <w:vertAlign w:val="baseline"/>
        </w:rPr>
      </w:pPr>
      <w:r>
        <w:rPr>
          <w:rFonts w:hint="eastAsia"/>
          <w:vanish/>
          <w:sz w:val="21"/>
          <w:szCs w:val="21"/>
          <w:vertAlign w:val="baseline"/>
        </w:rPr>
        <w:t xml:space="preserve">BERGER S, RAMON C, DIMITRIOS P, et al. TVDc:managing security in the trusted virtual datacenter[A]. Proc of ACM SIGOPS Operating Systems Review[C]. New York, USA, 2008. 40-47. </w:t>
      </w:r>
    </w:p>
  </w:endnote>
  <w:endnote w:id="23">
    <w:p>
      <w:pPr>
        <w:pStyle w:val="13"/>
        <w:snapToGrid w:val="0"/>
        <w:jc w:val="both"/>
        <w:rPr>
          <w:vanish/>
          <w:sz w:val="21"/>
          <w:szCs w:val="21"/>
          <w:vertAlign w:val="baseline"/>
        </w:rPr>
      </w:pPr>
      <w:r>
        <w:rPr>
          <w:rFonts w:hint="eastAsia"/>
          <w:vanish/>
          <w:sz w:val="21"/>
          <w:szCs w:val="21"/>
          <w:vertAlign w:val="baseline"/>
        </w:rPr>
        <w:t>KRAUTHEIM F J, DHANANJAV S P, ALAN T S. Introducing the trusted virtual environment module: a new mechanism for rooting trust in cloud computing[A]. Proc of the 3rd International Conference on Trust and Trustworthy Computing[C]. 2010.211-227.</w:t>
      </w:r>
    </w:p>
  </w:endnote>
  <w:endnote w:id="24">
    <w:p>
      <w:pPr>
        <w:pStyle w:val="13"/>
        <w:snapToGrid w:val="0"/>
        <w:jc w:val="both"/>
        <w:rPr>
          <w:rFonts w:hint="eastAsia"/>
          <w:vanish/>
          <w:sz w:val="21"/>
          <w:szCs w:val="21"/>
          <w:vertAlign w:val="baseline"/>
        </w:rPr>
      </w:pPr>
      <w:r>
        <w:rPr>
          <w:rFonts w:hint="eastAsia"/>
          <w:vanish/>
          <w:sz w:val="21"/>
          <w:szCs w:val="21"/>
          <w:vertAlign w:val="baseline"/>
        </w:rPr>
        <w:t xml:space="preserve">王丽娜,高汉军,余荣威等.基于信任扩展的可信虚拟执行环境构建方法研究[J].通信学报, </w:t>
      </w:r>
      <w:r>
        <w:rPr>
          <w:rFonts w:hint="eastAsia"/>
          <w:vanish/>
          <w:sz w:val="21"/>
          <w:szCs w:val="21"/>
          <w:vertAlign w:val="baseline"/>
          <w:lang w:val="en-US" w:eastAsia="zh-CN"/>
        </w:rPr>
        <w:tab/>
      </w:r>
      <w:r>
        <w:rPr>
          <w:rFonts w:hint="eastAsia"/>
          <w:vanish/>
          <w:sz w:val="21"/>
          <w:szCs w:val="21"/>
          <w:vertAlign w:val="baseline"/>
        </w:rPr>
        <w:t xml:space="preserve">2011, 32(9):1-8. </w:t>
      </w:r>
    </w:p>
  </w:endnote>
  <w:endnote w:id="25">
    <w:p>
      <w:pPr>
        <w:pStyle w:val="13"/>
        <w:snapToGrid w:val="0"/>
        <w:jc w:val="both"/>
        <w:rPr>
          <w:vanish/>
          <w:sz w:val="21"/>
          <w:szCs w:val="21"/>
          <w:vertAlign w:val="baseline"/>
        </w:rPr>
      </w:pPr>
      <w:r>
        <w:rPr>
          <w:rFonts w:hint="eastAsia"/>
          <w:vanish/>
          <w:sz w:val="21"/>
          <w:szCs w:val="21"/>
          <w:vertAlign w:val="baseline"/>
        </w:rPr>
        <w:t>Zhang Lei , Chen Xingshu, Liu Liang , Jin Xin.Trusted domain hierarchical model based on noninterference theory[J].The Journal of China Universities of Posts and Telecommunications .August 2015, 22(4): 7-16.</w:t>
      </w:r>
    </w:p>
  </w:endnote>
  <w:endnote w:id="26">
    <w:p>
      <w:pPr>
        <w:pStyle w:val="13"/>
        <w:snapToGrid w:val="0"/>
        <w:jc w:val="both"/>
        <w:rPr>
          <w:vanish/>
          <w:sz w:val="21"/>
          <w:szCs w:val="21"/>
          <w:vertAlign w:val="baseline"/>
        </w:rPr>
      </w:pPr>
      <w:r>
        <w:rPr>
          <w:rFonts w:hint="eastAsia"/>
          <w:vanish/>
          <w:sz w:val="21"/>
          <w:szCs w:val="21"/>
          <w:vertAlign w:val="baseline"/>
        </w:rPr>
        <w:t>常德显,冯登国,秦宇,张倩颖.基于扩展LS2的可信虚拟平台信任链分析[J].通信学报,2013,34(5):31-41.</w:t>
      </w:r>
    </w:p>
  </w:endnote>
  <w:endnote w:id="27">
    <w:p>
      <w:pPr>
        <w:pStyle w:val="13"/>
        <w:snapToGrid w:val="0"/>
        <w:jc w:val="both"/>
        <w:rPr>
          <w:vanish/>
          <w:sz w:val="21"/>
          <w:szCs w:val="21"/>
          <w:vertAlign w:val="baseline"/>
        </w:rPr>
      </w:pPr>
      <w:r>
        <w:rPr>
          <w:rFonts w:hint="eastAsia"/>
          <w:vanish/>
          <w:sz w:val="21"/>
          <w:szCs w:val="21"/>
          <w:vertAlign w:val="baseline"/>
        </w:rPr>
        <w:t xml:space="preserve">Yu, Z., Zhang, W. &amp; Dai, H. J A Trusted Architecture for Virtual Machines on Cloud Servers </w:t>
      </w:r>
      <w:r>
        <w:rPr>
          <w:rFonts w:hint="eastAsia"/>
          <w:vanish/>
          <w:sz w:val="21"/>
          <w:szCs w:val="21"/>
          <w:vertAlign w:val="baseline"/>
          <w:lang w:val="en-US" w:eastAsia="zh-CN"/>
        </w:rPr>
        <w:tab/>
      </w:r>
      <w:r>
        <w:rPr>
          <w:rFonts w:hint="eastAsia"/>
          <w:vanish/>
          <w:sz w:val="21"/>
          <w:szCs w:val="21"/>
          <w:vertAlign w:val="baseline"/>
        </w:rPr>
        <w:t xml:space="preserve">with Trusted Platform Module and Certificate Authority[J].Journal of Signal Processing </w:t>
      </w:r>
      <w:r>
        <w:rPr>
          <w:rFonts w:hint="eastAsia"/>
          <w:vanish/>
          <w:sz w:val="21"/>
          <w:szCs w:val="21"/>
          <w:vertAlign w:val="baseline"/>
          <w:lang w:val="en-US" w:eastAsia="zh-CN"/>
        </w:rPr>
        <w:tab/>
      </w:r>
      <w:r>
        <w:rPr>
          <w:rFonts w:hint="eastAsia"/>
          <w:vanish/>
          <w:sz w:val="21"/>
          <w:szCs w:val="21"/>
          <w:vertAlign w:val="baseline"/>
        </w:rPr>
        <w:t>Systems, 2017, Vol.86 (2-3), pp.327-336</w:t>
      </w:r>
    </w:p>
  </w:endnote>
  <w:endnote w:id="28">
    <w:p>
      <w:pPr>
        <w:pStyle w:val="13"/>
        <w:snapToGrid w:val="0"/>
        <w:jc w:val="both"/>
        <w:rPr>
          <w:vanish/>
          <w:sz w:val="21"/>
          <w:szCs w:val="21"/>
          <w:vertAlign w:val="baseline"/>
        </w:rPr>
      </w:pPr>
      <w:r>
        <w:rPr>
          <w:rFonts w:hint="eastAsia"/>
          <w:vanish/>
          <w:sz w:val="21"/>
          <w:szCs w:val="21"/>
          <w:vertAlign w:val="baseline"/>
        </w:rPr>
        <w:t>池亚平,李欣,王艳,王慧丽. 基于KVM的可信虚拟化平台设计与实现[J]. 计算机工程与设计,2016,(06):1451-1455.</w:t>
      </w:r>
    </w:p>
  </w:endnote>
  <w:endnote w:id="29">
    <w:p>
      <w:pPr>
        <w:pStyle w:val="13"/>
        <w:snapToGrid w:val="0"/>
        <w:jc w:val="both"/>
        <w:rPr>
          <w:vanish/>
          <w:sz w:val="21"/>
          <w:szCs w:val="21"/>
          <w:vertAlign w:val="baseline"/>
        </w:rPr>
      </w:pPr>
      <w:r>
        <w:rPr>
          <w:rFonts w:hint="eastAsia"/>
          <w:vanish/>
          <w:sz w:val="21"/>
          <w:szCs w:val="21"/>
          <w:vertAlign w:val="baseline"/>
        </w:rPr>
        <w:t>李海威,范博,李文锋. 一种可信虚拟平台构建方法的研究和改进[J]. 信息网络安全,2015,(01):1-5.</w:t>
      </w:r>
    </w:p>
  </w:endnote>
  <w:endnote w:id="30">
    <w:p>
      <w:pPr>
        <w:pStyle w:val="13"/>
        <w:snapToGrid w:val="0"/>
        <w:jc w:val="both"/>
        <w:rPr>
          <w:vanish/>
          <w:sz w:val="21"/>
          <w:szCs w:val="21"/>
          <w:vertAlign w:val="baseline"/>
        </w:rPr>
      </w:pPr>
      <w:r>
        <w:rPr>
          <w:rFonts w:hint="eastAsia"/>
          <w:vanish/>
          <w:sz w:val="21"/>
          <w:szCs w:val="21"/>
          <w:vertAlign w:val="baseline"/>
          <w:lang w:val="en-US" w:eastAsia="zh-CN"/>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lang w:val="en-US" w:eastAsia="zh-CN"/>
        </w:rPr>
        <w:t>密,2013,(06):77-79.</w:t>
      </w:r>
    </w:p>
  </w:endnote>
  <w:endnote w:id="31">
    <w:p>
      <w:pPr>
        <w:pStyle w:val="13"/>
        <w:snapToGrid w:val="0"/>
        <w:jc w:val="both"/>
        <w:rPr>
          <w:vanish/>
          <w:sz w:val="21"/>
          <w:szCs w:val="21"/>
          <w:vertAlign w:val="baseline"/>
        </w:rPr>
      </w:pPr>
      <w:r>
        <w:rPr>
          <w:rFonts w:hint="eastAsia"/>
          <w:vanish/>
          <w:sz w:val="21"/>
          <w:szCs w:val="21"/>
          <w:vertAlign w:val="baseline"/>
        </w:rPr>
        <w:t>徐天琦,刘淑芬,韩璐. 基于KVM的可信虚拟化架构模型[J]. 吉林大学学报(理学版),2014,(03):531-534.</w:t>
      </w:r>
    </w:p>
  </w:endnote>
  <w:endnote w:id="32">
    <w:p>
      <w:pPr>
        <w:pStyle w:val="13"/>
        <w:snapToGrid w:val="0"/>
        <w:jc w:val="both"/>
        <w:rPr>
          <w:vanish/>
          <w:sz w:val="21"/>
          <w:szCs w:val="21"/>
          <w:vertAlign w:val="baseline"/>
        </w:rPr>
      </w:pPr>
      <w:r>
        <w:rPr>
          <w:rFonts w:hint="eastAsia"/>
          <w:vanish/>
          <w:sz w:val="21"/>
          <w:szCs w:val="21"/>
          <w:vertAlign w:val="baseline"/>
        </w:rPr>
        <w:t>杨丽芳,刘琳. 基于虚拟机的可信计算安全平台架构设计[J]. 煤炭技术,2014,(02):170-172.</w:t>
      </w:r>
    </w:p>
  </w:endnote>
  <w:endnote w:id="33">
    <w:p>
      <w:pPr>
        <w:pStyle w:val="13"/>
        <w:snapToGrid w:val="0"/>
        <w:jc w:val="both"/>
        <w:rPr>
          <w:vanish/>
          <w:sz w:val="21"/>
          <w:szCs w:val="21"/>
          <w:vertAlign w:val="baseline"/>
        </w:rPr>
      </w:pPr>
      <w:r>
        <w:rPr>
          <w:rFonts w:hint="eastAsia"/>
          <w:vanish/>
          <w:sz w:val="21"/>
          <w:szCs w:val="21"/>
          <w:vertAlign w:val="baseline"/>
        </w:rPr>
        <w:t>蔡谊,左晓栋. 面向虚拟化技术的可信计算平台研究[J]. 信息安全与通信保</w:t>
      </w:r>
      <w:r>
        <w:rPr>
          <w:rFonts w:hint="eastAsia"/>
          <w:vanish/>
          <w:sz w:val="21"/>
          <w:szCs w:val="21"/>
          <w:vertAlign w:val="baseline"/>
          <w:lang w:val="en-US" w:eastAsia="zh-CN"/>
        </w:rPr>
        <w:tab/>
      </w:r>
      <w:r>
        <w:rPr>
          <w:rFonts w:hint="eastAsia"/>
          <w:vanish/>
          <w:sz w:val="21"/>
          <w:szCs w:val="21"/>
          <w:vertAlign w:val="baseline"/>
        </w:rPr>
        <w:t>密,2013,(06):77-79.</w:t>
      </w:r>
    </w:p>
  </w:endnote>
  <w:endnote w:id="34">
    <w:p>
      <w:pPr>
        <w:pStyle w:val="13"/>
        <w:snapToGrid w:val="0"/>
        <w:jc w:val="both"/>
        <w:rPr>
          <w:vanish/>
          <w:sz w:val="21"/>
          <w:szCs w:val="21"/>
          <w:vertAlign w:val="baseline"/>
        </w:rPr>
      </w:pPr>
      <w:r>
        <w:rPr>
          <w:rFonts w:hint="eastAsia"/>
          <w:vanish/>
          <w:sz w:val="21"/>
          <w:szCs w:val="21"/>
          <w:vertAlign w:val="baseline"/>
        </w:rPr>
        <w:t>F. John Krautheim*, Dhananjay S. Phatak, and Alan T. Sherman,Introducing the Trusted Virtual Environment Module:A New Mechanism for Rooting Trust in Cloud Computing[C],TRUST 2010, LNCS 6101, 2010:211–227.</w:t>
      </w:r>
    </w:p>
  </w:endnote>
  <w:endnote w:id="35">
    <w:p>
      <w:pPr>
        <w:pStyle w:val="13"/>
        <w:snapToGrid w:val="0"/>
        <w:jc w:val="both"/>
        <w:rPr>
          <w:vanish/>
          <w:sz w:val="21"/>
          <w:szCs w:val="21"/>
          <w:vertAlign w:val="baseline"/>
        </w:rPr>
      </w:pPr>
      <w:r>
        <w:rPr>
          <w:rFonts w:hint="eastAsia"/>
          <w:vanish/>
          <w:sz w:val="21"/>
          <w:szCs w:val="21"/>
          <w:vertAlign w:val="baseline"/>
        </w:rPr>
        <w:t>朱智强. 混合云服务安全若干理论与关键技术研究[D].武汉大学,2011.</w:t>
      </w:r>
    </w:p>
  </w:endnote>
  <w:endnote w:id="36">
    <w:p>
      <w:pPr>
        <w:pStyle w:val="13"/>
        <w:snapToGrid w:val="0"/>
        <w:jc w:val="both"/>
        <w:rPr>
          <w:vanish/>
          <w:sz w:val="21"/>
          <w:szCs w:val="21"/>
          <w:vertAlign w:val="baseline"/>
        </w:rPr>
      </w:pPr>
      <w:r>
        <w:rPr>
          <w:rFonts w:hint="eastAsia"/>
          <w:vanish/>
          <w:sz w:val="21"/>
          <w:szCs w:val="21"/>
          <w:vertAlign w:val="baseline"/>
        </w:rPr>
        <w:t>曲文涛. 虚拟机系统的可信检测与度量[D].上海交通大学,2010.</w:t>
      </w:r>
    </w:p>
  </w:endnote>
  <w:endnote w:id="37">
    <w:p>
      <w:pPr>
        <w:pStyle w:val="13"/>
        <w:snapToGrid w:val="0"/>
        <w:jc w:val="both"/>
        <w:rPr>
          <w:vanish/>
          <w:sz w:val="21"/>
          <w:szCs w:val="21"/>
          <w:vertAlign w:val="baseline"/>
        </w:rPr>
      </w:pPr>
      <w:r>
        <w:rPr>
          <w:rFonts w:hint="eastAsia"/>
          <w:vanish/>
          <w:sz w:val="21"/>
          <w:szCs w:val="21"/>
          <w:vertAlign w:val="baseline"/>
        </w:rPr>
        <w:t>CHEN S Y, WEN Y Y,ZHAO H. Formal analysis of secure bootstrap in trusted computing[A]. Proc of the 4th International Conference on Autonomic and Trusted Computing[C]. Berlin, Springer, 2007. 352-360.</w:t>
      </w:r>
    </w:p>
  </w:endnote>
  <w:endnote w:id="38">
    <w:p>
      <w:pPr>
        <w:pStyle w:val="13"/>
        <w:snapToGrid w:val="0"/>
        <w:jc w:val="both"/>
        <w:rPr>
          <w:vanish/>
          <w:sz w:val="21"/>
          <w:szCs w:val="21"/>
          <w:vertAlign w:val="baseline"/>
        </w:rPr>
      </w:pPr>
      <w:r>
        <w:rPr>
          <w:rFonts w:hint="eastAsia"/>
          <w:vanish/>
          <w:sz w:val="21"/>
          <w:szCs w:val="21"/>
          <w:vertAlign w:val="baseline"/>
        </w:rPr>
        <w:t>张兴, 黄强, 沈昌祥.一种基于无干扰模型的信任链传递分析方法[J].计算机学报,2010,33(1):74-81.</w:t>
      </w:r>
    </w:p>
  </w:endnote>
  <w:endnote w:id="39">
    <w:p>
      <w:pPr>
        <w:pStyle w:val="13"/>
        <w:snapToGrid w:val="0"/>
        <w:jc w:val="both"/>
        <w:rPr>
          <w:vanish/>
          <w:sz w:val="21"/>
          <w:szCs w:val="21"/>
          <w:vertAlign w:val="baseline"/>
        </w:rPr>
      </w:pPr>
      <w:r>
        <w:rPr>
          <w:rFonts w:hint="eastAsia"/>
          <w:vanish/>
          <w:sz w:val="21"/>
          <w:szCs w:val="21"/>
          <w:vertAlign w:val="baseline"/>
        </w:rPr>
        <w:t>Rushby  J. Noninterference ,  transitivity ,  and  channel-control security policies[M]. SRI International ,  Computer  Science  Laboratory ,  1992</w:t>
      </w:r>
    </w:p>
  </w:endnote>
  <w:endnote w:id="40">
    <w:p>
      <w:pPr>
        <w:pStyle w:val="13"/>
        <w:snapToGrid w:val="0"/>
        <w:rPr>
          <w:vanish/>
        </w:rPr>
      </w:pPr>
      <w:r>
        <w:rPr>
          <w:rFonts w:hint="eastAsia"/>
          <w:vanish/>
        </w:rPr>
        <w:t>Kai E, Meyden R V D, Zhang C. Intransitive noninterference in nondeterministic systems[C]// ACM Conference on Computer and Communications Security. ACM, 2012:869-880.</w:t>
      </w:r>
    </w:p>
  </w:endnote>
  <w:endnote w:id="41">
    <w:p>
      <w:pPr>
        <w:pStyle w:val="13"/>
        <w:snapToGrid w:val="0"/>
        <w:rPr>
          <w:vanish/>
        </w:rPr>
      </w:pPr>
      <w:r>
        <w:rPr>
          <w:rFonts w:hint="eastAsia"/>
          <w:vanish/>
        </w:rPr>
        <w:t>Paolo Baldan, Alessandro Beggiato. Multilevel Transitive and Intransitive Non-interference, Causally[J]. Theoretical Computer Science, 2018, 706:54-82.</w:t>
      </w:r>
    </w:p>
  </w:endnote>
  <w:endnote w:id="42">
    <w:p>
      <w:pPr>
        <w:pStyle w:val="13"/>
        <w:snapToGrid w:val="0"/>
        <w:jc w:val="both"/>
        <w:rPr>
          <w:vanish/>
          <w:sz w:val="21"/>
          <w:szCs w:val="21"/>
          <w:vertAlign w:val="baseline"/>
        </w:rPr>
      </w:pPr>
      <w:r>
        <w:rPr>
          <w:rFonts w:hint="eastAsia"/>
          <w:vanish/>
          <w:sz w:val="21"/>
          <w:szCs w:val="21"/>
          <w:vertAlign w:val="baseline"/>
        </w:rPr>
        <w:t>张兴，陈幼雷，沈昌祥.基于进程的无干扰可信模型[J]..通信学报，2009，30(3):6-11</w:t>
      </w:r>
    </w:p>
  </w:endnote>
  <w:endnote w:id="43">
    <w:p>
      <w:pPr>
        <w:pStyle w:val="13"/>
        <w:snapToGrid w:val="0"/>
        <w:jc w:val="both"/>
        <w:rPr>
          <w:vanish/>
          <w:sz w:val="21"/>
          <w:szCs w:val="21"/>
          <w:vertAlign w:val="baseline"/>
        </w:rPr>
      </w:pPr>
      <w:r>
        <w:rPr>
          <w:rFonts w:hint="eastAsia"/>
          <w:vanish/>
          <w:sz w:val="21"/>
          <w:szCs w:val="21"/>
          <w:vertAlign w:val="baseline"/>
        </w:rPr>
        <w:t>赵佳，沈昌祥，刘吉强，等.基于无干扰理论的可信链模型[J].计算机研究与发展，200845(6):974-980</w:t>
      </w:r>
    </w:p>
  </w:endnote>
  <w:endnote w:id="44">
    <w:p>
      <w:pPr>
        <w:pStyle w:val="13"/>
        <w:snapToGrid w:val="0"/>
        <w:jc w:val="both"/>
        <w:rPr>
          <w:vanish/>
          <w:sz w:val="21"/>
          <w:szCs w:val="21"/>
          <w:vertAlign w:val="baseline"/>
        </w:rPr>
      </w:pPr>
      <w:r>
        <w:rPr>
          <w:rFonts w:hint="eastAsia"/>
          <w:vanish/>
          <w:sz w:val="21"/>
          <w:szCs w:val="21"/>
          <w:vertAlign w:val="baseline"/>
        </w:rPr>
        <w:t>刘威鹏，张兴.基于非传递元干扰理论的二元多级安全模型研究[JJ.通信学报，2009，30(2):52-58</w:t>
      </w:r>
    </w:p>
  </w:endnote>
  <w:endnote w:id="45">
    <w:p>
      <w:pPr>
        <w:pStyle w:val="13"/>
        <w:snapToGrid w:val="0"/>
        <w:jc w:val="both"/>
        <w:rPr>
          <w:vanish/>
          <w:sz w:val="21"/>
          <w:szCs w:val="21"/>
          <w:vertAlign w:val="baseline"/>
        </w:rPr>
      </w:pPr>
      <w:r>
        <w:rPr>
          <w:rFonts w:hint="eastAsia"/>
          <w:vanish/>
          <w:sz w:val="21"/>
          <w:szCs w:val="21"/>
          <w:vertAlign w:val="baseline"/>
        </w:rPr>
        <w:t>陈菊，谭良.一个基于进程保护的可信终端模型[J].计算机科学，2011，38(4):115-117</w:t>
      </w:r>
    </w:p>
  </w:endnote>
  <w:endnote w:id="46">
    <w:p>
      <w:pPr>
        <w:pStyle w:val="13"/>
        <w:snapToGrid w:val="0"/>
        <w:jc w:val="both"/>
        <w:rPr>
          <w:vanish/>
          <w:sz w:val="21"/>
          <w:szCs w:val="21"/>
          <w:vertAlign w:val="baseline"/>
        </w:rPr>
      </w:pPr>
      <w:r>
        <w:rPr>
          <w:rFonts w:hint="eastAsia"/>
          <w:vanish/>
          <w:sz w:val="21"/>
          <w:szCs w:val="21"/>
          <w:vertAlign w:val="baseline"/>
        </w:rPr>
        <w:t>徐甫.支持进程代码修改的非传递元干扰可信模型[J].计算机工程，2013，39(11):150-153，168</w:t>
      </w:r>
    </w:p>
  </w:endnote>
  <w:endnote w:id="47">
    <w:p>
      <w:pPr>
        <w:pStyle w:val="13"/>
        <w:snapToGrid w:val="0"/>
        <w:jc w:val="both"/>
        <w:rPr>
          <w:vanish/>
          <w:sz w:val="21"/>
          <w:szCs w:val="21"/>
          <w:vertAlign w:val="baseline"/>
        </w:rPr>
      </w:pPr>
      <w:r>
        <w:rPr>
          <w:rFonts w:hint="eastAsia"/>
          <w:vanish/>
          <w:sz w:val="21"/>
          <w:szCs w:val="21"/>
          <w:vertAlign w:val="baseline"/>
        </w:rPr>
        <w:t>秦晰，常朝稳，沈昌样，等.容忍非信任组件的可信终端模型研究[J]..电子学报，2011，39(4):934-939</w:t>
      </w:r>
    </w:p>
  </w:endnote>
  <w:endnote w:id="48">
    <w:p>
      <w:pPr>
        <w:pStyle w:val="13"/>
        <w:snapToGrid w:val="0"/>
        <w:jc w:val="both"/>
        <w:rPr>
          <w:vanish/>
          <w:sz w:val="21"/>
          <w:szCs w:val="21"/>
          <w:vertAlign w:val="baseline"/>
        </w:rPr>
      </w:pPr>
      <w:r>
        <w:rPr>
          <w:rFonts w:hint="eastAsia"/>
          <w:vanish/>
          <w:sz w:val="21"/>
          <w:szCs w:val="21"/>
          <w:vertAlign w:val="baseline"/>
        </w:rPr>
        <w:t>Smith, Jim, Nair, et al. Virtual Machines: Versatile Platforms for Systems and Processes (The Morgan Kaufmann Series in Computer Architecture and Design)[J]. 2005.</w:t>
      </w:r>
    </w:p>
  </w:endnote>
  <w:endnote w:id="49">
    <w:p>
      <w:pPr>
        <w:pStyle w:val="13"/>
        <w:snapToGrid w:val="0"/>
        <w:jc w:val="both"/>
        <w:rPr>
          <w:vanish/>
          <w:sz w:val="21"/>
          <w:szCs w:val="21"/>
          <w:vertAlign w:val="baseline"/>
        </w:rPr>
      </w:pPr>
      <w:r>
        <w:rPr>
          <w:rFonts w:hint="eastAsia"/>
          <w:vanish/>
          <w:sz w:val="21"/>
          <w:szCs w:val="21"/>
          <w:vertAlign w:val="baseline"/>
        </w:rPr>
        <w:t>Adams K, Agesen O. A comparison of software and hardware techniques for x86 virtualization[J]. Acm Sigops Operating Systems Review, 2006, 40(5):2-13.</w:t>
      </w:r>
    </w:p>
  </w:endnote>
  <w:endnote w:id="50">
    <w:p>
      <w:pPr>
        <w:pStyle w:val="13"/>
        <w:keepNext w:val="0"/>
        <w:keepLines w:val="0"/>
        <w:pageBreakBefore w:val="0"/>
        <w:widowControl w:val="0"/>
        <w:kinsoku/>
        <w:wordWrap w:val="0"/>
        <w:overflowPunct/>
        <w:topLinePunct w:val="0"/>
        <w:autoSpaceDE/>
        <w:autoSpaceDN/>
        <w:bidi w:val="0"/>
        <w:adjustRightInd/>
        <w:snapToGrid w:val="0"/>
        <w:spacing w:beforeLines="0" w:afterLines="0" w:line="360" w:lineRule="auto"/>
        <w:ind w:right="0" w:rightChars="0"/>
        <w:jc w:val="both"/>
        <w:textAlignment w:val="auto"/>
        <w:outlineLvl w:val="9"/>
        <w:rPr>
          <w:vanish/>
          <w:sz w:val="21"/>
          <w:szCs w:val="21"/>
          <w:vertAlign w:val="baseline"/>
        </w:rPr>
      </w:pPr>
      <w:r>
        <w:rPr>
          <w:rFonts w:hint="eastAsia"/>
          <w:vanish/>
          <w:sz w:val="21"/>
          <w:szCs w:val="21"/>
          <w:vertAlign w:val="baseline"/>
        </w:rPr>
        <w:t xml:space="preserve">Get Docker | Docker </w:t>
      </w:r>
      <w:r>
        <w:rPr>
          <w:rFonts w:hint="eastAsia"/>
          <w:vanish/>
          <w:sz w:val="21"/>
          <w:szCs w:val="21"/>
          <w:vertAlign w:val="baseline"/>
          <w:lang w:val="en-US" w:eastAsia="zh-CN"/>
        </w:rPr>
        <w:t>[EB/OL].[2018-03-10].</w:t>
      </w:r>
      <w:r>
        <w:rPr>
          <w:rFonts w:hint="eastAsia"/>
          <w:vanish/>
          <w:sz w:val="21"/>
          <w:szCs w:val="21"/>
          <w:vertAlign w:val="baseline"/>
        </w:rPr>
        <w:t>https://www.docker.com/get-docker</w:t>
      </w:r>
    </w:p>
  </w:endnote>
  <w:endnote w:id="51">
    <w:p>
      <w:pPr>
        <w:pStyle w:val="13"/>
        <w:snapToGrid w:val="0"/>
        <w:jc w:val="both"/>
        <w:rPr>
          <w:vanish/>
          <w:sz w:val="21"/>
          <w:szCs w:val="21"/>
          <w:vertAlign w:val="baseline"/>
        </w:rPr>
      </w:pPr>
      <w:r>
        <w:rPr>
          <w:rFonts w:hint="eastAsia"/>
          <w:vanish/>
          <w:sz w:val="21"/>
          <w:szCs w:val="21"/>
          <w:vertAlign w:val="baseline"/>
        </w:rPr>
        <w:t>KVM project[EB/OL], http://www.linux-kvm.org/, 2017</w:t>
      </w:r>
    </w:p>
  </w:endnote>
  <w:endnote w:id="52">
    <w:p>
      <w:pPr>
        <w:pStyle w:val="13"/>
        <w:snapToGrid w:val="0"/>
        <w:rPr>
          <w:vanish/>
        </w:rPr>
      </w:pPr>
      <w:r>
        <w:rPr>
          <w:rFonts w:hint="eastAsia"/>
          <w:vanish/>
        </w:rPr>
        <w:t>Goguen J A, Meseguer J. Security Policies and Security Models.[C]// IEEE Symposium on Security &amp; Privacy. DBLP, 1982:11-20.</w:t>
      </w:r>
    </w:p>
  </w:endnote>
  <w:endnote w:id="53">
    <w:p>
      <w:pPr>
        <w:pStyle w:val="13"/>
        <w:wordWrap w:val="0"/>
        <w:snapToGrid w:val="0"/>
        <w:jc w:val="both"/>
        <w:rPr>
          <w:vanish/>
          <w:sz w:val="21"/>
          <w:szCs w:val="21"/>
          <w:vertAlign w:val="baseline"/>
        </w:rPr>
      </w:pPr>
      <w:r>
        <w:rPr>
          <w:rFonts w:hint="eastAsia"/>
          <w:vanish/>
          <w:sz w:val="21"/>
          <w:szCs w:val="21"/>
          <w:vertAlign w:val="baseline"/>
        </w:rPr>
        <w:t>Datta A, Franklin J, Garg D, et al. A Logic of Secure Systems and its Application to Trusted Computing[J]. 2009:221-236.</w:t>
      </w:r>
    </w:p>
  </w:endnote>
  <w:endnote w:id="54">
    <w:p>
      <w:pPr>
        <w:pStyle w:val="13"/>
        <w:snapToGrid w:val="0"/>
        <w:jc w:val="both"/>
        <w:rPr>
          <w:vanish/>
          <w:sz w:val="21"/>
          <w:szCs w:val="21"/>
          <w:vertAlign w:val="baseline"/>
        </w:rPr>
      </w:pPr>
      <w:r>
        <w:rPr>
          <w:rFonts w:hint="eastAsia"/>
          <w:vanish/>
          <w:sz w:val="21"/>
          <w:szCs w:val="21"/>
          <w:vertAlign w:val="baseline"/>
          <w:lang w:val="en-US" w:eastAsia="zh-CN"/>
        </w:rPr>
        <w:t xml:space="preserve">GILLES B, GUSTAVO B, JUAN D C, et al. Formally verifying isolation and availability in an idealized model of virtualization[A]. Proc of the  17th  International  Conference  on Formal  Methods[C].  Berlin, Springer, 2011.231-245. </w:t>
      </w:r>
    </w:p>
  </w:endnote>
  <w:endnote w:id="55">
    <w:p>
      <w:pPr>
        <w:pStyle w:val="13"/>
        <w:snapToGrid w:val="0"/>
        <w:jc w:val="both"/>
        <w:rPr>
          <w:vanish/>
          <w:sz w:val="21"/>
          <w:szCs w:val="21"/>
          <w:vertAlign w:val="baseline"/>
        </w:rPr>
      </w:pPr>
      <w:r>
        <w:rPr>
          <w:rFonts w:hint="eastAsia"/>
          <w:vanish/>
          <w:sz w:val="21"/>
          <w:szCs w:val="21"/>
          <w:vertAlign w:val="baseline"/>
        </w:rPr>
        <w:t>WANG Zhi, JIANG Xu- xian. HyperSafe:a lightweight approach to provide lifetime hypervisor control- flow integrity[C]/ /Proc of IEEE Sym-posium on Security and Privacy. Washington DC:IEEE Computer Society, 2010:380-395.</w:t>
      </w:r>
    </w:p>
  </w:endnote>
  <w:endnote w:id="56">
    <w:p>
      <w:pPr>
        <w:pStyle w:val="13"/>
        <w:snapToGrid w:val="0"/>
        <w:jc w:val="both"/>
        <w:rPr>
          <w:rFonts w:hint="eastAsia"/>
          <w:vanish/>
          <w:sz w:val="21"/>
          <w:szCs w:val="21"/>
        </w:rPr>
      </w:pPr>
      <w:r>
        <w:rPr>
          <w:rFonts w:hint="eastAsia"/>
          <w:vanish/>
          <w:sz w:val="21"/>
          <w:szCs w:val="21"/>
          <w:vertAlign w:val="baseline"/>
        </w:rPr>
        <w:t>JONATHAN M M, NING Q, LI Y L, et al. TrustVisor: efficient TCB reduction and attestation[A]. Proc of the IEEE Symposium on Security and Privacy[C]. Oakland, USA, 2010. 143-158.</w:t>
      </w:r>
    </w:p>
  </w:endnote>
  <w:endnote w:id="57">
    <w:p>
      <w:pPr>
        <w:pStyle w:val="13"/>
        <w:snapToGrid w:val="0"/>
        <w:jc w:val="both"/>
        <w:rPr>
          <w:rFonts w:hint="eastAsia"/>
          <w:vanish/>
          <w:sz w:val="21"/>
          <w:szCs w:val="21"/>
          <w:vertAlign w:val="baseline"/>
        </w:rPr>
      </w:pPr>
      <w:r>
        <w:rPr>
          <w:rFonts w:hint="eastAsia"/>
          <w:vanish/>
          <w:sz w:val="21"/>
          <w:szCs w:val="21"/>
          <w:vertAlign w:val="baseline"/>
        </w:rPr>
        <w:t xml:space="preserve">Mozilla Firefox Ltd.[EB/OL] </w:t>
      </w:r>
      <w:r>
        <w:rPr>
          <w:rFonts w:hint="eastAsia"/>
          <w:vanish/>
          <w:sz w:val="21"/>
          <w:szCs w:val="21"/>
          <w:vertAlign w:val="baseline"/>
        </w:rPr>
        <w:fldChar w:fldCharType="begin"/>
      </w:r>
      <w:r>
        <w:rPr>
          <w:rFonts w:hint="eastAsia"/>
          <w:vanish/>
          <w:sz w:val="21"/>
          <w:szCs w:val="21"/>
          <w:vertAlign w:val="baseline"/>
        </w:rPr>
        <w:instrText xml:space="preserve"> HYPERLINK "http://www.firefox.com.cn/download/." </w:instrText>
      </w:r>
      <w:r>
        <w:rPr>
          <w:rFonts w:hint="eastAsia"/>
          <w:vanish/>
          <w:sz w:val="21"/>
          <w:szCs w:val="21"/>
          <w:vertAlign w:val="baseline"/>
        </w:rPr>
        <w:fldChar w:fldCharType="separate"/>
      </w:r>
      <w:r>
        <w:rPr>
          <w:rStyle w:val="26"/>
          <w:rFonts w:hint="eastAsia"/>
          <w:vanish/>
          <w:sz w:val="21"/>
          <w:szCs w:val="21"/>
          <w:vertAlign w:val="baseline"/>
        </w:rPr>
        <w:t>http://www.firefox.com.cn/download/.</w:t>
      </w:r>
      <w:r>
        <w:rPr>
          <w:rFonts w:hint="eastAsia"/>
          <w:vanish/>
          <w:sz w:val="21"/>
          <w:szCs w:val="21"/>
          <w:vertAlign w:val="baseline"/>
        </w:rPr>
        <w:fldChar w:fldCharType="end"/>
      </w:r>
      <w:r>
        <w:rPr>
          <w:rFonts w:hint="eastAsia"/>
          <w:vanish/>
          <w:sz w:val="21"/>
          <w:szCs w:val="21"/>
          <w:vertAlign w:val="baseline"/>
          <w:lang w:val="en-US" w:eastAsia="zh-CN"/>
        </w:rPr>
        <w:t>2017</w:t>
      </w:r>
    </w:p>
  </w:endnote>
  <w:endnote w:id="58">
    <w:p>
      <w:pPr>
        <w:pStyle w:val="13"/>
        <w:snapToGrid w:val="0"/>
        <w:jc w:val="both"/>
        <w:rPr>
          <w:vanish/>
          <w:sz w:val="21"/>
          <w:szCs w:val="21"/>
          <w:vertAlign w:val="baseline"/>
        </w:rPr>
      </w:pPr>
      <w:r>
        <w:rPr>
          <w:rFonts w:hint="eastAsia"/>
          <w:vanish/>
          <w:sz w:val="21"/>
          <w:szCs w:val="21"/>
          <w:vertAlign w:val="baseline"/>
        </w:rPr>
        <w:t>CodeWeavers Inc.[EB/OL]https://www.winehq.org/.2017</w:t>
      </w:r>
    </w:p>
  </w:endnote>
  <w:endnote w:id="59">
    <w:p>
      <w:pPr>
        <w:pStyle w:val="13"/>
        <w:snapToGrid w:val="0"/>
        <w:jc w:val="both"/>
        <w:rPr>
          <w:vanish/>
          <w:sz w:val="21"/>
          <w:szCs w:val="21"/>
          <w:vertAlign w:val="baseline"/>
        </w:rPr>
      </w:pPr>
      <w:r>
        <w:rPr>
          <w:rFonts w:hint="eastAsia"/>
          <w:vanish/>
          <w:sz w:val="21"/>
          <w:szCs w:val="21"/>
          <w:vertAlign w:val="baseline"/>
        </w:rPr>
        <w:t>Kingsoft Office Corporation.[EB/OL]http://linux.wps.cn/.2017</w:t>
      </w:r>
    </w:p>
  </w:endnote>
  <w:endnote w:id="60">
    <w:p>
      <w:pPr>
        <w:pStyle w:val="13"/>
        <w:snapToGrid w:val="0"/>
        <w:jc w:val="both"/>
        <w:rPr>
          <w:rFonts w:hint="eastAsia"/>
          <w:vanish/>
          <w:sz w:val="21"/>
          <w:szCs w:val="21"/>
          <w:vertAlign w:val="baseline"/>
        </w:rPr>
      </w:pPr>
      <w:r>
        <w:rPr>
          <w:rFonts w:hint="eastAsia"/>
          <w:vanish/>
          <w:sz w:val="21"/>
          <w:szCs w:val="21"/>
          <w:vertAlign w:val="baseline"/>
        </w:rPr>
        <w:t>The Eclipse Foundation.[EB/OL]https://www.eclipse.org/downloads/.</w:t>
      </w:r>
    </w:p>
    <w:bookmarkEnd w:id="174"/>
    <w:bookmarkEnd w:id="175"/>
    <w:p>
      <w:pPr>
        <w:pStyle w:val="13"/>
        <w:snapToGrid w:val="0"/>
        <w:ind w:left="0" w:leftChars="0" w:firstLine="0" w:firstLineChars="0"/>
        <w:rPr>
          <w:rFonts w:hint="eastAsia"/>
          <w:sz w:val="21"/>
          <w:szCs w:val="21"/>
          <w:vertAlign w:val="baseline"/>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_x000B__x000C_">
    <w:altName w:val="Times New Roman"/>
    <w:panose1 w:val="00000000000000000000"/>
    <w:charset w:val="00"/>
    <w:family w:val="roman"/>
    <w:pitch w:val="default"/>
    <w:sig w:usb0="00000000" w:usb1="00000000" w:usb2="00000000" w:usb3="00000000" w:csb0="00040001" w:csb1="00000000"/>
  </w:font>
  <w:font w:name="幼圆">
    <w:altName w:val="宋体"/>
    <w:panose1 w:val="0201050906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华文仿宋">
    <w:altName w:val="仿宋"/>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MS Mincho">
    <w:altName w:val="MS UI Gothic"/>
    <w:panose1 w:val="02020609040205080304"/>
    <w:charset w:val="80"/>
    <w:family w:val="modern"/>
    <w:pitch w:val="default"/>
    <w:sig w:usb0="00000000" w:usb1="00000000" w:usb2="00000012" w:usb3="00000000" w:csb0="4002009F" w:csb1="DFD7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onospace">
    <w:altName w:val="微软雅黑"/>
    <w:panose1 w:val="00000000000000000000"/>
    <w:charset w:val="00"/>
    <w:family w:val="auto"/>
    <w:pitch w:val="default"/>
    <w:sig w:usb0="00000000" w:usb1="00000000" w:usb2="00000000" w:usb3="00000000" w:csb0="00040001"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Times-Roman">
    <w:altName w:val="Times New Roman"/>
    <w:panose1 w:val="00000000000000000000"/>
    <w:charset w:val="00"/>
    <w:family w:val="roman"/>
    <w:pitch w:val="default"/>
    <w:sig w:usb0="00000000" w:usb1="00000000" w:usb2="00000000" w:usb3="00000000" w:csb0="00000001" w:csb1="00000000"/>
  </w:font>
  <w:font w:name="BitstreamVeraSans-Roman">
    <w:altName w:val="Arial"/>
    <w:panose1 w:val="00000000000000000000"/>
    <w:charset w:val="00"/>
    <w:family w:val="swiss"/>
    <w:pitch w:val="default"/>
    <w:sig w:usb0="00000000" w:usb1="00000000" w:usb2="00000000" w:usb3="00000000" w:csb0="00000001" w:csb1="00000000"/>
  </w:font>
  <w:font w:name="NimbusRomNo9L-Medi">
    <w:altName w:val="Times New Roman"/>
    <w:panose1 w:val="00000000000000000000"/>
    <w:charset w:val="00"/>
    <w:family w:val="auto"/>
    <w:pitch w:val="default"/>
    <w:sig w:usb0="00000000" w:usb1="00000000" w:usb2="00000010" w:usb3="00000000" w:csb0="00040001" w:csb1="00000000"/>
  </w:font>
  <w:font w:name="NimbusRomNo9L-MediItal">
    <w:altName w:val="Times New Roman"/>
    <w:panose1 w:val="00000000000000000000"/>
    <w:charset w:val="00"/>
    <w:family w:val="auto"/>
    <w:pitch w:val="default"/>
    <w:sig w:usb0="00000000" w:usb1="00000000" w:usb2="00000010" w:usb3="00000000" w:csb0="00040001" w:csb1="00000000"/>
  </w:font>
  <w:font w:name="Courier">
    <w:altName w:val="Courier New"/>
    <w:panose1 w:val="02070409020205020404"/>
    <w:charset w:val="00"/>
    <w:family w:val="modern"/>
    <w:pitch w:val="default"/>
    <w:sig w:usb0="00000000" w:usb1="00000000" w:usb2="00000000" w:usb3="00000000" w:csb0="00000001" w:csb1="00000000"/>
  </w:font>
  <w:font w:name="Roboto-Medium">
    <w:altName w:val="Times New Roman"/>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auto"/>
    <w:pitch w:val="default"/>
    <w:sig w:usb0="00000000" w:usb1="00000000" w:usb2="00000000" w:usb3="00000000" w:csb0="00000001" w:csb1="00000000"/>
  </w:font>
  <w:font w:name="Roboto">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SimSun-ExtB">
    <w:panose1 w:val="02010609060101010101"/>
    <w:charset w:val="86"/>
    <w:family w:val="auto"/>
    <w:pitch w:val="default"/>
    <w:sig w:usb0="00000001" w:usb1="02000000" w:usb2="00000000" w:usb3="00000000" w:csb0="00040001" w:csb1="00000000"/>
  </w:font>
  <w:font w:name="Tw Cen MT">
    <w:panose1 w:val="020B0602020104020603"/>
    <w:charset w:val="00"/>
    <w:family w:val="auto"/>
    <w:pitch w:val="default"/>
    <w:sig w:usb0="00000003" w:usb1="00000000" w:usb2="00000000" w:usb3="00000000" w:csb0="20000003"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①">
    <w:altName w:val="Segoe Print"/>
    <w:panose1 w:val="00000000000000000000"/>
    <w:charset w:val="00"/>
    <w:family w:val="auto"/>
    <w:pitch w:val="default"/>
    <w:sig w:usb0="00000000" w:usb1="00000000" w:usb2="00000000" w:usb3="00000000" w:csb0="00000000" w:csb1="00000000"/>
  </w:font>
  <w:font w:name="Y">
    <w:altName w:val="Segoe Print"/>
    <w:panose1 w:val="00000000000000000000"/>
    <w:charset w:val="00"/>
    <w:family w:val="auto"/>
    <w:pitch w:val="default"/>
    <w:sig w:usb0="00000000" w:usb1="00000000" w:usb2="00000000" w:usb3="00000000" w:csb0="00000000" w:csb1="00000000"/>
  </w:font>
  <w:font w:name="Yu Gothic">
    <w:panose1 w:val="020B0400000000000000"/>
    <w:charset w:val="80"/>
    <w:family w:val="auto"/>
    <w:pitch w:val="default"/>
    <w:sig w:usb0="E00002FF" w:usb1="2AC7FDFF" w:usb2="00000016" w:usb3="00000000" w:csb0="2002009F" w:csb1="00000000"/>
  </w:font>
  <w:font w:name="YT">
    <w:altName w:val="Segoe Print"/>
    <w:panose1 w:val="00000000000000000000"/>
    <w:charset w:val="00"/>
    <w:family w:val="auto"/>
    <w:pitch w:val="default"/>
    <w:sig w:usb0="00000000" w:usb1="00000000" w:usb2="00000000" w:usb3="00000000" w:csb0="00000000" w:csb1="00000000"/>
  </w:font>
  <w:font w:name="YTi">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汉仪赵楷繁">
    <w:altName w:val="宋体"/>
    <w:panose1 w:val="02010600000101010101"/>
    <w:charset w:val="86"/>
    <w:family w:val="auto"/>
    <w:pitch w:val="default"/>
    <w:sig w:usb0="00000000" w:usb1="0000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altName w:val="微软雅黑"/>
    <w:panose1 w:val="02010509060101010101"/>
    <w:charset w:val="86"/>
    <w:family w:val="auto"/>
    <w:pitch w:val="default"/>
    <w:sig w:usb0="00000000" w:usb1="0000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Unicode MS">
    <w:altName w:val="宋体"/>
    <w:panose1 w:val="020B0604020202020204"/>
    <w:charset w:val="86"/>
    <w:family w:val="auto"/>
    <w:pitch w:val="default"/>
    <w:sig w:usb0="00000000" w:usb1="00000000"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9tdHoS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M9tdHoSAgAAFQQAAA4AAAAAAAAAAQAg&#10;AAAAHwEAAGRycy9lMm9Eb2MueG1sUEsFBgAAAAAGAAYAWQEAAKMFA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TvZETAgAAFQ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BIk72REwIAABUEAAAOAAAAAAAAAAEA&#10;IAAAAB8BAABkcnMvZTJvRG9jLnhtbFBLBQYAAAAABgAGAFkBAACk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0" name="文本框 20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UaIKA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9</w:t>
                    </w:r>
                    <w:r>
                      <w:rPr>
                        <w:rFonts w:hint="eastAsia"/>
                        <w:lang w:eastAsia="zh-C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sz w:val="18"/>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203" name="文本框 20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iqUP4WAgAAFw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AoqlD+FgIAABcEAAAOAAAAAAAA&#10;AAEAIAAAAB8BAABkcnMvZTJvRG9jLnhtbFBLBQYAAAAABgAGAFkBAACnBQAAAAA=&#10;">
              <v:fill on="f" focussize="0,0"/>
              <v:stroke on="f" weight="0.5pt"/>
              <v:imagedata o:title=""/>
              <o:lock v:ext="edit" aspectratio="f"/>
              <v:textbox inset="0mm,0mm,0mm,0mm" style="mso-fit-shape-to-text:t;">
                <w:txbxContent>
                  <w:p>
                    <w:pPr>
                      <w:pStyle w:val="14"/>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3 具有瀑布特征的TVP架构及信任链模型</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4 基于LS</w:t>
    </w:r>
    <w:r>
      <w:rPr>
        <w:rFonts w:hint="eastAsia"/>
        <w:vertAlign w:val="superscript"/>
        <w:lang w:val="en-US" w:eastAsia="zh-CN"/>
      </w:rPr>
      <w:t>2</w:t>
    </w:r>
    <w:r>
      <w:rPr>
        <w:rFonts w:hint="eastAsia"/>
        <w:vertAlign w:val="baseline"/>
        <w:lang w:val="en-US" w:eastAsia="zh-CN"/>
      </w:rPr>
      <w:t>的TVP-QT信任链分析</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5 基于扩展无干扰理论的信任链分析方法</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6 总结与展望</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参考文献</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致谢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硕士期间科研成果和项目</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硕士期间科研成果和参加的项目</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jc w:val="center"/>
      <w:rPr>
        <w:rFonts w:hint="eastAsia" w:eastAsia="宋体"/>
        <w:lang w:val="en-US" w:eastAsia="zh-C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摘要</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四川师范大学硕士学位论文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ABSTRACT</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插图和附表清单</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目录</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1 绪论</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jc w:val="center"/>
      <w:rPr>
        <w:rFonts w:hint="eastAsia" w:eastAsia="宋体"/>
        <w:lang w:val="en-US" w:eastAsia="zh-CN"/>
      </w:rPr>
    </w:pPr>
    <w:r>
      <w:rPr>
        <w:rFonts w:hint="eastAsia"/>
        <w:lang w:val="en-US" w:eastAsia="zh-CN"/>
      </w:rPr>
      <w:t>2 相关技术与理论</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lvl w:ilvl="0" w:tentative="0">
      <w:start w:val="3"/>
      <w:numFmt w:val="decimal"/>
      <w:suff w:val="nothing"/>
      <w:lvlText w:val="（%1）"/>
      <w:lvlJc w:val="left"/>
    </w:lvl>
  </w:abstractNum>
  <w:abstractNum w:abstractNumId="1">
    <w:nsid w:val="189304F0"/>
    <w:multiLevelType w:val="multilevel"/>
    <w:tmpl w:val="189304F0"/>
    <w:lvl w:ilvl="0" w:tentative="0">
      <w:start w:val="0"/>
      <w:numFmt w:val="decimal"/>
      <w:lvlText w:val="%1"/>
      <w:lvlJc w:val="left"/>
      <w:pPr>
        <w:tabs>
          <w:tab w:val="left" w:pos="420"/>
        </w:tabs>
        <w:ind w:left="0" w:firstLine="0"/>
      </w:pPr>
      <w:rPr>
        <w:rFonts w:hint="eastAsia"/>
        <w:color w:val="auto"/>
      </w:rPr>
    </w:lvl>
    <w:lvl w:ilvl="1" w:tentative="0">
      <w:start w:val="1"/>
      <w:numFmt w:val="decimal"/>
      <w:pStyle w:val="42"/>
      <w:lvlText w:val="%1.%2"/>
      <w:lvlJc w:val="left"/>
      <w:pPr>
        <w:tabs>
          <w:tab w:val="left" w:pos="420"/>
        </w:tabs>
        <w:ind w:left="0" w:firstLine="0"/>
      </w:pPr>
      <w:rPr>
        <w:rFonts w:hint="eastAsia"/>
        <w:color w:val="auto"/>
      </w:rPr>
    </w:lvl>
    <w:lvl w:ilvl="2" w:tentative="0">
      <w:start w:val="1"/>
      <w:numFmt w:val="decimal"/>
      <w:lvlRestart w:val="1"/>
      <w:pStyle w:val="43"/>
      <w:lvlText w:val="%1.%2.%3"/>
      <w:lvlJc w:val="left"/>
      <w:pPr>
        <w:tabs>
          <w:tab w:val="left" w:pos="420"/>
        </w:tabs>
        <w:ind w:left="0" w:firstLine="0"/>
      </w:pPr>
      <w:rPr>
        <w:rFonts w:hint="eastAsia"/>
        <w:color w:val="auto"/>
      </w:rPr>
    </w:lvl>
    <w:lvl w:ilvl="3" w:tentative="0">
      <w:start w:val="1"/>
      <w:numFmt w:val="decimal"/>
      <w:lvlText w:val="%1.%2.%3.%4"/>
      <w:lvlJc w:val="left"/>
      <w:pPr>
        <w:ind w:left="0" w:firstLine="0"/>
      </w:pPr>
      <w:rPr>
        <w:rFonts w:hint="eastAsia"/>
      </w:rPr>
    </w:lvl>
    <w:lvl w:ilvl="4" w:tentative="0">
      <w:start w:val="1"/>
      <w:numFmt w:val="decimal"/>
      <w:lvlText w:val="%1.%2.%3.%4.%5"/>
      <w:lvlJc w:val="left"/>
      <w:pPr>
        <w:ind w:left="0" w:firstLine="0"/>
      </w:pPr>
      <w:rPr>
        <w:rFonts w:hint="eastAsia"/>
      </w:rPr>
    </w:lvl>
    <w:lvl w:ilvl="5" w:tentative="0">
      <w:start w:val="1"/>
      <w:numFmt w:val="decimal"/>
      <w:lvlText w:val="%1.%2.%3.%4.%5.%6"/>
      <w:lvlJc w:val="left"/>
      <w:pPr>
        <w:ind w:left="0" w:firstLine="0"/>
      </w:pPr>
      <w:rPr>
        <w:rFonts w:hint="eastAsia"/>
      </w:rPr>
    </w:lvl>
    <w:lvl w:ilvl="6" w:tentative="0">
      <w:start w:val="1"/>
      <w:numFmt w:val="decimal"/>
      <w:lvlText w:val="%1.%2.%3.%4.%5.%6.%7"/>
      <w:lvlJc w:val="left"/>
      <w:pPr>
        <w:ind w:left="0" w:firstLine="0"/>
      </w:pPr>
      <w:rPr>
        <w:rFonts w:hint="eastAsia"/>
      </w:rPr>
    </w:lvl>
    <w:lvl w:ilvl="7" w:tentative="0">
      <w:start w:val="1"/>
      <w:numFmt w:val="decimal"/>
      <w:lvlText w:val="%1.%2.%3.%4.%5.%6.%7.%8"/>
      <w:lvlJc w:val="left"/>
      <w:pPr>
        <w:ind w:left="0" w:firstLine="0"/>
      </w:pPr>
      <w:rPr>
        <w:rFonts w:hint="eastAsia"/>
      </w:rPr>
    </w:lvl>
    <w:lvl w:ilvl="8" w:tentative="0">
      <w:start w:val="1"/>
      <w:numFmt w:val="decimal"/>
      <w:lvlText w:val="%1.%2.%3.%4.%5.%6.%7.%8.%9"/>
      <w:lvlJc w:val="left"/>
      <w:pPr>
        <w:ind w:left="0" w:firstLine="0"/>
      </w:pPr>
      <w:rPr>
        <w:rFonts w:hint="eastAsia"/>
      </w:rPr>
    </w:lvl>
  </w:abstractNum>
  <w:abstractNum w:abstractNumId="2">
    <w:nsid w:val="57FE3079"/>
    <w:multiLevelType w:val="singleLevel"/>
    <w:tmpl w:val="57FE3079"/>
    <w:lvl w:ilvl="0" w:tentative="0">
      <w:start w:val="1"/>
      <w:numFmt w:val="decimal"/>
      <w:suff w:val="nothing"/>
      <w:lvlText w:val="（%1）"/>
      <w:lvlJc w:val="left"/>
    </w:lvl>
  </w:abstractNum>
  <w:abstractNum w:abstractNumId="3">
    <w:nsid w:val="57FF3974"/>
    <w:multiLevelType w:val="singleLevel"/>
    <w:tmpl w:val="57FF3974"/>
    <w:lvl w:ilvl="0" w:tentative="0">
      <w:start w:val="1"/>
      <w:numFmt w:val="decimal"/>
      <w:suff w:val="nothing"/>
      <w:lvlText w:val="（%1）"/>
      <w:lvlJc w:val="left"/>
    </w:lvl>
  </w:abstractNum>
  <w:abstractNum w:abstractNumId="4">
    <w:nsid w:val="57FF3D97"/>
    <w:multiLevelType w:val="singleLevel"/>
    <w:tmpl w:val="57FF3D97"/>
    <w:lvl w:ilvl="0" w:tentative="0">
      <w:start w:val="1"/>
      <w:numFmt w:val="decimal"/>
      <w:suff w:val="nothing"/>
      <w:lvlText w:val="（%1）"/>
      <w:lvlJc w:val="left"/>
    </w:lvl>
  </w:abstractNum>
  <w:abstractNum w:abstractNumId="5">
    <w:nsid w:val="580CBF26"/>
    <w:multiLevelType w:val="singleLevel"/>
    <w:tmpl w:val="580CBF26"/>
    <w:lvl w:ilvl="0" w:tentative="0">
      <w:start w:val="1"/>
      <w:numFmt w:val="decimal"/>
      <w:suff w:val="nothing"/>
      <w:lvlText w:val="（%1）"/>
      <w:lvlJc w:val="left"/>
    </w:lvl>
  </w:abstractNum>
  <w:abstractNum w:abstractNumId="6">
    <w:nsid w:val="580E0F3C"/>
    <w:multiLevelType w:val="singleLevel"/>
    <w:tmpl w:val="580E0F3C"/>
    <w:lvl w:ilvl="0" w:tentative="0">
      <w:start w:val="1"/>
      <w:numFmt w:val="decimal"/>
      <w:suff w:val="nothing"/>
      <w:lvlText w:val="（%1）"/>
      <w:lvlJc w:val="left"/>
    </w:lvl>
  </w:abstractNum>
  <w:abstractNum w:abstractNumId="7">
    <w:nsid w:val="58216725"/>
    <w:multiLevelType w:val="singleLevel"/>
    <w:tmpl w:val="58216725"/>
    <w:lvl w:ilvl="0" w:tentative="0">
      <w:start w:val="1"/>
      <w:numFmt w:val="decimal"/>
      <w:suff w:val="nothing"/>
      <w:lvlText w:val="（%1）"/>
      <w:lvlJc w:val="left"/>
    </w:lvl>
  </w:abstractNum>
  <w:abstractNum w:abstractNumId="8">
    <w:nsid w:val="5A97ADF9"/>
    <w:multiLevelType w:val="singleLevel"/>
    <w:tmpl w:val="5A97ADF9"/>
    <w:lvl w:ilvl="0" w:tentative="0">
      <w:start w:val="1"/>
      <w:numFmt w:val="decimal"/>
      <w:suff w:val="nothing"/>
      <w:lvlText w:val="（%1）"/>
      <w:lvlJc w:val="left"/>
    </w:lvl>
  </w:abstractNum>
  <w:abstractNum w:abstractNumId="9">
    <w:nsid w:val="5A997226"/>
    <w:multiLevelType w:val="singleLevel"/>
    <w:tmpl w:val="5A997226"/>
    <w:lvl w:ilvl="0" w:tentative="0">
      <w:start w:val="1"/>
      <w:numFmt w:val="decimal"/>
      <w:suff w:val="space"/>
      <w:lvlText w:val="(%1)"/>
      <w:lvlJc w:val="left"/>
    </w:lvl>
  </w:abstractNum>
  <w:abstractNum w:abstractNumId="10">
    <w:nsid w:val="5A997297"/>
    <w:multiLevelType w:val="singleLevel"/>
    <w:tmpl w:val="5A997297"/>
    <w:lvl w:ilvl="0" w:tentative="0">
      <w:start w:val="2"/>
      <w:numFmt w:val="decimal"/>
      <w:suff w:val="nothing"/>
      <w:lvlText w:val="（%1）"/>
      <w:lvlJc w:val="left"/>
    </w:lvl>
  </w:abstractNum>
  <w:abstractNum w:abstractNumId="11">
    <w:nsid w:val="5A9E3B59"/>
    <w:multiLevelType w:val="multilevel"/>
    <w:tmpl w:val="5A9E3B59"/>
    <w:lvl w:ilvl="0" w:tentative="0">
      <w:start w:val="1"/>
      <w:numFmt w:val="decimal"/>
      <w:lvlText w:val="%1"/>
      <w:lvlJc w:val="left"/>
      <w:pPr>
        <w:ind w:left="432" w:hanging="432"/>
      </w:pPr>
      <w:rPr>
        <w:rFonts w:hint="default" w:ascii="黑体" w:hAnsi="黑体" w:eastAsia="黑体" w:cs="黑体"/>
        <w:b/>
        <w:sz w:val="32"/>
      </w:rPr>
    </w:lvl>
    <w:lvl w:ilvl="1" w:tentative="0">
      <w:start w:val="1"/>
      <w:numFmt w:val="decimal"/>
      <w:pStyle w:val="33"/>
      <w:suff w:val="space"/>
      <w:lvlText w:val="图%1.%2"/>
      <w:lvlJc w:val="left"/>
      <w:pPr>
        <w:tabs>
          <w:tab w:val="left" w:pos="0"/>
        </w:tabs>
        <w:ind w:left="210" w:leftChars="0" w:hanging="210" w:firstLineChars="0"/>
      </w:pPr>
      <w:rPr>
        <w:rFonts w:hint="default" w:ascii="宋体" w:hAnsi="宋体" w:eastAsia="宋体" w:cs="宋体"/>
        <w:b/>
        <w:sz w:val="28"/>
      </w:rPr>
    </w:lvl>
    <w:lvl w:ilvl="2" w:tentative="0">
      <w:start w:val="1"/>
      <w:numFmt w:val="decimal"/>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2">
    <w:nsid w:val="5A9EA5E9"/>
    <w:multiLevelType w:val="multilevel"/>
    <w:tmpl w:val="5A9EA5E9"/>
    <w:lvl w:ilvl="0" w:tentative="0">
      <w:start w:val="1"/>
      <w:numFmt w:val="decimal"/>
      <w:pStyle w:val="2"/>
      <w:lvlText w:val="%1"/>
      <w:lvlJc w:val="left"/>
      <w:pPr>
        <w:tabs>
          <w:tab w:val="left" w:pos="420"/>
        </w:tabs>
        <w:ind w:left="432" w:hanging="432"/>
      </w:pPr>
      <w:rPr>
        <w:rFonts w:hint="default" w:ascii="宋体" w:hAnsi="宋体" w:eastAsia="宋体" w:cs="宋体"/>
        <w:b/>
        <w:sz w:val="32"/>
      </w:rPr>
    </w:lvl>
    <w:lvl w:ilvl="1" w:tentative="0">
      <w:start w:val="1"/>
      <w:numFmt w:val="decimal"/>
      <w:pStyle w:val="3"/>
      <w:suff w:val="space"/>
      <w:lvlText w:val="%1.%2"/>
      <w:lvlJc w:val="left"/>
      <w:pPr>
        <w:tabs>
          <w:tab w:val="left" w:pos="420"/>
        </w:tabs>
        <w:ind w:left="210" w:leftChars="0" w:hanging="210" w:firstLineChars="0"/>
      </w:pPr>
      <w:rPr>
        <w:rFonts w:hint="default" w:ascii="黑体" w:hAnsi="黑体" w:eastAsia="黑体" w:cs="黑体"/>
        <w:b/>
        <w:sz w:val="28"/>
      </w:rPr>
    </w:lvl>
    <w:lvl w:ilvl="2" w:tentative="0">
      <w:start w:val="1"/>
      <w:numFmt w:val="decimal"/>
      <w:pStyle w:val="4"/>
      <w:suff w:val="space"/>
      <w:lvlText w:val="%1.%2.%3"/>
      <w:lvlJc w:val="left"/>
      <w:pPr>
        <w:tabs>
          <w:tab w:val="left" w:pos="420"/>
        </w:tabs>
        <w:ind w:left="210" w:leftChars="0" w:hanging="210" w:firstLineChars="0"/>
      </w:pPr>
      <w:rPr>
        <w:rFonts w:hint="default" w:ascii="黑体" w:hAnsi="黑体" w:eastAsia="黑体" w:cs="黑体"/>
        <w:b/>
        <w:sz w:val="24"/>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13">
    <w:nsid w:val="5AA7A313"/>
    <w:multiLevelType w:val="singleLevel"/>
    <w:tmpl w:val="5AA7A313"/>
    <w:lvl w:ilvl="0" w:tentative="0">
      <w:start w:val="1"/>
      <w:numFmt w:val="decimal"/>
      <w:lvlText w:val="[%1]."/>
      <w:lvlJc w:val="left"/>
      <w:pPr>
        <w:tabs>
          <w:tab w:val="left" w:pos="0"/>
        </w:tabs>
        <w:ind w:left="420" w:leftChars="0" w:hanging="420" w:firstLineChars="0"/>
      </w:pPr>
      <w:rPr>
        <w:rFonts w:hint="default"/>
      </w:rPr>
    </w:lvl>
  </w:abstractNum>
  <w:abstractNum w:abstractNumId="14">
    <w:nsid w:val="5AB0BE02"/>
    <w:multiLevelType w:val="singleLevel"/>
    <w:tmpl w:val="5AB0BE02"/>
    <w:lvl w:ilvl="0" w:tentative="0">
      <w:start w:val="1"/>
      <w:numFmt w:val="decimal"/>
      <w:suff w:val="nothing"/>
      <w:lvlText w:val="（%1）"/>
      <w:lvlJc w:val="left"/>
    </w:lvl>
  </w:abstractNum>
  <w:abstractNum w:abstractNumId="15">
    <w:nsid w:val="657D3FBC"/>
    <w:multiLevelType w:val="multilevel"/>
    <w:tmpl w:val="657D3FBC"/>
    <w:lvl w:ilvl="0" w:tentative="0">
      <w:start w:val="1"/>
      <w:numFmt w:val="upperLetter"/>
      <w:pStyle w:val="44"/>
      <w:suff w:val="nothing"/>
      <w:lvlText w:val="附　录　%1"/>
      <w:lvlJc w:val="left"/>
      <w:pPr>
        <w:ind w:left="4320" w:firstLine="0"/>
      </w:pPr>
      <w:rPr>
        <w:rFonts w:hint="eastAsia" w:ascii="黑体" w:hAnsi="Times New Roman" w:eastAsia="黑体"/>
        <w:b w:val="0"/>
        <w:i w:val="0"/>
        <w:sz w:val="21"/>
      </w:rPr>
    </w:lvl>
    <w:lvl w:ilvl="1" w:tentative="0">
      <w:start w:val="1"/>
      <w:numFmt w:val="decimal"/>
      <w:suff w:val="nothing"/>
      <w:lvlText w:val="%1.%2　"/>
      <w:lvlJc w:val="left"/>
      <w:pPr>
        <w:ind w:left="4320" w:firstLine="0"/>
      </w:pPr>
      <w:rPr>
        <w:rFonts w:hint="eastAsia" w:ascii="黑体" w:hAnsi="Times New Roman" w:eastAsia="黑体"/>
        <w:b w:val="0"/>
        <w:i w:val="0"/>
        <w:snapToGrid/>
        <w:spacing w:val="0"/>
        <w:w w:val="100"/>
        <w:kern w:val="21"/>
        <w:sz w:val="21"/>
      </w:rPr>
    </w:lvl>
    <w:lvl w:ilvl="2" w:tentative="0">
      <w:start w:val="1"/>
      <w:numFmt w:val="decimal"/>
      <w:suff w:val="nothing"/>
      <w:lvlText w:val="%1.%2.%3　"/>
      <w:lvlJc w:val="left"/>
      <w:pPr>
        <w:ind w:left="4320" w:firstLine="0"/>
      </w:pPr>
      <w:rPr>
        <w:rFonts w:hint="eastAsia" w:ascii="黑体" w:hAnsi="Times New Roman" w:eastAsia="黑体"/>
        <w:b w:val="0"/>
        <w:i w:val="0"/>
        <w:sz w:val="21"/>
      </w:rPr>
    </w:lvl>
    <w:lvl w:ilvl="3" w:tentative="0">
      <w:start w:val="1"/>
      <w:numFmt w:val="decimal"/>
      <w:suff w:val="nothing"/>
      <w:lvlText w:val="%1.%2.%3.%4　"/>
      <w:lvlJc w:val="left"/>
      <w:pPr>
        <w:ind w:left="4320" w:firstLine="0"/>
      </w:pPr>
      <w:rPr>
        <w:rFonts w:hint="eastAsia" w:ascii="黑体" w:hAnsi="Times New Roman" w:eastAsia="黑体"/>
        <w:b w:val="0"/>
        <w:i w:val="0"/>
        <w:sz w:val="21"/>
      </w:rPr>
    </w:lvl>
    <w:lvl w:ilvl="4" w:tentative="0">
      <w:start w:val="1"/>
      <w:numFmt w:val="decimal"/>
      <w:suff w:val="nothing"/>
      <w:lvlText w:val="%1.%2.%3.%4.%5　"/>
      <w:lvlJc w:val="left"/>
      <w:pPr>
        <w:ind w:left="4320" w:firstLine="0"/>
      </w:pPr>
      <w:rPr>
        <w:rFonts w:hint="eastAsia" w:ascii="黑体" w:hAnsi="Times New Roman" w:eastAsia="黑体"/>
        <w:b w:val="0"/>
        <w:i w:val="0"/>
        <w:sz w:val="21"/>
      </w:rPr>
    </w:lvl>
    <w:lvl w:ilvl="5" w:tentative="0">
      <w:start w:val="1"/>
      <w:numFmt w:val="decimal"/>
      <w:suff w:val="nothing"/>
      <w:lvlText w:val="%1.%2.%3.%4.%5.%6　"/>
      <w:lvlJc w:val="left"/>
      <w:pPr>
        <w:ind w:left="4320" w:firstLine="0"/>
      </w:pPr>
      <w:rPr>
        <w:rFonts w:hint="eastAsia" w:ascii="黑体" w:hAnsi="Times New Roman" w:eastAsia="黑体"/>
        <w:b w:val="0"/>
        <w:i w:val="0"/>
        <w:sz w:val="21"/>
      </w:rPr>
    </w:lvl>
    <w:lvl w:ilvl="6" w:tentative="0">
      <w:start w:val="1"/>
      <w:numFmt w:val="decimal"/>
      <w:suff w:val="nothing"/>
      <w:lvlText w:val="%1.%2.%3.%4.%5.%6.%7　"/>
      <w:lvlJc w:val="left"/>
      <w:pPr>
        <w:ind w:left="4320" w:firstLine="0"/>
      </w:pPr>
      <w:rPr>
        <w:rFonts w:hint="eastAsia" w:ascii="黑体" w:hAnsi="Times New Roman" w:eastAsia="黑体"/>
        <w:b w:val="0"/>
        <w:i w:val="0"/>
        <w:sz w:val="21"/>
      </w:rPr>
    </w:lvl>
    <w:lvl w:ilvl="7" w:tentative="0">
      <w:start w:val="1"/>
      <w:numFmt w:val="decimal"/>
      <w:lvlText w:val="%1.%2.%3.%4.%5.%6.%7.%8"/>
      <w:lvlJc w:val="left"/>
      <w:pPr>
        <w:tabs>
          <w:tab w:val="left" w:pos="8714"/>
        </w:tabs>
        <w:ind w:left="8714" w:hanging="1418"/>
      </w:pPr>
      <w:rPr>
        <w:rFonts w:hint="eastAsia"/>
      </w:rPr>
    </w:lvl>
    <w:lvl w:ilvl="8" w:tentative="0">
      <w:start w:val="1"/>
      <w:numFmt w:val="decimal"/>
      <w:lvlText w:val="%1.%2.%3.%4.%5.%6.%7.%8.%9"/>
      <w:lvlJc w:val="left"/>
      <w:pPr>
        <w:tabs>
          <w:tab w:val="left" w:pos="9422"/>
        </w:tabs>
        <w:ind w:left="9422" w:hanging="1700"/>
      </w:pPr>
      <w:rPr>
        <w:rFonts w:hint="eastAsia"/>
      </w:rPr>
    </w:lvl>
  </w:abstractNum>
  <w:num w:numId="1">
    <w:abstractNumId w:val="12"/>
  </w:num>
  <w:num w:numId="2">
    <w:abstractNumId w:val="11"/>
  </w:num>
  <w:num w:numId="3">
    <w:abstractNumId w:val="15"/>
  </w:num>
  <w:num w:numId="4">
    <w:abstractNumId w:val="1"/>
  </w:num>
  <w:num w:numId="5">
    <w:abstractNumId w:val="8"/>
  </w:num>
  <w:num w:numId="6">
    <w:abstractNumId w:val="9"/>
  </w:num>
  <w:num w:numId="7">
    <w:abstractNumId w:val="10"/>
  </w:num>
  <w:num w:numId="8">
    <w:abstractNumId w:val="14"/>
  </w:num>
  <w:num w:numId="9">
    <w:abstractNumId w:val="0"/>
  </w:num>
  <w:num w:numId="10">
    <w:abstractNumId w:val="2"/>
  </w:num>
  <w:num w:numId="11">
    <w:abstractNumId w:val="3"/>
  </w:num>
  <w:num w:numId="12">
    <w:abstractNumId w:val="5"/>
  </w:num>
  <w:num w:numId="13">
    <w:abstractNumId w:val="6"/>
  </w:num>
  <w:num w:numId="14">
    <w:abstractNumId w:val="4"/>
  </w:num>
  <w:num w:numId="15">
    <w:abstractNumId w:val="7"/>
  </w:num>
  <w:num w:numId="16">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anusio">
    <w15:presenceInfo w15:providerId="WPS Office" w15:userId="29530159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trackRevisions w:val="1"/>
  <w:documentProtection w:enforcement="0"/>
  <w:defaultTabStop w:val="420"/>
  <w:evenAndOddHeaders w:val="1"/>
  <w:drawingGridVerticalSpacing w:val="166"/>
  <w:displayHorizontalDrawingGridEvery w:val="0"/>
  <w:displayVerticalDrawingGridEvery w:val="2"/>
  <w:characterSpacingControl w:val="compressPunctuation"/>
  <w:footnotePr>
    <w:footnote w:id="0"/>
    <w:footnote w:id="1"/>
  </w:footnotePr>
  <w:endnotePr>
    <w:numFmt w:val="decimal"/>
    <w:endnote w:id="122"/>
    <w:endnote w:id="123"/>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E59DD"/>
    <w:rsid w:val="001A0347"/>
    <w:rsid w:val="001E5242"/>
    <w:rsid w:val="00553728"/>
    <w:rsid w:val="00F31933"/>
    <w:rsid w:val="00F4510B"/>
    <w:rsid w:val="01544302"/>
    <w:rsid w:val="016825F8"/>
    <w:rsid w:val="018B1C32"/>
    <w:rsid w:val="018E6F65"/>
    <w:rsid w:val="01FD7C53"/>
    <w:rsid w:val="02346084"/>
    <w:rsid w:val="031D71B4"/>
    <w:rsid w:val="03212B8C"/>
    <w:rsid w:val="03995C87"/>
    <w:rsid w:val="04456BEF"/>
    <w:rsid w:val="04B1369C"/>
    <w:rsid w:val="04E21DE2"/>
    <w:rsid w:val="05361030"/>
    <w:rsid w:val="05740D77"/>
    <w:rsid w:val="058710A0"/>
    <w:rsid w:val="058F0B6F"/>
    <w:rsid w:val="05AD6BB9"/>
    <w:rsid w:val="05FF0CCC"/>
    <w:rsid w:val="06865305"/>
    <w:rsid w:val="07204B83"/>
    <w:rsid w:val="078218E3"/>
    <w:rsid w:val="083A166C"/>
    <w:rsid w:val="084F19CB"/>
    <w:rsid w:val="088D41C4"/>
    <w:rsid w:val="08BA0916"/>
    <w:rsid w:val="095225F0"/>
    <w:rsid w:val="09870F95"/>
    <w:rsid w:val="098F62AB"/>
    <w:rsid w:val="09CA5FEA"/>
    <w:rsid w:val="09ED2221"/>
    <w:rsid w:val="09EF3EDE"/>
    <w:rsid w:val="0A0A383C"/>
    <w:rsid w:val="0A28147B"/>
    <w:rsid w:val="0A786313"/>
    <w:rsid w:val="0A8714F6"/>
    <w:rsid w:val="0A970D4A"/>
    <w:rsid w:val="0AC458E4"/>
    <w:rsid w:val="0ADD23F7"/>
    <w:rsid w:val="0B5E33D2"/>
    <w:rsid w:val="0B7A1E83"/>
    <w:rsid w:val="0B9F57C6"/>
    <w:rsid w:val="0BA11285"/>
    <w:rsid w:val="0C5303EF"/>
    <w:rsid w:val="0D27346C"/>
    <w:rsid w:val="0D2B463F"/>
    <w:rsid w:val="0DB44185"/>
    <w:rsid w:val="0DC214B4"/>
    <w:rsid w:val="0E34637A"/>
    <w:rsid w:val="0EED2F56"/>
    <w:rsid w:val="0F1D07DB"/>
    <w:rsid w:val="0F7A6C1E"/>
    <w:rsid w:val="0FA2398F"/>
    <w:rsid w:val="0FA52BE4"/>
    <w:rsid w:val="10530DEB"/>
    <w:rsid w:val="10EF0438"/>
    <w:rsid w:val="10F7147F"/>
    <w:rsid w:val="10FE5AA0"/>
    <w:rsid w:val="11171863"/>
    <w:rsid w:val="11491286"/>
    <w:rsid w:val="11584355"/>
    <w:rsid w:val="117558D5"/>
    <w:rsid w:val="119B6110"/>
    <w:rsid w:val="11B84176"/>
    <w:rsid w:val="122226BB"/>
    <w:rsid w:val="124901C1"/>
    <w:rsid w:val="126C3A7A"/>
    <w:rsid w:val="12790B77"/>
    <w:rsid w:val="13D3666E"/>
    <w:rsid w:val="142C32D6"/>
    <w:rsid w:val="14C17B19"/>
    <w:rsid w:val="15851576"/>
    <w:rsid w:val="15EE2B3C"/>
    <w:rsid w:val="167C4FE1"/>
    <w:rsid w:val="16CA7F03"/>
    <w:rsid w:val="16EB75C8"/>
    <w:rsid w:val="16F712F8"/>
    <w:rsid w:val="16FF747D"/>
    <w:rsid w:val="170C36C9"/>
    <w:rsid w:val="174F3F97"/>
    <w:rsid w:val="17C61834"/>
    <w:rsid w:val="1801033A"/>
    <w:rsid w:val="191876CB"/>
    <w:rsid w:val="197A7B49"/>
    <w:rsid w:val="1A392BA7"/>
    <w:rsid w:val="1A4C3A17"/>
    <w:rsid w:val="1A8C308D"/>
    <w:rsid w:val="1A98780E"/>
    <w:rsid w:val="1ABF73CB"/>
    <w:rsid w:val="1ADE6353"/>
    <w:rsid w:val="1BBC0CBD"/>
    <w:rsid w:val="1C54703E"/>
    <w:rsid w:val="1C9844D8"/>
    <w:rsid w:val="1C986D85"/>
    <w:rsid w:val="1CB52A74"/>
    <w:rsid w:val="1CD70852"/>
    <w:rsid w:val="1CEE63E9"/>
    <w:rsid w:val="1D0062FD"/>
    <w:rsid w:val="1D2B002E"/>
    <w:rsid w:val="1D327066"/>
    <w:rsid w:val="1E133212"/>
    <w:rsid w:val="1E137397"/>
    <w:rsid w:val="1E1B29AD"/>
    <w:rsid w:val="1E537A14"/>
    <w:rsid w:val="1E794DF3"/>
    <w:rsid w:val="1E7B6ABC"/>
    <w:rsid w:val="1F086ED0"/>
    <w:rsid w:val="1F3B130B"/>
    <w:rsid w:val="1F4B1B50"/>
    <w:rsid w:val="1FAA7A38"/>
    <w:rsid w:val="1FAE5B5B"/>
    <w:rsid w:val="1FF7083D"/>
    <w:rsid w:val="203C6B2F"/>
    <w:rsid w:val="204E64CA"/>
    <w:rsid w:val="2087140F"/>
    <w:rsid w:val="20DC3B82"/>
    <w:rsid w:val="20FD3C50"/>
    <w:rsid w:val="212241A9"/>
    <w:rsid w:val="212C4F4A"/>
    <w:rsid w:val="215363A6"/>
    <w:rsid w:val="21731E66"/>
    <w:rsid w:val="2181468C"/>
    <w:rsid w:val="21A11FB0"/>
    <w:rsid w:val="21C531FF"/>
    <w:rsid w:val="221B3B92"/>
    <w:rsid w:val="224F5840"/>
    <w:rsid w:val="229A44A1"/>
    <w:rsid w:val="232B2421"/>
    <w:rsid w:val="233617A1"/>
    <w:rsid w:val="234B5703"/>
    <w:rsid w:val="238C6962"/>
    <w:rsid w:val="23CC7407"/>
    <w:rsid w:val="23FA0593"/>
    <w:rsid w:val="24A47EA1"/>
    <w:rsid w:val="24E6442F"/>
    <w:rsid w:val="2502326D"/>
    <w:rsid w:val="255F2E97"/>
    <w:rsid w:val="258F3439"/>
    <w:rsid w:val="264735B5"/>
    <w:rsid w:val="26715481"/>
    <w:rsid w:val="26BC52A2"/>
    <w:rsid w:val="270513CC"/>
    <w:rsid w:val="2760721C"/>
    <w:rsid w:val="28146016"/>
    <w:rsid w:val="28C61D08"/>
    <w:rsid w:val="298E5C29"/>
    <w:rsid w:val="29E94647"/>
    <w:rsid w:val="2A0C58F5"/>
    <w:rsid w:val="2A13423A"/>
    <w:rsid w:val="2AB32179"/>
    <w:rsid w:val="2AFD460D"/>
    <w:rsid w:val="2B084028"/>
    <w:rsid w:val="2B0C0B5E"/>
    <w:rsid w:val="2B89032B"/>
    <w:rsid w:val="2B9A387D"/>
    <w:rsid w:val="2BD2439D"/>
    <w:rsid w:val="2BDA11C6"/>
    <w:rsid w:val="2CE65DD0"/>
    <w:rsid w:val="2D4F3ECF"/>
    <w:rsid w:val="2D9519B6"/>
    <w:rsid w:val="2D9C0D4D"/>
    <w:rsid w:val="2DE02D4B"/>
    <w:rsid w:val="2DF04EFA"/>
    <w:rsid w:val="2DF34AED"/>
    <w:rsid w:val="2E206087"/>
    <w:rsid w:val="2E4A4D5B"/>
    <w:rsid w:val="2E6C0E71"/>
    <w:rsid w:val="2EAB6446"/>
    <w:rsid w:val="2F0C49B0"/>
    <w:rsid w:val="2F255EB1"/>
    <w:rsid w:val="2F405154"/>
    <w:rsid w:val="3067375F"/>
    <w:rsid w:val="30BE20BE"/>
    <w:rsid w:val="30C94668"/>
    <w:rsid w:val="316D70E5"/>
    <w:rsid w:val="31DD5ECF"/>
    <w:rsid w:val="32144032"/>
    <w:rsid w:val="32E26A70"/>
    <w:rsid w:val="32F17F20"/>
    <w:rsid w:val="334F48C2"/>
    <w:rsid w:val="33E4256E"/>
    <w:rsid w:val="33E83577"/>
    <w:rsid w:val="341144C7"/>
    <w:rsid w:val="34BB0843"/>
    <w:rsid w:val="34E8637B"/>
    <w:rsid w:val="365611DF"/>
    <w:rsid w:val="36F82722"/>
    <w:rsid w:val="376B1D06"/>
    <w:rsid w:val="379D2778"/>
    <w:rsid w:val="37D9006F"/>
    <w:rsid w:val="382C60A0"/>
    <w:rsid w:val="385E656E"/>
    <w:rsid w:val="398A5F5B"/>
    <w:rsid w:val="39B179F3"/>
    <w:rsid w:val="39F028FE"/>
    <w:rsid w:val="39FA2779"/>
    <w:rsid w:val="3A32706D"/>
    <w:rsid w:val="3A64416E"/>
    <w:rsid w:val="3A7746DE"/>
    <w:rsid w:val="3A8A6B4E"/>
    <w:rsid w:val="3ABA2FB2"/>
    <w:rsid w:val="3B23488D"/>
    <w:rsid w:val="3B317784"/>
    <w:rsid w:val="3B4A4030"/>
    <w:rsid w:val="3B9323C9"/>
    <w:rsid w:val="3CCC0A09"/>
    <w:rsid w:val="3CE37F56"/>
    <w:rsid w:val="3CEA5887"/>
    <w:rsid w:val="3D2C04D5"/>
    <w:rsid w:val="3DAA2BC3"/>
    <w:rsid w:val="3DB87CD5"/>
    <w:rsid w:val="3DFA46B2"/>
    <w:rsid w:val="3E345F04"/>
    <w:rsid w:val="3E5F47ED"/>
    <w:rsid w:val="3E9F4ECC"/>
    <w:rsid w:val="3EBB1277"/>
    <w:rsid w:val="3F9E5968"/>
    <w:rsid w:val="40082B94"/>
    <w:rsid w:val="40252CBD"/>
    <w:rsid w:val="405B456C"/>
    <w:rsid w:val="40776040"/>
    <w:rsid w:val="407E27F1"/>
    <w:rsid w:val="407F0AAB"/>
    <w:rsid w:val="40DD068F"/>
    <w:rsid w:val="41663465"/>
    <w:rsid w:val="421541F8"/>
    <w:rsid w:val="42785122"/>
    <w:rsid w:val="42F50635"/>
    <w:rsid w:val="435565C2"/>
    <w:rsid w:val="43C93D4F"/>
    <w:rsid w:val="43DF1DC0"/>
    <w:rsid w:val="451E411C"/>
    <w:rsid w:val="452A13A7"/>
    <w:rsid w:val="45F9306D"/>
    <w:rsid w:val="461D1BE6"/>
    <w:rsid w:val="461E31A5"/>
    <w:rsid w:val="46516022"/>
    <w:rsid w:val="46771DA6"/>
    <w:rsid w:val="474B60F3"/>
    <w:rsid w:val="47C20372"/>
    <w:rsid w:val="47C62CA2"/>
    <w:rsid w:val="480F4964"/>
    <w:rsid w:val="481F1456"/>
    <w:rsid w:val="489126CA"/>
    <w:rsid w:val="491C37DB"/>
    <w:rsid w:val="494B08BF"/>
    <w:rsid w:val="49CB019C"/>
    <w:rsid w:val="4A2717AF"/>
    <w:rsid w:val="4A487ED2"/>
    <w:rsid w:val="4AAC0915"/>
    <w:rsid w:val="4AFB4713"/>
    <w:rsid w:val="4B2E1415"/>
    <w:rsid w:val="4BC117C0"/>
    <w:rsid w:val="4BEB067A"/>
    <w:rsid w:val="4C6F32A3"/>
    <w:rsid w:val="4D5A0D09"/>
    <w:rsid w:val="4DA93059"/>
    <w:rsid w:val="4DEB62C9"/>
    <w:rsid w:val="4E4F7EA3"/>
    <w:rsid w:val="4E8B6611"/>
    <w:rsid w:val="4F3A3CA1"/>
    <w:rsid w:val="4F5377BC"/>
    <w:rsid w:val="4F7F53F8"/>
    <w:rsid w:val="4FE149DD"/>
    <w:rsid w:val="500516B3"/>
    <w:rsid w:val="502B0D33"/>
    <w:rsid w:val="50447FF0"/>
    <w:rsid w:val="505E09C8"/>
    <w:rsid w:val="505E2418"/>
    <w:rsid w:val="50B84398"/>
    <w:rsid w:val="50EE0E98"/>
    <w:rsid w:val="513375F7"/>
    <w:rsid w:val="518B192B"/>
    <w:rsid w:val="52245781"/>
    <w:rsid w:val="523133E2"/>
    <w:rsid w:val="529622E6"/>
    <w:rsid w:val="529C7092"/>
    <w:rsid w:val="5303190D"/>
    <w:rsid w:val="53095503"/>
    <w:rsid w:val="53147625"/>
    <w:rsid w:val="536952B7"/>
    <w:rsid w:val="539907F9"/>
    <w:rsid w:val="53AF3FCA"/>
    <w:rsid w:val="53B01CF8"/>
    <w:rsid w:val="53BF5134"/>
    <w:rsid w:val="546B3342"/>
    <w:rsid w:val="54D12552"/>
    <w:rsid w:val="550413AB"/>
    <w:rsid w:val="5512000E"/>
    <w:rsid w:val="5553770F"/>
    <w:rsid w:val="55FF739C"/>
    <w:rsid w:val="5609419A"/>
    <w:rsid w:val="56151872"/>
    <w:rsid w:val="569B3A18"/>
    <w:rsid w:val="56C03FC0"/>
    <w:rsid w:val="56DB53D0"/>
    <w:rsid w:val="56EE2829"/>
    <w:rsid w:val="570E17CD"/>
    <w:rsid w:val="57EE3DB7"/>
    <w:rsid w:val="57F25CD8"/>
    <w:rsid w:val="57F9111D"/>
    <w:rsid w:val="582F65DE"/>
    <w:rsid w:val="586F2036"/>
    <w:rsid w:val="589310A0"/>
    <w:rsid w:val="58DB776F"/>
    <w:rsid w:val="593F7336"/>
    <w:rsid w:val="59A06EA0"/>
    <w:rsid w:val="5AA9770C"/>
    <w:rsid w:val="5B7D0066"/>
    <w:rsid w:val="5CB771B7"/>
    <w:rsid w:val="5DD25094"/>
    <w:rsid w:val="5DDD0754"/>
    <w:rsid w:val="5E116F05"/>
    <w:rsid w:val="5E405A82"/>
    <w:rsid w:val="5E75473D"/>
    <w:rsid w:val="5E7670E2"/>
    <w:rsid w:val="5E832416"/>
    <w:rsid w:val="5F114EB9"/>
    <w:rsid w:val="5F2639CD"/>
    <w:rsid w:val="5F28514A"/>
    <w:rsid w:val="5F396098"/>
    <w:rsid w:val="5F4662E2"/>
    <w:rsid w:val="5F72551F"/>
    <w:rsid w:val="5F8529FF"/>
    <w:rsid w:val="5FA14B6F"/>
    <w:rsid w:val="5FA66969"/>
    <w:rsid w:val="607661DE"/>
    <w:rsid w:val="60C77180"/>
    <w:rsid w:val="60DE3F8E"/>
    <w:rsid w:val="60EE265A"/>
    <w:rsid w:val="61115BF7"/>
    <w:rsid w:val="61892F96"/>
    <w:rsid w:val="61AA7343"/>
    <w:rsid w:val="623412C2"/>
    <w:rsid w:val="62C740D1"/>
    <w:rsid w:val="62E52741"/>
    <w:rsid w:val="634A74A4"/>
    <w:rsid w:val="63BF2848"/>
    <w:rsid w:val="63D44B01"/>
    <w:rsid w:val="63E61971"/>
    <w:rsid w:val="63ED0293"/>
    <w:rsid w:val="63ED4AD0"/>
    <w:rsid w:val="63EF7F9A"/>
    <w:rsid w:val="640154BD"/>
    <w:rsid w:val="64984F05"/>
    <w:rsid w:val="64EA47BB"/>
    <w:rsid w:val="64F70FDF"/>
    <w:rsid w:val="6593526C"/>
    <w:rsid w:val="65C21D6D"/>
    <w:rsid w:val="66064BBC"/>
    <w:rsid w:val="6625235C"/>
    <w:rsid w:val="667603C0"/>
    <w:rsid w:val="66947CEC"/>
    <w:rsid w:val="669B627A"/>
    <w:rsid w:val="66A8010B"/>
    <w:rsid w:val="66AA62B7"/>
    <w:rsid w:val="66B20ADB"/>
    <w:rsid w:val="66CA5936"/>
    <w:rsid w:val="67761126"/>
    <w:rsid w:val="67B26D1D"/>
    <w:rsid w:val="67D06103"/>
    <w:rsid w:val="68132FB6"/>
    <w:rsid w:val="6959603B"/>
    <w:rsid w:val="69F3352C"/>
    <w:rsid w:val="69F9624D"/>
    <w:rsid w:val="69FD6984"/>
    <w:rsid w:val="6A121562"/>
    <w:rsid w:val="6A616E41"/>
    <w:rsid w:val="6A736C12"/>
    <w:rsid w:val="6AB03FA7"/>
    <w:rsid w:val="6B105AC6"/>
    <w:rsid w:val="6B7D4475"/>
    <w:rsid w:val="6BDE780E"/>
    <w:rsid w:val="6BFC0190"/>
    <w:rsid w:val="6C215008"/>
    <w:rsid w:val="6C8C7778"/>
    <w:rsid w:val="6CF37428"/>
    <w:rsid w:val="6E214098"/>
    <w:rsid w:val="6E494ED4"/>
    <w:rsid w:val="6F8639ED"/>
    <w:rsid w:val="6FA31C32"/>
    <w:rsid w:val="70091CB4"/>
    <w:rsid w:val="706D6A7E"/>
    <w:rsid w:val="70E13F3D"/>
    <w:rsid w:val="7113524E"/>
    <w:rsid w:val="7114038C"/>
    <w:rsid w:val="71941CC9"/>
    <w:rsid w:val="720051ED"/>
    <w:rsid w:val="721B0514"/>
    <w:rsid w:val="725C5A74"/>
    <w:rsid w:val="72F41666"/>
    <w:rsid w:val="732A363F"/>
    <w:rsid w:val="738F3CED"/>
    <w:rsid w:val="73F3547C"/>
    <w:rsid w:val="7470762B"/>
    <w:rsid w:val="74801541"/>
    <w:rsid w:val="74A567CF"/>
    <w:rsid w:val="74A5688D"/>
    <w:rsid w:val="74FE09B1"/>
    <w:rsid w:val="7524731D"/>
    <w:rsid w:val="7533030D"/>
    <w:rsid w:val="75C1369E"/>
    <w:rsid w:val="75CE0964"/>
    <w:rsid w:val="75CF7D1C"/>
    <w:rsid w:val="7664018F"/>
    <w:rsid w:val="76C44BCD"/>
    <w:rsid w:val="77236AA4"/>
    <w:rsid w:val="772B13B9"/>
    <w:rsid w:val="78002367"/>
    <w:rsid w:val="78542E3E"/>
    <w:rsid w:val="78BE1CA7"/>
    <w:rsid w:val="78DF6BCF"/>
    <w:rsid w:val="79386A20"/>
    <w:rsid w:val="796E51F6"/>
    <w:rsid w:val="79D77BD7"/>
    <w:rsid w:val="7A944C59"/>
    <w:rsid w:val="7ABB5EE8"/>
    <w:rsid w:val="7B040E1C"/>
    <w:rsid w:val="7BB314B8"/>
    <w:rsid w:val="7C065F7B"/>
    <w:rsid w:val="7CBC4EC0"/>
    <w:rsid w:val="7D0C5C59"/>
    <w:rsid w:val="7D172F60"/>
    <w:rsid w:val="7D3A3BDE"/>
    <w:rsid w:val="7D6F6FCB"/>
    <w:rsid w:val="7DC21F04"/>
    <w:rsid w:val="7ECE1495"/>
    <w:rsid w:val="7F943EC8"/>
    <w:rsid w:val="7FCC66F6"/>
    <w:rsid w:val="7FFE72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Lines="0" w:afterLines="0" w:line="360" w:lineRule="auto"/>
      <w:ind w:firstLine="480" w:firstLineChars="200"/>
      <w:jc w:val="left"/>
    </w:pPr>
    <w:rPr>
      <w:rFonts w:ascii="Times New Roman" w:hAnsi="Times New Roman" w:eastAsia="宋体" w:cs="宋体"/>
      <w:kern w:val="2"/>
      <w:sz w:val="24"/>
      <w:szCs w:val="24"/>
      <w:lang w:val="en-US" w:eastAsia="zh-CN" w:bidi="ar-SA"/>
    </w:rPr>
  </w:style>
  <w:style w:type="paragraph" w:styleId="2">
    <w:name w:val="heading 1"/>
    <w:basedOn w:val="1"/>
    <w:next w:val="1"/>
    <w:link w:val="37"/>
    <w:qFormat/>
    <w:uiPriority w:val="0"/>
    <w:pPr>
      <w:keepNext/>
      <w:keepLines/>
      <w:numPr>
        <w:ilvl w:val="0"/>
        <w:numId w:val="1"/>
      </w:numPr>
      <w:spacing w:before="50" w:beforeLines="50" w:beforeAutospacing="0" w:after="50" w:afterLines="50" w:afterAutospacing="0" w:line="240" w:lineRule="auto"/>
      <w:ind w:left="0" w:right="240" w:rightChars="100" w:firstLine="0" w:firstLineChars="0"/>
      <w:outlineLvl w:val="0"/>
    </w:pPr>
    <w:rPr>
      <w:rFonts w:ascii="黑体" w:hAnsi="黑体" w:eastAsia="黑体" w:cs="黑体"/>
      <w:b/>
      <w:kern w:val="44"/>
      <w:sz w:val="32"/>
    </w:rPr>
  </w:style>
  <w:style w:type="paragraph" w:styleId="3">
    <w:name w:val="heading 2"/>
    <w:basedOn w:val="1"/>
    <w:next w:val="1"/>
    <w:link w:val="35"/>
    <w:unhideWhenUsed/>
    <w:qFormat/>
    <w:uiPriority w:val="0"/>
    <w:pPr>
      <w:keepNext/>
      <w:keepLines/>
      <w:numPr>
        <w:ilvl w:val="1"/>
        <w:numId w:val="1"/>
      </w:numPr>
      <w:spacing w:before="0" w:beforeLines="0" w:beforeAutospacing="0" w:after="0" w:afterLines="0" w:afterAutospacing="0" w:line="240" w:lineRule="auto"/>
      <w:ind w:left="0" w:firstLine="0"/>
      <w:jc w:val="left"/>
      <w:outlineLvl w:val="1"/>
    </w:pPr>
    <w:rPr>
      <w:rFonts w:ascii="Arial" w:hAnsi="Arial" w:eastAsia="黑体"/>
      <w:b/>
      <w:sz w:val="28"/>
    </w:rPr>
  </w:style>
  <w:style w:type="paragraph" w:styleId="4">
    <w:name w:val="heading 3"/>
    <w:basedOn w:val="1"/>
    <w:next w:val="1"/>
    <w:link w:val="36"/>
    <w:unhideWhenUsed/>
    <w:qFormat/>
    <w:uiPriority w:val="0"/>
    <w:pPr>
      <w:keepNext/>
      <w:keepLines/>
      <w:numPr>
        <w:ilvl w:val="2"/>
        <w:numId w:val="1"/>
      </w:numPr>
      <w:spacing w:before="0" w:beforeLines="0" w:beforeAutospacing="0" w:after="0" w:afterLines="0" w:afterAutospacing="0" w:line="240" w:lineRule="auto"/>
      <w:ind w:left="0" w:firstLine="0"/>
      <w:outlineLvl w:val="2"/>
    </w:pPr>
    <w:rPr>
      <w:rFonts w:eastAsia="黑体" w:asciiTheme="minorAscii" w:hAnsiTheme="minorAscii"/>
      <w:b/>
    </w:rPr>
  </w:style>
  <w:style w:type="paragraph" w:styleId="5">
    <w:name w:val="heading 4"/>
    <w:basedOn w:val="1"/>
    <w:next w:val="1"/>
    <w:unhideWhenUsed/>
    <w:qFormat/>
    <w:uiPriority w:val="0"/>
    <w:pPr>
      <w:keepNext/>
      <w:keepLines/>
      <w:numPr>
        <w:ilvl w:val="3"/>
        <w:numId w:val="2"/>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2"/>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2"/>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2"/>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2"/>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2"/>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0">
    <w:name w:val="Default Paragraph Font"/>
    <w:semiHidden/>
    <w:qFormat/>
    <w:uiPriority w:val="0"/>
  </w:style>
  <w:style w:type="table" w:default="1" w:styleId="29">
    <w:name w:val="Normal Table"/>
    <w:semiHidden/>
    <w:qFormat/>
    <w:uiPriority w:val="0"/>
    <w:tblPr>
      <w:tblLayout w:type="fixed"/>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toc 3"/>
    <w:basedOn w:val="1"/>
    <w:next w:val="1"/>
    <w:qFormat/>
    <w:uiPriority w:val="0"/>
    <w:pPr>
      <w:spacing w:line="240" w:lineRule="auto"/>
      <w:ind w:left="0" w:leftChars="0"/>
    </w:pPr>
    <w:rPr>
      <w:sz w:val="24"/>
    </w:rPr>
  </w:style>
  <w:style w:type="paragraph" w:styleId="13">
    <w:name w:val="endnote text"/>
    <w:basedOn w:val="1"/>
    <w:qFormat/>
    <w:uiPriority w:val="0"/>
    <w:pPr>
      <w:snapToGrid w:val="0"/>
      <w:ind w:firstLine="0" w:firstLineChars="0"/>
      <w:jc w:val="left"/>
    </w:pPr>
  </w:style>
  <w:style w:type="paragraph" w:styleId="14">
    <w:name w:val="footer"/>
    <w:basedOn w:val="1"/>
    <w:qFormat/>
    <w:uiPriority w:val="0"/>
    <w:pPr>
      <w:tabs>
        <w:tab w:val="center" w:pos="4153"/>
        <w:tab w:val="right" w:pos="8306"/>
      </w:tabs>
      <w:snapToGrid w:val="0"/>
      <w:spacing w:beforeLines="0" w:afterLines="0"/>
      <w:jc w:val="left"/>
    </w:pPr>
    <w:rPr>
      <w:rFonts w:hint="default"/>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next w:val="1"/>
    <w:qFormat/>
    <w:uiPriority w:val="0"/>
    <w:pPr>
      <w:jc w:val="both"/>
    </w:pPr>
    <w:rPr>
      <w:rFonts w:ascii="宋体" w:hAnsi="宋体" w:eastAsia="宋体" w:cstheme="minorBidi"/>
      <w:sz w:val="24"/>
      <w:szCs w:val="22"/>
      <w:lang w:val="en-US" w:eastAsia="zh-CN" w:bidi="ar-SA"/>
    </w:rPr>
  </w:style>
  <w:style w:type="paragraph" w:styleId="17">
    <w:name w:val="footnote text"/>
    <w:basedOn w:val="1"/>
    <w:qFormat/>
    <w:uiPriority w:val="0"/>
    <w:pPr>
      <w:snapToGrid w:val="0"/>
      <w:jc w:val="left"/>
    </w:pPr>
    <w:rPr>
      <w:sz w:val="18"/>
    </w:rPr>
  </w:style>
  <w:style w:type="paragraph" w:styleId="18">
    <w:name w:val="toc 2"/>
    <w:basedOn w:val="1"/>
    <w:next w:val="1"/>
    <w:qFormat/>
    <w:uiPriority w:val="0"/>
    <w:pPr>
      <w:spacing w:line="240" w:lineRule="auto"/>
      <w:ind w:left="0" w:leftChars="0" w:firstLine="240" w:firstLineChars="100"/>
    </w:pPr>
    <w:rPr>
      <w:sz w:val="24"/>
    </w:rPr>
  </w:style>
  <w:style w:type="paragraph" w:styleId="19">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21">
    <w:name w:val="Strong"/>
    <w:basedOn w:val="20"/>
    <w:qFormat/>
    <w:uiPriority w:val="0"/>
    <w:rPr>
      <w:b/>
    </w:rPr>
  </w:style>
  <w:style w:type="character" w:styleId="22">
    <w:name w:val="endnote reference"/>
    <w:basedOn w:val="20"/>
    <w:qFormat/>
    <w:uiPriority w:val="0"/>
    <w:rPr>
      <w:rFonts w:ascii="Times New Roman" w:hAnsi="Times New Roman" w:eastAsia="宋体"/>
      <w:vertAlign w:val="superscript"/>
    </w:rPr>
  </w:style>
  <w:style w:type="character" w:styleId="23">
    <w:name w:val="page number"/>
    <w:basedOn w:val="20"/>
    <w:qFormat/>
    <w:uiPriority w:val="0"/>
    <w:rPr>
      <w:rFonts w:hint="default"/>
      <w:sz w:val="24"/>
    </w:rPr>
  </w:style>
  <w:style w:type="character" w:styleId="24">
    <w:name w:val="FollowedHyperlink"/>
    <w:basedOn w:val="20"/>
    <w:qFormat/>
    <w:uiPriority w:val="0"/>
    <w:rPr>
      <w:color w:val="666666"/>
      <w:u w:val="none"/>
    </w:rPr>
  </w:style>
  <w:style w:type="character" w:styleId="25">
    <w:name w:val="Emphasis"/>
    <w:basedOn w:val="20"/>
    <w:qFormat/>
    <w:uiPriority w:val="0"/>
  </w:style>
  <w:style w:type="character" w:styleId="26">
    <w:name w:val="Hyperlink"/>
    <w:basedOn w:val="20"/>
    <w:qFormat/>
    <w:uiPriority w:val="0"/>
    <w:rPr>
      <w:color w:val="0000FF"/>
      <w:u w:val="single"/>
    </w:rPr>
  </w:style>
  <w:style w:type="character" w:styleId="27">
    <w:name w:val="annotation reference"/>
    <w:qFormat/>
    <w:uiPriority w:val="0"/>
    <w:rPr>
      <w:sz w:val="21"/>
      <w:szCs w:val="21"/>
    </w:rPr>
  </w:style>
  <w:style w:type="character" w:styleId="28">
    <w:name w:val="footnote reference"/>
    <w:basedOn w:val="20"/>
    <w:qFormat/>
    <w:uiPriority w:val="0"/>
    <w:rPr>
      <w:vertAlign w:val="superscript"/>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1">
    <w:name w:val="附录标识"/>
    <w:qFormat/>
    <w:uiPriority w:val="0"/>
    <w:pPr>
      <w:numPr>
        <w:ilvl w:val="0"/>
        <w:numId w:val="3"/>
      </w:numPr>
      <w:tabs>
        <w:tab w:val="left" w:pos="6405"/>
      </w:tabs>
      <w:spacing w:after="200"/>
    </w:pPr>
    <w:rPr>
      <w:rFonts w:ascii="Times New Roman" w:hAnsi="Times New Roman" w:eastAsia="宋体" w:cs="Times New Roman"/>
      <w:sz w:val="21"/>
    </w:rPr>
  </w:style>
  <w:style w:type="paragraph" w:customStyle="1" w:styleId="32">
    <w:name w:val="段"/>
    <w:qFormat/>
    <w:uiPriority w:val="0"/>
    <w:pPr>
      <w:autoSpaceDE w:val="0"/>
      <w:autoSpaceDN w:val="0"/>
      <w:spacing w:beforeLines="0" w:afterLines="0" w:line="400" w:lineRule="exact"/>
      <w:ind w:firstLine="480" w:firstLineChars="200"/>
      <w:jc w:val="both"/>
    </w:pPr>
    <w:rPr>
      <w:rFonts w:ascii="宋体" w:hAnsi="宋体" w:eastAsiaTheme="minorEastAsia" w:cstheme="minorBidi"/>
      <w:sz w:val="24"/>
      <w:szCs w:val="22"/>
      <w:lang w:val="en-US" w:eastAsia="zh-CN" w:bidi="ar-SA"/>
    </w:rPr>
  </w:style>
  <w:style w:type="paragraph" w:customStyle="1" w:styleId="33">
    <w:name w:val="图样式-qn"/>
    <w:basedOn w:val="3"/>
    <w:next w:val="1"/>
    <w:qFormat/>
    <w:uiPriority w:val="0"/>
    <w:pPr>
      <w:numPr>
        <w:numId w:val="2"/>
      </w:numPr>
      <w:ind w:left="0" w:firstLine="0"/>
      <w:jc w:val="center"/>
    </w:pPr>
    <w:rPr>
      <w:b w:val="0"/>
      <w:sz w:val="21"/>
    </w:rPr>
  </w:style>
  <w:style w:type="paragraph" w:customStyle="1" w:styleId="34">
    <w:name w:val="样式1"/>
    <w:basedOn w:val="1"/>
    <w:qFormat/>
    <w:uiPriority w:val="0"/>
  </w:style>
  <w:style w:type="character" w:customStyle="1" w:styleId="35">
    <w:name w:val="标题 2 Char"/>
    <w:link w:val="3"/>
    <w:qFormat/>
    <w:uiPriority w:val="0"/>
    <w:rPr>
      <w:rFonts w:ascii="Arial" w:hAnsi="Arial" w:eastAsia="黑体"/>
      <w:b/>
      <w:sz w:val="28"/>
    </w:rPr>
  </w:style>
  <w:style w:type="character" w:customStyle="1" w:styleId="36">
    <w:name w:val="标题 3 Char"/>
    <w:link w:val="4"/>
    <w:qFormat/>
    <w:uiPriority w:val="0"/>
    <w:rPr>
      <w:rFonts w:eastAsia="黑体" w:asciiTheme="minorAscii" w:hAnsiTheme="minorAscii"/>
      <w:b/>
      <w:sz w:val="24"/>
    </w:rPr>
  </w:style>
  <w:style w:type="character" w:customStyle="1" w:styleId="37">
    <w:name w:val="标题 1 Char"/>
    <w:link w:val="2"/>
    <w:qFormat/>
    <w:uiPriority w:val="0"/>
    <w:rPr>
      <w:rFonts w:ascii="黑体" w:hAnsi="黑体" w:eastAsia="黑体" w:cs="黑体"/>
      <w:b/>
      <w:kern w:val="44"/>
      <w:sz w:val="32"/>
    </w:rPr>
  </w:style>
  <w:style w:type="paragraph" w:customStyle="1" w:styleId="38">
    <w:name w:val="摘要"/>
    <w:basedOn w:val="2"/>
    <w:next w:val="1"/>
    <w:link w:val="39"/>
    <w:qFormat/>
    <w:uiPriority w:val="0"/>
    <w:pPr>
      <w:spacing w:line="360" w:lineRule="auto"/>
      <w:ind w:firstLine="480" w:firstLineChars="200"/>
    </w:pPr>
    <w:rPr>
      <w:sz w:val="24"/>
    </w:rPr>
  </w:style>
  <w:style w:type="character" w:customStyle="1" w:styleId="39">
    <w:name w:val="摘要 Char"/>
    <w:link w:val="38"/>
    <w:qFormat/>
    <w:uiPriority w:val="0"/>
    <w:rPr>
      <w:rFonts w:eastAsia="黑体"/>
      <w:b/>
      <w:sz w:val="24"/>
    </w:rPr>
  </w:style>
  <w:style w:type="paragraph" w:customStyle="1" w:styleId="40">
    <w:name w:val="图表名称"/>
    <w:basedOn w:val="1"/>
    <w:qFormat/>
    <w:uiPriority w:val="0"/>
    <w:pPr>
      <w:jc w:val="center"/>
    </w:pPr>
    <w:rPr>
      <w:rFonts w:ascii="黑体" w:hAnsi="黑体" w:eastAsia="黑体"/>
      <w:color w:val="000000"/>
    </w:rPr>
  </w:style>
  <w:style w:type="paragraph" w:customStyle="1" w:styleId="41">
    <w:name w:val="列出段落1"/>
    <w:basedOn w:val="1"/>
    <w:qFormat/>
    <w:uiPriority w:val="99"/>
    <w:pPr>
      <w:ind w:firstLine="420" w:firstLineChars="200"/>
    </w:pPr>
    <w:rPr>
      <w:rFonts w:ascii="Times New Roman" w:hAnsi="Times New Roman" w:eastAsia="宋体" w:cs="Times New Roman"/>
    </w:rPr>
  </w:style>
  <w:style w:type="paragraph" w:customStyle="1" w:styleId="42">
    <w:name w:val="二级标题"/>
    <w:next w:val="1"/>
    <w:qFormat/>
    <w:locked/>
    <w:uiPriority w:val="0"/>
    <w:pPr>
      <w:numPr>
        <w:ilvl w:val="1"/>
        <w:numId w:val="4"/>
      </w:numPr>
      <w:tabs>
        <w:tab w:val="left" w:pos="360"/>
        <w:tab w:val="clear" w:pos="420"/>
      </w:tabs>
      <w:spacing w:before="80" w:beforeLines="80" w:after="80" w:afterLines="80" w:line="312" w:lineRule="auto"/>
    </w:pPr>
    <w:rPr>
      <w:rFonts w:ascii="Times New Roman" w:hAnsi="Times New Roman" w:eastAsia="黑体" w:cs="Times New Roman"/>
      <w:bCs/>
      <w:sz w:val="18"/>
      <w:szCs w:val="18"/>
      <w:lang w:val="en-US" w:eastAsia="zh-CN" w:bidi="ar-SA"/>
    </w:rPr>
  </w:style>
  <w:style w:type="paragraph" w:customStyle="1" w:styleId="43">
    <w:name w:val="三级标题"/>
    <w:next w:val="1"/>
    <w:qFormat/>
    <w:uiPriority w:val="0"/>
    <w:pPr>
      <w:numPr>
        <w:ilvl w:val="2"/>
        <w:numId w:val="4"/>
      </w:numPr>
      <w:tabs>
        <w:tab w:val="left" w:pos="360"/>
        <w:tab w:val="clear" w:pos="420"/>
      </w:tabs>
      <w:spacing w:before="50" w:beforeLines="50" w:after="50" w:afterLines="50" w:line="312" w:lineRule="auto"/>
    </w:pPr>
    <w:rPr>
      <w:rFonts w:ascii="Times New Roman" w:hAnsi="Times New Roman" w:eastAsia="楷体_GB2312" w:cs="Times New Roman"/>
      <w:bCs/>
      <w:sz w:val="18"/>
      <w:szCs w:val="28"/>
      <w:lang w:val="en-US" w:eastAsia="zh-CN" w:bidi="ar-SA"/>
    </w:rPr>
  </w:style>
  <w:style w:type="paragraph" w:customStyle="1" w:styleId="44">
    <w:name w:val="列项——"/>
    <w:qFormat/>
    <w:uiPriority w:val="0"/>
    <w:pPr>
      <w:widowControl w:val="0"/>
      <w:numPr>
        <w:ilvl w:val="0"/>
        <w:numId w:val="3"/>
      </w:numPr>
      <w:tabs>
        <w:tab w:val="left" w:pos="854"/>
      </w:tabs>
      <w:ind w:leftChars="200" w:hangingChars="200"/>
      <w:jc w:val="both"/>
    </w:pPr>
    <w:rPr>
      <w:rFonts w:ascii="宋体" w:hAnsi="Times New Roman" w:eastAsia="宋体" w:cs="Times New Roman"/>
      <w:sz w:val="21"/>
      <w:szCs w:val="22"/>
      <w:lang w:val="en-US" w:eastAsia="zh-CN" w:bidi="ar-SA"/>
    </w:rPr>
  </w:style>
  <w:style w:type="paragraph" w:customStyle="1" w:styleId="45">
    <w:name w:val="图表"/>
    <w:basedOn w:val="1"/>
    <w:link w:val="46"/>
    <w:qFormat/>
    <w:uiPriority w:val="0"/>
    <w:pPr>
      <w:spacing w:line="240" w:lineRule="auto"/>
      <w:ind w:firstLine="0" w:firstLineChars="0"/>
      <w:jc w:val="center"/>
    </w:pPr>
    <w:rPr>
      <w:rFonts w:ascii="黑体" w:hAnsi="黑体" w:eastAsia="黑体"/>
      <w:sz w:val="21"/>
    </w:rPr>
  </w:style>
  <w:style w:type="character" w:customStyle="1" w:styleId="46">
    <w:name w:val="图表 Char"/>
    <w:link w:val="45"/>
    <w:qFormat/>
    <w:uiPriority w:val="0"/>
    <w:rPr>
      <w:rFonts w:ascii="黑体" w:hAnsi="黑体" w:eastAsia="黑体"/>
      <w:sz w:val="21"/>
    </w:rPr>
  </w:style>
  <w:style w:type="paragraph" w:customStyle="1" w:styleId="47">
    <w:name w:val="目录格式"/>
    <w:basedOn w:val="1"/>
    <w:qFormat/>
    <w:uiPriority w:val="0"/>
    <w:pPr>
      <w:spacing w:line="240" w:lineRule="auto"/>
      <w:ind w:firstLine="0" w:firstLineChars="0"/>
    </w:pPr>
  </w:style>
  <w:style w:type="paragraph" w:customStyle="1" w:styleId="48">
    <w:name w:val="收拾收拾"/>
    <w:basedOn w:val="1"/>
    <w:uiPriority w:val="0"/>
    <w:pPr>
      <w:spacing w:line="400" w:lineRule="exact"/>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7.bin"/><Relationship Id="rId98" Type="http://schemas.openxmlformats.org/officeDocument/2006/relationships/oleObject" Target="embeddings/oleObject46.bin"/><Relationship Id="rId97" Type="http://schemas.openxmlformats.org/officeDocument/2006/relationships/image" Target="media/image25.wmf"/><Relationship Id="rId96" Type="http://schemas.openxmlformats.org/officeDocument/2006/relationships/oleObject" Target="embeddings/oleObject45.bin"/><Relationship Id="rId95" Type="http://schemas.openxmlformats.org/officeDocument/2006/relationships/oleObject" Target="embeddings/oleObject44.bin"/><Relationship Id="rId94" Type="http://schemas.openxmlformats.org/officeDocument/2006/relationships/image" Target="media/image24.wmf"/><Relationship Id="rId93" Type="http://schemas.openxmlformats.org/officeDocument/2006/relationships/oleObject" Target="embeddings/oleObject43.bin"/><Relationship Id="rId92" Type="http://schemas.openxmlformats.org/officeDocument/2006/relationships/image" Target="media/image23.wmf"/><Relationship Id="rId91" Type="http://schemas.openxmlformats.org/officeDocument/2006/relationships/oleObject" Target="embeddings/oleObject42.bin"/><Relationship Id="rId90" Type="http://schemas.openxmlformats.org/officeDocument/2006/relationships/image" Target="media/image22.wmf"/><Relationship Id="rId9" Type="http://schemas.openxmlformats.org/officeDocument/2006/relationships/footer" Target="footer1.xml"/><Relationship Id="rId89" Type="http://schemas.openxmlformats.org/officeDocument/2006/relationships/oleObject" Target="embeddings/oleObject41.bin"/><Relationship Id="rId88" Type="http://schemas.openxmlformats.org/officeDocument/2006/relationships/image" Target="media/image21.wmf"/><Relationship Id="rId87" Type="http://schemas.openxmlformats.org/officeDocument/2006/relationships/oleObject" Target="embeddings/oleObject40.bin"/><Relationship Id="rId86" Type="http://schemas.openxmlformats.org/officeDocument/2006/relationships/image" Target="media/image20.wmf"/><Relationship Id="rId85" Type="http://schemas.openxmlformats.org/officeDocument/2006/relationships/oleObject" Target="embeddings/oleObject39.bin"/><Relationship Id="rId84" Type="http://schemas.openxmlformats.org/officeDocument/2006/relationships/oleObject" Target="embeddings/oleObject38.bin"/><Relationship Id="rId83" Type="http://schemas.openxmlformats.org/officeDocument/2006/relationships/oleObject" Target="embeddings/oleObject37.bin"/><Relationship Id="rId82" Type="http://schemas.openxmlformats.org/officeDocument/2006/relationships/oleObject" Target="embeddings/oleObject36.bin"/><Relationship Id="rId81" Type="http://schemas.openxmlformats.org/officeDocument/2006/relationships/oleObject" Target="embeddings/oleObject35.bin"/><Relationship Id="rId80" Type="http://schemas.openxmlformats.org/officeDocument/2006/relationships/oleObject" Target="embeddings/oleObject34.bin"/><Relationship Id="rId8" Type="http://schemas.openxmlformats.org/officeDocument/2006/relationships/header" Target="header4.xml"/><Relationship Id="rId79" Type="http://schemas.openxmlformats.org/officeDocument/2006/relationships/oleObject" Target="embeddings/oleObject33.bin"/><Relationship Id="rId78" Type="http://schemas.openxmlformats.org/officeDocument/2006/relationships/oleObject" Target="embeddings/oleObject32.bin"/><Relationship Id="rId77" Type="http://schemas.openxmlformats.org/officeDocument/2006/relationships/oleObject" Target="embeddings/oleObject31.bin"/><Relationship Id="rId76" Type="http://schemas.openxmlformats.org/officeDocument/2006/relationships/image" Target="media/image19.wmf"/><Relationship Id="rId75" Type="http://schemas.openxmlformats.org/officeDocument/2006/relationships/oleObject" Target="embeddings/oleObject30.bin"/><Relationship Id="rId74" Type="http://schemas.openxmlformats.org/officeDocument/2006/relationships/image" Target="media/image18.wmf"/><Relationship Id="rId73" Type="http://schemas.openxmlformats.org/officeDocument/2006/relationships/oleObject" Target="embeddings/oleObject29.bin"/><Relationship Id="rId72" Type="http://schemas.openxmlformats.org/officeDocument/2006/relationships/image" Target="media/image17.wmf"/><Relationship Id="rId71" Type="http://schemas.openxmlformats.org/officeDocument/2006/relationships/oleObject" Target="embeddings/oleObject28.bin"/><Relationship Id="rId70" Type="http://schemas.openxmlformats.org/officeDocument/2006/relationships/image" Target="media/image16.wmf"/><Relationship Id="rId7" Type="http://schemas.openxmlformats.org/officeDocument/2006/relationships/header" Target="header3.xml"/><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oleObject" Target="embeddings/oleObject25.bin"/><Relationship Id="rId66" Type="http://schemas.openxmlformats.org/officeDocument/2006/relationships/oleObject" Target="embeddings/oleObject24.bin"/><Relationship Id="rId65" Type="http://schemas.openxmlformats.org/officeDocument/2006/relationships/oleObject" Target="embeddings/oleObject23.bin"/><Relationship Id="rId64" Type="http://schemas.openxmlformats.org/officeDocument/2006/relationships/oleObject" Target="embeddings/oleObject22.bin"/><Relationship Id="rId63" Type="http://schemas.openxmlformats.org/officeDocument/2006/relationships/oleObject" Target="embeddings/oleObject21.bin"/><Relationship Id="rId62" Type="http://schemas.openxmlformats.org/officeDocument/2006/relationships/oleObject" Target="embeddings/oleObject20.bin"/><Relationship Id="rId61" Type="http://schemas.openxmlformats.org/officeDocument/2006/relationships/oleObject" Target="embeddings/oleObject19.bin"/><Relationship Id="rId60" Type="http://schemas.openxmlformats.org/officeDocument/2006/relationships/oleObject" Target="embeddings/oleObject18.bin"/><Relationship Id="rId6" Type="http://schemas.openxmlformats.org/officeDocument/2006/relationships/header" Target="header2.xml"/><Relationship Id="rId59" Type="http://schemas.openxmlformats.org/officeDocument/2006/relationships/oleObject" Target="embeddings/oleObject17.bin"/><Relationship Id="rId58" Type="http://schemas.openxmlformats.org/officeDocument/2006/relationships/oleObject" Target="embeddings/oleObject16.bin"/><Relationship Id="rId57" Type="http://schemas.openxmlformats.org/officeDocument/2006/relationships/oleObject" Target="embeddings/oleObject15.bin"/><Relationship Id="rId56" Type="http://schemas.openxmlformats.org/officeDocument/2006/relationships/oleObject" Target="embeddings/oleObject14.bin"/><Relationship Id="rId55" Type="http://schemas.openxmlformats.org/officeDocument/2006/relationships/oleObject" Target="embeddings/oleObject13.bin"/><Relationship Id="rId54" Type="http://schemas.openxmlformats.org/officeDocument/2006/relationships/oleObject" Target="embeddings/oleObject12.bin"/><Relationship Id="rId53" Type="http://schemas.openxmlformats.org/officeDocument/2006/relationships/oleObject" Target="embeddings/oleObject11.bin"/><Relationship Id="rId52" Type="http://schemas.openxmlformats.org/officeDocument/2006/relationships/oleObject" Target="embeddings/oleObject10.bin"/><Relationship Id="rId51" Type="http://schemas.openxmlformats.org/officeDocument/2006/relationships/image" Target="media/image15.wmf"/><Relationship Id="rId50" Type="http://schemas.openxmlformats.org/officeDocument/2006/relationships/oleObject" Target="embeddings/oleObject9.bin"/><Relationship Id="rId5" Type="http://schemas.openxmlformats.org/officeDocument/2006/relationships/header" Target="header1.xml"/><Relationship Id="rId49" Type="http://schemas.openxmlformats.org/officeDocument/2006/relationships/image" Target="media/image14.wmf"/><Relationship Id="rId48" Type="http://schemas.openxmlformats.org/officeDocument/2006/relationships/oleObject" Target="embeddings/oleObject8.bin"/><Relationship Id="rId47" Type="http://schemas.openxmlformats.org/officeDocument/2006/relationships/image" Target="media/image13.wmf"/><Relationship Id="rId46" Type="http://schemas.openxmlformats.org/officeDocument/2006/relationships/oleObject" Target="embeddings/oleObject7.bin"/><Relationship Id="rId45" Type="http://schemas.openxmlformats.org/officeDocument/2006/relationships/image" Target="media/image12.png"/><Relationship Id="rId44" Type="http://schemas.openxmlformats.org/officeDocument/2006/relationships/image" Target="media/image11.png"/><Relationship Id="rId43" Type="http://schemas.openxmlformats.org/officeDocument/2006/relationships/image" Target="media/image10.png"/><Relationship Id="rId42" Type="http://schemas.openxmlformats.org/officeDocument/2006/relationships/image" Target="media/image9.png"/><Relationship Id="rId41" Type="http://schemas.openxmlformats.org/officeDocument/2006/relationships/image" Target="media/image8.emf"/><Relationship Id="rId40" Type="http://schemas.openxmlformats.org/officeDocument/2006/relationships/oleObject" Target="embeddings/oleObject6.bin"/><Relationship Id="rId4" Type="http://schemas.openxmlformats.org/officeDocument/2006/relationships/endnotes" Target="endnotes.xml"/><Relationship Id="rId390" Type="http://schemas.microsoft.com/office/2011/relationships/people" Target="people.xml"/><Relationship Id="rId39" Type="http://schemas.openxmlformats.org/officeDocument/2006/relationships/image" Target="media/image7.emf"/><Relationship Id="rId389" Type="http://schemas.openxmlformats.org/officeDocument/2006/relationships/fontTable" Target="fontTable.xml"/><Relationship Id="rId388" Type="http://schemas.openxmlformats.org/officeDocument/2006/relationships/numbering" Target="numbering.xml"/><Relationship Id="rId387" Type="http://schemas.openxmlformats.org/officeDocument/2006/relationships/customXml" Target="../customXml/item1.xml"/><Relationship Id="rId386" Type="http://schemas.openxmlformats.org/officeDocument/2006/relationships/image" Target="media/image211.wmf"/><Relationship Id="rId385" Type="http://schemas.openxmlformats.org/officeDocument/2006/relationships/image" Target="media/image210.wmf"/><Relationship Id="rId384" Type="http://schemas.openxmlformats.org/officeDocument/2006/relationships/image" Target="media/image209.wmf"/><Relationship Id="rId383" Type="http://schemas.openxmlformats.org/officeDocument/2006/relationships/image" Target="media/image208.wmf"/><Relationship Id="rId382" Type="http://schemas.openxmlformats.org/officeDocument/2006/relationships/image" Target="media/image207.wmf"/><Relationship Id="rId381" Type="http://schemas.openxmlformats.org/officeDocument/2006/relationships/image" Target="media/image206.wmf"/><Relationship Id="rId380" Type="http://schemas.openxmlformats.org/officeDocument/2006/relationships/image" Target="media/image205.wmf"/><Relationship Id="rId38" Type="http://schemas.openxmlformats.org/officeDocument/2006/relationships/oleObject" Target="embeddings/oleObject5.bin"/><Relationship Id="rId379" Type="http://schemas.openxmlformats.org/officeDocument/2006/relationships/image" Target="media/image204.wmf"/><Relationship Id="rId378" Type="http://schemas.openxmlformats.org/officeDocument/2006/relationships/image" Target="media/image203.wmf"/><Relationship Id="rId377" Type="http://schemas.openxmlformats.org/officeDocument/2006/relationships/image" Target="media/image202.wmf"/><Relationship Id="rId376" Type="http://schemas.openxmlformats.org/officeDocument/2006/relationships/image" Target="media/image201.wmf"/><Relationship Id="rId375" Type="http://schemas.openxmlformats.org/officeDocument/2006/relationships/image" Target="media/image200.wmf"/><Relationship Id="rId374" Type="http://schemas.openxmlformats.org/officeDocument/2006/relationships/image" Target="media/image199.wmf"/><Relationship Id="rId373" Type="http://schemas.openxmlformats.org/officeDocument/2006/relationships/image" Target="media/image198.wmf"/><Relationship Id="rId372" Type="http://schemas.openxmlformats.org/officeDocument/2006/relationships/image" Target="media/image197.wmf"/><Relationship Id="rId371" Type="http://schemas.openxmlformats.org/officeDocument/2006/relationships/image" Target="media/image196.wmf"/><Relationship Id="rId370" Type="http://schemas.openxmlformats.org/officeDocument/2006/relationships/image" Target="media/image195.wmf"/><Relationship Id="rId37" Type="http://schemas.openxmlformats.org/officeDocument/2006/relationships/image" Target="media/image6.emf"/><Relationship Id="rId369" Type="http://schemas.openxmlformats.org/officeDocument/2006/relationships/image" Target="media/image194.wmf"/><Relationship Id="rId368" Type="http://schemas.openxmlformats.org/officeDocument/2006/relationships/image" Target="media/image193.wmf"/><Relationship Id="rId367" Type="http://schemas.openxmlformats.org/officeDocument/2006/relationships/image" Target="media/image192.wmf"/><Relationship Id="rId366" Type="http://schemas.openxmlformats.org/officeDocument/2006/relationships/image" Target="media/image191.wmf"/><Relationship Id="rId365" Type="http://schemas.openxmlformats.org/officeDocument/2006/relationships/image" Target="media/image190.wmf"/><Relationship Id="rId364" Type="http://schemas.openxmlformats.org/officeDocument/2006/relationships/image" Target="media/image189.wmf"/><Relationship Id="rId363" Type="http://schemas.openxmlformats.org/officeDocument/2006/relationships/image" Target="media/image188.wmf"/><Relationship Id="rId362" Type="http://schemas.openxmlformats.org/officeDocument/2006/relationships/image" Target="media/image187.wmf"/><Relationship Id="rId361" Type="http://schemas.openxmlformats.org/officeDocument/2006/relationships/image" Target="media/image186.wmf"/><Relationship Id="rId360" Type="http://schemas.openxmlformats.org/officeDocument/2006/relationships/image" Target="media/image185.wmf"/><Relationship Id="rId36" Type="http://schemas.openxmlformats.org/officeDocument/2006/relationships/oleObject" Target="embeddings/oleObject4.bin"/><Relationship Id="rId359" Type="http://schemas.openxmlformats.org/officeDocument/2006/relationships/image" Target="media/image184.wmf"/><Relationship Id="rId358" Type="http://schemas.openxmlformats.org/officeDocument/2006/relationships/image" Target="media/image183.wmf"/><Relationship Id="rId357" Type="http://schemas.openxmlformats.org/officeDocument/2006/relationships/image" Target="media/image182.wmf"/><Relationship Id="rId356" Type="http://schemas.openxmlformats.org/officeDocument/2006/relationships/image" Target="media/image181.wmf"/><Relationship Id="rId355" Type="http://schemas.openxmlformats.org/officeDocument/2006/relationships/image" Target="media/image180.wmf"/><Relationship Id="rId354" Type="http://schemas.openxmlformats.org/officeDocument/2006/relationships/image" Target="media/image179.wmf"/><Relationship Id="rId353" Type="http://schemas.openxmlformats.org/officeDocument/2006/relationships/image" Target="media/image178.wmf"/><Relationship Id="rId352" Type="http://schemas.openxmlformats.org/officeDocument/2006/relationships/image" Target="media/image177.wmf"/><Relationship Id="rId351" Type="http://schemas.openxmlformats.org/officeDocument/2006/relationships/image" Target="media/image176.wmf"/><Relationship Id="rId350" Type="http://schemas.openxmlformats.org/officeDocument/2006/relationships/image" Target="media/image175.wmf"/><Relationship Id="rId35" Type="http://schemas.openxmlformats.org/officeDocument/2006/relationships/image" Target="media/image5.emf"/><Relationship Id="rId349" Type="http://schemas.openxmlformats.org/officeDocument/2006/relationships/image" Target="media/image174.wmf"/><Relationship Id="rId348" Type="http://schemas.openxmlformats.org/officeDocument/2006/relationships/image" Target="media/image173.wmf"/><Relationship Id="rId347" Type="http://schemas.openxmlformats.org/officeDocument/2006/relationships/image" Target="media/image172.wmf"/><Relationship Id="rId346" Type="http://schemas.openxmlformats.org/officeDocument/2006/relationships/image" Target="media/image171.wmf"/><Relationship Id="rId345" Type="http://schemas.openxmlformats.org/officeDocument/2006/relationships/image" Target="media/image170.wmf"/><Relationship Id="rId344" Type="http://schemas.openxmlformats.org/officeDocument/2006/relationships/image" Target="media/image169.wmf"/><Relationship Id="rId343" Type="http://schemas.openxmlformats.org/officeDocument/2006/relationships/image" Target="media/image168.wmf"/><Relationship Id="rId342" Type="http://schemas.openxmlformats.org/officeDocument/2006/relationships/image" Target="media/image167.wmf"/><Relationship Id="rId341" Type="http://schemas.openxmlformats.org/officeDocument/2006/relationships/image" Target="media/image166.wmf"/><Relationship Id="rId340" Type="http://schemas.openxmlformats.org/officeDocument/2006/relationships/image" Target="media/image165.wmf"/><Relationship Id="rId34" Type="http://schemas.openxmlformats.org/officeDocument/2006/relationships/oleObject" Target="embeddings/oleObject3.bin"/><Relationship Id="rId339" Type="http://schemas.openxmlformats.org/officeDocument/2006/relationships/image" Target="media/image164.wmf"/><Relationship Id="rId338" Type="http://schemas.openxmlformats.org/officeDocument/2006/relationships/image" Target="media/image163.wmf"/><Relationship Id="rId337" Type="http://schemas.openxmlformats.org/officeDocument/2006/relationships/image" Target="media/image162.wmf"/><Relationship Id="rId336" Type="http://schemas.openxmlformats.org/officeDocument/2006/relationships/image" Target="media/image161.wmf"/><Relationship Id="rId335" Type="http://schemas.openxmlformats.org/officeDocument/2006/relationships/image" Target="media/image160.wmf"/><Relationship Id="rId334" Type="http://schemas.openxmlformats.org/officeDocument/2006/relationships/image" Target="media/image159.wmf"/><Relationship Id="rId333" Type="http://schemas.openxmlformats.org/officeDocument/2006/relationships/image" Target="media/image158.wmf"/><Relationship Id="rId332" Type="http://schemas.openxmlformats.org/officeDocument/2006/relationships/image" Target="media/image157.wmf"/><Relationship Id="rId331" Type="http://schemas.openxmlformats.org/officeDocument/2006/relationships/image" Target="media/image156.wmf"/><Relationship Id="rId330" Type="http://schemas.openxmlformats.org/officeDocument/2006/relationships/image" Target="media/image155.wmf"/><Relationship Id="rId33" Type="http://schemas.openxmlformats.org/officeDocument/2006/relationships/image" Target="media/image4.emf"/><Relationship Id="rId329" Type="http://schemas.openxmlformats.org/officeDocument/2006/relationships/image" Target="media/image154.wmf"/><Relationship Id="rId328" Type="http://schemas.openxmlformats.org/officeDocument/2006/relationships/image" Target="media/image153.wmf"/><Relationship Id="rId327" Type="http://schemas.openxmlformats.org/officeDocument/2006/relationships/image" Target="media/image152.wmf"/><Relationship Id="rId326" Type="http://schemas.openxmlformats.org/officeDocument/2006/relationships/image" Target="media/image151.wmf"/><Relationship Id="rId325" Type="http://schemas.openxmlformats.org/officeDocument/2006/relationships/image" Target="media/image150.wmf"/><Relationship Id="rId324" Type="http://schemas.openxmlformats.org/officeDocument/2006/relationships/image" Target="media/image149.wmf"/><Relationship Id="rId323" Type="http://schemas.openxmlformats.org/officeDocument/2006/relationships/image" Target="media/image148.wmf"/><Relationship Id="rId322" Type="http://schemas.openxmlformats.org/officeDocument/2006/relationships/image" Target="media/image147.wmf"/><Relationship Id="rId321" Type="http://schemas.openxmlformats.org/officeDocument/2006/relationships/image" Target="media/image146.wmf"/><Relationship Id="rId320" Type="http://schemas.openxmlformats.org/officeDocument/2006/relationships/image" Target="media/image145.wmf"/><Relationship Id="rId32" Type="http://schemas.openxmlformats.org/officeDocument/2006/relationships/oleObject" Target="embeddings/oleObject2.bin"/><Relationship Id="rId319" Type="http://schemas.openxmlformats.org/officeDocument/2006/relationships/image" Target="media/image144.wmf"/><Relationship Id="rId318" Type="http://schemas.openxmlformats.org/officeDocument/2006/relationships/image" Target="media/image143.wmf"/><Relationship Id="rId317" Type="http://schemas.openxmlformats.org/officeDocument/2006/relationships/image" Target="media/image142.wmf"/><Relationship Id="rId316" Type="http://schemas.openxmlformats.org/officeDocument/2006/relationships/image" Target="media/image141.wmf"/><Relationship Id="rId315" Type="http://schemas.openxmlformats.org/officeDocument/2006/relationships/image" Target="media/image140.wmf"/><Relationship Id="rId314" Type="http://schemas.openxmlformats.org/officeDocument/2006/relationships/image" Target="media/image139.wmf"/><Relationship Id="rId313" Type="http://schemas.openxmlformats.org/officeDocument/2006/relationships/image" Target="media/image138.wmf"/><Relationship Id="rId312" Type="http://schemas.openxmlformats.org/officeDocument/2006/relationships/image" Target="media/image137.wmf"/><Relationship Id="rId311" Type="http://schemas.openxmlformats.org/officeDocument/2006/relationships/image" Target="media/image136.wmf"/><Relationship Id="rId310" Type="http://schemas.openxmlformats.org/officeDocument/2006/relationships/image" Target="media/image135.wmf"/><Relationship Id="rId31" Type="http://schemas.openxmlformats.org/officeDocument/2006/relationships/image" Target="media/image3.emf"/><Relationship Id="rId309" Type="http://schemas.openxmlformats.org/officeDocument/2006/relationships/image" Target="media/image134.wmf"/><Relationship Id="rId308" Type="http://schemas.openxmlformats.org/officeDocument/2006/relationships/image" Target="media/image133.wmf"/><Relationship Id="rId307" Type="http://schemas.openxmlformats.org/officeDocument/2006/relationships/image" Target="media/image132.wmf"/><Relationship Id="rId306" Type="http://schemas.openxmlformats.org/officeDocument/2006/relationships/image" Target="media/image131.wmf"/><Relationship Id="rId305" Type="http://schemas.openxmlformats.org/officeDocument/2006/relationships/image" Target="media/image130.wmf"/><Relationship Id="rId304" Type="http://schemas.openxmlformats.org/officeDocument/2006/relationships/image" Target="media/image129.wmf"/><Relationship Id="rId303" Type="http://schemas.openxmlformats.org/officeDocument/2006/relationships/image" Target="media/image128.wmf"/><Relationship Id="rId302" Type="http://schemas.openxmlformats.org/officeDocument/2006/relationships/image" Target="media/image127.wmf"/><Relationship Id="rId301" Type="http://schemas.openxmlformats.org/officeDocument/2006/relationships/image" Target="media/image126.wmf"/><Relationship Id="rId300" Type="http://schemas.openxmlformats.org/officeDocument/2006/relationships/image" Target="media/image125.wmf"/><Relationship Id="rId30" Type="http://schemas.openxmlformats.org/officeDocument/2006/relationships/oleObject" Target="embeddings/oleObject1.bin"/><Relationship Id="rId3" Type="http://schemas.openxmlformats.org/officeDocument/2006/relationships/footnotes" Target="footnotes.xml"/><Relationship Id="rId299" Type="http://schemas.openxmlformats.org/officeDocument/2006/relationships/image" Target="media/image124.wmf"/><Relationship Id="rId298" Type="http://schemas.openxmlformats.org/officeDocument/2006/relationships/image" Target="media/image123.wmf"/><Relationship Id="rId297" Type="http://schemas.openxmlformats.org/officeDocument/2006/relationships/image" Target="media/image122.wmf"/><Relationship Id="rId296" Type="http://schemas.openxmlformats.org/officeDocument/2006/relationships/image" Target="media/image121.wmf"/><Relationship Id="rId295" Type="http://schemas.openxmlformats.org/officeDocument/2006/relationships/image" Target="media/image120.wmf"/><Relationship Id="rId294" Type="http://schemas.openxmlformats.org/officeDocument/2006/relationships/image" Target="media/image119.wmf"/><Relationship Id="rId293" Type="http://schemas.openxmlformats.org/officeDocument/2006/relationships/image" Target="media/image118.wmf"/><Relationship Id="rId292" Type="http://schemas.openxmlformats.org/officeDocument/2006/relationships/image" Target="media/image117.wmf"/><Relationship Id="rId291" Type="http://schemas.openxmlformats.org/officeDocument/2006/relationships/image" Target="media/image116.wmf"/><Relationship Id="rId290" Type="http://schemas.openxmlformats.org/officeDocument/2006/relationships/image" Target="media/image115.wmf"/><Relationship Id="rId29" Type="http://schemas.openxmlformats.org/officeDocument/2006/relationships/image" Target="http://web.sicnu.edu.cn/img2/ck4d0af8e356660.gif" TargetMode="External"/><Relationship Id="rId289" Type="http://schemas.openxmlformats.org/officeDocument/2006/relationships/image" Target="media/image114.wmf"/><Relationship Id="rId288" Type="http://schemas.openxmlformats.org/officeDocument/2006/relationships/image" Target="media/image113.wmf"/><Relationship Id="rId287" Type="http://schemas.openxmlformats.org/officeDocument/2006/relationships/image" Target="media/image112.wmf"/><Relationship Id="rId286" Type="http://schemas.openxmlformats.org/officeDocument/2006/relationships/image" Target="media/image111.wmf"/><Relationship Id="rId285" Type="http://schemas.openxmlformats.org/officeDocument/2006/relationships/image" Target="media/image110.wmf"/><Relationship Id="rId284" Type="http://schemas.openxmlformats.org/officeDocument/2006/relationships/image" Target="media/image109.wmf"/><Relationship Id="rId283" Type="http://schemas.openxmlformats.org/officeDocument/2006/relationships/image" Target="media/image108.wmf"/><Relationship Id="rId282" Type="http://schemas.openxmlformats.org/officeDocument/2006/relationships/image" Target="media/image107.wmf"/><Relationship Id="rId281" Type="http://schemas.openxmlformats.org/officeDocument/2006/relationships/image" Target="media/image106.wmf"/><Relationship Id="rId280" Type="http://schemas.openxmlformats.org/officeDocument/2006/relationships/image" Target="media/image105.wmf"/><Relationship Id="rId28" Type="http://schemas.openxmlformats.org/officeDocument/2006/relationships/image" Target="media/image2.png"/><Relationship Id="rId279" Type="http://schemas.openxmlformats.org/officeDocument/2006/relationships/image" Target="media/image104.wmf"/><Relationship Id="rId278" Type="http://schemas.openxmlformats.org/officeDocument/2006/relationships/image" Target="media/image103.wmf"/><Relationship Id="rId277" Type="http://schemas.openxmlformats.org/officeDocument/2006/relationships/image" Target="media/image102.wmf"/><Relationship Id="rId276" Type="http://schemas.openxmlformats.org/officeDocument/2006/relationships/image" Target="media/image101.wmf"/><Relationship Id="rId275" Type="http://schemas.openxmlformats.org/officeDocument/2006/relationships/image" Target="media/image100.wmf"/><Relationship Id="rId274" Type="http://schemas.openxmlformats.org/officeDocument/2006/relationships/image" Target="media/image99.wmf"/><Relationship Id="rId273" Type="http://schemas.openxmlformats.org/officeDocument/2006/relationships/image" Target="media/image98.wmf"/><Relationship Id="rId272" Type="http://schemas.openxmlformats.org/officeDocument/2006/relationships/image" Target="media/image97.wmf"/><Relationship Id="rId271" Type="http://schemas.openxmlformats.org/officeDocument/2006/relationships/image" Target="media/image96.wmf"/><Relationship Id="rId270" Type="http://schemas.openxmlformats.org/officeDocument/2006/relationships/image" Target="media/image95.wmf"/><Relationship Id="rId27" Type="http://schemas.openxmlformats.org/officeDocument/2006/relationships/image" Target="media/image1.png"/><Relationship Id="rId269" Type="http://schemas.openxmlformats.org/officeDocument/2006/relationships/image" Target="media/image94.wmf"/><Relationship Id="rId268" Type="http://schemas.openxmlformats.org/officeDocument/2006/relationships/image" Target="media/image93.wmf"/><Relationship Id="rId267" Type="http://schemas.openxmlformats.org/officeDocument/2006/relationships/image" Target="media/image92.wmf"/><Relationship Id="rId266" Type="http://schemas.openxmlformats.org/officeDocument/2006/relationships/image" Target="media/image91.wmf"/><Relationship Id="rId265" Type="http://schemas.openxmlformats.org/officeDocument/2006/relationships/image" Target="media/image90.wmf"/><Relationship Id="rId264" Type="http://schemas.openxmlformats.org/officeDocument/2006/relationships/image" Target="media/image89.wmf"/><Relationship Id="rId263" Type="http://schemas.openxmlformats.org/officeDocument/2006/relationships/image" Target="media/image88.wmf"/><Relationship Id="rId262" Type="http://schemas.openxmlformats.org/officeDocument/2006/relationships/image" Target="media/image87.wmf"/><Relationship Id="rId261" Type="http://schemas.openxmlformats.org/officeDocument/2006/relationships/image" Target="media/image86.wmf"/><Relationship Id="rId260" Type="http://schemas.openxmlformats.org/officeDocument/2006/relationships/image" Target="media/image85.wmf"/><Relationship Id="rId26" Type="http://schemas.openxmlformats.org/officeDocument/2006/relationships/theme" Target="theme/theme1.xml"/><Relationship Id="rId259" Type="http://schemas.openxmlformats.org/officeDocument/2006/relationships/image" Target="media/image84.wmf"/><Relationship Id="rId258" Type="http://schemas.openxmlformats.org/officeDocument/2006/relationships/image" Target="media/image83.wmf"/><Relationship Id="rId257" Type="http://schemas.openxmlformats.org/officeDocument/2006/relationships/image" Target="media/image82.wmf"/><Relationship Id="rId256" Type="http://schemas.openxmlformats.org/officeDocument/2006/relationships/image" Target="media/image81.wmf"/><Relationship Id="rId255" Type="http://schemas.openxmlformats.org/officeDocument/2006/relationships/image" Target="media/image80.wmf"/><Relationship Id="rId254" Type="http://schemas.openxmlformats.org/officeDocument/2006/relationships/image" Target="media/image79.wmf"/><Relationship Id="rId253" Type="http://schemas.openxmlformats.org/officeDocument/2006/relationships/image" Target="media/image78.wmf"/><Relationship Id="rId252" Type="http://schemas.openxmlformats.org/officeDocument/2006/relationships/image" Target="media/image77.wmf"/><Relationship Id="rId251" Type="http://schemas.openxmlformats.org/officeDocument/2006/relationships/image" Target="media/image76.wmf"/><Relationship Id="rId250" Type="http://schemas.openxmlformats.org/officeDocument/2006/relationships/image" Target="media/image75.wmf"/><Relationship Id="rId25" Type="http://schemas.openxmlformats.org/officeDocument/2006/relationships/header" Target="header17.xml"/><Relationship Id="rId249" Type="http://schemas.openxmlformats.org/officeDocument/2006/relationships/image" Target="media/image74.wmf"/><Relationship Id="rId248" Type="http://schemas.openxmlformats.org/officeDocument/2006/relationships/image" Target="media/image73.wmf"/><Relationship Id="rId247" Type="http://schemas.openxmlformats.org/officeDocument/2006/relationships/image" Target="media/image72.wmf"/><Relationship Id="rId246" Type="http://schemas.openxmlformats.org/officeDocument/2006/relationships/image" Target="media/image71.wmf"/><Relationship Id="rId245" Type="http://schemas.openxmlformats.org/officeDocument/2006/relationships/image" Target="media/image70.wmf"/><Relationship Id="rId244" Type="http://schemas.openxmlformats.org/officeDocument/2006/relationships/image" Target="media/image69.wmf"/><Relationship Id="rId243" Type="http://schemas.openxmlformats.org/officeDocument/2006/relationships/image" Target="media/image68.wmf"/><Relationship Id="rId242" Type="http://schemas.openxmlformats.org/officeDocument/2006/relationships/image" Target="media/image67.wmf"/><Relationship Id="rId241" Type="http://schemas.openxmlformats.org/officeDocument/2006/relationships/image" Target="media/image66.wmf"/><Relationship Id="rId240" Type="http://schemas.openxmlformats.org/officeDocument/2006/relationships/image" Target="media/image65.wmf"/><Relationship Id="rId24" Type="http://schemas.openxmlformats.org/officeDocument/2006/relationships/header" Target="header16.xml"/><Relationship Id="rId239" Type="http://schemas.openxmlformats.org/officeDocument/2006/relationships/image" Target="media/image64.wmf"/><Relationship Id="rId238" Type="http://schemas.openxmlformats.org/officeDocument/2006/relationships/image" Target="media/image63.wmf"/><Relationship Id="rId237" Type="http://schemas.openxmlformats.org/officeDocument/2006/relationships/image" Target="media/image62.wmf"/><Relationship Id="rId236" Type="http://schemas.openxmlformats.org/officeDocument/2006/relationships/image" Target="media/image61.wmf"/><Relationship Id="rId235" Type="http://schemas.openxmlformats.org/officeDocument/2006/relationships/image" Target="media/image60.wmf"/><Relationship Id="rId234" Type="http://schemas.openxmlformats.org/officeDocument/2006/relationships/image" Target="media/image59.wmf"/><Relationship Id="rId233" Type="http://schemas.openxmlformats.org/officeDocument/2006/relationships/image" Target="media/image58.wmf"/><Relationship Id="rId232" Type="http://schemas.openxmlformats.org/officeDocument/2006/relationships/image" Target="media/image57.wmf"/><Relationship Id="rId231" Type="http://schemas.openxmlformats.org/officeDocument/2006/relationships/image" Target="media/image56.wmf"/><Relationship Id="rId230" Type="http://schemas.openxmlformats.org/officeDocument/2006/relationships/image" Target="media/image55.wmf"/><Relationship Id="rId23" Type="http://schemas.openxmlformats.org/officeDocument/2006/relationships/header" Target="header15.xml"/><Relationship Id="rId229" Type="http://schemas.openxmlformats.org/officeDocument/2006/relationships/oleObject" Target="embeddings/oleObject148.bin"/><Relationship Id="rId228" Type="http://schemas.openxmlformats.org/officeDocument/2006/relationships/oleObject" Target="embeddings/oleObject147.bin"/><Relationship Id="rId227" Type="http://schemas.openxmlformats.org/officeDocument/2006/relationships/image" Target="media/image54.wmf"/><Relationship Id="rId226" Type="http://schemas.openxmlformats.org/officeDocument/2006/relationships/oleObject" Target="embeddings/oleObject146.bin"/><Relationship Id="rId225" Type="http://schemas.openxmlformats.org/officeDocument/2006/relationships/oleObject" Target="embeddings/oleObject145.bin"/><Relationship Id="rId224" Type="http://schemas.openxmlformats.org/officeDocument/2006/relationships/oleObject" Target="embeddings/oleObject144.bin"/><Relationship Id="rId223" Type="http://schemas.openxmlformats.org/officeDocument/2006/relationships/oleObject" Target="embeddings/oleObject143.bin"/><Relationship Id="rId222" Type="http://schemas.openxmlformats.org/officeDocument/2006/relationships/image" Target="media/image53.wmf"/><Relationship Id="rId221" Type="http://schemas.openxmlformats.org/officeDocument/2006/relationships/oleObject" Target="embeddings/oleObject142.bin"/><Relationship Id="rId220" Type="http://schemas.openxmlformats.org/officeDocument/2006/relationships/oleObject" Target="embeddings/oleObject141.bin"/><Relationship Id="rId22" Type="http://schemas.openxmlformats.org/officeDocument/2006/relationships/header" Target="header14.xml"/><Relationship Id="rId219" Type="http://schemas.openxmlformats.org/officeDocument/2006/relationships/oleObject" Target="embeddings/oleObject140.bin"/><Relationship Id="rId218" Type="http://schemas.openxmlformats.org/officeDocument/2006/relationships/image" Target="media/image52.wmf"/><Relationship Id="rId217" Type="http://schemas.openxmlformats.org/officeDocument/2006/relationships/oleObject" Target="embeddings/oleObject139.bin"/><Relationship Id="rId216" Type="http://schemas.openxmlformats.org/officeDocument/2006/relationships/image" Target="media/image51.wmf"/><Relationship Id="rId215" Type="http://schemas.openxmlformats.org/officeDocument/2006/relationships/oleObject" Target="embeddings/oleObject138.bin"/><Relationship Id="rId214" Type="http://schemas.openxmlformats.org/officeDocument/2006/relationships/oleObject" Target="embeddings/oleObject137.bin"/><Relationship Id="rId213" Type="http://schemas.openxmlformats.org/officeDocument/2006/relationships/oleObject" Target="embeddings/oleObject136.bin"/><Relationship Id="rId212" Type="http://schemas.openxmlformats.org/officeDocument/2006/relationships/oleObject" Target="embeddings/oleObject135.bin"/><Relationship Id="rId211" Type="http://schemas.openxmlformats.org/officeDocument/2006/relationships/oleObject" Target="embeddings/oleObject134.bin"/><Relationship Id="rId210" Type="http://schemas.openxmlformats.org/officeDocument/2006/relationships/oleObject" Target="embeddings/oleObject133.bin"/><Relationship Id="rId21" Type="http://schemas.openxmlformats.org/officeDocument/2006/relationships/header" Target="header13.xml"/><Relationship Id="rId209" Type="http://schemas.openxmlformats.org/officeDocument/2006/relationships/oleObject" Target="embeddings/oleObject132.bin"/><Relationship Id="rId208" Type="http://schemas.openxmlformats.org/officeDocument/2006/relationships/oleObject" Target="embeddings/oleObject131.bin"/><Relationship Id="rId207" Type="http://schemas.openxmlformats.org/officeDocument/2006/relationships/oleObject" Target="embeddings/oleObject130.bin"/><Relationship Id="rId206" Type="http://schemas.openxmlformats.org/officeDocument/2006/relationships/oleObject" Target="embeddings/oleObject129.bin"/><Relationship Id="rId205" Type="http://schemas.openxmlformats.org/officeDocument/2006/relationships/image" Target="media/image50.wmf"/><Relationship Id="rId204" Type="http://schemas.openxmlformats.org/officeDocument/2006/relationships/oleObject" Target="embeddings/oleObject128.bin"/><Relationship Id="rId203" Type="http://schemas.openxmlformats.org/officeDocument/2006/relationships/image" Target="media/image49.wmf"/><Relationship Id="rId202" Type="http://schemas.openxmlformats.org/officeDocument/2006/relationships/oleObject" Target="embeddings/oleObject127.bin"/><Relationship Id="rId201" Type="http://schemas.openxmlformats.org/officeDocument/2006/relationships/image" Target="media/image48.wmf"/><Relationship Id="rId200" Type="http://schemas.openxmlformats.org/officeDocument/2006/relationships/oleObject" Target="embeddings/oleObject126.bin"/><Relationship Id="rId20" Type="http://schemas.openxmlformats.org/officeDocument/2006/relationships/header" Target="header12.xml"/><Relationship Id="rId2" Type="http://schemas.openxmlformats.org/officeDocument/2006/relationships/settings" Target="settings.xml"/><Relationship Id="rId199" Type="http://schemas.openxmlformats.org/officeDocument/2006/relationships/oleObject" Target="embeddings/oleObject125.bin"/><Relationship Id="rId198" Type="http://schemas.openxmlformats.org/officeDocument/2006/relationships/oleObject" Target="embeddings/oleObject124.bin"/><Relationship Id="rId197" Type="http://schemas.openxmlformats.org/officeDocument/2006/relationships/image" Target="media/image47.wmf"/><Relationship Id="rId196" Type="http://schemas.openxmlformats.org/officeDocument/2006/relationships/oleObject" Target="embeddings/oleObject123.bin"/><Relationship Id="rId195" Type="http://schemas.openxmlformats.org/officeDocument/2006/relationships/oleObject" Target="embeddings/oleObject122.bin"/><Relationship Id="rId194" Type="http://schemas.openxmlformats.org/officeDocument/2006/relationships/oleObject" Target="embeddings/oleObject121.bin"/><Relationship Id="rId193" Type="http://schemas.openxmlformats.org/officeDocument/2006/relationships/oleObject" Target="embeddings/oleObject120.bin"/><Relationship Id="rId192" Type="http://schemas.openxmlformats.org/officeDocument/2006/relationships/image" Target="media/image46.wmf"/><Relationship Id="rId191" Type="http://schemas.openxmlformats.org/officeDocument/2006/relationships/oleObject" Target="embeddings/oleObject119.bin"/><Relationship Id="rId190" Type="http://schemas.openxmlformats.org/officeDocument/2006/relationships/oleObject" Target="embeddings/oleObject118.bin"/><Relationship Id="rId19" Type="http://schemas.openxmlformats.org/officeDocument/2006/relationships/header" Target="header11.xml"/><Relationship Id="rId189" Type="http://schemas.openxmlformats.org/officeDocument/2006/relationships/image" Target="media/image45.wmf"/><Relationship Id="rId188" Type="http://schemas.openxmlformats.org/officeDocument/2006/relationships/oleObject" Target="embeddings/oleObject117.bin"/><Relationship Id="rId187" Type="http://schemas.openxmlformats.org/officeDocument/2006/relationships/oleObject" Target="embeddings/oleObject116.bin"/><Relationship Id="rId186" Type="http://schemas.openxmlformats.org/officeDocument/2006/relationships/oleObject" Target="embeddings/oleObject115.bin"/><Relationship Id="rId185" Type="http://schemas.openxmlformats.org/officeDocument/2006/relationships/oleObject" Target="embeddings/oleObject114.bin"/><Relationship Id="rId184" Type="http://schemas.openxmlformats.org/officeDocument/2006/relationships/oleObject" Target="embeddings/oleObject113.bin"/><Relationship Id="rId183" Type="http://schemas.openxmlformats.org/officeDocument/2006/relationships/oleObject" Target="embeddings/oleObject112.bin"/><Relationship Id="rId182" Type="http://schemas.openxmlformats.org/officeDocument/2006/relationships/oleObject" Target="embeddings/oleObject111.bin"/><Relationship Id="rId181" Type="http://schemas.openxmlformats.org/officeDocument/2006/relationships/oleObject" Target="embeddings/oleObject110.bin"/><Relationship Id="rId180" Type="http://schemas.openxmlformats.org/officeDocument/2006/relationships/oleObject" Target="embeddings/oleObject109.bin"/><Relationship Id="rId18" Type="http://schemas.openxmlformats.org/officeDocument/2006/relationships/header" Target="header10.xml"/><Relationship Id="rId179" Type="http://schemas.openxmlformats.org/officeDocument/2006/relationships/image" Target="media/image44.wmf"/><Relationship Id="rId178" Type="http://schemas.openxmlformats.org/officeDocument/2006/relationships/oleObject" Target="embeddings/oleObject108.bin"/><Relationship Id="rId177" Type="http://schemas.openxmlformats.org/officeDocument/2006/relationships/oleObject" Target="embeddings/oleObject107.bin"/><Relationship Id="rId176" Type="http://schemas.openxmlformats.org/officeDocument/2006/relationships/oleObject" Target="embeddings/oleObject106.bin"/><Relationship Id="rId175" Type="http://schemas.openxmlformats.org/officeDocument/2006/relationships/image" Target="media/image43.wmf"/><Relationship Id="rId174" Type="http://schemas.openxmlformats.org/officeDocument/2006/relationships/oleObject" Target="embeddings/oleObject105.bin"/><Relationship Id="rId173" Type="http://schemas.openxmlformats.org/officeDocument/2006/relationships/oleObject" Target="embeddings/oleObject104.bin"/><Relationship Id="rId172" Type="http://schemas.openxmlformats.org/officeDocument/2006/relationships/oleObject" Target="embeddings/oleObject103.bin"/><Relationship Id="rId171" Type="http://schemas.openxmlformats.org/officeDocument/2006/relationships/oleObject" Target="embeddings/oleObject102.bin"/><Relationship Id="rId170" Type="http://schemas.openxmlformats.org/officeDocument/2006/relationships/oleObject" Target="embeddings/oleObject101.bin"/><Relationship Id="rId17" Type="http://schemas.openxmlformats.org/officeDocument/2006/relationships/header" Target="header9.xml"/><Relationship Id="rId169" Type="http://schemas.openxmlformats.org/officeDocument/2006/relationships/oleObject" Target="embeddings/oleObject100.bin"/><Relationship Id="rId168" Type="http://schemas.openxmlformats.org/officeDocument/2006/relationships/oleObject" Target="embeddings/oleObject99.bin"/><Relationship Id="rId167" Type="http://schemas.openxmlformats.org/officeDocument/2006/relationships/oleObject" Target="embeddings/oleObject98.bin"/><Relationship Id="rId166" Type="http://schemas.openxmlformats.org/officeDocument/2006/relationships/oleObject" Target="embeddings/oleObject97.bin"/><Relationship Id="rId165" Type="http://schemas.openxmlformats.org/officeDocument/2006/relationships/image" Target="media/image42.wmf"/><Relationship Id="rId164" Type="http://schemas.openxmlformats.org/officeDocument/2006/relationships/oleObject" Target="embeddings/oleObject96.bin"/><Relationship Id="rId163" Type="http://schemas.openxmlformats.org/officeDocument/2006/relationships/image" Target="media/image41.wmf"/><Relationship Id="rId162" Type="http://schemas.openxmlformats.org/officeDocument/2006/relationships/oleObject" Target="embeddings/oleObject95.bin"/><Relationship Id="rId161" Type="http://schemas.openxmlformats.org/officeDocument/2006/relationships/image" Target="media/image40.wmf"/><Relationship Id="rId160" Type="http://schemas.openxmlformats.org/officeDocument/2006/relationships/oleObject" Target="embeddings/oleObject94.bin"/><Relationship Id="rId16" Type="http://schemas.openxmlformats.org/officeDocument/2006/relationships/footer" Target="footer4.xml"/><Relationship Id="rId159" Type="http://schemas.openxmlformats.org/officeDocument/2006/relationships/image" Target="media/image39.wmf"/><Relationship Id="rId158" Type="http://schemas.openxmlformats.org/officeDocument/2006/relationships/oleObject" Target="embeddings/oleObject93.bin"/><Relationship Id="rId157" Type="http://schemas.openxmlformats.org/officeDocument/2006/relationships/image" Target="media/image38.wmf"/><Relationship Id="rId156" Type="http://schemas.openxmlformats.org/officeDocument/2006/relationships/oleObject" Target="embeddings/oleObject92.bin"/><Relationship Id="rId155" Type="http://schemas.openxmlformats.org/officeDocument/2006/relationships/image" Target="media/image37.wmf"/><Relationship Id="rId154" Type="http://schemas.openxmlformats.org/officeDocument/2006/relationships/oleObject" Target="embeddings/oleObject91.bin"/><Relationship Id="rId153" Type="http://schemas.openxmlformats.org/officeDocument/2006/relationships/oleObject" Target="embeddings/oleObject90.bin"/><Relationship Id="rId152" Type="http://schemas.openxmlformats.org/officeDocument/2006/relationships/image" Target="media/image36.wmf"/><Relationship Id="rId151" Type="http://schemas.openxmlformats.org/officeDocument/2006/relationships/oleObject" Target="embeddings/oleObject89.bin"/><Relationship Id="rId150" Type="http://schemas.openxmlformats.org/officeDocument/2006/relationships/oleObject" Target="embeddings/oleObject88.bin"/><Relationship Id="rId15" Type="http://schemas.openxmlformats.org/officeDocument/2006/relationships/footer" Target="footer3.xml"/><Relationship Id="rId149" Type="http://schemas.openxmlformats.org/officeDocument/2006/relationships/oleObject" Target="embeddings/oleObject87.bin"/><Relationship Id="rId148" Type="http://schemas.openxmlformats.org/officeDocument/2006/relationships/image" Target="media/image35.wmf"/><Relationship Id="rId147" Type="http://schemas.openxmlformats.org/officeDocument/2006/relationships/oleObject" Target="embeddings/oleObject86.bin"/><Relationship Id="rId146" Type="http://schemas.openxmlformats.org/officeDocument/2006/relationships/image" Target="media/image34.wmf"/><Relationship Id="rId145" Type="http://schemas.openxmlformats.org/officeDocument/2006/relationships/oleObject" Target="embeddings/oleObject85.bin"/><Relationship Id="rId144" Type="http://schemas.openxmlformats.org/officeDocument/2006/relationships/oleObject" Target="embeddings/oleObject84.bin"/><Relationship Id="rId143" Type="http://schemas.openxmlformats.org/officeDocument/2006/relationships/oleObject" Target="embeddings/oleObject83.bin"/><Relationship Id="rId142" Type="http://schemas.openxmlformats.org/officeDocument/2006/relationships/oleObject" Target="embeddings/oleObject82.bin"/><Relationship Id="rId141" Type="http://schemas.openxmlformats.org/officeDocument/2006/relationships/oleObject" Target="embeddings/oleObject81.bin"/><Relationship Id="rId140" Type="http://schemas.openxmlformats.org/officeDocument/2006/relationships/oleObject" Target="embeddings/oleObject80.bin"/><Relationship Id="rId14" Type="http://schemas.openxmlformats.org/officeDocument/2006/relationships/header" Target="header8.xml"/><Relationship Id="rId139" Type="http://schemas.openxmlformats.org/officeDocument/2006/relationships/oleObject" Target="embeddings/oleObject79.bin"/><Relationship Id="rId138" Type="http://schemas.openxmlformats.org/officeDocument/2006/relationships/oleObject" Target="embeddings/oleObject78.bin"/><Relationship Id="rId137" Type="http://schemas.openxmlformats.org/officeDocument/2006/relationships/oleObject" Target="embeddings/oleObject77.bin"/><Relationship Id="rId136" Type="http://schemas.openxmlformats.org/officeDocument/2006/relationships/oleObject" Target="embeddings/oleObject76.bin"/><Relationship Id="rId135" Type="http://schemas.openxmlformats.org/officeDocument/2006/relationships/oleObject" Target="embeddings/oleObject75.bin"/><Relationship Id="rId134" Type="http://schemas.openxmlformats.org/officeDocument/2006/relationships/image" Target="media/image33.wmf"/><Relationship Id="rId133" Type="http://schemas.openxmlformats.org/officeDocument/2006/relationships/oleObject" Target="embeddings/oleObject74.bin"/><Relationship Id="rId132" Type="http://schemas.openxmlformats.org/officeDocument/2006/relationships/oleObject" Target="embeddings/oleObject73.bin"/><Relationship Id="rId131" Type="http://schemas.openxmlformats.org/officeDocument/2006/relationships/image" Target="media/image32.wmf"/><Relationship Id="rId130" Type="http://schemas.openxmlformats.org/officeDocument/2006/relationships/oleObject" Target="embeddings/oleObject72.bin"/><Relationship Id="rId13" Type="http://schemas.openxmlformats.org/officeDocument/2006/relationships/header" Target="header7.xml"/><Relationship Id="rId129" Type="http://schemas.openxmlformats.org/officeDocument/2006/relationships/image" Target="media/image31.wmf"/><Relationship Id="rId128" Type="http://schemas.openxmlformats.org/officeDocument/2006/relationships/oleObject" Target="embeddings/oleObject71.bin"/><Relationship Id="rId127" Type="http://schemas.openxmlformats.org/officeDocument/2006/relationships/image" Target="media/image30.wmf"/><Relationship Id="rId126" Type="http://schemas.openxmlformats.org/officeDocument/2006/relationships/oleObject" Target="embeddings/oleObject70.bin"/><Relationship Id="rId125" Type="http://schemas.openxmlformats.org/officeDocument/2006/relationships/oleObject" Target="embeddings/oleObject69.bin"/><Relationship Id="rId124" Type="http://schemas.openxmlformats.org/officeDocument/2006/relationships/oleObject" Target="embeddings/oleObject68.bin"/><Relationship Id="rId123" Type="http://schemas.openxmlformats.org/officeDocument/2006/relationships/oleObject" Target="embeddings/oleObject67.bin"/><Relationship Id="rId122" Type="http://schemas.openxmlformats.org/officeDocument/2006/relationships/oleObject" Target="embeddings/oleObject66.bin"/><Relationship Id="rId121" Type="http://schemas.openxmlformats.org/officeDocument/2006/relationships/oleObject" Target="embeddings/oleObject65.bin"/><Relationship Id="rId120" Type="http://schemas.openxmlformats.org/officeDocument/2006/relationships/oleObject" Target="embeddings/oleObject64.bin"/><Relationship Id="rId12" Type="http://schemas.openxmlformats.org/officeDocument/2006/relationships/header" Target="header6.xml"/><Relationship Id="rId119" Type="http://schemas.openxmlformats.org/officeDocument/2006/relationships/oleObject" Target="embeddings/oleObject63.bin"/><Relationship Id="rId118" Type="http://schemas.openxmlformats.org/officeDocument/2006/relationships/oleObject" Target="embeddings/oleObject62.bin"/><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oleObject" Target="embeddings/oleObject58.bin"/><Relationship Id="rId113" Type="http://schemas.openxmlformats.org/officeDocument/2006/relationships/oleObject" Target="embeddings/oleObject57.bin"/><Relationship Id="rId112" Type="http://schemas.openxmlformats.org/officeDocument/2006/relationships/oleObject" Target="embeddings/oleObject56.bin"/><Relationship Id="rId111" Type="http://schemas.openxmlformats.org/officeDocument/2006/relationships/oleObject" Target="embeddings/oleObject55.bin"/><Relationship Id="rId110" Type="http://schemas.openxmlformats.org/officeDocument/2006/relationships/oleObject" Target="embeddings/oleObject54.bin"/><Relationship Id="rId11" Type="http://schemas.openxmlformats.org/officeDocument/2006/relationships/header" Target="header5.xml"/><Relationship Id="rId109" Type="http://schemas.openxmlformats.org/officeDocument/2006/relationships/oleObject" Target="embeddings/oleObject53.bin"/><Relationship Id="rId108" Type="http://schemas.openxmlformats.org/officeDocument/2006/relationships/image" Target="media/image29.wmf"/><Relationship Id="rId107" Type="http://schemas.openxmlformats.org/officeDocument/2006/relationships/oleObject" Target="embeddings/oleObject52.bin"/><Relationship Id="rId106" Type="http://schemas.openxmlformats.org/officeDocument/2006/relationships/oleObject" Target="embeddings/oleObject51.bin"/><Relationship Id="rId105" Type="http://schemas.openxmlformats.org/officeDocument/2006/relationships/image" Target="media/image28.wmf"/><Relationship Id="rId104" Type="http://schemas.openxmlformats.org/officeDocument/2006/relationships/oleObject" Target="embeddings/oleObject50.bin"/><Relationship Id="rId103" Type="http://schemas.openxmlformats.org/officeDocument/2006/relationships/image" Target="media/image27.wmf"/><Relationship Id="rId102" Type="http://schemas.openxmlformats.org/officeDocument/2006/relationships/oleObject" Target="embeddings/oleObject49.bin"/><Relationship Id="rId101" Type="http://schemas.openxmlformats.org/officeDocument/2006/relationships/oleObject" Target="embeddings/oleObject48.bin"/><Relationship Id="rId100" Type="http://schemas.openxmlformats.org/officeDocument/2006/relationships/image" Target="media/image26.wmf"/><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78</Pages>
  <Words>37455</Words>
  <Characters>57334</Characters>
  <Lines>0</Lines>
  <Paragraphs>0</Paragraphs>
  <ScaleCrop>false</ScaleCrop>
  <LinksUpToDate>false</LinksUpToDate>
  <CharactersWithSpaces>62480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2018-03-01T06:59:00Z</dcterms:created>
  <dc:creator>Janusio</dc:creator>
  <cp:lastModifiedBy>Janusio</cp:lastModifiedBy>
  <dcterms:modified xsi:type="dcterms:W3CDTF">2018-03-20T08:38:35Z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