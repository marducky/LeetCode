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559"/>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16414"/>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bookmarkStart w:id="3"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_Toc10338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_Toc12559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_Toc12559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_Toc16414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_Toc13914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_Toc12122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_Toc12122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_Toc26971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_Toc15526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_Toc31341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_Toc31341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_Toc9365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_Toc9365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_Toc11249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_Toc24533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_Toc23395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_Toc32192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_Toc32192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_Toc9009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_Toc10242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_Toc10242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_Toc14674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_Toc23413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_Toc23413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_Toc26646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_Toc25553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_Toc25553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_Toc12096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_Toc12096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_Toc24142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_Toc15702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_Toc15702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_Toc13347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_Toc13347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_Toc28654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_Toc28654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_Toc32483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5</w:t>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6</w:t>
      </w:r>
    </w:p>
    <w:p>
      <w:pPr>
        <w:pStyle w:val="2"/>
        <w:rPr>
          <w:rFonts w:hint="eastAsia"/>
        </w:rPr>
      </w:pPr>
      <w:bookmarkStart w:id="4" w:name="_Toc19806"/>
      <w:r>
        <w:rPr>
          <w:rFonts w:hint="eastAsia"/>
          <w:lang w:val="en-US" w:eastAsia="zh-CN"/>
        </w:rPr>
        <w:t>绪论</w:t>
      </w:r>
      <w:bookmarkEnd w:id="4"/>
    </w:p>
    <w:p>
      <w:pPr>
        <w:pStyle w:val="3"/>
        <w:ind w:firstLine="0" w:firstLineChars="0"/>
        <w:rPr>
          <w:rFonts w:hint="eastAsia"/>
        </w:rPr>
      </w:pPr>
      <w:bookmarkStart w:id="5" w:name="_Toc12122"/>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在2020年云计算市场规模将达到1453.3亿美元，平均每年增长率为21.7%。2016年我国的云计算市场达到514.9亿元，增速为35.9%，处于全球国家云计算发展的前列。2017年，</w:t>
      </w:r>
      <w:ins w:id="0" w:author="Janusio" w:date="2018-03-14T13:56:24Z">
        <w:r>
          <w:rPr>
            <w:rFonts w:hint="eastAsia" w:ascii="Times New Roman" w:hAnsi="Times New Roman"/>
            <w:sz w:val="24"/>
            <w:szCs w:val="24"/>
            <w:lang w:val="en-US" w:eastAsia="zh-CN"/>
          </w:rPr>
          <w:t>工信部</w:t>
        </w:r>
      </w:ins>
      <w:ins w:id="1" w:author="Janusio" w:date="2018-03-14T13:58:42Z">
        <w:r>
          <w:rPr>
            <w:rFonts w:hint="eastAsia" w:ascii="Times New Roman" w:hAnsi="Times New Roman"/>
            <w:sz w:val="24"/>
            <w:szCs w:val="24"/>
            <w:lang w:val="en-US" w:eastAsia="zh-CN"/>
          </w:rPr>
          <w:t>在</w:t>
        </w:r>
      </w:ins>
      <w:ins w:id="2" w:author="Janusio" w:date="2018-03-14T13:58:49Z">
        <w:r>
          <w:rPr>
            <w:rFonts w:hint="eastAsia" w:ascii="Times New Roman" w:hAnsi="Times New Roman"/>
            <w:sz w:val="24"/>
            <w:szCs w:val="24"/>
            <w:lang w:val="en-US" w:eastAsia="zh-CN"/>
          </w:rPr>
          <w:t>官方</w:t>
        </w:r>
      </w:ins>
      <w:ins w:id="3" w:author="Janusio" w:date="2018-03-14T13:58:50Z">
        <w:r>
          <w:rPr>
            <w:rFonts w:hint="eastAsia" w:ascii="Times New Roman" w:hAnsi="Times New Roman"/>
            <w:sz w:val="24"/>
            <w:szCs w:val="24"/>
            <w:lang w:val="en-US" w:eastAsia="zh-CN"/>
          </w:rPr>
          <w:t>网站</w:t>
        </w:r>
      </w:ins>
      <w:ins w:id="4" w:author="Janusio" w:date="2018-03-14T13:58:55Z">
        <w:r>
          <w:rPr>
            <w:rFonts w:hint="eastAsia" w:ascii="Times New Roman" w:hAnsi="Times New Roman"/>
            <w:sz w:val="24"/>
            <w:szCs w:val="24"/>
            <w:lang w:val="en-US" w:eastAsia="zh-CN"/>
          </w:rPr>
          <w:t>发布</w:t>
        </w:r>
      </w:ins>
      <w:ins w:id="5" w:author="Janusio" w:date="2018-03-14T13:58:57Z">
        <w:r>
          <w:rPr>
            <w:rFonts w:hint="eastAsia" w:ascii="Times New Roman" w:hAnsi="Times New Roman"/>
            <w:sz w:val="24"/>
            <w:szCs w:val="24"/>
            <w:lang w:val="en-US" w:eastAsia="zh-CN"/>
          </w:rPr>
          <w:t>通知</w:t>
        </w:r>
      </w:ins>
      <w:del w:id="6" w:author="Janusio" w:date="2018-03-14T13:58:58Z">
        <w:r>
          <w:rPr>
            <w:rFonts w:hint="eastAsia" w:ascii="Times New Roman" w:hAnsi="Times New Roman"/>
            <w:sz w:val="24"/>
            <w:szCs w:val="24"/>
            <w:lang w:val="en-US" w:eastAsia="zh-CN"/>
          </w:rPr>
          <w:delText>工业和信息化部发布的</w:delText>
        </w:r>
      </w:del>
      <w:r>
        <w:rPr>
          <w:rFonts w:hint="eastAsia" w:ascii="Times New Roman" w:hAnsi="Times New Roman"/>
          <w:sz w:val="24"/>
          <w:szCs w:val="24"/>
          <w:lang w:val="en-US" w:eastAsia="zh-CN"/>
        </w:rPr>
        <w:t>《云计算发展三年行动计划（2017－2019年）》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ins w:id="7" w:author="Janusio" w:date="2018-03-14T13:59:14Z">
        <w:r>
          <w:rPr>
            <w:rFonts w:hint="eastAsia" w:ascii="Times New Roman" w:hAnsi="Times New Roman"/>
            <w:sz w:val="24"/>
            <w:szCs w:val="24"/>
            <w:lang w:val="en-US" w:eastAsia="zh-CN"/>
          </w:rPr>
          <w:t>中</w:t>
        </w:r>
      </w:ins>
      <w:r>
        <w:rPr>
          <w:rFonts w:hint="eastAsia" w:ascii="Times New Roman" w:hAnsi="Times New Roman"/>
          <w:sz w:val="24"/>
          <w:szCs w:val="24"/>
          <w:lang w:val="en-US" w:eastAsia="zh-CN"/>
        </w:rPr>
        <w:t>提到，我国云计算的发展目标</w:t>
      </w:r>
      <w:del w:id="8" w:author="Janusio" w:date="2018-03-14T14:00:34Z">
        <w:r>
          <w:rPr>
            <w:rFonts w:hint="eastAsia" w:ascii="Times New Roman" w:hAnsi="Times New Roman"/>
            <w:sz w:val="24"/>
            <w:szCs w:val="24"/>
            <w:lang w:val="en-US" w:eastAsia="zh-CN"/>
          </w:rPr>
          <w:delText>“到2019年，我国云计算产业规模达到4300亿元”</w:delText>
        </w:r>
      </w:del>
      <w:ins w:id="9" w:author="Janusio" w:date="2018-03-14T14:00:34Z">
        <w:r>
          <w:rPr>
            <w:rFonts w:hint="eastAsia" w:ascii="Times New Roman" w:hAnsi="Times New Roman"/>
            <w:sz w:val="24"/>
            <w:szCs w:val="24"/>
            <w:lang w:val="en-US" w:eastAsia="zh-CN"/>
          </w:rPr>
          <w:t>到</w:t>
        </w:r>
      </w:ins>
      <w:ins w:id="10" w:author="Janusio" w:date="2018-03-14T14:00:36Z">
        <w:r>
          <w:rPr>
            <w:rFonts w:hint="eastAsia" w:ascii="Times New Roman" w:hAnsi="Times New Roman"/>
            <w:sz w:val="24"/>
            <w:szCs w:val="24"/>
            <w:lang w:val="en-US" w:eastAsia="zh-CN"/>
          </w:rPr>
          <w:t>20</w:t>
        </w:r>
      </w:ins>
      <w:ins w:id="11" w:author="Janusio" w:date="2018-03-14T14:00:37Z">
        <w:r>
          <w:rPr>
            <w:rFonts w:hint="eastAsia" w:ascii="Times New Roman" w:hAnsi="Times New Roman"/>
            <w:sz w:val="24"/>
            <w:szCs w:val="24"/>
            <w:lang w:val="en-US" w:eastAsia="zh-CN"/>
          </w:rPr>
          <w:t>19</w:t>
        </w:r>
      </w:ins>
      <w:ins w:id="12" w:author="Janusio" w:date="2018-03-14T14:00:38Z">
        <w:r>
          <w:rPr>
            <w:rFonts w:hint="eastAsia" w:ascii="Times New Roman" w:hAnsi="Times New Roman"/>
            <w:sz w:val="24"/>
            <w:szCs w:val="24"/>
            <w:lang w:val="en-US" w:eastAsia="zh-CN"/>
          </w:rPr>
          <w:t>年我</w:t>
        </w:r>
      </w:ins>
      <w:ins w:id="13" w:author="Janusio" w:date="2018-03-14T14:00:39Z">
        <w:r>
          <w:rPr>
            <w:rFonts w:hint="eastAsia" w:ascii="Times New Roman" w:hAnsi="Times New Roman"/>
            <w:sz w:val="24"/>
            <w:szCs w:val="24"/>
            <w:lang w:val="en-US" w:eastAsia="zh-CN"/>
          </w:rPr>
          <w:t>国的</w:t>
        </w:r>
      </w:ins>
      <w:ins w:id="14" w:author="Janusio" w:date="2018-03-14T14:00:40Z">
        <w:r>
          <w:rPr>
            <w:rFonts w:hint="eastAsia" w:ascii="Times New Roman" w:hAnsi="Times New Roman"/>
            <w:sz w:val="24"/>
            <w:szCs w:val="24"/>
            <w:lang w:val="en-US" w:eastAsia="zh-CN"/>
          </w:rPr>
          <w:t>云计算</w:t>
        </w:r>
      </w:ins>
      <w:ins w:id="15" w:author="Janusio" w:date="2018-03-14T14:00:47Z">
        <w:r>
          <w:rPr>
            <w:rFonts w:hint="eastAsia" w:ascii="Times New Roman" w:hAnsi="Times New Roman"/>
            <w:sz w:val="24"/>
            <w:szCs w:val="24"/>
            <w:lang w:val="en-US" w:eastAsia="zh-CN"/>
          </w:rPr>
          <w:t>规模</w:t>
        </w:r>
      </w:ins>
      <w:ins w:id="16" w:author="Janusio" w:date="2018-03-14T14:00:49Z">
        <w:r>
          <w:rPr>
            <w:rFonts w:hint="eastAsia" w:ascii="Times New Roman" w:hAnsi="Times New Roman"/>
            <w:sz w:val="24"/>
            <w:szCs w:val="24"/>
            <w:lang w:val="en-US" w:eastAsia="zh-CN"/>
          </w:rPr>
          <w:t>预计达到</w:t>
        </w:r>
      </w:ins>
      <w:ins w:id="17" w:author="Janusio" w:date="2018-03-14T14:00:55Z">
        <w:r>
          <w:rPr>
            <w:rFonts w:hint="eastAsia" w:ascii="Times New Roman" w:hAnsi="Times New Roman"/>
            <w:sz w:val="24"/>
            <w:szCs w:val="24"/>
            <w:lang w:val="en-US" w:eastAsia="zh-CN"/>
          </w:rPr>
          <w:t>4</w:t>
        </w:r>
      </w:ins>
      <w:ins w:id="18" w:author="Janusio" w:date="2018-03-14T14:00:56Z">
        <w:r>
          <w:rPr>
            <w:rFonts w:hint="eastAsia" w:ascii="Times New Roman" w:hAnsi="Times New Roman"/>
            <w:sz w:val="24"/>
            <w:szCs w:val="24"/>
            <w:lang w:val="en-US" w:eastAsia="zh-CN"/>
          </w:rPr>
          <w:t>300</w:t>
        </w:r>
      </w:ins>
      <w:ins w:id="19" w:author="Janusio" w:date="2018-03-14T14:00:58Z">
        <w:r>
          <w:rPr>
            <w:rFonts w:hint="eastAsia" w:ascii="Times New Roman" w:hAnsi="Times New Roman"/>
            <w:sz w:val="24"/>
            <w:szCs w:val="24"/>
            <w:lang w:val="en-US" w:eastAsia="zh-CN"/>
          </w:rPr>
          <w:t>亿元</w:t>
        </w:r>
      </w:ins>
      <w:r>
        <w:rPr>
          <w:rFonts w:hint="eastAsia" w:ascii="Times New Roman" w:hAnsi="Times New Roman"/>
          <w:sz w:val="24"/>
          <w:szCs w:val="24"/>
          <w:lang w:val="en-US" w:eastAsia="zh-CN"/>
        </w:rPr>
        <w:t>，该</w:t>
      </w:r>
      <w:del w:id="20" w:author="Janusio" w:date="2018-03-14T14:01:17Z">
        <w:r>
          <w:rPr>
            <w:rFonts w:hint="eastAsia" w:ascii="Times New Roman" w:hAnsi="Times New Roman"/>
            <w:sz w:val="24"/>
            <w:szCs w:val="24"/>
            <w:lang w:val="en-US" w:eastAsia="zh-CN"/>
          </w:rPr>
          <w:delText>行动计划</w:delText>
        </w:r>
      </w:del>
      <w:ins w:id="21" w:author="Janusio" w:date="2018-03-14T14:01:21Z">
        <w:r>
          <w:rPr>
            <w:rFonts w:hint="eastAsia" w:ascii="Times New Roman" w:hAnsi="Times New Roman"/>
            <w:sz w:val="24"/>
            <w:szCs w:val="24"/>
            <w:lang w:val="en-US" w:eastAsia="zh-CN"/>
          </w:rPr>
          <w:t>项</w:t>
        </w:r>
      </w:ins>
      <w:ins w:id="22" w:author="Janusio" w:date="2018-03-14T14:01:22Z">
        <w:r>
          <w:rPr>
            <w:rFonts w:hint="eastAsia" w:ascii="Times New Roman" w:hAnsi="Times New Roman"/>
            <w:sz w:val="24"/>
            <w:szCs w:val="24"/>
            <w:lang w:val="en-US" w:eastAsia="zh-CN"/>
          </w:rPr>
          <w:t>内容</w:t>
        </w:r>
      </w:ins>
      <w:r>
        <w:rPr>
          <w:rFonts w:hint="eastAsia" w:ascii="Times New Roman" w:hAnsi="Times New Roman"/>
          <w:sz w:val="24"/>
          <w:szCs w:val="24"/>
          <w:lang w:val="en-US" w:eastAsia="zh-CN"/>
        </w:rPr>
        <w:t>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7" w:name="_Ref22940"/>
      <w:r>
        <w:rPr>
          <w:rStyle w:val="22"/>
          <w:rFonts w:hint="eastAsia" w:ascii="Times New Roman" w:hAnsi="Times New Roman"/>
          <w:sz w:val="24"/>
          <w:szCs w:val="24"/>
          <w:lang w:val="en-US" w:eastAsia="zh-CN"/>
        </w:rPr>
        <w:endnoteReference w:id="15"/>
      </w:r>
      <w:bookmarkEnd w:id="7"/>
      <w:r>
        <w:rPr>
          <w:rStyle w:val="22"/>
          <w:rFonts w:hint="eastAsia" w:ascii="Times New Roman" w:hAnsi="Times New Roman"/>
          <w:sz w:val="24"/>
          <w:szCs w:val="24"/>
          <w:lang w:val="en-US" w:eastAsia="zh-CN"/>
        </w:rPr>
        <w:t>]</w:t>
      </w:r>
      <w:ins w:id="23" w:author="Janusio" w:date="2018-03-14T14:04:41Z">
        <w:r>
          <w:rPr>
            <w:rFonts w:hint="eastAsia" w:ascii="Times New Roman" w:hAnsi="Times New Roman"/>
            <w:sz w:val="24"/>
            <w:szCs w:val="24"/>
            <w:vertAlign w:val="superscript"/>
            <w:lang w:val="en-US" w:eastAsia="zh-CN"/>
            <w:rPrChange w:id="24" w:author="Janusio" w:date="2018-03-14T14:04:53Z">
              <w:rPr>
                <w:rFonts w:hint="eastAsia" w:ascii="Times New Roman" w:hAnsi="Times New Roman"/>
                <w:sz w:val="24"/>
                <w:szCs w:val="24"/>
                <w:lang w:val="en-US" w:eastAsia="zh-CN"/>
              </w:rPr>
            </w:rPrChange>
          </w:rPr>
          <w:t>[</w:t>
        </w:r>
      </w:ins>
      <w:ins w:id="26" w:author="Janusio" w:date="2018-03-14T14:04:42Z">
        <w:r>
          <w:rPr>
            <w:rFonts w:hint="eastAsia" w:ascii="Times New Roman" w:hAnsi="Times New Roman"/>
            <w:sz w:val="24"/>
            <w:szCs w:val="24"/>
            <w:vertAlign w:val="superscript"/>
            <w:lang w:val="en-US" w:eastAsia="zh-CN"/>
            <w:rPrChange w:id="27" w:author="Janusio" w:date="2018-03-14T14:04:53Z">
              <w:rPr>
                <w:rFonts w:hint="eastAsia" w:ascii="Times New Roman" w:hAnsi="Times New Roman"/>
                <w:sz w:val="24"/>
                <w:szCs w:val="24"/>
                <w:lang w:val="en-US" w:eastAsia="zh-CN"/>
              </w:rPr>
            </w:rPrChange>
          </w:rPr>
          <w:t>25</w:t>
        </w:r>
      </w:ins>
      <w:ins w:id="29" w:author="Janusio" w:date="2018-03-14T14:04:41Z">
        <w:r>
          <w:rPr>
            <w:rFonts w:hint="eastAsia" w:ascii="Times New Roman" w:hAnsi="Times New Roman"/>
            <w:sz w:val="24"/>
            <w:szCs w:val="24"/>
            <w:vertAlign w:val="superscript"/>
            <w:lang w:val="en-US" w:eastAsia="zh-CN"/>
            <w:rPrChange w:id="30" w:author="Janusio" w:date="2018-03-14T14:04:53Z">
              <w:rPr>
                <w:rFonts w:hint="eastAsia" w:ascii="Times New Roman" w:hAnsi="Times New Roman"/>
                <w:sz w:val="24"/>
                <w:szCs w:val="24"/>
                <w:lang w:val="en-US" w:eastAsia="zh-CN"/>
              </w:rPr>
            </w:rPrChange>
          </w:rPr>
          <w:t>]</w:t>
        </w:r>
      </w:ins>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8" w:name="_Toc6072"/>
      <w:r>
        <w:rPr>
          <w:rFonts w:hint="eastAsia"/>
          <w:lang w:val="en-US" w:eastAsia="zh-CN"/>
        </w:rPr>
        <w:t>国内外研究现状</w:t>
      </w:r>
      <w:bookmarkEnd w:id="8"/>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9"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9"/>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和方案基础。</w:t>
      </w:r>
    </w:p>
    <w:p>
      <w:pPr>
        <w:pStyle w:val="32"/>
        <w:spacing w:line="360" w:lineRule="auto"/>
        <w:ind w:firstLine="420" w:firstLineChars="0"/>
        <w:rPr>
          <w:ins w:id="32" w:author="Janusio" w:date="2018-03-14T14:14:54Z"/>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0" w:name="_Ref7171"/>
      <w:r>
        <w:rPr>
          <w:rStyle w:val="22"/>
          <w:rFonts w:hint="eastAsia" w:ascii="Times New Roman" w:hAnsi="Times New Roman"/>
          <w:sz w:val="24"/>
          <w:szCs w:val="24"/>
          <w:vertAlign w:val="baseline"/>
          <w:lang w:val="en-US" w:eastAsia="zh-CN"/>
        </w:rPr>
        <w:endnoteReference w:id="24"/>
      </w:r>
      <w:bookmarkEnd w:id="10"/>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w:t>
      </w:r>
      <w:ins w:id="33" w:author="Janusio" w:date="2018-03-14T14:07:39Z">
        <w:r>
          <w:rPr>
            <w:rFonts w:hint="eastAsia" w:ascii="Times New Roman" w:hAnsi="Times New Roman"/>
            <w:sz w:val="24"/>
            <w:szCs w:val="24"/>
            <w:lang w:val="en-US" w:eastAsia="zh-CN"/>
          </w:rPr>
          <w:t>十一个</w:t>
        </w:r>
      </w:ins>
      <w:ins w:id="34" w:author="Janusio" w:date="2018-03-14T14:07:40Z">
        <w:r>
          <w:rPr>
            <w:rFonts w:hint="eastAsia" w:ascii="Times New Roman" w:hAnsi="Times New Roman"/>
            <w:sz w:val="24"/>
            <w:szCs w:val="24"/>
            <w:lang w:val="en-US" w:eastAsia="zh-CN"/>
          </w:rPr>
          <w:t>可以</w:t>
        </w:r>
      </w:ins>
      <w:ins w:id="35" w:author="Janusio" w:date="2018-03-14T14:07:45Z">
        <w:r>
          <w:rPr>
            <w:rFonts w:hint="eastAsia" w:ascii="Times New Roman" w:hAnsi="Times New Roman"/>
            <w:sz w:val="24"/>
            <w:szCs w:val="24"/>
            <w:lang w:val="en-US" w:eastAsia="zh-CN"/>
          </w:rPr>
          <w:t>支持</w:t>
        </w:r>
      </w:ins>
      <w:ins w:id="36" w:author="Janusio" w:date="2018-03-14T14:08:17Z">
        <w:r>
          <w:rPr>
            <w:rFonts w:hint="eastAsia" w:ascii="Times New Roman" w:hAnsi="Times New Roman"/>
            <w:sz w:val="24"/>
            <w:szCs w:val="24"/>
            <w:lang w:val="en-US" w:eastAsia="zh-CN"/>
          </w:rPr>
          <w:t>可信</w:t>
        </w:r>
      </w:ins>
      <w:ins w:id="37" w:author="Janusio" w:date="2018-03-14T14:07:48Z">
        <w:r>
          <w:rPr>
            <w:rFonts w:hint="eastAsia" w:ascii="Times New Roman" w:hAnsi="Times New Roman"/>
            <w:sz w:val="24"/>
            <w:szCs w:val="24"/>
            <w:lang w:val="en-US" w:eastAsia="zh-CN"/>
          </w:rPr>
          <w:t>计算</w:t>
        </w:r>
      </w:ins>
      <w:ins w:id="38" w:author="Janusio" w:date="2018-03-14T14:07:49Z">
        <w:r>
          <w:rPr>
            <w:rFonts w:hint="eastAsia" w:ascii="Times New Roman" w:hAnsi="Times New Roman"/>
            <w:sz w:val="24"/>
            <w:szCs w:val="24"/>
            <w:lang w:val="en-US" w:eastAsia="zh-CN"/>
          </w:rPr>
          <w:t>虚拟化</w:t>
        </w:r>
      </w:ins>
      <w:ins w:id="39" w:author="Janusio" w:date="2018-03-14T14:07:50Z">
        <w:r>
          <w:rPr>
            <w:rFonts w:hint="eastAsia" w:ascii="Times New Roman" w:hAnsi="Times New Roman"/>
            <w:sz w:val="24"/>
            <w:szCs w:val="24"/>
            <w:lang w:val="en-US" w:eastAsia="zh-CN"/>
          </w:rPr>
          <w:t>技术的</w:t>
        </w:r>
      </w:ins>
      <w:ins w:id="40" w:author="Janusio" w:date="2018-03-14T14:07:52Z">
        <w:r>
          <w:rPr>
            <w:rFonts w:hint="eastAsia" w:ascii="Times New Roman" w:hAnsi="Times New Roman"/>
            <w:sz w:val="24"/>
            <w:szCs w:val="24"/>
            <w:lang w:val="en-US" w:eastAsia="zh-CN"/>
          </w:rPr>
          <w:t>物理</w:t>
        </w:r>
      </w:ins>
      <w:ins w:id="41" w:author="Janusio" w:date="2018-03-14T14:07:54Z">
        <w:r>
          <w:rPr>
            <w:rFonts w:hint="eastAsia" w:ascii="Times New Roman" w:hAnsi="Times New Roman"/>
            <w:sz w:val="24"/>
            <w:szCs w:val="24"/>
            <w:lang w:val="en-US" w:eastAsia="zh-CN"/>
          </w:rPr>
          <w:t>主机</w:t>
        </w:r>
      </w:ins>
      <w:ins w:id="42" w:author="Janusio" w:date="2018-03-14T14:07:55Z">
        <w:r>
          <w:rPr>
            <w:rFonts w:hint="eastAsia" w:ascii="Times New Roman" w:hAnsi="Times New Roman"/>
            <w:sz w:val="24"/>
            <w:szCs w:val="24"/>
            <w:lang w:val="en-US" w:eastAsia="zh-CN"/>
          </w:rPr>
          <w:t>，</w:t>
        </w:r>
      </w:ins>
      <w:ins w:id="43" w:author="Janusio" w:date="2018-03-14T14:08:01Z">
        <w:r>
          <w:rPr>
            <w:rFonts w:hint="eastAsia" w:ascii="Times New Roman" w:hAnsi="Times New Roman"/>
            <w:sz w:val="24"/>
            <w:szCs w:val="24"/>
            <w:lang w:val="en-US" w:eastAsia="zh-CN"/>
          </w:rPr>
          <w:t>并且</w:t>
        </w:r>
      </w:ins>
      <w:ins w:id="44" w:author="Janusio" w:date="2018-03-14T14:08:02Z">
        <w:r>
          <w:rPr>
            <w:rFonts w:hint="eastAsia" w:ascii="Times New Roman" w:hAnsi="Times New Roman"/>
            <w:sz w:val="24"/>
            <w:szCs w:val="24"/>
            <w:lang w:val="en-US" w:eastAsia="zh-CN"/>
          </w:rPr>
          <w:t>其</w:t>
        </w:r>
      </w:ins>
      <w:ins w:id="45" w:author="Janusio" w:date="2018-03-14T14:08:05Z">
        <w:r>
          <w:rPr>
            <w:rFonts w:hint="eastAsia" w:ascii="Times New Roman" w:hAnsi="Times New Roman"/>
            <w:sz w:val="24"/>
            <w:szCs w:val="24"/>
            <w:lang w:val="en-US" w:eastAsia="zh-CN"/>
          </w:rPr>
          <w:t>与</w:t>
        </w:r>
      </w:ins>
      <w:ins w:id="46" w:author="Janusio" w:date="2018-03-14T14:08:07Z">
        <w:r>
          <w:rPr>
            <w:rFonts w:hint="eastAsia" w:ascii="Times New Roman" w:hAnsi="Times New Roman"/>
            <w:sz w:val="24"/>
            <w:szCs w:val="24"/>
            <w:lang w:val="en-US" w:eastAsia="zh-CN"/>
          </w:rPr>
          <w:t>一般的</w:t>
        </w:r>
      </w:ins>
      <w:ins w:id="47" w:author="Janusio" w:date="2018-03-14T14:08:28Z">
        <w:r>
          <w:rPr>
            <w:rFonts w:hint="eastAsia" w:ascii="Times New Roman" w:hAnsi="Times New Roman"/>
            <w:sz w:val="24"/>
            <w:szCs w:val="24"/>
            <w:lang w:val="en-US" w:eastAsia="zh-CN"/>
          </w:rPr>
          <w:t>带有</w:t>
        </w:r>
      </w:ins>
      <w:ins w:id="48" w:author="Janusio" w:date="2018-03-14T14:08:31Z">
        <w:r>
          <w:rPr>
            <w:rFonts w:hint="eastAsia" w:ascii="Times New Roman" w:hAnsi="Times New Roman"/>
            <w:sz w:val="24"/>
            <w:szCs w:val="24"/>
            <w:lang w:val="en-US" w:eastAsia="zh-CN"/>
          </w:rPr>
          <w:t>TPM</w:t>
        </w:r>
      </w:ins>
      <w:ins w:id="49" w:author="Janusio" w:date="2018-03-14T14:08:37Z">
        <w:r>
          <w:rPr>
            <w:rFonts w:hint="eastAsia" w:ascii="Times New Roman" w:hAnsi="Times New Roman"/>
            <w:sz w:val="24"/>
            <w:szCs w:val="24"/>
            <w:lang w:val="en-US" w:eastAsia="zh-CN"/>
          </w:rPr>
          <w:t>可信</w:t>
        </w:r>
      </w:ins>
      <w:ins w:id="50" w:author="Janusio" w:date="2018-03-14T14:08:40Z">
        <w:r>
          <w:rPr>
            <w:rFonts w:hint="eastAsia" w:ascii="Times New Roman" w:hAnsi="Times New Roman"/>
            <w:sz w:val="24"/>
            <w:szCs w:val="24"/>
            <w:lang w:val="en-US" w:eastAsia="zh-CN"/>
          </w:rPr>
          <w:t>主机的</w:t>
        </w:r>
      </w:ins>
      <w:ins w:id="51" w:author="Janusio" w:date="2018-03-14T14:08:42Z">
        <w:r>
          <w:rPr>
            <w:rFonts w:hint="eastAsia" w:ascii="Times New Roman" w:hAnsi="Times New Roman"/>
            <w:sz w:val="24"/>
            <w:szCs w:val="24"/>
            <w:lang w:val="en-US" w:eastAsia="zh-CN"/>
          </w:rPr>
          <w:t>主要</w:t>
        </w:r>
      </w:ins>
      <w:ins w:id="52" w:author="Janusio" w:date="2018-03-14T14:08:43Z">
        <w:r>
          <w:rPr>
            <w:rFonts w:hint="eastAsia" w:ascii="Times New Roman" w:hAnsi="Times New Roman"/>
            <w:sz w:val="24"/>
            <w:szCs w:val="24"/>
            <w:lang w:val="en-US" w:eastAsia="zh-CN"/>
          </w:rPr>
          <w:t>区别</w:t>
        </w:r>
      </w:ins>
      <w:ins w:id="53" w:author="Janusio" w:date="2018-03-14T14:08:45Z">
        <w:r>
          <w:rPr>
            <w:rFonts w:hint="eastAsia" w:ascii="Times New Roman" w:hAnsi="Times New Roman"/>
            <w:sz w:val="24"/>
            <w:szCs w:val="24"/>
            <w:lang w:val="en-US" w:eastAsia="zh-CN"/>
          </w:rPr>
          <w:t>在于</w:t>
        </w:r>
      </w:ins>
      <w:ins w:id="54" w:author="Janusio" w:date="2018-03-14T14:08:47Z">
        <w:r>
          <w:rPr>
            <w:rFonts w:hint="eastAsia" w:ascii="Times New Roman" w:hAnsi="Times New Roman"/>
            <w:sz w:val="24"/>
            <w:szCs w:val="24"/>
            <w:lang w:val="en-US" w:eastAsia="zh-CN"/>
          </w:rPr>
          <w:t>，</w:t>
        </w:r>
      </w:ins>
      <w:ins w:id="55" w:author="Janusio" w:date="2018-03-14T14:08:57Z">
        <w:r>
          <w:rPr>
            <w:rFonts w:hint="eastAsia" w:ascii="Times New Roman" w:hAnsi="Times New Roman"/>
            <w:sz w:val="24"/>
            <w:szCs w:val="24"/>
            <w:lang w:val="en-US" w:eastAsia="zh-CN"/>
          </w:rPr>
          <w:t>一</w:t>
        </w:r>
      </w:ins>
      <w:del w:id="56" w:author="Janusio" w:date="2018-03-14T14:08:53Z">
        <w:r>
          <w:rPr>
            <w:rFonts w:hint="eastAsia" w:ascii="Times New Roman" w:hAnsi="Times New Roman"/>
            <w:sz w:val="24"/>
            <w:szCs w:val="24"/>
            <w:lang w:val="en-US" w:eastAsia="zh-CN"/>
          </w:rPr>
          <w:delText>作为一个可以支持虚拟化技术的可信主机，并且与一般的可信计算平台的主要区别有两方面，一</w:delText>
        </w:r>
      </w:del>
      <w:r>
        <w:rPr>
          <w:rFonts w:hint="eastAsia" w:ascii="Times New Roman" w:hAnsi="Times New Roman"/>
          <w:sz w:val="24"/>
          <w:szCs w:val="24"/>
          <w:lang w:val="en-US" w:eastAsia="zh-CN"/>
        </w:rPr>
        <w:t>是拥有在物理硬件可信平台模块</w:t>
      </w:r>
      <w:del w:id="57" w:author="Janusio" w:date="2018-03-14T14:06:20Z">
        <w:r>
          <w:rPr>
            <w:rFonts w:hint="eastAsia" w:ascii="Times New Roman" w:hAnsi="Times New Roman"/>
            <w:sz w:val="24"/>
            <w:szCs w:val="24"/>
            <w:lang w:val="en-US" w:eastAsia="zh-CN"/>
          </w:rPr>
          <w:delText>（Trusted Platform Module, TPM）</w:delText>
        </w:r>
      </w:del>
      <w:r>
        <w:rPr>
          <w:rFonts w:hint="eastAsia" w:ascii="Times New Roman" w:hAnsi="Times New Roman"/>
          <w:sz w:val="24"/>
          <w:szCs w:val="24"/>
          <w:lang w:val="en-US" w:eastAsia="zh-CN"/>
        </w:rPr>
        <w:t>构建起来的虚拟可信信任根；</w:t>
      </w:r>
      <w:del w:id="58" w:author="Janusio" w:date="2018-03-14T14:09:00Z">
        <w:r>
          <w:rPr>
            <w:rFonts w:hint="eastAsia" w:ascii="Times New Roman" w:hAnsi="Times New Roman"/>
            <w:sz w:val="24"/>
            <w:szCs w:val="24"/>
            <w:lang w:val="en-US" w:eastAsia="zh-CN"/>
          </w:rPr>
          <w:delText>而</w:delText>
        </w:r>
      </w:del>
      <w:ins w:id="59" w:author="Janusio" w:date="2018-03-14T14:09:01Z">
        <w:r>
          <w:rPr>
            <w:rFonts w:hint="eastAsia" w:ascii="Times New Roman" w:hAnsi="Times New Roman"/>
            <w:sz w:val="24"/>
            <w:szCs w:val="24"/>
            <w:lang w:val="en-US" w:eastAsia="zh-CN"/>
          </w:rPr>
          <w:t>二</w:t>
        </w:r>
      </w:ins>
      <w:r>
        <w:rPr>
          <w:rFonts w:hint="eastAsia" w:ascii="Times New Roman" w:hAnsi="Times New Roman"/>
          <w:sz w:val="24"/>
          <w:szCs w:val="24"/>
          <w:lang w:val="en-US" w:eastAsia="zh-CN"/>
        </w:rPr>
        <w:t>是可以并发的为在可信虚拟平台之上的多个用户虚拟机（Virtual Machine, VM）提供可信虚拟信任环境。这种</w:t>
      </w:r>
      <w:ins w:id="60" w:author="Janusio" w:date="2018-03-14T14:10:34Z">
        <w:r>
          <w:rPr>
            <w:rFonts w:hint="eastAsia" w:ascii="Times New Roman" w:hAnsi="Times New Roman"/>
            <w:sz w:val="24"/>
            <w:szCs w:val="24"/>
            <w:lang w:val="en-US" w:eastAsia="zh-CN"/>
          </w:rPr>
          <w:t>传统</w:t>
        </w:r>
      </w:ins>
      <w:ins w:id="61" w:author="Janusio" w:date="2018-03-14T14:10:35Z">
        <w:r>
          <w:rPr>
            <w:rFonts w:hint="eastAsia" w:ascii="Times New Roman" w:hAnsi="Times New Roman"/>
            <w:sz w:val="24"/>
            <w:szCs w:val="24"/>
            <w:lang w:val="en-US" w:eastAsia="zh-CN"/>
          </w:rPr>
          <w:t>的</w:t>
        </w:r>
      </w:ins>
      <w:r>
        <w:rPr>
          <w:rFonts w:hint="eastAsia" w:ascii="Times New Roman" w:hAnsi="Times New Roman"/>
          <w:sz w:val="24"/>
          <w:szCs w:val="24"/>
          <w:lang w:val="en-US" w:eastAsia="zh-CN"/>
        </w:rPr>
        <w:t>TVP</w:t>
      </w:r>
      <w:del w:id="62" w:author="Janusio" w:date="2018-03-14T14:10:37Z">
        <w:r>
          <w:rPr>
            <w:rFonts w:hint="eastAsia" w:ascii="Times New Roman" w:hAnsi="Times New Roman"/>
            <w:sz w:val="24"/>
            <w:szCs w:val="24"/>
            <w:lang w:val="en-US" w:eastAsia="zh-CN"/>
          </w:rPr>
          <w:delText>的</w:delText>
        </w:r>
      </w:del>
      <w:r>
        <w:rPr>
          <w:rFonts w:hint="eastAsia" w:ascii="Times New Roman" w:hAnsi="Times New Roman"/>
          <w:sz w:val="24"/>
          <w:szCs w:val="24"/>
          <w:lang w:val="en-US" w:eastAsia="zh-CN"/>
        </w:rPr>
        <w:t>运行架构如图1.1所示。</w:t>
      </w:r>
      <w:ins w:id="63" w:author="Janusio" w:date="2018-03-14T14:10:45Z">
        <w:r>
          <w:rPr>
            <w:rFonts w:hint="eastAsia" w:ascii="Times New Roman" w:hAnsi="Times New Roman"/>
            <w:sz w:val="24"/>
            <w:szCs w:val="24"/>
            <w:lang w:val="en-US" w:eastAsia="zh-CN"/>
          </w:rPr>
          <w:t>并且</w:t>
        </w:r>
      </w:ins>
      <w:del w:id="64" w:author="Janusio" w:date="2018-03-14T14:11:46Z">
        <w:r>
          <w:rPr>
            <w:rFonts w:hint="eastAsia" w:ascii="Times New Roman" w:hAnsi="Times New Roman"/>
            <w:sz w:val="24"/>
            <w:szCs w:val="24"/>
            <w:lang w:val="en-US" w:eastAsia="zh-CN"/>
          </w:rPr>
          <w:delText>从功能上看，</w:delText>
        </w:r>
      </w:del>
      <w:r>
        <w:rPr>
          <w:rFonts w:hint="eastAsia" w:ascii="Times New Roman" w:hAnsi="Times New Roman"/>
          <w:sz w:val="24"/>
          <w:szCs w:val="24"/>
          <w:lang w:val="en-US" w:eastAsia="zh-CN"/>
        </w:rPr>
        <w:t>TVP架构</w:t>
      </w:r>
      <w:del w:id="65" w:author="Janusio" w:date="2018-03-14T14:11:31Z">
        <w:r>
          <w:rPr>
            <w:rFonts w:hint="eastAsia" w:ascii="Times New Roman" w:hAnsi="Times New Roman"/>
            <w:sz w:val="24"/>
            <w:szCs w:val="24"/>
            <w:lang w:val="en-US" w:eastAsia="zh-CN"/>
          </w:rPr>
          <w:delText>主要</w:delText>
        </w:r>
      </w:del>
      <w:ins w:id="66" w:author="Janusio" w:date="2018-03-14T14:11:32Z">
        <w:r>
          <w:rPr>
            <w:rFonts w:hint="eastAsia" w:ascii="Times New Roman" w:hAnsi="Times New Roman"/>
            <w:sz w:val="24"/>
            <w:szCs w:val="24"/>
            <w:lang w:val="en-US" w:eastAsia="zh-CN"/>
          </w:rPr>
          <w:t>可以</w:t>
        </w:r>
      </w:ins>
      <w:ins w:id="67" w:author="Janusio" w:date="2018-03-14T14:11:33Z">
        <w:r>
          <w:rPr>
            <w:rFonts w:hint="eastAsia" w:ascii="Times New Roman" w:hAnsi="Times New Roman"/>
            <w:sz w:val="24"/>
            <w:szCs w:val="24"/>
            <w:lang w:val="en-US" w:eastAsia="zh-CN"/>
          </w:rPr>
          <w:t>被</w:t>
        </w:r>
      </w:ins>
      <w:r>
        <w:rPr>
          <w:rFonts w:hint="eastAsia" w:ascii="Times New Roman" w:hAnsi="Times New Roman"/>
          <w:sz w:val="24"/>
          <w:szCs w:val="24"/>
          <w:lang w:val="en-US" w:eastAsia="zh-CN"/>
        </w:rPr>
        <w:t>分为4个</w:t>
      </w:r>
      <w:ins w:id="68" w:author="Janusio" w:date="2018-03-14T14:11:39Z">
        <w:r>
          <w:rPr>
            <w:rFonts w:hint="eastAsia" w:ascii="Times New Roman" w:hAnsi="Times New Roman"/>
            <w:sz w:val="24"/>
            <w:szCs w:val="24"/>
            <w:lang w:val="en-US" w:eastAsia="zh-CN"/>
          </w:rPr>
          <w:t>具有</w:t>
        </w:r>
      </w:ins>
      <w:ins w:id="69" w:author="Janusio" w:date="2018-03-14T14:11:42Z">
        <w:r>
          <w:rPr>
            <w:rFonts w:hint="eastAsia" w:ascii="Times New Roman" w:hAnsi="Times New Roman"/>
            <w:sz w:val="24"/>
            <w:szCs w:val="24"/>
            <w:lang w:val="en-US" w:eastAsia="zh-CN"/>
          </w:rPr>
          <w:t>不同功能</w:t>
        </w:r>
      </w:ins>
      <w:ins w:id="70" w:author="Janusio" w:date="2018-03-14T14:11:51Z">
        <w:r>
          <w:rPr>
            <w:rFonts w:hint="eastAsia" w:ascii="Times New Roman" w:hAnsi="Times New Roman"/>
            <w:sz w:val="24"/>
            <w:szCs w:val="24"/>
            <w:lang w:val="en-US" w:eastAsia="zh-CN"/>
          </w:rPr>
          <w:t>的</w:t>
        </w:r>
      </w:ins>
      <w:r>
        <w:rPr>
          <w:rFonts w:hint="eastAsia" w:ascii="Times New Roman" w:hAnsi="Times New Roman"/>
          <w:sz w:val="24"/>
          <w:szCs w:val="24"/>
          <w:lang w:val="en-US" w:eastAsia="zh-CN"/>
        </w:rPr>
        <w:t>层次。第一层为硬件信任根TVP，</w:t>
      </w:r>
      <w:del w:id="71" w:author="Janusio" w:date="2018-03-14T14:11:12Z">
        <w:r>
          <w:rPr>
            <w:rFonts w:hint="eastAsia" w:ascii="Times New Roman" w:hAnsi="Times New Roman"/>
            <w:sz w:val="24"/>
            <w:szCs w:val="24"/>
            <w:lang w:val="en-US" w:eastAsia="zh-CN"/>
          </w:rPr>
          <w:delText>作为整个架构的最底层，是整个平台信任的物理保证</w:delText>
        </w:r>
      </w:del>
      <w:ins w:id="72" w:author="Janusio" w:date="2018-03-14T14:11:12Z">
        <w:r>
          <w:rPr>
            <w:rFonts w:hint="eastAsia" w:ascii="Times New Roman" w:hAnsi="Times New Roman"/>
            <w:sz w:val="24"/>
            <w:szCs w:val="24"/>
            <w:lang w:val="en-US" w:eastAsia="zh-CN"/>
          </w:rPr>
          <w:t>为</w:t>
        </w:r>
      </w:ins>
      <w:ins w:id="73" w:author="Janusio" w:date="2018-03-14T14:11:14Z">
        <w:r>
          <w:rPr>
            <w:rFonts w:hint="eastAsia" w:ascii="Times New Roman" w:hAnsi="Times New Roman"/>
            <w:sz w:val="24"/>
            <w:szCs w:val="24"/>
            <w:lang w:val="en-US" w:eastAsia="zh-CN"/>
          </w:rPr>
          <w:t>整个</w:t>
        </w:r>
      </w:ins>
      <w:ins w:id="74" w:author="Janusio" w:date="2018-03-14T14:11:16Z">
        <w:r>
          <w:rPr>
            <w:rFonts w:hint="eastAsia" w:ascii="Times New Roman" w:hAnsi="Times New Roman"/>
            <w:sz w:val="24"/>
            <w:szCs w:val="24"/>
            <w:lang w:val="en-US" w:eastAsia="zh-CN"/>
          </w:rPr>
          <w:t>可信虚拟</w:t>
        </w:r>
      </w:ins>
      <w:ins w:id="75" w:author="Janusio" w:date="2018-03-14T14:11:18Z">
        <w:r>
          <w:rPr>
            <w:rFonts w:hint="eastAsia" w:ascii="Times New Roman" w:hAnsi="Times New Roman"/>
            <w:sz w:val="24"/>
            <w:szCs w:val="24"/>
            <w:lang w:val="en-US" w:eastAsia="zh-CN"/>
          </w:rPr>
          <w:t>平台</w:t>
        </w:r>
      </w:ins>
      <w:ins w:id="76" w:author="Janusio" w:date="2018-03-14T14:11:19Z">
        <w:r>
          <w:rPr>
            <w:rFonts w:hint="eastAsia" w:ascii="Times New Roman" w:hAnsi="Times New Roman"/>
            <w:sz w:val="24"/>
            <w:szCs w:val="24"/>
            <w:lang w:val="en-US" w:eastAsia="zh-CN"/>
          </w:rPr>
          <w:t>提供</w:t>
        </w:r>
      </w:ins>
      <w:ins w:id="77" w:author="Janusio" w:date="2018-03-14T14:11:20Z">
        <w:r>
          <w:rPr>
            <w:rFonts w:hint="eastAsia" w:ascii="Times New Roman" w:hAnsi="Times New Roman"/>
            <w:sz w:val="24"/>
            <w:szCs w:val="24"/>
            <w:lang w:val="en-US" w:eastAsia="zh-CN"/>
          </w:rPr>
          <w:t>物理</w:t>
        </w:r>
      </w:ins>
      <w:ins w:id="78" w:author="Janusio" w:date="2018-03-14T14:11:22Z">
        <w:r>
          <w:rPr>
            <w:rFonts w:hint="eastAsia" w:ascii="Times New Roman" w:hAnsi="Times New Roman"/>
            <w:sz w:val="24"/>
            <w:szCs w:val="24"/>
            <w:lang w:val="en-US" w:eastAsia="zh-CN"/>
          </w:rPr>
          <w:t>保障</w:t>
        </w:r>
      </w:ins>
      <w:r>
        <w:rPr>
          <w:rFonts w:hint="eastAsia" w:ascii="Times New Roman" w:hAnsi="Times New Roman"/>
          <w:sz w:val="24"/>
          <w:szCs w:val="24"/>
          <w:lang w:val="en-US" w:eastAsia="zh-CN"/>
        </w:rPr>
        <w:t>。第二层主要包括虚拟机监视器（Virtual Machine Monitor, VMM），</w:t>
      </w:r>
      <w:ins w:id="79" w:author="Janusio" w:date="2018-03-14T14:13:05Z">
        <w:r>
          <w:rPr>
            <w:rFonts w:hint="eastAsia" w:ascii="Times New Roman" w:hAnsi="Times New Roman"/>
            <w:sz w:val="24"/>
            <w:szCs w:val="24"/>
            <w:lang w:val="en-US" w:eastAsia="zh-CN"/>
          </w:rPr>
          <w:t>以及</w:t>
        </w:r>
      </w:ins>
      <w:ins w:id="80" w:author="Janusio" w:date="2018-03-14T14:13:13Z">
        <w:r>
          <w:rPr>
            <w:rFonts w:hint="eastAsia" w:ascii="Times New Roman" w:hAnsi="Times New Roman"/>
            <w:sz w:val="24"/>
            <w:szCs w:val="24"/>
            <w:lang w:val="en-US" w:eastAsia="zh-CN"/>
          </w:rPr>
          <w:t>建立在</w:t>
        </w:r>
      </w:ins>
      <w:ins w:id="81" w:author="Janusio" w:date="2018-03-14T14:13:19Z">
        <w:r>
          <w:rPr>
            <w:rFonts w:hint="eastAsia" w:ascii="Times New Roman" w:hAnsi="Times New Roman"/>
            <w:sz w:val="24"/>
            <w:szCs w:val="24"/>
            <w:lang w:val="en-US" w:eastAsia="zh-CN"/>
          </w:rPr>
          <w:t>VMM</w:t>
        </w:r>
      </w:ins>
      <w:ins w:id="82" w:author="Janusio" w:date="2018-03-14T14:13:21Z">
        <w:r>
          <w:rPr>
            <w:rFonts w:hint="eastAsia" w:ascii="Times New Roman" w:hAnsi="Times New Roman"/>
            <w:sz w:val="24"/>
            <w:szCs w:val="24"/>
            <w:lang w:val="en-US" w:eastAsia="zh-CN"/>
          </w:rPr>
          <w:t>上</w:t>
        </w:r>
      </w:ins>
      <w:ins w:id="83" w:author="Janusio" w:date="2018-03-14T14:13:23Z">
        <w:r>
          <w:rPr>
            <w:rFonts w:hint="eastAsia" w:ascii="Times New Roman" w:hAnsi="Times New Roman"/>
            <w:sz w:val="24"/>
            <w:szCs w:val="24"/>
            <w:lang w:val="en-US" w:eastAsia="zh-CN"/>
          </w:rPr>
          <w:t>，</w:t>
        </w:r>
      </w:ins>
      <w:ins w:id="84" w:author="Janusio" w:date="2018-03-14T14:13:25Z">
        <w:r>
          <w:rPr>
            <w:rFonts w:hint="eastAsia" w:ascii="Times New Roman" w:hAnsi="Times New Roman"/>
            <w:sz w:val="24"/>
            <w:szCs w:val="24"/>
            <w:lang w:val="en-US" w:eastAsia="zh-CN"/>
          </w:rPr>
          <w:t>包括</w:t>
        </w:r>
      </w:ins>
      <w:ins w:id="85" w:author="Janusio" w:date="2018-03-14T14:13:28Z">
        <w:r>
          <w:rPr>
            <w:rFonts w:hint="eastAsia" w:ascii="Times New Roman" w:hAnsi="Times New Roman"/>
            <w:sz w:val="24"/>
            <w:szCs w:val="24"/>
            <w:lang w:val="en-US" w:eastAsia="zh-CN"/>
          </w:rPr>
          <w:t>内核和</w:t>
        </w:r>
      </w:ins>
      <w:ins w:id="86" w:author="Janusio" w:date="2018-03-14T14:13:40Z">
        <w:r>
          <w:rPr>
            <w:rFonts w:hint="eastAsia" w:ascii="Times New Roman" w:hAnsi="Times New Roman"/>
            <w:sz w:val="24"/>
            <w:szCs w:val="24"/>
            <w:lang w:val="en-US" w:eastAsia="zh-CN"/>
          </w:rPr>
          <w:t>VMM</w:t>
        </w:r>
      </w:ins>
      <w:ins w:id="87" w:author="Janusio" w:date="2018-03-14T14:13:35Z">
        <w:r>
          <w:rPr>
            <w:rFonts w:hint="eastAsia" w:ascii="Times New Roman" w:hAnsi="Times New Roman"/>
            <w:sz w:val="24"/>
            <w:szCs w:val="24"/>
            <w:lang w:val="en-US" w:eastAsia="zh-CN"/>
          </w:rPr>
          <w:t>管理</w:t>
        </w:r>
      </w:ins>
      <w:ins w:id="88" w:author="Janusio" w:date="2018-03-14T14:13:44Z">
        <w:r>
          <w:rPr>
            <w:rFonts w:hint="eastAsia" w:ascii="Times New Roman" w:hAnsi="Times New Roman"/>
            <w:sz w:val="24"/>
            <w:szCs w:val="24"/>
            <w:lang w:val="en-US" w:eastAsia="zh-CN"/>
          </w:rPr>
          <w:t>工具</w:t>
        </w:r>
      </w:ins>
      <w:ins w:id="89" w:author="Janusio" w:date="2018-03-14T14:13:46Z">
        <w:r>
          <w:rPr>
            <w:rFonts w:hint="eastAsia" w:ascii="Times New Roman" w:hAnsi="Times New Roman"/>
            <w:sz w:val="24"/>
            <w:szCs w:val="24"/>
            <w:lang w:val="en-US" w:eastAsia="zh-CN"/>
          </w:rPr>
          <w:t>的</w:t>
        </w:r>
      </w:ins>
      <w:ins w:id="90" w:author="Janusio" w:date="2018-03-14T14:13:48Z">
        <w:r>
          <w:rPr>
            <w:rFonts w:hint="eastAsia" w:ascii="Times New Roman" w:hAnsi="Times New Roman"/>
            <w:sz w:val="24"/>
            <w:szCs w:val="24"/>
            <w:lang w:val="en-US" w:eastAsia="zh-CN"/>
          </w:rPr>
          <w:t>管理域</w:t>
        </w:r>
      </w:ins>
      <w:ins w:id="91" w:author="Janusio" w:date="2018-03-14T14:14:19Z">
        <w:r>
          <w:rPr>
            <w:rFonts w:hint="eastAsia" w:ascii="Times New Roman" w:hAnsi="Times New Roman"/>
            <w:sz w:val="24"/>
            <w:szCs w:val="24"/>
            <w:lang w:val="en-US" w:eastAsia="zh-CN"/>
          </w:rPr>
          <w:t>，</w:t>
        </w:r>
      </w:ins>
      <w:ins w:id="92" w:author="Janusio" w:date="2018-03-14T14:14:25Z">
        <w:r>
          <w:rPr>
            <w:rFonts w:hint="eastAsia" w:ascii="Times New Roman" w:hAnsi="Times New Roman"/>
            <w:sz w:val="24"/>
            <w:szCs w:val="24"/>
            <w:lang w:val="en-US" w:eastAsia="zh-CN"/>
          </w:rPr>
          <w:t>并且</w:t>
        </w:r>
      </w:ins>
      <w:ins w:id="93" w:author="Janusio" w:date="2018-03-14T14:14:30Z">
        <w:r>
          <w:rPr>
            <w:rFonts w:hint="eastAsia" w:ascii="Times New Roman" w:hAnsi="Times New Roman"/>
            <w:sz w:val="24"/>
            <w:szCs w:val="24"/>
            <w:lang w:val="en-US" w:eastAsia="zh-CN"/>
          </w:rPr>
          <w:t>被</w:t>
        </w:r>
      </w:ins>
      <w:ins w:id="94" w:author="Janusio" w:date="2018-03-14T14:14:32Z">
        <w:r>
          <w:rPr>
            <w:rFonts w:hint="eastAsia" w:ascii="Times New Roman" w:hAnsi="Times New Roman"/>
            <w:sz w:val="24"/>
            <w:szCs w:val="24"/>
            <w:lang w:val="en-US" w:eastAsia="zh-CN"/>
          </w:rPr>
          <w:t>当做</w:t>
        </w:r>
      </w:ins>
      <w:ins w:id="95" w:author="Janusio" w:date="2018-03-14T14:14:34Z">
        <w:r>
          <w:rPr>
            <w:rFonts w:hint="eastAsia" w:ascii="Times New Roman" w:hAnsi="Times New Roman"/>
            <w:sz w:val="24"/>
            <w:szCs w:val="24"/>
            <w:lang w:val="en-US" w:eastAsia="zh-CN"/>
          </w:rPr>
          <w:t>TVP的</w:t>
        </w:r>
      </w:ins>
      <w:ins w:id="96" w:author="Janusio" w:date="2018-03-14T14:14:39Z">
        <w:r>
          <w:rPr>
            <w:rFonts w:hint="eastAsia" w:ascii="Times New Roman" w:hAnsi="Times New Roman"/>
            <w:sz w:val="24"/>
            <w:szCs w:val="24"/>
            <w:lang w:val="en-US" w:eastAsia="zh-CN"/>
          </w:rPr>
          <w:t>可信</w:t>
        </w:r>
      </w:ins>
      <w:ins w:id="97" w:author="Janusio" w:date="2018-03-14T14:14:41Z">
        <w:r>
          <w:rPr>
            <w:rFonts w:hint="eastAsia" w:ascii="Times New Roman" w:hAnsi="Times New Roman"/>
            <w:sz w:val="24"/>
            <w:szCs w:val="24"/>
            <w:lang w:val="en-US" w:eastAsia="zh-CN"/>
          </w:rPr>
          <w:t>计算基</w:t>
        </w:r>
      </w:ins>
      <w:ins w:id="98" w:author="Janusio" w:date="2018-03-14T14:14:42Z">
        <w:r>
          <w:rPr>
            <w:rFonts w:hint="eastAsia" w:ascii="Times New Roman" w:hAnsi="Times New Roman"/>
            <w:sz w:val="24"/>
            <w:szCs w:val="24"/>
            <w:lang w:val="en-US" w:eastAsia="zh-CN"/>
          </w:rPr>
          <w:t>来</w:t>
        </w:r>
      </w:ins>
      <w:ins w:id="99" w:author="Janusio" w:date="2018-03-14T14:14:43Z">
        <w:r>
          <w:rPr>
            <w:rFonts w:hint="eastAsia" w:ascii="Times New Roman" w:hAnsi="Times New Roman"/>
            <w:sz w:val="24"/>
            <w:szCs w:val="24"/>
            <w:lang w:val="en-US" w:eastAsia="zh-CN"/>
          </w:rPr>
          <w:t>启动。</w:t>
        </w:r>
      </w:ins>
      <w:ins w:id="100" w:author="Janusio" w:date="2018-03-14T14:15:01Z">
        <w:r>
          <w:rPr>
            <w:rFonts w:hint="eastAsia" w:ascii="Times New Roman" w:hAnsi="Times New Roman"/>
            <w:sz w:val="24"/>
            <w:szCs w:val="24"/>
            <w:lang w:val="en-US" w:eastAsia="zh-CN"/>
          </w:rPr>
          <w:t>第三层</w:t>
        </w:r>
      </w:ins>
      <w:ins w:id="101" w:author="Janusio" w:date="2018-03-14T14:15:02Z">
        <w:r>
          <w:rPr>
            <w:rFonts w:hint="eastAsia" w:ascii="Times New Roman" w:hAnsi="Times New Roman"/>
            <w:sz w:val="24"/>
            <w:szCs w:val="24"/>
            <w:lang w:val="en-US" w:eastAsia="zh-CN"/>
          </w:rPr>
          <w:t>是</w:t>
        </w:r>
      </w:ins>
      <w:ins w:id="102" w:author="Janusio" w:date="2018-03-14T14:15:24Z">
        <w:r>
          <w:rPr>
            <w:rFonts w:hint="eastAsia" w:ascii="Times New Roman" w:hAnsi="Times New Roman"/>
            <w:sz w:val="24"/>
            <w:szCs w:val="24"/>
            <w:lang w:val="en-US" w:eastAsia="zh-CN"/>
          </w:rPr>
          <w:t>作为</w:t>
        </w:r>
      </w:ins>
      <w:ins w:id="103" w:author="Janusio" w:date="2018-03-14T14:15:25Z">
        <w:r>
          <w:rPr>
            <w:rFonts w:hint="eastAsia" w:ascii="Times New Roman" w:hAnsi="Times New Roman"/>
            <w:sz w:val="24"/>
            <w:szCs w:val="24"/>
            <w:lang w:val="en-US" w:eastAsia="zh-CN"/>
          </w:rPr>
          <w:t>虚拟机</w:t>
        </w:r>
      </w:ins>
      <w:ins w:id="104" w:author="Janusio" w:date="2018-03-14T14:15:28Z">
        <w:r>
          <w:rPr>
            <w:rFonts w:hint="eastAsia" w:ascii="Times New Roman" w:hAnsi="Times New Roman"/>
            <w:sz w:val="24"/>
            <w:szCs w:val="24"/>
            <w:lang w:val="en-US" w:eastAsia="zh-CN"/>
          </w:rPr>
          <w:t>启动</w:t>
        </w:r>
      </w:ins>
      <w:ins w:id="105" w:author="Janusio" w:date="2018-03-14T14:15:29Z">
        <w:r>
          <w:rPr>
            <w:rFonts w:hint="eastAsia" w:ascii="Times New Roman" w:hAnsi="Times New Roman"/>
            <w:sz w:val="24"/>
            <w:szCs w:val="24"/>
            <w:lang w:val="en-US" w:eastAsia="zh-CN"/>
          </w:rPr>
          <w:t>的</w:t>
        </w:r>
      </w:ins>
      <w:ins w:id="106" w:author="Janusio" w:date="2018-03-14T14:15:30Z">
        <w:r>
          <w:rPr>
            <w:rFonts w:hint="eastAsia" w:ascii="Times New Roman" w:hAnsi="Times New Roman"/>
            <w:sz w:val="24"/>
            <w:szCs w:val="24"/>
            <w:lang w:val="en-US" w:eastAsia="zh-CN"/>
          </w:rPr>
          <w:t>虚拟可信</w:t>
        </w:r>
      </w:ins>
      <w:ins w:id="107" w:author="Janusio" w:date="2018-03-14T14:15:32Z">
        <w:r>
          <w:rPr>
            <w:rFonts w:hint="eastAsia" w:ascii="Times New Roman" w:hAnsi="Times New Roman"/>
            <w:sz w:val="24"/>
            <w:szCs w:val="24"/>
            <w:lang w:val="en-US" w:eastAsia="zh-CN"/>
          </w:rPr>
          <w:t>根（</w:t>
        </w:r>
      </w:ins>
      <w:ins w:id="108" w:author="Janusio" w:date="2018-03-14T14:15:45Z">
        <w:r>
          <w:rPr>
            <w:rFonts w:hint="eastAsia" w:ascii="Times New Roman" w:hAnsi="Times New Roman"/>
            <w:sz w:val="24"/>
            <w:szCs w:val="24"/>
            <w:lang w:val="en-US" w:eastAsia="zh-CN"/>
          </w:rPr>
          <w:t>Virtual Root of Trust, vRT</w:t>
        </w:r>
      </w:ins>
      <w:ins w:id="109" w:author="Janusio" w:date="2018-03-14T14:15:32Z">
        <w:r>
          <w:rPr>
            <w:rFonts w:hint="eastAsia" w:ascii="Times New Roman" w:hAnsi="Times New Roman"/>
            <w:sz w:val="24"/>
            <w:szCs w:val="24"/>
            <w:lang w:val="en-US" w:eastAsia="zh-CN"/>
          </w:rPr>
          <w:t>）</w:t>
        </w:r>
      </w:ins>
      <w:ins w:id="110" w:author="Janusio" w:date="2018-03-14T14:15:47Z">
        <w:r>
          <w:rPr>
            <w:rFonts w:hint="eastAsia" w:ascii="Times New Roman" w:hAnsi="Times New Roman"/>
            <w:sz w:val="24"/>
            <w:szCs w:val="24"/>
            <w:lang w:val="en-US" w:eastAsia="zh-CN"/>
          </w:rPr>
          <w:t>，</w:t>
        </w:r>
      </w:ins>
      <w:ins w:id="111" w:author="Janusio" w:date="2018-03-14T14:15:55Z">
        <w:r>
          <w:rPr>
            <w:rFonts w:hint="eastAsia" w:ascii="Times New Roman" w:hAnsi="Times New Roman"/>
            <w:sz w:val="24"/>
            <w:szCs w:val="24"/>
            <w:lang w:val="en-US" w:eastAsia="zh-CN"/>
          </w:rPr>
          <w:t>并且</w:t>
        </w:r>
      </w:ins>
      <w:ins w:id="112" w:author="Janusio" w:date="2018-03-14T14:15:57Z">
        <w:r>
          <w:rPr>
            <w:rFonts w:hint="eastAsia" w:ascii="Times New Roman" w:hAnsi="Times New Roman"/>
            <w:sz w:val="24"/>
            <w:szCs w:val="24"/>
            <w:lang w:val="en-US" w:eastAsia="zh-CN"/>
          </w:rPr>
          <w:t>虚拟</w:t>
        </w:r>
      </w:ins>
      <w:ins w:id="113" w:author="Janusio" w:date="2018-03-14T14:15:59Z">
        <w:r>
          <w:rPr>
            <w:rFonts w:hint="eastAsia" w:ascii="Times New Roman" w:hAnsi="Times New Roman"/>
            <w:sz w:val="24"/>
            <w:szCs w:val="24"/>
            <w:lang w:val="en-US" w:eastAsia="zh-CN"/>
          </w:rPr>
          <w:t>可信根</w:t>
        </w:r>
      </w:ins>
      <w:ins w:id="114" w:author="Janusio" w:date="2018-03-14T14:16:00Z">
        <w:r>
          <w:rPr>
            <w:rFonts w:hint="eastAsia" w:ascii="Times New Roman" w:hAnsi="Times New Roman"/>
            <w:sz w:val="24"/>
            <w:szCs w:val="24"/>
            <w:lang w:val="en-US" w:eastAsia="zh-CN"/>
          </w:rPr>
          <w:t>的加载</w:t>
        </w:r>
      </w:ins>
      <w:ins w:id="115" w:author="Janusio" w:date="2018-03-14T14:16:01Z">
        <w:r>
          <w:rPr>
            <w:rFonts w:hint="eastAsia" w:ascii="Times New Roman" w:hAnsi="Times New Roman"/>
            <w:sz w:val="24"/>
            <w:szCs w:val="24"/>
            <w:lang w:val="en-US" w:eastAsia="zh-CN"/>
          </w:rPr>
          <w:t>方式</w:t>
        </w:r>
      </w:ins>
      <w:ins w:id="116" w:author="Janusio" w:date="2018-03-14T14:16:25Z">
        <w:r>
          <w:rPr>
            <w:rFonts w:hint="eastAsia" w:ascii="Times New Roman" w:hAnsi="Times New Roman"/>
            <w:sz w:val="24"/>
            <w:szCs w:val="24"/>
            <w:lang w:val="en-US" w:eastAsia="zh-CN"/>
          </w:rPr>
          <w:t>以</w:t>
        </w:r>
      </w:ins>
      <w:ins w:id="117" w:author="Janusio" w:date="2018-03-14T14:16:28Z">
        <w:r>
          <w:rPr>
            <w:rFonts w:hint="eastAsia" w:ascii="Times New Roman" w:hAnsi="Times New Roman"/>
            <w:sz w:val="24"/>
            <w:szCs w:val="24"/>
            <w:lang w:val="en-US" w:eastAsia="zh-CN"/>
          </w:rPr>
          <w:t>两种</w:t>
        </w:r>
      </w:ins>
      <w:ins w:id="118" w:author="Janusio" w:date="2018-03-14T14:16:29Z">
        <w:r>
          <w:rPr>
            <w:rFonts w:hint="eastAsia" w:ascii="Times New Roman" w:hAnsi="Times New Roman"/>
            <w:sz w:val="24"/>
            <w:szCs w:val="24"/>
            <w:lang w:val="en-US" w:eastAsia="zh-CN"/>
          </w:rPr>
          <w:t>不同</w:t>
        </w:r>
      </w:ins>
      <w:ins w:id="119" w:author="Janusio" w:date="2018-03-14T14:16:30Z">
        <w:r>
          <w:rPr>
            <w:rFonts w:hint="eastAsia" w:ascii="Times New Roman" w:hAnsi="Times New Roman"/>
            <w:sz w:val="24"/>
            <w:szCs w:val="24"/>
            <w:lang w:val="en-US" w:eastAsia="zh-CN"/>
          </w:rPr>
          <w:t>的</w:t>
        </w:r>
      </w:ins>
      <w:ins w:id="120" w:author="Janusio" w:date="2018-03-14T14:16:38Z">
        <w:r>
          <w:rPr>
            <w:rFonts w:hint="eastAsia" w:ascii="Times New Roman" w:hAnsi="Times New Roman"/>
            <w:sz w:val="24"/>
            <w:szCs w:val="24"/>
            <w:lang w:val="en-US" w:eastAsia="zh-CN"/>
          </w:rPr>
          <w:t>实现方案</w:t>
        </w:r>
      </w:ins>
      <w:ins w:id="121" w:author="Janusio" w:date="2018-03-14T14:16:41Z">
        <w:r>
          <w:rPr>
            <w:rFonts w:hint="eastAsia" w:ascii="Times New Roman" w:hAnsi="Times New Roman"/>
            <w:sz w:val="24"/>
            <w:szCs w:val="24"/>
            <w:lang w:val="en-US" w:eastAsia="zh-CN"/>
          </w:rPr>
          <w:t>来</w:t>
        </w:r>
      </w:ins>
      <w:ins w:id="122" w:author="Janusio" w:date="2018-03-14T14:16:42Z">
        <w:r>
          <w:rPr>
            <w:rFonts w:hint="eastAsia" w:ascii="Times New Roman" w:hAnsi="Times New Roman"/>
            <w:sz w:val="24"/>
            <w:szCs w:val="24"/>
            <w:lang w:val="en-US" w:eastAsia="zh-CN"/>
          </w:rPr>
          <w:t>实现，</w:t>
        </w:r>
      </w:ins>
      <w:ins w:id="123" w:author="Janusio" w:date="2018-03-14T14:16:53Z">
        <w:r>
          <w:rPr>
            <w:rFonts w:hint="eastAsia" w:ascii="Times New Roman" w:hAnsi="Times New Roman"/>
            <w:sz w:val="24"/>
            <w:szCs w:val="24"/>
            <w:lang w:val="en-US" w:eastAsia="zh-CN"/>
          </w:rPr>
          <w:t>一种是</w:t>
        </w:r>
      </w:ins>
      <w:ins w:id="124" w:author="Janusio" w:date="2018-03-14T14:16:54Z">
        <w:r>
          <w:rPr>
            <w:rFonts w:hint="eastAsia" w:ascii="Times New Roman" w:hAnsi="Times New Roman"/>
            <w:sz w:val="24"/>
            <w:szCs w:val="24"/>
            <w:lang w:val="en-US" w:eastAsia="zh-CN"/>
          </w:rPr>
          <w:t>当做</w:t>
        </w:r>
      </w:ins>
      <w:ins w:id="125" w:author="Janusio" w:date="2018-03-14T14:16:56Z">
        <w:r>
          <w:rPr>
            <w:rFonts w:hint="eastAsia" w:ascii="Times New Roman" w:hAnsi="Times New Roman"/>
            <w:sz w:val="24"/>
            <w:szCs w:val="24"/>
            <w:lang w:val="en-US" w:eastAsia="zh-CN"/>
          </w:rPr>
          <w:t>传统</w:t>
        </w:r>
      </w:ins>
      <w:ins w:id="126" w:author="Janusio" w:date="2018-03-14T14:16:57Z">
        <w:r>
          <w:rPr>
            <w:rFonts w:hint="eastAsia" w:ascii="Times New Roman" w:hAnsi="Times New Roman"/>
            <w:sz w:val="24"/>
            <w:szCs w:val="24"/>
            <w:lang w:val="en-US" w:eastAsia="zh-CN"/>
          </w:rPr>
          <w:t>信任链</w:t>
        </w:r>
      </w:ins>
      <w:ins w:id="127" w:author="Janusio" w:date="2018-03-14T14:16:58Z">
        <w:r>
          <w:rPr>
            <w:rFonts w:hint="eastAsia" w:ascii="Times New Roman" w:hAnsi="Times New Roman"/>
            <w:sz w:val="24"/>
            <w:szCs w:val="24"/>
            <w:lang w:val="en-US" w:eastAsia="zh-CN"/>
          </w:rPr>
          <w:t>的</w:t>
        </w:r>
      </w:ins>
      <w:ins w:id="128" w:author="Janusio" w:date="2018-03-14T14:17:01Z">
        <w:r>
          <w:rPr>
            <w:rFonts w:hint="eastAsia" w:ascii="Times New Roman" w:hAnsi="Times New Roman"/>
            <w:sz w:val="24"/>
            <w:szCs w:val="24"/>
            <w:lang w:val="en-US" w:eastAsia="zh-CN"/>
          </w:rPr>
          <w:t>一部分</w:t>
        </w:r>
      </w:ins>
      <w:ins w:id="129" w:author="Janusio" w:date="2018-03-14T14:17:02Z">
        <w:r>
          <w:rPr>
            <w:rFonts w:hint="eastAsia" w:ascii="Times New Roman" w:hAnsi="Times New Roman"/>
            <w:sz w:val="24"/>
            <w:szCs w:val="24"/>
            <w:lang w:val="en-US" w:eastAsia="zh-CN"/>
          </w:rPr>
          <w:t>进行</w:t>
        </w:r>
      </w:ins>
      <w:ins w:id="130" w:author="Janusio" w:date="2018-03-14T14:17:47Z">
        <w:r>
          <w:rPr>
            <w:rFonts w:hint="eastAsia" w:ascii="Times New Roman" w:hAnsi="Times New Roman"/>
            <w:sz w:val="24"/>
            <w:szCs w:val="24"/>
            <w:lang w:val="en-US" w:eastAsia="zh-CN"/>
          </w:rPr>
          <w:t>静态</w:t>
        </w:r>
      </w:ins>
      <w:ins w:id="131" w:author="Janusio" w:date="2018-03-14T14:17:48Z">
        <w:r>
          <w:rPr>
            <w:rFonts w:hint="eastAsia" w:ascii="Times New Roman" w:hAnsi="Times New Roman"/>
            <w:sz w:val="24"/>
            <w:szCs w:val="24"/>
            <w:lang w:val="en-US" w:eastAsia="zh-CN"/>
          </w:rPr>
          <w:t>加载</w:t>
        </w:r>
      </w:ins>
      <w:ins w:id="132" w:author="Janusio" w:date="2018-03-14T14:17:04Z">
        <w:r>
          <w:rPr>
            <w:rFonts w:hint="eastAsia" w:ascii="Times New Roman" w:hAnsi="Times New Roman"/>
            <w:sz w:val="24"/>
            <w:szCs w:val="24"/>
            <w:lang w:val="en-US" w:eastAsia="zh-CN"/>
          </w:rPr>
          <w:t>，</w:t>
        </w:r>
      </w:ins>
      <w:ins w:id="133" w:author="Janusio" w:date="2018-03-14T14:17:07Z">
        <w:r>
          <w:rPr>
            <w:rFonts w:hint="eastAsia" w:ascii="Times New Roman" w:hAnsi="Times New Roman"/>
            <w:sz w:val="24"/>
            <w:szCs w:val="24"/>
            <w:lang w:val="en-US" w:eastAsia="zh-CN"/>
          </w:rPr>
          <w:t>另一部分</w:t>
        </w:r>
      </w:ins>
      <w:ins w:id="134" w:author="Janusio" w:date="2018-03-14T14:17:08Z">
        <w:r>
          <w:rPr>
            <w:rFonts w:hint="eastAsia" w:ascii="Times New Roman" w:hAnsi="Times New Roman"/>
            <w:sz w:val="24"/>
            <w:szCs w:val="24"/>
            <w:lang w:val="en-US" w:eastAsia="zh-CN"/>
          </w:rPr>
          <w:t>是</w:t>
        </w:r>
      </w:ins>
      <w:ins w:id="135" w:author="Janusio" w:date="2018-03-14T14:17:10Z">
        <w:r>
          <w:rPr>
            <w:rFonts w:hint="eastAsia" w:ascii="Times New Roman" w:hAnsi="Times New Roman"/>
            <w:sz w:val="24"/>
            <w:szCs w:val="24"/>
            <w:lang w:val="en-US" w:eastAsia="zh-CN"/>
          </w:rPr>
          <w:t>利用</w:t>
        </w:r>
      </w:ins>
      <w:ins w:id="136" w:author="Janusio" w:date="2018-03-14T14:17:17Z">
        <w:r>
          <w:rPr>
            <w:rFonts w:hint="eastAsia" w:ascii="Times New Roman" w:hAnsi="Times New Roman"/>
            <w:sz w:val="24"/>
            <w:szCs w:val="24"/>
            <w:lang w:val="en-US" w:eastAsia="zh-CN"/>
          </w:rPr>
          <w:t>动态</w:t>
        </w:r>
      </w:ins>
      <w:ins w:id="137" w:author="Janusio" w:date="2018-03-14T14:17:20Z">
        <w:r>
          <w:rPr>
            <w:rFonts w:hint="eastAsia" w:ascii="Times New Roman" w:hAnsi="Times New Roman"/>
            <w:sz w:val="24"/>
            <w:szCs w:val="24"/>
            <w:lang w:val="en-US" w:eastAsia="zh-CN"/>
          </w:rPr>
          <w:t>度量</w:t>
        </w:r>
      </w:ins>
      <w:ins w:id="138" w:author="Janusio" w:date="2018-03-14T14:17:22Z">
        <w:r>
          <w:rPr>
            <w:rFonts w:hint="eastAsia" w:ascii="Times New Roman" w:hAnsi="Times New Roman"/>
            <w:sz w:val="24"/>
            <w:szCs w:val="24"/>
            <w:lang w:val="en-US" w:eastAsia="zh-CN"/>
          </w:rPr>
          <w:t>机制</w:t>
        </w:r>
      </w:ins>
      <w:ins w:id="139" w:author="Janusio" w:date="2018-03-14T14:18:00Z">
        <w:r>
          <w:rPr>
            <w:rFonts w:hint="eastAsia" w:ascii="Times New Roman" w:hAnsi="Times New Roman"/>
            <w:sz w:val="24"/>
            <w:szCs w:val="24"/>
            <w:lang w:val="en-US" w:eastAsia="zh-CN"/>
          </w:rPr>
          <w:t>（Dynamic Root of Trusted Measurement, DRTM）</w:t>
        </w:r>
      </w:ins>
      <w:ins w:id="140" w:author="Janusio" w:date="2018-03-14T14:17:31Z">
        <w:r>
          <w:rPr>
            <w:rFonts w:hint="eastAsia" w:ascii="Times New Roman" w:hAnsi="Times New Roman"/>
            <w:sz w:val="24"/>
            <w:szCs w:val="24"/>
            <w:lang w:val="en-US" w:eastAsia="zh-CN"/>
          </w:rPr>
          <w:t>实现</w:t>
        </w:r>
      </w:ins>
      <w:ins w:id="141" w:author="Janusio" w:date="2018-03-14T14:17:42Z">
        <w:r>
          <w:rPr>
            <w:rFonts w:hint="eastAsia" w:ascii="Times New Roman" w:hAnsi="Times New Roman"/>
            <w:sz w:val="24"/>
            <w:szCs w:val="24"/>
            <w:lang w:val="en-US" w:eastAsia="zh-CN"/>
          </w:rPr>
          <w:t>动态加载</w:t>
        </w:r>
      </w:ins>
      <w:ins w:id="142" w:author="Janusio" w:date="2018-03-14T14:18:22Z">
        <w:r>
          <w:rPr>
            <w:rFonts w:hint="eastAsia" w:ascii="Times New Roman" w:hAnsi="Times New Roman"/>
            <w:sz w:val="24"/>
            <w:szCs w:val="24"/>
            <w:lang w:val="en-US" w:eastAsia="zh-CN"/>
          </w:rPr>
          <w:t>。</w:t>
        </w:r>
      </w:ins>
      <w:ins w:id="143" w:author="Janusio" w:date="2018-03-14T14:18:23Z">
        <w:r>
          <w:rPr>
            <w:rFonts w:hint="eastAsia" w:ascii="Times New Roman" w:hAnsi="Times New Roman"/>
            <w:sz w:val="24"/>
            <w:szCs w:val="24"/>
            <w:lang w:val="en-US" w:eastAsia="zh-CN"/>
          </w:rPr>
          <w:t>所以</w:t>
        </w:r>
      </w:ins>
      <w:ins w:id="144" w:author="Janusio" w:date="2018-03-14T14:18:24Z">
        <w:r>
          <w:rPr>
            <w:rFonts w:hint="eastAsia" w:ascii="Times New Roman" w:hAnsi="Times New Roman"/>
            <w:sz w:val="24"/>
            <w:szCs w:val="24"/>
            <w:lang w:val="en-US" w:eastAsia="zh-CN"/>
          </w:rPr>
          <w:t>虚拟</w:t>
        </w:r>
      </w:ins>
      <w:ins w:id="145" w:author="Janusio" w:date="2018-03-14T14:18:27Z">
        <w:r>
          <w:rPr>
            <w:rFonts w:hint="eastAsia" w:ascii="Times New Roman" w:hAnsi="Times New Roman"/>
            <w:sz w:val="24"/>
            <w:szCs w:val="24"/>
            <w:lang w:val="en-US" w:eastAsia="zh-CN"/>
          </w:rPr>
          <w:t>可信根可以</w:t>
        </w:r>
      </w:ins>
      <w:ins w:id="146" w:author="Janusio" w:date="2018-03-14T14:18:33Z">
        <w:r>
          <w:rPr>
            <w:rFonts w:hint="eastAsia" w:ascii="Times New Roman" w:hAnsi="Times New Roman"/>
            <w:sz w:val="24"/>
            <w:szCs w:val="24"/>
            <w:lang w:val="en-US" w:eastAsia="zh-CN"/>
          </w:rPr>
          <w:t>作为</w:t>
        </w:r>
      </w:ins>
      <w:ins w:id="147" w:author="Janusio" w:date="2018-03-14T14:18:43Z">
        <w:r>
          <w:rPr>
            <w:rFonts w:hint="eastAsia" w:ascii="Times New Roman" w:hAnsi="Times New Roman"/>
            <w:sz w:val="24"/>
            <w:szCs w:val="24"/>
            <w:lang w:val="en-US" w:eastAsia="zh-CN"/>
          </w:rPr>
          <w:t>TCB的</w:t>
        </w:r>
      </w:ins>
      <w:ins w:id="148" w:author="Janusio" w:date="2018-03-14T14:18:45Z">
        <w:r>
          <w:rPr>
            <w:rFonts w:hint="eastAsia" w:ascii="Times New Roman" w:hAnsi="Times New Roman"/>
            <w:sz w:val="24"/>
            <w:szCs w:val="24"/>
            <w:lang w:val="en-US" w:eastAsia="zh-CN"/>
          </w:rPr>
          <w:t>一部分</w:t>
        </w:r>
      </w:ins>
      <w:ins w:id="149" w:author="Janusio" w:date="2018-03-14T14:18:46Z">
        <w:r>
          <w:rPr>
            <w:rFonts w:hint="eastAsia" w:ascii="Times New Roman" w:hAnsi="Times New Roman"/>
            <w:sz w:val="24"/>
            <w:szCs w:val="24"/>
            <w:lang w:val="en-US" w:eastAsia="zh-CN"/>
          </w:rPr>
          <w:t>，</w:t>
        </w:r>
      </w:ins>
      <w:ins w:id="150" w:author="Janusio" w:date="2018-03-14T14:18:47Z">
        <w:r>
          <w:rPr>
            <w:rFonts w:hint="eastAsia" w:ascii="Times New Roman" w:hAnsi="Times New Roman"/>
            <w:sz w:val="24"/>
            <w:szCs w:val="24"/>
            <w:lang w:val="en-US" w:eastAsia="zh-CN"/>
          </w:rPr>
          <w:t>也可以</w:t>
        </w:r>
      </w:ins>
      <w:ins w:id="151" w:author="Janusio" w:date="2018-03-14T14:18:51Z">
        <w:r>
          <w:rPr>
            <w:rFonts w:hint="eastAsia" w:ascii="Times New Roman" w:hAnsi="Times New Roman"/>
            <w:sz w:val="24"/>
            <w:szCs w:val="24"/>
            <w:lang w:val="en-US" w:eastAsia="zh-CN"/>
          </w:rPr>
          <w:t>当做</w:t>
        </w:r>
      </w:ins>
      <w:ins w:id="152" w:author="Janusio" w:date="2018-03-14T14:18:55Z">
        <w:r>
          <w:rPr>
            <w:rFonts w:hint="eastAsia" w:ascii="Times New Roman" w:hAnsi="Times New Roman"/>
            <w:sz w:val="24"/>
            <w:szCs w:val="24"/>
            <w:lang w:val="en-US" w:eastAsia="zh-CN"/>
          </w:rPr>
          <w:t>TVP</w:t>
        </w:r>
      </w:ins>
      <w:ins w:id="153" w:author="Janusio" w:date="2018-03-14T14:18:56Z">
        <w:r>
          <w:rPr>
            <w:rFonts w:hint="eastAsia" w:ascii="Times New Roman" w:hAnsi="Times New Roman"/>
            <w:sz w:val="24"/>
            <w:szCs w:val="24"/>
            <w:lang w:val="en-US" w:eastAsia="zh-CN"/>
          </w:rPr>
          <w:t>上的</w:t>
        </w:r>
      </w:ins>
      <w:ins w:id="154" w:author="Janusio" w:date="2018-03-14T14:18:57Z">
        <w:r>
          <w:rPr>
            <w:rFonts w:hint="eastAsia" w:ascii="Times New Roman" w:hAnsi="Times New Roman"/>
            <w:sz w:val="24"/>
            <w:szCs w:val="24"/>
            <w:lang w:val="en-US" w:eastAsia="zh-CN"/>
          </w:rPr>
          <w:t>单独</w:t>
        </w:r>
      </w:ins>
      <w:ins w:id="155" w:author="Janusio" w:date="2018-03-14T14:18:59Z">
        <w:r>
          <w:rPr>
            <w:rFonts w:hint="eastAsia" w:ascii="Times New Roman" w:hAnsi="Times New Roman"/>
            <w:sz w:val="24"/>
            <w:szCs w:val="24"/>
            <w:lang w:val="en-US" w:eastAsia="zh-CN"/>
          </w:rPr>
          <w:t>进程</w:t>
        </w:r>
      </w:ins>
      <w:ins w:id="156" w:author="Janusio" w:date="2018-03-14T14:19:00Z">
        <w:r>
          <w:rPr>
            <w:rFonts w:hint="eastAsia" w:ascii="Times New Roman" w:hAnsi="Times New Roman"/>
            <w:sz w:val="24"/>
            <w:szCs w:val="24"/>
            <w:lang w:val="en-US" w:eastAsia="zh-CN"/>
          </w:rPr>
          <w:t>。</w:t>
        </w:r>
      </w:ins>
      <w:ins w:id="157" w:author="Janusio" w:date="2018-03-14T14:19:05Z">
        <w:r>
          <w:rPr>
            <w:rFonts w:hint="eastAsia" w:ascii="Times New Roman" w:hAnsi="Times New Roman"/>
            <w:sz w:val="24"/>
            <w:szCs w:val="24"/>
            <w:lang w:val="en-US" w:eastAsia="zh-CN"/>
          </w:rPr>
          <w:t>第四层</w:t>
        </w:r>
      </w:ins>
      <w:ins w:id="158" w:author="Janusio" w:date="2018-03-14T14:19:06Z">
        <w:r>
          <w:rPr>
            <w:rFonts w:hint="eastAsia" w:ascii="Times New Roman" w:hAnsi="Times New Roman"/>
            <w:sz w:val="24"/>
            <w:szCs w:val="24"/>
            <w:lang w:val="en-US" w:eastAsia="zh-CN"/>
          </w:rPr>
          <w:t>是</w:t>
        </w:r>
      </w:ins>
      <w:ins w:id="159" w:author="Janusio" w:date="2018-03-14T14:19:08Z">
        <w:r>
          <w:rPr>
            <w:rFonts w:hint="eastAsia" w:ascii="Times New Roman" w:hAnsi="Times New Roman"/>
            <w:sz w:val="24"/>
            <w:szCs w:val="24"/>
            <w:lang w:val="en-US" w:eastAsia="zh-CN"/>
          </w:rPr>
          <w:t>与</w:t>
        </w:r>
      </w:ins>
      <w:ins w:id="160" w:author="Janusio" w:date="2018-03-14T14:19:10Z">
        <w:r>
          <w:rPr>
            <w:rFonts w:hint="eastAsia" w:ascii="Times New Roman" w:hAnsi="Times New Roman"/>
            <w:sz w:val="24"/>
            <w:szCs w:val="24"/>
            <w:lang w:val="en-US" w:eastAsia="zh-CN"/>
          </w:rPr>
          <w:t>用户</w:t>
        </w:r>
      </w:ins>
      <w:ins w:id="161" w:author="Janusio" w:date="2018-03-14T14:19:19Z">
        <w:r>
          <w:rPr>
            <w:rFonts w:hint="eastAsia" w:ascii="Times New Roman" w:hAnsi="Times New Roman"/>
            <w:sz w:val="24"/>
            <w:szCs w:val="24"/>
            <w:lang w:val="en-US" w:eastAsia="zh-CN"/>
          </w:rPr>
          <w:t>关系</w:t>
        </w:r>
      </w:ins>
      <w:ins w:id="162" w:author="Janusio" w:date="2018-03-14T14:19:21Z">
        <w:r>
          <w:rPr>
            <w:rFonts w:hint="eastAsia" w:ascii="Times New Roman" w:hAnsi="Times New Roman"/>
            <w:sz w:val="24"/>
            <w:szCs w:val="24"/>
            <w:lang w:val="en-US" w:eastAsia="zh-CN"/>
          </w:rPr>
          <w:t>最为</w:t>
        </w:r>
      </w:ins>
      <w:ins w:id="163" w:author="Janusio" w:date="2018-03-14T14:19:22Z">
        <w:r>
          <w:rPr>
            <w:rFonts w:hint="eastAsia" w:ascii="Times New Roman" w:hAnsi="Times New Roman"/>
            <w:sz w:val="24"/>
            <w:szCs w:val="24"/>
            <w:lang w:val="en-US" w:eastAsia="zh-CN"/>
          </w:rPr>
          <w:t>密切</w:t>
        </w:r>
      </w:ins>
      <w:ins w:id="164" w:author="Janusio" w:date="2018-03-14T14:19:23Z">
        <w:r>
          <w:rPr>
            <w:rFonts w:hint="eastAsia" w:ascii="Times New Roman" w:hAnsi="Times New Roman"/>
            <w:sz w:val="24"/>
            <w:szCs w:val="24"/>
            <w:lang w:val="en-US" w:eastAsia="zh-CN"/>
          </w:rPr>
          <w:t>的</w:t>
        </w:r>
      </w:ins>
      <w:ins w:id="165" w:author="Janusio" w:date="2018-03-14T14:19:25Z">
        <w:r>
          <w:rPr>
            <w:rFonts w:hint="eastAsia" w:ascii="Times New Roman" w:hAnsi="Times New Roman"/>
            <w:sz w:val="24"/>
            <w:szCs w:val="24"/>
            <w:lang w:val="en-US" w:eastAsia="zh-CN"/>
          </w:rPr>
          <w:t>用户</w:t>
        </w:r>
      </w:ins>
      <w:ins w:id="166" w:author="Janusio" w:date="2018-03-14T14:19:26Z">
        <w:r>
          <w:rPr>
            <w:rFonts w:hint="eastAsia" w:ascii="Times New Roman" w:hAnsi="Times New Roman"/>
            <w:sz w:val="24"/>
            <w:szCs w:val="24"/>
            <w:lang w:val="en-US" w:eastAsia="zh-CN"/>
          </w:rPr>
          <w:t>虚拟机。</w:t>
        </w:r>
      </w:ins>
    </w:p>
    <w:p>
      <w:pPr>
        <w:pStyle w:val="32"/>
        <w:spacing w:line="360" w:lineRule="auto"/>
        <w:ind w:firstLine="420" w:firstLineChars="0"/>
        <w:rPr>
          <w:del w:id="167" w:author="Janusio" w:date="2018-03-14T14:19:36Z"/>
          <w:rFonts w:hint="eastAsia" w:ascii="Times New Roman" w:hAnsi="Times New Roman"/>
          <w:sz w:val="24"/>
          <w:szCs w:val="24"/>
          <w:lang w:val="en-US" w:eastAsia="zh-CN"/>
        </w:rPr>
      </w:pPr>
      <w:del w:id="168" w:author="Janusio" w:date="2018-03-14T14:19:36Z">
        <w:r>
          <w:rPr>
            <w:rFonts w:hint="eastAsia" w:ascii="Times New Roman" w:hAnsi="Times New Roman"/>
            <w:sz w:val="24"/>
            <w:szCs w:val="24"/>
            <w:lang w:val="en-US" w:eastAsia="zh-CN"/>
          </w:rPr>
          <w:delText>及构建与VMM之上的管理域（主要是其内核及相关域管理工具），它们通常被认为是 TVP 的可信计算基（Trusted Computing Base, TCB）。第三层是虚拟信任根（Virtual Root of Trust, vRT），由于实现方案不同，其加载过程可能是传统信任链的一部分，或直接利用动态加载机制如动态度量信任根（Dynamic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delText>
        </w:r>
      </w:del>
    </w:p>
    <w:p>
      <w:pPr>
        <w:pStyle w:val="32"/>
        <w:spacing w:line="360" w:lineRule="auto"/>
        <w:ind w:firstLine="420" w:firstLineChars="0"/>
        <w:jc w:val="both"/>
        <w:rPr>
          <w:rFonts w:hint="eastAsia" w:ascii="Times New Roman" w:hAnsi="Times New Roman"/>
          <w:sz w:val="24"/>
          <w:szCs w:val="24"/>
          <w:lang w:val="en-US" w:eastAsia="zh-CN"/>
        </w:rPr>
        <w:pPrChange w:id="169" w:author="Janusio" w:date="2018-03-14T14:19:36Z">
          <w:pPr>
            <w:pStyle w:val="32"/>
            <w:spacing w:line="360" w:lineRule="auto"/>
            <w:ind w:firstLine="420" w:firstLineChars="0"/>
            <w:jc w:val="center"/>
          </w:pPr>
        </w:pPrChange>
      </w:pPr>
      <w:bookmarkStart w:id="100" w:name="_GoBack"/>
      <w:bookmarkEnd w:id="100"/>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1" w:name="_Toc10601"/>
      <w:bookmarkStart w:id="12" w:name="_Toc16348"/>
      <w:r>
        <w:rPr>
          <w:rFonts w:hint="eastAsia"/>
          <w:lang w:val="en-US" w:eastAsia="zh-CN"/>
        </w:rPr>
        <w:t>图1.1 TVP基本运行架构</w:t>
      </w:r>
      <w:bookmarkEnd w:id="11"/>
      <w:bookmarkEnd w:id="12"/>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13" w:name="_Ref28195"/>
      <w:r>
        <w:rPr>
          <w:rStyle w:val="22"/>
          <w:rFonts w:hint="eastAsia" w:ascii="Times New Roman" w:hAnsi="Times New Roman"/>
          <w:sz w:val="24"/>
          <w:szCs w:val="24"/>
          <w:lang w:val="en-US" w:eastAsia="zh-CN"/>
        </w:rPr>
        <w:endnoteReference w:id="25"/>
      </w:r>
      <w:bookmarkEnd w:id="1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14" w:name="_Ref28117"/>
      <w:r>
        <w:rPr>
          <w:rStyle w:val="22"/>
          <w:rFonts w:hint="eastAsia" w:ascii="Times New Roman" w:hAnsi="Times New Roman"/>
          <w:sz w:val="24"/>
          <w:szCs w:val="24"/>
          <w:lang w:val="en-US" w:eastAsia="zh-CN"/>
        </w:rPr>
        <w:endnoteReference w:id="26"/>
      </w:r>
      <w:bookmarkEnd w:id="14"/>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15" w:name="_Ref28411"/>
      <w:r>
        <w:rPr>
          <w:rStyle w:val="22"/>
          <w:rFonts w:hint="eastAsia" w:ascii="Times New Roman" w:hAnsi="Times New Roman"/>
          <w:vanish/>
          <w:sz w:val="24"/>
          <w:szCs w:val="24"/>
          <w:vertAlign w:val="baseline"/>
          <w:lang w:val="en-US" w:eastAsia="zh-CN"/>
        </w:rPr>
        <w:endnoteReference w:id="28"/>
      </w:r>
      <w:bookmarkEnd w:id="15"/>
      <w:r>
        <w:rPr>
          <w:rStyle w:val="22"/>
          <w:rFonts w:hint="eastAsia" w:ascii="Times New Roman" w:hAnsi="Times New Roman"/>
          <w:vanish/>
          <w:sz w:val="24"/>
          <w:szCs w:val="24"/>
          <w:vertAlign w:val="baseline"/>
          <w:lang w:val="en-US" w:eastAsia="zh-CN"/>
        </w:rPr>
        <w:t>][</w:t>
      </w:r>
      <w:bookmarkStart w:id="16" w:name="_Ref28460"/>
      <w:r>
        <w:rPr>
          <w:rStyle w:val="22"/>
          <w:rFonts w:hint="eastAsia" w:ascii="Times New Roman" w:hAnsi="Times New Roman"/>
          <w:vanish/>
          <w:sz w:val="24"/>
          <w:szCs w:val="24"/>
          <w:vertAlign w:val="baseline"/>
          <w:lang w:val="en-US" w:eastAsia="zh-CN"/>
        </w:rPr>
        <w:endnoteReference w:id="29"/>
      </w:r>
      <w:bookmarkEnd w:id="16"/>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7" w:name="_Toc29487"/>
      <w:r>
        <w:rPr>
          <w:rFonts w:hint="eastAsia" w:ascii="Times New Roman" w:hAnsi="Times New Roman" w:eastAsia="黑体"/>
          <w:b/>
          <w:sz w:val="24"/>
          <w:szCs w:val="24"/>
          <w:lang w:val="en-US" w:eastAsia="zh-CN"/>
        </w:rPr>
        <w:t>可信虚拟平台信任链模型</w:t>
      </w:r>
      <w:bookmarkEnd w:id="1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8" w:name="_Toc15526"/>
      <w:r>
        <w:rPr>
          <w:rFonts w:hint="eastAsia" w:ascii="Times New Roman" w:hAnsi="Times New Roman" w:eastAsia="黑体"/>
          <w:b/>
          <w:sz w:val="24"/>
          <w:szCs w:val="24"/>
          <w:lang w:val="en-US" w:eastAsia="zh-CN"/>
        </w:rPr>
        <w:t>无干扰理论</w:t>
      </w:r>
      <w:bookmarkEnd w:id="1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针对于确保平台信任可验证的信任链形式化建模与分析的方法，目前的研究大部分是基于传统的可信计算平台，并且国内研究较多。其中，陈书义</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等人利用一阶逻辑对可信计算平台启动过程进行建模以分析其信任传递过程，并提出长度受限的信任链模型。张兴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Rushby的无干扰理论的基础上将系统安全域集实体化为进程集，给出了进程运行的可信条件，推导出系统运行可信定理，保证了终端的安全，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基于非传递的无干扰理念的二元多级安全模型，在Rushby无干扰理论的基础上重新定义了清除函数，将传递的无干扰理论过渡到非传递的无干扰理论，并依据BLP和Biba模型保护了信息的机密性和完整性，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等从进程数据和代码完整性检测出发，利用无干扰理论保证进程之间的操作合法，试图在不安全的操作系统中建立安全的应用支撑。徐甫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3"/>
        <w:ind w:firstLine="0" w:firstLineChars="0"/>
        <w:rPr>
          <w:rFonts w:hint="eastAsia" w:ascii="Times New Roman" w:hAnsi="Times New Roman"/>
          <w:sz w:val="24"/>
          <w:szCs w:val="24"/>
          <w:lang w:val="en-US" w:eastAsia="zh-CN"/>
        </w:rPr>
      </w:pPr>
      <w:bookmarkStart w:id="19" w:name="_Toc16857"/>
      <w:r>
        <w:rPr>
          <w:rFonts w:hint="eastAsia" w:ascii="Times New Roman" w:hAnsi="Times New Roman" w:eastAsia="黑体"/>
          <w:b/>
          <w:sz w:val="28"/>
          <w:szCs w:val="28"/>
        </w:rPr>
        <w:t>本文主要工作</w:t>
      </w:r>
      <w:bookmarkEnd w:id="19"/>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大部分的研究是基于信息流的无干扰模型从动作和运行结果的角度建立系统安全策略模型，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spacing w:line="360" w:lineRule="auto"/>
        <w:ind w:left="0" w:leftChars="0" w:firstLine="0" w:firstLineChars="0"/>
        <w:rPr>
          <w:rFonts w:hint="eastAsia" w:ascii="Times New Roman" w:hAnsi="Times New Roman" w:eastAsia="黑体"/>
          <w:b/>
          <w:sz w:val="28"/>
          <w:szCs w:val="28"/>
        </w:rPr>
      </w:pPr>
      <w:bookmarkStart w:id="20" w:name="_Toc2602"/>
      <w:r>
        <w:rPr>
          <w:rFonts w:hint="eastAsia" w:ascii="Times New Roman" w:hAnsi="Times New Roman" w:eastAsia="黑体"/>
          <w:b/>
          <w:sz w:val="28"/>
          <w:szCs w:val="28"/>
        </w:rPr>
        <w:t>论文组织结构</w:t>
      </w:r>
      <w:bookmarkEnd w:id="20"/>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吗，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21" w:name="_Toc29547"/>
      <w:r>
        <w:rPr>
          <w:rFonts w:hint="eastAsia"/>
          <w:lang w:val="en-US" w:eastAsia="zh-CN"/>
        </w:rPr>
        <w:t>相关技术与理论</w:t>
      </w:r>
      <w:bookmarkEnd w:id="21"/>
    </w:p>
    <w:p>
      <w:pPr>
        <w:pStyle w:val="3"/>
        <w:ind w:firstLine="0" w:firstLineChars="0"/>
        <w:rPr>
          <w:rFonts w:hint="eastAsia" w:ascii="Times New Roman" w:hAnsi="Times New Roman" w:eastAsia="黑体"/>
          <w:b/>
          <w:sz w:val="28"/>
          <w:szCs w:val="28"/>
          <w:lang w:val="en-US" w:eastAsia="zh-CN"/>
        </w:rPr>
      </w:pPr>
      <w:bookmarkStart w:id="22" w:name="_Toc21310"/>
      <w:r>
        <w:rPr>
          <w:rFonts w:hint="eastAsia" w:ascii="Times New Roman" w:hAnsi="Times New Roman" w:eastAsia="黑体"/>
          <w:b/>
          <w:sz w:val="28"/>
          <w:szCs w:val="28"/>
          <w:lang w:val="en-US" w:eastAsia="zh-CN"/>
        </w:rPr>
        <w:t>虚拟化技术</w:t>
      </w:r>
      <w:bookmarkEnd w:id="22"/>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物理计算机服务器、内存、硬盘存储等实体资源进行抽象使单一的计算机资源可以被用来提供多个同类资源的资源管理方式；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3" w:name="_Toc31341"/>
      <w:r>
        <w:rPr>
          <w:rFonts w:hint="eastAsia"/>
          <w:lang w:val="en-US" w:eastAsia="zh-CN"/>
        </w:rPr>
        <w:t>虚拟化技术分类</w:t>
      </w:r>
      <w:bookmarkEnd w:id="23"/>
    </w:p>
    <w:p>
      <w:pPr>
        <w:spacing w:line="360" w:lineRule="auto"/>
        <w:ind w:firstLine="420" w:firstLineChars="0"/>
        <w:rPr>
          <w:rFonts w:hint="eastAsia"/>
        </w:rPr>
      </w:pPr>
      <w:r>
        <w:rPr>
          <w:rFonts w:hint="eastAsia"/>
          <w:lang w:val="en-US" w:eastAsia="zh-CN"/>
        </w:rPr>
        <w:t>为了满足当前云计算提供商需要提供不同功能的功能和需求，在实现层次和虚拟方式上都产生了不同类别的虚拟化解决方案，使得不同的虚拟化系统不仅具有最基本的虚拟化技术，也呈现了各自独特的个性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指令集架构级（Instruction Set Architecture</w:t>
      </w:r>
      <w:r>
        <w:rPr>
          <w:rFonts w:hint="eastAsia" w:ascii="Times New Roman" w:hAnsi="Times New Roman"/>
          <w:sz w:val="24"/>
          <w:szCs w:val="24"/>
          <w:lang w:val="en-US" w:eastAsia="zh-CN"/>
        </w:rPr>
        <w:t xml:space="preserve">, </w:t>
      </w:r>
      <w:r>
        <w:rPr>
          <w:rFonts w:hint="eastAsia" w:ascii="Times New Roman" w:hAnsi="Times New Roman"/>
          <w:sz w:val="24"/>
          <w:szCs w:val="24"/>
        </w:rPr>
        <w:t>ISA</w:t>
      </w:r>
      <w:r>
        <w:rPr>
          <w:rFonts w:hint="eastAsia" w:ascii="Times New Roman" w:hAnsi="Times New Roman"/>
          <w:sz w:val="24"/>
          <w:szCs w:val="24"/>
          <w:lang w:eastAsia="zh-CN"/>
        </w:rPr>
        <w:t>）</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Qemu系统和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与真实的计算机具有相同的指令集，可以在用户指令可以直接在计算机主机上进行运行，为用户操作虚拟的计算机提供了遍历，提高了指令运行的效率和速度。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在传统的操作系统运行时，相同计算机的多用户的进程都是运行同一操作系统下，如果操作系统的内核或进程管理出现缺陷或漏洞，不同用户之间相同类别的进程有可能产生影响。而针对操作系统的虚拟化可以有效的解决上述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，其利用Linux的LXC技术，通过设定不同类别的namespace提供给不同用户相同的并且真实的操作系统。使得每个用户都可以在独立的用户空间进行活动，相互之间的进程、网络、文件等都通过namespace进行隔离。</w:t>
      </w:r>
      <w:r>
        <w:rPr>
          <w:rFonts w:hint="eastAsia" w:ascii="Times New Roman" w:hAnsi="Times New Roman"/>
          <w:sz w:val="24"/>
          <w:szCs w:val="24"/>
        </w:rPr>
        <w:t>当前典型的</w:t>
      </w:r>
      <w:r>
        <w:rPr>
          <w:rFonts w:hint="eastAsia" w:ascii="Times New Roman" w:hAnsi="Times New Roman"/>
          <w:sz w:val="24"/>
          <w:szCs w:val="24"/>
          <w:lang w:val="en-US" w:eastAsia="zh-CN"/>
        </w:rPr>
        <w:t>操作系统级虚拟化</w:t>
      </w:r>
      <w:r>
        <w:rPr>
          <w:rFonts w:hint="eastAsia" w:ascii="Times New Roman" w:hAnsi="Times New Roman"/>
          <w:sz w:val="24"/>
          <w:szCs w:val="24"/>
        </w:rPr>
        <w:t>系统有 Linux-VSerser、Solaris Container</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针对在全虚拟化技术运行的虚拟机可以单独的使用一个被虚拟的硬件资源。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以便完成特权指令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4" w:name="_Toc9365"/>
      <w:r>
        <w:rPr>
          <w:rFonts w:hint="eastAsia" w:ascii="Times New Roman" w:hAnsi="Times New Roman" w:eastAsia="黑体"/>
          <w:b/>
          <w:sz w:val="24"/>
          <w:szCs w:val="24"/>
          <w:lang w:val="en-US" w:eastAsia="zh-CN"/>
        </w:rPr>
        <w:t>虚拟机与虚拟机监视器</w:t>
      </w:r>
      <w:bookmarkEnd w:id="24"/>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全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。从架构上看，VMM对硬盘资源、内存、I/O设备等硬件资源提供虚拟化，承担着管理所有物理资源的任务，并且VMM也负责这虚拟化虚拟环境的创建和管理，比如虚拟机的迁移，虚拟机的销毁、备份等。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83.8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rPr>
          <w:rFonts w:hint="eastAsia"/>
          <w:lang w:val="en-US" w:eastAsia="zh-CN"/>
        </w:rPr>
      </w:pPr>
      <w:bookmarkStart w:id="25" w:name="_Toc955"/>
      <w:bookmarkStart w:id="26" w:name="_Toc7704"/>
      <w:r>
        <w:rPr>
          <w:rFonts w:hint="eastAsia"/>
          <w:lang w:val="en-US" w:eastAsia="zh-CN"/>
        </w:rPr>
        <w:t>图2.1 虚拟机与VMM基本结构</w:t>
      </w:r>
      <w:bookmarkEnd w:id="25"/>
      <w:bookmarkEnd w:id="2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作用不仅仅是提高了一个多任务的管理任务，也是一种十分安全可靠的虚拟化系统方案。</w:t>
      </w:r>
    </w:p>
    <w:p>
      <w:pPr>
        <w:pStyle w:val="4"/>
        <w:spacing w:line="360" w:lineRule="auto"/>
        <w:ind w:firstLine="0" w:firstLineChars="0"/>
        <w:rPr>
          <w:rFonts w:hint="eastAsia" w:ascii="Times New Roman" w:hAnsi="Times New Roman" w:eastAsia="黑体"/>
          <w:b/>
          <w:sz w:val="24"/>
          <w:szCs w:val="24"/>
        </w:rPr>
      </w:pPr>
      <w:bookmarkStart w:id="27" w:name="_Toc11249"/>
      <w:r>
        <w:rPr>
          <w:rFonts w:hint="eastAsia" w:ascii="Times New Roman" w:hAnsi="Times New Roman" w:eastAsia="黑体"/>
          <w:b/>
          <w:sz w:val="24"/>
          <w:szCs w:val="24"/>
          <w:lang w:val="en-US" w:eastAsia="zh-CN"/>
        </w:rPr>
        <w:t>Xen与KVM</w:t>
      </w:r>
      <w:bookmarkEnd w:id="2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就那些管理的Xend进程，并提供这些虚拟机控制台的访问，管理员可以通过控制台直接与Domain0进行对话。DomainU没有真实的硬件驱动，不能直接对物理硬件资源进行访问，必须通过Domain0。</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 内核模块在运行时按需加载进入内核空间运行。KVM 本身不执行任何设备模拟，需要 QEMU 通过 /dev/kvm 接口设置一个 GUEST OS 的地址空间，向它提供模拟的 I/O 设备，并将它的视频显示映射回宿主机的显示屏。</w:t>
      </w:r>
    </w:p>
    <w:p>
      <w:pPr>
        <w:pStyle w:val="3"/>
        <w:ind w:firstLine="0" w:firstLineChars="0"/>
        <w:rPr>
          <w:rFonts w:hint="eastAsia" w:ascii="Times New Roman" w:hAnsi="Times New Roman" w:eastAsia="黑体"/>
          <w:b/>
          <w:sz w:val="28"/>
          <w:szCs w:val="28"/>
          <w:lang w:val="en-US" w:eastAsia="zh-CN"/>
        </w:rPr>
      </w:pPr>
      <w:bookmarkStart w:id="28" w:name="_Toc5524"/>
      <w:r>
        <w:rPr>
          <w:rFonts w:hint="eastAsia" w:ascii="Times New Roman" w:hAnsi="Times New Roman" w:eastAsia="黑体"/>
          <w:b/>
          <w:sz w:val="28"/>
          <w:szCs w:val="28"/>
          <w:lang w:val="en-US" w:eastAsia="zh-CN"/>
        </w:rPr>
        <w:t>可信计算</w:t>
      </w:r>
      <w:bookmarkEnd w:id="2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9" w:name="_Toc26098"/>
      <w:r>
        <w:rPr>
          <w:rFonts w:hint="eastAsia"/>
          <w:lang w:val="en-US" w:eastAsia="zh-CN"/>
        </w:rPr>
        <w:t>可信平台模块</w:t>
      </w:r>
      <w:bookmarkEnd w:id="29"/>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30" w:name="_Toc26547"/>
      <w:r>
        <w:rPr>
          <w:rFonts w:hint="eastAsia" w:ascii="Times New Roman" w:hAnsi="Times New Roman" w:eastAsia="黑体"/>
          <w:b/>
          <w:sz w:val="24"/>
          <w:szCs w:val="24"/>
          <w:lang w:val="en-US" w:eastAsia="zh-CN"/>
        </w:rPr>
        <w:t>信任链技术</w:t>
      </w:r>
      <w:bookmarkEnd w:id="30"/>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灯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31" w:name="_Toc31183"/>
      <w:r>
        <w:rPr>
          <w:rFonts w:hint="eastAsia"/>
          <w:lang w:val="en-US" w:eastAsia="zh-CN"/>
        </w:rPr>
        <w:t>可信计算模块虚拟化</w:t>
      </w:r>
      <w:bookmarkEnd w:id="31"/>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32" w:name="_Toc28048"/>
      <w:r>
        <w:rPr>
          <w:rFonts w:hint="eastAsia"/>
          <w:lang w:val="en-US" w:eastAsia="zh-CN"/>
        </w:rPr>
        <w:t>形式化分析方法</w:t>
      </w:r>
      <w:bookmarkEnd w:id="32"/>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直技术。不同的形式化方法的数学基础是不同的，有的以集合论和一阶谓词演算为基础，有的则以时态逻辑为基础。</w:t>
      </w:r>
    </w:p>
    <w:p>
      <w:pPr>
        <w:pStyle w:val="4"/>
        <w:rPr>
          <w:rFonts w:hint="eastAsia"/>
        </w:rPr>
      </w:pPr>
      <w:bookmarkStart w:id="33" w:name="_Toc893"/>
      <w:r>
        <w:rPr>
          <w:rFonts w:hint="eastAsia"/>
          <w:lang w:val="en-US" w:eastAsia="zh-CN"/>
        </w:rPr>
        <w:t>无干扰理论</w:t>
      </w:r>
      <w:bookmarkEnd w:id="33"/>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系统中M主要包括：系统状态集合S、动作行为集合A、系统输出集合O、系统安全域集合D四个集合，这四个集合主要存在四种动作函数：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4" w:name="_Toc24533"/>
      <w:r>
        <w:rPr>
          <w:rFonts w:hint="eastAsia"/>
          <w:lang w:val="en-US" w:eastAsia="zh-CN"/>
        </w:rPr>
        <w:t>安全系统逻辑理论</w:t>
      </w:r>
      <w:bookmarkEnd w:id="34"/>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目前的安全系统大部分是为抵御安全威胁涉及的复杂的系统，例如：虚拟机管理器，安全内核，操作系统，可信平台模块等。由Anupam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等人提出的安全系统逻辑理论建立了一套从系统启动开始，到系统程序依次运行期间对进行指定程序进行安全性分析的形式化分析机制。下面本文简要的介绍本文用到的安全系统逻辑中的部分定义。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5" w:name="_Toc23395"/>
      <w:r>
        <w:rPr>
          <w:rFonts w:hint="default"/>
          <w:i w:val="0"/>
          <w:iCs w:val="0"/>
          <w:sz w:val="24"/>
          <w:szCs w:val="24"/>
          <w:lang w:val="en-US" w:eastAsia="zh-CN"/>
        </w:rPr>
        <w:t>本章小结</w:t>
      </w:r>
      <w:bookmarkEnd w:id="35"/>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rPr>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36" w:name="_Toc13864"/>
    </w:p>
    <w:p>
      <w:pPr>
        <w:pStyle w:val="2"/>
        <w:rPr>
          <w:rFonts w:hint="eastAsia" w:ascii="Times New Roman" w:hAnsi="Times New Roman" w:eastAsia="仿宋_GB2312"/>
          <w:b/>
          <w:sz w:val="30"/>
          <w:szCs w:val="30"/>
        </w:rPr>
      </w:pPr>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6"/>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7" w:name="_Ref10023"/>
      <w:r>
        <w:rPr>
          <w:rStyle w:val="22"/>
          <w:rFonts w:hint="eastAsia"/>
        </w:rPr>
        <w:endnoteReference w:id="54"/>
      </w:r>
      <w:bookmarkEnd w:id="37"/>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8"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8"/>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39" w:name="_Toc23539"/>
      <w:bookmarkStart w:id="40" w:name="_Toc1994"/>
      <w:r>
        <w:rPr>
          <w:rFonts w:hint="eastAsia"/>
          <w:lang w:val="en-US" w:eastAsia="zh-CN"/>
        </w:rPr>
        <w:t xml:space="preserve">图3.1 </w:t>
      </w:r>
      <w:r>
        <w:rPr>
          <w:rFonts w:hint="eastAsia"/>
        </w:rPr>
        <w:t>TVP-QT运行架构</w:t>
      </w:r>
      <w:bookmarkEnd w:id="39"/>
      <w:bookmarkEnd w:id="4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41" w:name="_Toc26611"/>
      <w:bookmarkStart w:id="42" w:name="_Toc30580"/>
      <w:r>
        <w:rPr>
          <w:rFonts w:hint="eastAsia" w:ascii="黑体" w:hAnsi="黑体" w:eastAsia="黑体" w:cs="黑体"/>
          <w:lang w:val="en-US" w:eastAsia="zh-CN"/>
        </w:rPr>
        <w:t>表3.1 TJP功能组件来源</w:t>
      </w:r>
      <w:bookmarkEnd w:id="41"/>
      <w:bookmarkEnd w:id="42"/>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43" w:name="_Toc3258"/>
      <w:r>
        <w:rPr>
          <w:rFonts w:hint="eastAsia" w:ascii="Times New Roman" w:hAnsi="Times New Roman"/>
          <w:szCs w:val="28"/>
        </w:rPr>
        <w:t>TVP-QT信任链及属性</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44" w:name="_Toc26470"/>
      <w:bookmarkStart w:id="45" w:name="_Toc13418"/>
      <w:r>
        <w:rPr>
          <w:rFonts w:hint="eastAsia"/>
          <w:lang w:val="en-US" w:eastAsia="zh-CN"/>
        </w:rPr>
        <w:t xml:space="preserve">图3.2 </w:t>
      </w:r>
      <w:r>
        <w:rPr>
          <w:rFonts w:hint="default"/>
        </w:rPr>
        <w:t>虚拟化平台可信环境信任链构建与验证</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T信任链模型具有瀑布特征。TJP将分离的两条信任链链接起来，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46"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47" w:name="_Toc6756"/>
      <w:bookmarkStart w:id="48" w:name="_Toc15187"/>
      <w:r>
        <w:rPr>
          <w:rFonts w:hint="eastAsia"/>
          <w:lang w:val="en-US" w:eastAsia="zh-CN"/>
        </w:rPr>
        <w:t xml:space="preserve">图3.3 </w:t>
      </w:r>
      <w:r>
        <w:rPr>
          <w:rFonts w:hint="eastAsia"/>
        </w:rPr>
        <w:t>基于Xen的TVP-QT系统</w:t>
      </w:r>
      <w:bookmarkEnd w:id="47"/>
      <w:bookmarkEnd w:id="4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49" w:name="_Toc9009"/>
      <w:r>
        <w:rPr>
          <w:rFonts w:hint="eastAsia"/>
        </w:rPr>
        <w:t>实验及结果分析</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50" w:name="_Toc20164"/>
      <w:r>
        <w:rPr>
          <w:rFonts w:hint="eastAsia"/>
          <w:lang w:val="en-US" w:eastAsia="zh-CN"/>
        </w:rPr>
        <w:t>实验环境</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51" w:name="_Toc10511"/>
      <w:bookmarkStart w:id="52" w:name="_Toc23128"/>
      <w:r>
        <w:rPr>
          <w:rFonts w:hint="eastAsia"/>
          <w:lang w:val="en-US" w:eastAsia="zh-CN"/>
        </w:rPr>
        <w:t xml:space="preserve">表3.2 </w:t>
      </w:r>
      <w:r>
        <w:rPr>
          <w:rFonts w:hint="default"/>
        </w:rPr>
        <w:t>物理平台(Dom0)和用户虚拟机(DomU-Ubuntu)配置</w:t>
      </w:r>
      <w:bookmarkEnd w:id="51"/>
      <w:bookmarkEnd w:id="52"/>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53" w:name="_Toc9539"/>
      <w:bookmarkStart w:id="54" w:name="_Toc2277"/>
      <w:r>
        <w:rPr>
          <w:rFonts w:hint="eastAsia"/>
        </w:rPr>
        <w:t>图</w:t>
      </w:r>
      <w:r>
        <w:rPr>
          <w:rFonts w:hint="eastAsia"/>
          <w:lang w:val="en-US" w:eastAsia="zh-CN"/>
        </w:rPr>
        <w:t xml:space="preserve">3.4 </w:t>
      </w:r>
      <w:r>
        <w:rPr>
          <w:rFonts w:hint="eastAsia"/>
        </w:rPr>
        <w:t>DomU-Ubuntu配置部分参数</w:t>
      </w:r>
      <w:bookmarkEnd w:id="53"/>
      <w:bookmarkEnd w:id="54"/>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55" w:name="_Toc153"/>
      <w:bookmarkStart w:id="56" w:name="_Toc1647"/>
      <w:r>
        <w:rPr>
          <w:rFonts w:hint="eastAsia"/>
        </w:rPr>
        <w:t>图</w:t>
      </w:r>
      <w:r>
        <w:rPr>
          <w:rFonts w:hint="eastAsia"/>
          <w:lang w:val="en-US" w:eastAsia="zh-CN"/>
        </w:rPr>
        <w:t xml:space="preserve">3.5 </w:t>
      </w:r>
      <w:r>
        <w:rPr>
          <w:rFonts w:hint="eastAsia"/>
        </w:rPr>
        <w:t>Ubuntu vTPM实例配置部分参数</w:t>
      </w:r>
      <w:bookmarkEnd w:id="55"/>
      <w:bookmarkEnd w:id="5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57" w:name="_Toc13550"/>
      <w:bookmarkStart w:id="58" w:name="_Toc24116"/>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57"/>
      <w:bookmarkEnd w:id="58"/>
    </w:p>
    <w:p>
      <w:pPr>
        <w:pStyle w:val="4"/>
        <w:rPr>
          <w:rFonts w:hint="eastAsia"/>
        </w:rPr>
      </w:pPr>
      <w:bookmarkStart w:id="59" w:name="_Toc10242"/>
      <w:r>
        <w:rPr>
          <w:rFonts w:hint="eastAsia"/>
          <w:lang w:val="en-US" w:eastAsia="zh-CN"/>
        </w:rPr>
        <w:t>TVP-QT信任链构建</w:t>
      </w:r>
      <w:bookmarkEnd w:id="59"/>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60" w:name="_Toc6206"/>
      <w:bookmarkStart w:id="61" w:name="_Toc11275"/>
      <w:r>
        <w:rPr>
          <w:rFonts w:hint="eastAsia"/>
        </w:rPr>
        <w:t>表</w:t>
      </w:r>
      <w:r>
        <w:rPr>
          <w:rFonts w:hint="eastAsia"/>
          <w:lang w:val="en-US" w:eastAsia="zh-CN"/>
        </w:rPr>
        <w:t xml:space="preserve">3.3 </w:t>
      </w:r>
      <w:r>
        <w:rPr>
          <w:rFonts w:hint="default"/>
        </w:rPr>
        <w:t>仿真实验PCR存储简述</w:t>
      </w:r>
      <w:bookmarkEnd w:id="60"/>
      <w:bookmarkEnd w:id="61"/>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62" w:name="_Toc19585"/>
      <w:bookmarkStart w:id="63" w:name="_Toc5914"/>
      <w:r>
        <w:rPr>
          <w:rFonts w:hint="eastAsia"/>
          <w:lang w:val="en-US" w:eastAsia="zh-CN"/>
        </w:rPr>
        <w:t xml:space="preserve">图3.7 </w:t>
      </w:r>
      <w:r>
        <w:rPr>
          <w:rFonts w:hint="eastAsia"/>
        </w:rPr>
        <w:t>信任链PCR信息</w:t>
      </w:r>
      <w:bookmarkEnd w:id="62"/>
      <w:bookmarkEnd w:id="63"/>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64" w:name="_Toc14273"/>
      <w:bookmarkStart w:id="65" w:name="_Toc7208"/>
      <w:r>
        <w:rPr>
          <w:rFonts w:hint="eastAsia"/>
          <w:lang w:val="en-US" w:eastAsia="zh-CN"/>
        </w:rPr>
        <w:t>图3.8 修改VM配置文件后的</w:t>
      </w:r>
      <w:r>
        <w:rPr>
          <w:rFonts w:hint="eastAsia"/>
        </w:rPr>
        <w:t>PCR信息</w:t>
      </w:r>
      <w:bookmarkEnd w:id="64"/>
      <w:bookmarkEnd w:id="65"/>
    </w:p>
    <w:p>
      <w:pPr>
        <w:pStyle w:val="4"/>
        <w:rPr>
          <w:rFonts w:hint="eastAsia"/>
        </w:rPr>
      </w:pPr>
      <w:bookmarkStart w:id="66" w:name="_Toc14674"/>
      <w:r>
        <w:rPr>
          <w:rFonts w:hint="eastAsia"/>
        </w:rPr>
        <w:t>TVP-QT性能测试及分析</w:t>
      </w:r>
      <w:bookmarkEnd w:id="66"/>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7" w:name="_Toc21503"/>
      <w:bookmarkStart w:id="68"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67"/>
      <w:bookmarkEnd w:id="6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9" w:name="_Toc19048"/>
      <w:bookmarkStart w:id="70" w:name="_Toc24659"/>
      <w:r>
        <w:rPr>
          <w:rFonts w:hint="eastAsia"/>
        </w:rPr>
        <w:t>图</w:t>
      </w:r>
      <w:r>
        <w:rPr>
          <w:rFonts w:hint="eastAsia"/>
          <w:lang w:val="en-US" w:eastAsia="zh-CN"/>
        </w:rPr>
        <w:t>3.10 v</w:t>
      </w:r>
      <w:r>
        <w:rPr>
          <w:rFonts w:hint="eastAsia"/>
        </w:rPr>
        <w:t>m</w:t>
      </w:r>
      <w:r>
        <w:t>信任链</w:t>
      </w:r>
      <w:r>
        <w:rPr>
          <w:rFonts w:hint="eastAsia"/>
        </w:rPr>
        <w:t>构建时间</w:t>
      </w:r>
      <w:bookmarkEnd w:id="69"/>
      <w:bookmarkEnd w:id="70"/>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71" w:name="_Toc23413"/>
      <w:r>
        <w:rPr>
          <w:rFonts w:hint="eastAsia" w:ascii="Times New Roman" w:hAnsi="Times New Roman" w:eastAsia="黑体"/>
          <w:b/>
          <w:szCs w:val="28"/>
          <w:lang w:val="en-US" w:eastAsia="zh-CN"/>
        </w:rPr>
        <w:t>本章小结</w:t>
      </w:r>
      <w:bookmarkEnd w:id="71"/>
    </w:p>
    <w:p>
      <w:pPr>
        <w:rPr>
          <w:rFonts w:hint="eastAsia"/>
          <w:lang w:val="en-US" w:eastAsia="zh-CN"/>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7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73" w:name="_Toc12261"/>
      <w:r>
        <w:rPr>
          <w:rFonts w:hint="eastAsia"/>
        </w:rPr>
        <w:t>基本假定</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74" w:name="_Toc16838"/>
      <w:r>
        <w:rPr>
          <w:rFonts w:hint="eastAsia"/>
        </w:rPr>
        <w:t>m信任链的本地验证及远程证明</w:t>
      </w:r>
      <w:bookmarkEnd w:id="74"/>
    </w:p>
    <w:p>
      <w:pPr>
        <w:pStyle w:val="4"/>
        <w:rPr>
          <w:rFonts w:hint="eastAsia"/>
        </w:rPr>
      </w:pPr>
      <w:bookmarkStart w:id="75" w:name="_Toc30981"/>
      <w:r>
        <w:rPr>
          <w:rFonts w:hint="eastAsia"/>
        </w:rPr>
        <w:t>本地程序执行</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6" w:name="_Toc29838"/>
      <w:r>
        <w:rPr>
          <w:rFonts w:hint="eastAsia"/>
        </w:rPr>
        <w:t>图</w:t>
      </w:r>
      <w:r>
        <w:rPr>
          <w:rFonts w:hint="eastAsia"/>
          <w:lang w:val="en-US" w:eastAsia="zh-CN"/>
        </w:rPr>
        <w:t xml:space="preserve">4.1 </w:t>
      </w:r>
      <w:r>
        <w:rPr>
          <w:rFonts w:hint="eastAsia"/>
        </w:rPr>
        <w:t>TVP-QT中 m 信任链传递</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77" w:name="_Toc26646"/>
      <w:r>
        <w:rPr>
          <w:rFonts w:hint="eastAsia"/>
        </w:rPr>
        <w:t>本地可信属性描述</w:t>
      </w:r>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w:t>
      </w:r>
      <w:r>
        <w:rPr>
          <w:rFonts w:hint="eastAsia" w:ascii="Times New Roman" w:hAnsi="Times New Roman"/>
          <w:color w:val="auto"/>
        </w:rPr>
        <w:t>(m)</w:t>
      </w:r>
      <w:r>
        <w:rPr>
          <w:rFonts w:hint="eastAsia" w:ascii="Times New Roman" w:hAnsi="Times New Roman"/>
          <w:i/>
          <w:color w:val="auto"/>
          <w:szCs w:val="21"/>
        </w:rPr>
        <w:t>r</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78" w:name="_Toc2597"/>
      <w:r>
        <w:rPr>
          <w:rFonts w:hint="eastAsia"/>
        </w:rPr>
        <w:t>信任链远程验证</w:t>
      </w:r>
      <w:bookmarkEnd w:id="78"/>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9" w:name="_Toc22637"/>
      <w:r>
        <w:rPr>
          <w:rFonts w:hint="eastAsia"/>
        </w:rPr>
        <w:t>图</w:t>
      </w:r>
      <w:r>
        <w:rPr>
          <w:rFonts w:hint="eastAsia"/>
          <w:lang w:val="en-US" w:eastAsia="zh-CN"/>
        </w:rPr>
        <w:t xml:space="preserve">4.2 </w:t>
      </w:r>
      <w:r>
        <w:rPr>
          <w:rFonts w:hint="eastAsia"/>
        </w:rPr>
        <w:t>TVP-QT中m信任传递的远程验证程序</w:t>
      </w:r>
      <w:bookmarkEnd w:id="79"/>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80" w:name="_Toc3364"/>
      <w:r>
        <w:rPr>
          <w:rFonts w:hint="eastAsia"/>
        </w:rPr>
        <w:t>可信衔接点TJP的本地验证及远程证明</w:t>
      </w:r>
      <w:bookmarkEnd w:id="80"/>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81" w:name="_Toc25553"/>
      <w:r>
        <w:rPr>
          <w:rFonts w:hint="eastAsia"/>
        </w:rPr>
        <w:t>本地程序执行</w:t>
      </w:r>
      <w:bookmarkEnd w:id="81"/>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8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83" w:name="_Toc12096"/>
      <w:r>
        <w:rPr>
          <w:rFonts w:hint="eastAsia"/>
        </w:rPr>
        <w:t>本地可信属性描述</w:t>
      </w:r>
      <w:bookmarkEnd w:id="83"/>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84" w:name="_Toc21313"/>
      <w:r>
        <w:rPr>
          <w:rFonts w:hint="eastAsia"/>
        </w:rPr>
        <w:t>信任链远程验证</w:t>
      </w:r>
      <w:bookmarkEnd w:id="8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5" w:name="_Toc11489"/>
      <w:r>
        <w:rPr>
          <w:rFonts w:hint="eastAsia"/>
        </w:rPr>
        <w:t>图</w:t>
      </w:r>
      <w:r>
        <w:rPr>
          <w:rFonts w:hint="eastAsia"/>
          <w:lang w:val="en-US" w:eastAsia="zh-CN"/>
        </w:rPr>
        <w:t xml:space="preserve">4.4 </w:t>
      </w:r>
      <w:r>
        <w:rPr>
          <w:rFonts w:hint="eastAsia"/>
        </w:rPr>
        <w:t>TVP-QT中m信任传递的远程验证程序</w:t>
      </w:r>
      <w:bookmarkEnd w:id="8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86" w:name="_Toc13886"/>
      <w:r>
        <w:rPr>
          <w:rFonts w:hint="eastAsia"/>
          <w:lang w:val="en-US" w:eastAsia="zh-CN"/>
        </w:rPr>
        <w:t>本章小结</w:t>
      </w:r>
      <w:bookmarkEnd w:id="86"/>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87" w:name="_Toc14965"/>
      <w:r>
        <w:rPr>
          <w:rFonts w:hint="eastAsia"/>
          <w:lang w:val="en-US" w:eastAsia="zh-CN"/>
        </w:rPr>
        <w:t>基于扩展无干扰理论的信任链分析方法</w:t>
      </w:r>
      <w:bookmarkEnd w:id="87"/>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88" w:name="_Toc6071"/>
      <w:r>
        <w:rPr>
          <w:rFonts w:hint="eastAsia"/>
          <w:lang w:val="en-US" w:eastAsia="zh-CN"/>
        </w:rPr>
        <w:t>扩展无干扰理论基本假定及定义</w:t>
      </w:r>
      <w:bookmarkEnd w:id="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2"/>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89" w:name="_Toc11756"/>
      <w:r>
        <w:rPr>
          <w:rFonts w:hint="eastAsia"/>
          <w:lang w:val="en-US" w:eastAsia="zh-CN"/>
        </w:rPr>
        <w:t>TVP-QT信任链传递形式化描述</w:t>
      </w:r>
      <w:bookmarkEnd w:id="8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90" w:name="_Toc24142"/>
      <w:r>
        <w:rPr>
          <w:rFonts w:hint="eastAsia"/>
          <w:lang w:val="en-US" w:eastAsia="zh-CN"/>
        </w:rPr>
        <w:t>扩展无干扰信任传递判定定理</w:t>
      </w:r>
      <w:bookmarkEnd w:id="9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1"/>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3"/>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91" w:name="_Toc15702"/>
      <w:r>
        <w:rPr>
          <w:rFonts w:hint="eastAsia"/>
          <w:lang w:val="en-US" w:eastAsia="zh-CN"/>
        </w:rPr>
        <w:t>基于扩展无干扰的TVP-QT验证</w:t>
      </w:r>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92" w:name="_Toc13347"/>
      <w:r>
        <w:rPr>
          <w:rFonts w:hint="eastAsia" w:ascii="Times New Roman" w:hAnsi="Times New Roman" w:eastAsia="黑体"/>
          <w:b/>
          <w:sz w:val="28"/>
          <w:szCs w:val="28"/>
          <w:lang w:val="en-US" w:eastAsia="zh-CN"/>
        </w:rPr>
        <w:t>本章小结</w:t>
      </w:r>
      <w:bookmarkEnd w:id="9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93" w:name="_Toc9917"/>
      <w:r>
        <w:rPr>
          <w:rFonts w:hint="eastAsia" w:ascii="Times New Roman" w:hAnsi="Times New Roman" w:eastAsia="黑体"/>
          <w:sz w:val="32"/>
          <w:szCs w:val="32"/>
          <w:lang w:val="en-US" w:eastAsia="zh-CN"/>
        </w:rPr>
        <w:t>总结与展望</w:t>
      </w:r>
      <w:bookmarkEnd w:id="93"/>
    </w:p>
    <w:p>
      <w:pPr>
        <w:pStyle w:val="3"/>
        <w:ind w:firstLine="0" w:firstLineChars="0"/>
        <w:rPr>
          <w:rFonts w:hint="eastAsia" w:ascii="Times New Roman" w:hAnsi="Times New Roman" w:eastAsia="黑体"/>
          <w:b/>
          <w:sz w:val="28"/>
          <w:szCs w:val="28"/>
          <w:lang w:val="en-US" w:eastAsia="zh-CN"/>
        </w:rPr>
      </w:pPr>
      <w:bookmarkStart w:id="94" w:name="_Toc20955"/>
      <w:r>
        <w:rPr>
          <w:rFonts w:hint="eastAsia" w:ascii="Times New Roman" w:hAnsi="Times New Roman" w:eastAsia="黑体"/>
          <w:b/>
          <w:sz w:val="28"/>
          <w:szCs w:val="28"/>
          <w:lang w:val="en-US" w:eastAsia="zh-CN"/>
        </w:rPr>
        <w:t>工作总结</w:t>
      </w:r>
      <w:bookmarkEnd w:id="94"/>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pStyle w:val="3"/>
        <w:ind w:firstLine="0" w:firstLineChars="0"/>
        <w:rPr>
          <w:rFonts w:hint="eastAsia" w:ascii="Times New Roman" w:hAnsi="Times New Roman" w:eastAsia="黑体"/>
          <w:b/>
          <w:sz w:val="28"/>
          <w:szCs w:val="28"/>
          <w:lang w:val="en-US" w:eastAsia="zh-CN"/>
        </w:rPr>
      </w:pPr>
      <w:bookmarkStart w:id="95" w:name="_Toc28654"/>
      <w:r>
        <w:rPr>
          <w:rFonts w:hint="eastAsia" w:ascii="Times New Roman" w:hAnsi="Times New Roman" w:eastAsia="黑体"/>
          <w:b/>
          <w:sz w:val="28"/>
          <w:szCs w:val="28"/>
          <w:lang w:val="en-US" w:eastAsia="zh-CN"/>
        </w:rPr>
        <w:t>研究展望</w:t>
      </w:r>
      <w:bookmarkEnd w:id="95"/>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2"/>
        <w:numPr>
          <w:ilvl w:val="-1"/>
          <w:numId w:val="0"/>
        </w:numPr>
        <w:tabs>
          <w:tab w:val="clear" w:pos="420"/>
        </w:tabs>
        <w:ind w:firstLine="0" w:firstLineChars="0"/>
        <w:rPr>
          <w:rFonts w:hint="eastAsia"/>
          <w:lang w:val="en-US" w:eastAsia="zh-CN"/>
        </w:rPr>
      </w:pPr>
      <w:bookmarkStart w:id="96" w:name="_Toc32483"/>
      <w:r>
        <w:rPr>
          <w:rFonts w:hint="eastAsia"/>
          <w:lang w:val="en-US" w:eastAsia="zh-CN"/>
        </w:rPr>
        <w:t>参考文献</w:t>
      </w:r>
      <w:bookmarkEnd w:id="96"/>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柯文浚, 董碧丹, 高洋. 基于Xen的虚拟化访问控制研究综述[J]. 计算机科学, 2017, 44(s1):24-28.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石源, 张焕国, 赵波,等. 基于SGX的虚拟机动态迁移安全增强方法[J]. 通信学报, 2017, 38(9).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俞能海,郝卓,徐甲甲,张卫明,张驰.云安全研究进展综述[J]. 电子学报,2013,02:371-381.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Ali M,Khan S U,Vasilakos A V.Security in cloud computing :opportunities and challenges[J].Information Science,2015,305:357-383.</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胡俊, 沈昌祥, 公备. 可信计算3.0 工程初步[J]. 网络与信息安全学报, 2017(8).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余发江, 陈列, 张焕国. 虚拟可信平台模块动态信任扩展方法[J]. 软件学报, 2017, 28(10):2782-2796.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徐明迪,张焕国,张帆,杨连嘉. 可信系统信任链研究综述[J]. 电子学报,2014,10:2024-2031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常德显,冯登国,秦宇,张倩颖.基于扩展LS2的可信虚拟平台信任链分析[J].通信学报,2013,34(5):31-41.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池亚平,李欣,王艳,王慧丽. 基于KVM的可信虚拟化平台设计与实现[J]. 计算机工程与设计,2016,(06):1451-1455.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李海威,范博,李文锋. 一种可信虚拟平台构建方法的研究和改进[J]. 信息网络安全,2015,(01):1-5.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徐天琦,刘淑芬,韩璐. 基于KVM的可信虚拟化架构模型[J]. 吉林大学学报(理学版),2014,(03):531-534.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杨丽芳,刘琳. 基于虚拟机的可信计算安全平台架构设计[J]. 煤炭技术,2014,(02):170-172.</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朱智强. 混合云服务安全若干理论与关键技术研究[D].武汉大学,2011.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曲文涛. 虚拟机系统的可信检测与度量[D].上海交通大学,2010.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 黄强, 沈昌祥.一种基于无干扰模型的信任链传递分析方法[J].计算机学报,2010,33(1):74-81.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5"/>
        </w:numPr>
        <w:snapToGrid w:val="0"/>
        <w:ind w:left="420" w:leftChars="0" w:hanging="420" w:firstLineChars="0"/>
      </w:pPr>
      <w:r>
        <w:rPr>
          <w:rFonts w:hint="eastAsia"/>
        </w:rPr>
        <w:t>Kai E, Meyden R V D, Zhang C. Intransitive noninterference in nondeterministic systems[C]// ACM Conference on Computer and Communications Security. ACM, 2012:869-880.</w:t>
      </w:r>
    </w:p>
    <w:p>
      <w:pPr>
        <w:pStyle w:val="13"/>
        <w:numPr>
          <w:ilvl w:val="0"/>
          <w:numId w:val="15"/>
        </w:numPr>
        <w:snapToGrid w:val="0"/>
        <w:ind w:left="420" w:leftChars="0" w:hanging="420" w:firstLineChars="0"/>
      </w:pPr>
      <w:r>
        <w:rPr>
          <w:rFonts w:hint="eastAsia"/>
        </w:rPr>
        <w:t>Paolo Baldan, Alessandro Beggiato. Multilevel Transitive and Intransitive Non-interference, Causally[J]. Theoretical Computer Science, 2018, 706:54-82.</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张兴，陈幼雷，沈昌祥.基于进程的无干扰可信模型[J]..通信学报，2009，30(3):6-11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赵佳，沈昌祥，刘吉强，等.基于无干扰理论的可信链模型[J].计算机研究与发展，200845(6):974-980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刘威鹏，张兴.基于非传递元干扰理论的二元多级安全模型研究[JJ.通信学报，2009，30(2):52-58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陈菊，谭良.一个基于进程保护的可信终端模型[J].计算机科学，2011，38(4):115-117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徐甫.支持进程代码修改的非传递元干扰可信模型[J].计算机工程，2013，39(11):150-153，168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秦晰，常朝稳，沈昌样，等.容忍非信任组件的可信终端模型研究[J]..电子学报，2011，39(4):934-939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KVM project[EB/OL], http://www.linux-kvm.org/, 2017</w:t>
      </w:r>
    </w:p>
    <w:p>
      <w:pPr>
        <w:pStyle w:val="13"/>
        <w:numPr>
          <w:ilvl w:val="0"/>
          <w:numId w:val="15"/>
        </w:numPr>
        <w:snapToGrid w:val="0"/>
        <w:ind w:left="420" w:leftChars="0" w:hanging="420" w:firstLineChars="0"/>
      </w:pPr>
      <w:r>
        <w:rPr>
          <w:rFonts w:hint="eastAsia"/>
        </w:rPr>
        <w:t>Goguen J A, Meseguer J. Security Policies and Security Models.[C]// IEEE Symposium on Security &amp; Privacy. DBLP, 1982:11-20.</w:t>
      </w:r>
    </w:p>
    <w:p>
      <w:pPr>
        <w:pStyle w:val="13"/>
        <w:numPr>
          <w:ilvl w:val="0"/>
          <w:numId w:val="15"/>
        </w:numPr>
        <w:wordWrap w:val="0"/>
        <w:snapToGrid w:val="0"/>
        <w:ind w:left="420" w:leftChars="0" w:hanging="420" w:firstLineChars="0"/>
        <w:jc w:val="both"/>
        <w:rPr>
          <w:sz w:val="21"/>
          <w:szCs w:val="21"/>
          <w:vertAlign w:val="baseline"/>
        </w:rPr>
      </w:pPr>
      <w:r>
        <w:rPr>
          <w:rFonts w:hint="eastAsia"/>
          <w:sz w:val="21"/>
          <w:szCs w:val="21"/>
          <w:vertAlign w:val="baseline"/>
        </w:rPr>
        <w:t>Datta A, Franklin J, Garg D, et al. A Logic of Secure Systems and its Application to Trusted Computing[J]. 2009:221-236.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5"/>
        </w:numPr>
        <w:snapToGrid w:val="0"/>
        <w:ind w:left="420" w:leftChars="0" w:hanging="420" w:firstLineChars="0"/>
        <w:jc w:val="both"/>
        <w:rPr>
          <w:rFonts w:hint="eastAsia"/>
          <w:sz w:val="21"/>
          <w:szCs w:val="21"/>
        </w:rPr>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CodeWeavers Inc.[EB/OL]https://www.winehq.org/.2017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Kingsoft Office Corporation.[EB/OL]http://linux.wps.cn/.2017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r>
        <w:rPr>
          <w:rFonts w:hint="eastAsia"/>
          <w:lang w:val="en-US" w:eastAsia="zh-CN"/>
        </w:rPr>
        <w:t>致谢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同时感谢我的家人，感谢我的爱人孟胜杰女士，以及我的儿子齐孟子，是你们的支持和默默鼓励才能让我在研究生期间能够专注科研和学习。希望在以后的生活中，本文同舟共济的向未来前行。</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再此感谢所有人，在以后的生活中，我会用更多的时间去帮助其他需要帮助的人。</w:t>
      </w:r>
    </w:p>
    <w:p>
      <w:pPr>
        <w:pStyle w:val="32"/>
        <w:spacing w:line="360" w:lineRule="auto"/>
        <w:ind w:firstLine="420" w:firstLineChars="0"/>
        <w:rPr>
          <w:rFonts w:hint="eastAsia" w:ascii="Times New Roman" w:hAnsi="Times New Roman"/>
          <w:sz w:val="24"/>
          <w:szCs w:val="24"/>
          <w:lang w:val="en-US" w:eastAsia="zh-CN"/>
        </w:rPr>
      </w:pPr>
    </w:p>
    <w:p>
      <w:pPr>
        <w:pStyle w:val="2"/>
        <w:numPr>
          <w:ilvl w:val="-1"/>
          <w:numId w:val="0"/>
        </w:numPr>
        <w:tabs>
          <w:tab w:val="clear" w:pos="420"/>
        </w:tabs>
        <w:spacing w:line="360" w:lineRule="auto"/>
        <w:ind w:left="0" w:leftChars="0" w:firstLine="0" w:firstLineChars="0"/>
        <w:rPr>
          <w:rFonts w:hint="eastAsia"/>
          <w:lang w:val="en-US" w:eastAsia="zh-CN"/>
        </w:rPr>
      </w:pPr>
      <w:r>
        <w:rPr>
          <w:rFonts w:hint="eastAsia"/>
          <w:lang w:val="en-US" w:eastAsia="zh-CN"/>
        </w:rPr>
        <w:t>硕士期间科研成果和项目</w:t>
      </w: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97" w:name="文献"/>
      <w:bookmarkStart w:id="98" w:name="cas"/>
      <w:bookmarkStart w:id="99"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97"/>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98"/>
    <w:bookmarkEnd w:id="99"/>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汉仪赵楷繁">
    <w:altName w:val="宋体"/>
    <w:panose1 w:val="0201060000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r>
      <w:rPr>
        <w:rFonts w:hint="eastAsia"/>
        <w:lang w:val="en-US" w:eastAsia="zh-CN"/>
      </w:rPr>
      <w:t>四川师范大学硕士学位论文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4"/>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 w:numId="1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F31933"/>
    <w:rsid w:val="01544302"/>
    <w:rsid w:val="016825F8"/>
    <w:rsid w:val="018B1C32"/>
    <w:rsid w:val="018E6F65"/>
    <w:rsid w:val="02346084"/>
    <w:rsid w:val="031D71B4"/>
    <w:rsid w:val="03212B8C"/>
    <w:rsid w:val="04456BEF"/>
    <w:rsid w:val="04E21DE2"/>
    <w:rsid w:val="05740D77"/>
    <w:rsid w:val="058F0B6F"/>
    <w:rsid w:val="05AD6BB9"/>
    <w:rsid w:val="05FF0CCC"/>
    <w:rsid w:val="06865305"/>
    <w:rsid w:val="078218E3"/>
    <w:rsid w:val="084F19CB"/>
    <w:rsid w:val="088D41C4"/>
    <w:rsid w:val="095225F0"/>
    <w:rsid w:val="09870F95"/>
    <w:rsid w:val="098F62AB"/>
    <w:rsid w:val="09CA5FEA"/>
    <w:rsid w:val="09EF3EDE"/>
    <w:rsid w:val="0A0A383C"/>
    <w:rsid w:val="0A28147B"/>
    <w:rsid w:val="0A786313"/>
    <w:rsid w:val="0A970D4A"/>
    <w:rsid w:val="0ADD23F7"/>
    <w:rsid w:val="0B5E33D2"/>
    <w:rsid w:val="0B7A1E83"/>
    <w:rsid w:val="0BA11285"/>
    <w:rsid w:val="0C5303EF"/>
    <w:rsid w:val="0D27346C"/>
    <w:rsid w:val="0D2B463F"/>
    <w:rsid w:val="0DB44185"/>
    <w:rsid w:val="0DC214B4"/>
    <w:rsid w:val="0F1D07DB"/>
    <w:rsid w:val="0F7A6C1E"/>
    <w:rsid w:val="0FA2398F"/>
    <w:rsid w:val="0FA52BE4"/>
    <w:rsid w:val="10530DEB"/>
    <w:rsid w:val="10EF0438"/>
    <w:rsid w:val="10FE5AA0"/>
    <w:rsid w:val="11491286"/>
    <w:rsid w:val="11584355"/>
    <w:rsid w:val="11B84176"/>
    <w:rsid w:val="122226BB"/>
    <w:rsid w:val="12790B77"/>
    <w:rsid w:val="142C32D6"/>
    <w:rsid w:val="14C17B19"/>
    <w:rsid w:val="15EE2B3C"/>
    <w:rsid w:val="16CA7F03"/>
    <w:rsid w:val="16EB75C8"/>
    <w:rsid w:val="191876CB"/>
    <w:rsid w:val="197A7B49"/>
    <w:rsid w:val="1A392BA7"/>
    <w:rsid w:val="1A4C3A17"/>
    <w:rsid w:val="1A8C308D"/>
    <w:rsid w:val="1A98780E"/>
    <w:rsid w:val="1ADE6353"/>
    <w:rsid w:val="1BBC0CBD"/>
    <w:rsid w:val="1C9844D8"/>
    <w:rsid w:val="1CB52A74"/>
    <w:rsid w:val="1CEE63E9"/>
    <w:rsid w:val="1D0062FD"/>
    <w:rsid w:val="1D2B002E"/>
    <w:rsid w:val="1D327066"/>
    <w:rsid w:val="1E137397"/>
    <w:rsid w:val="1E537A14"/>
    <w:rsid w:val="1F3B130B"/>
    <w:rsid w:val="1FAA7A38"/>
    <w:rsid w:val="203C6B2F"/>
    <w:rsid w:val="204E64CA"/>
    <w:rsid w:val="2087140F"/>
    <w:rsid w:val="20DC3B82"/>
    <w:rsid w:val="212241A9"/>
    <w:rsid w:val="215363A6"/>
    <w:rsid w:val="21731E66"/>
    <w:rsid w:val="2181468C"/>
    <w:rsid w:val="21A11FB0"/>
    <w:rsid w:val="21C531FF"/>
    <w:rsid w:val="221B3B92"/>
    <w:rsid w:val="224F5840"/>
    <w:rsid w:val="229A44A1"/>
    <w:rsid w:val="232B2421"/>
    <w:rsid w:val="233617A1"/>
    <w:rsid w:val="234B5703"/>
    <w:rsid w:val="238C6962"/>
    <w:rsid w:val="23FA0593"/>
    <w:rsid w:val="255F2E97"/>
    <w:rsid w:val="258F3439"/>
    <w:rsid w:val="26715481"/>
    <w:rsid w:val="26BC52A2"/>
    <w:rsid w:val="270513CC"/>
    <w:rsid w:val="2760721C"/>
    <w:rsid w:val="28146016"/>
    <w:rsid w:val="298E5C29"/>
    <w:rsid w:val="29E94647"/>
    <w:rsid w:val="2A0C58F5"/>
    <w:rsid w:val="2A13423A"/>
    <w:rsid w:val="2AB32179"/>
    <w:rsid w:val="2AFD460D"/>
    <w:rsid w:val="2B084028"/>
    <w:rsid w:val="2B89032B"/>
    <w:rsid w:val="2B9A387D"/>
    <w:rsid w:val="2BDA11C6"/>
    <w:rsid w:val="2CE65DD0"/>
    <w:rsid w:val="2D4F3ECF"/>
    <w:rsid w:val="2D9519B6"/>
    <w:rsid w:val="2DF04EFA"/>
    <w:rsid w:val="2DF34AED"/>
    <w:rsid w:val="2E4A4D5B"/>
    <w:rsid w:val="2F255EB1"/>
    <w:rsid w:val="2F405154"/>
    <w:rsid w:val="30C94668"/>
    <w:rsid w:val="31DD5ECF"/>
    <w:rsid w:val="32E26A70"/>
    <w:rsid w:val="32F17F20"/>
    <w:rsid w:val="33E4256E"/>
    <w:rsid w:val="33E83577"/>
    <w:rsid w:val="34BB0843"/>
    <w:rsid w:val="34E8637B"/>
    <w:rsid w:val="36F82722"/>
    <w:rsid w:val="376B1D06"/>
    <w:rsid w:val="379D2778"/>
    <w:rsid w:val="382C60A0"/>
    <w:rsid w:val="385E656E"/>
    <w:rsid w:val="39F028FE"/>
    <w:rsid w:val="3A32706D"/>
    <w:rsid w:val="3A64416E"/>
    <w:rsid w:val="3A7746DE"/>
    <w:rsid w:val="3A8A6B4E"/>
    <w:rsid w:val="3ABA2FB2"/>
    <w:rsid w:val="3B317784"/>
    <w:rsid w:val="3B9323C9"/>
    <w:rsid w:val="3CCC0A09"/>
    <w:rsid w:val="3CEA5887"/>
    <w:rsid w:val="3D2C04D5"/>
    <w:rsid w:val="3DB87CD5"/>
    <w:rsid w:val="3DFA46B2"/>
    <w:rsid w:val="3E345F04"/>
    <w:rsid w:val="3E5F47ED"/>
    <w:rsid w:val="3E9F4ECC"/>
    <w:rsid w:val="3F9E5968"/>
    <w:rsid w:val="40082B94"/>
    <w:rsid w:val="40252CBD"/>
    <w:rsid w:val="405B456C"/>
    <w:rsid w:val="40776040"/>
    <w:rsid w:val="407E27F1"/>
    <w:rsid w:val="407F0AAB"/>
    <w:rsid w:val="40DD068F"/>
    <w:rsid w:val="41663465"/>
    <w:rsid w:val="42785122"/>
    <w:rsid w:val="42F50635"/>
    <w:rsid w:val="43C93D4F"/>
    <w:rsid w:val="452A13A7"/>
    <w:rsid w:val="45F9306D"/>
    <w:rsid w:val="461D1BE6"/>
    <w:rsid w:val="46771DA6"/>
    <w:rsid w:val="474B60F3"/>
    <w:rsid w:val="47C20372"/>
    <w:rsid w:val="47C62CA2"/>
    <w:rsid w:val="480F4964"/>
    <w:rsid w:val="481F1456"/>
    <w:rsid w:val="489126CA"/>
    <w:rsid w:val="49CB019C"/>
    <w:rsid w:val="4B2E1415"/>
    <w:rsid w:val="4BC117C0"/>
    <w:rsid w:val="4BEB067A"/>
    <w:rsid w:val="4DA93059"/>
    <w:rsid w:val="4DEB62C9"/>
    <w:rsid w:val="4E8B6611"/>
    <w:rsid w:val="4F3A3CA1"/>
    <w:rsid w:val="4F5377BC"/>
    <w:rsid w:val="4F7F53F8"/>
    <w:rsid w:val="4FE149DD"/>
    <w:rsid w:val="502B0D33"/>
    <w:rsid w:val="505E09C8"/>
    <w:rsid w:val="50B84398"/>
    <w:rsid w:val="50EE0E98"/>
    <w:rsid w:val="513375F7"/>
    <w:rsid w:val="518B192B"/>
    <w:rsid w:val="52245781"/>
    <w:rsid w:val="523133E2"/>
    <w:rsid w:val="529622E6"/>
    <w:rsid w:val="5303190D"/>
    <w:rsid w:val="53095503"/>
    <w:rsid w:val="53147625"/>
    <w:rsid w:val="539907F9"/>
    <w:rsid w:val="53AF3FCA"/>
    <w:rsid w:val="53B01CF8"/>
    <w:rsid w:val="53BF5134"/>
    <w:rsid w:val="54D12552"/>
    <w:rsid w:val="550413AB"/>
    <w:rsid w:val="5512000E"/>
    <w:rsid w:val="5553770F"/>
    <w:rsid w:val="5609419A"/>
    <w:rsid w:val="56151872"/>
    <w:rsid w:val="56C03FC0"/>
    <w:rsid w:val="57EE3DB7"/>
    <w:rsid w:val="57F9111D"/>
    <w:rsid w:val="582F65DE"/>
    <w:rsid w:val="586F2036"/>
    <w:rsid w:val="589310A0"/>
    <w:rsid w:val="58DB776F"/>
    <w:rsid w:val="593F7336"/>
    <w:rsid w:val="5CB771B7"/>
    <w:rsid w:val="5DDD0754"/>
    <w:rsid w:val="5E116F05"/>
    <w:rsid w:val="5E405A82"/>
    <w:rsid w:val="5E832416"/>
    <w:rsid w:val="5F114EB9"/>
    <w:rsid w:val="5F2639CD"/>
    <w:rsid w:val="5F28514A"/>
    <w:rsid w:val="5F4662E2"/>
    <w:rsid w:val="5F8529FF"/>
    <w:rsid w:val="5FA14B6F"/>
    <w:rsid w:val="5FA66969"/>
    <w:rsid w:val="607661DE"/>
    <w:rsid w:val="60C77180"/>
    <w:rsid w:val="60DE3F8E"/>
    <w:rsid w:val="60EE265A"/>
    <w:rsid w:val="61115BF7"/>
    <w:rsid w:val="61892F96"/>
    <w:rsid w:val="61AA7343"/>
    <w:rsid w:val="623412C2"/>
    <w:rsid w:val="62E52741"/>
    <w:rsid w:val="634A74A4"/>
    <w:rsid w:val="63E61971"/>
    <w:rsid w:val="63ED0293"/>
    <w:rsid w:val="63ED4AD0"/>
    <w:rsid w:val="63EF7F9A"/>
    <w:rsid w:val="640154BD"/>
    <w:rsid w:val="64984F05"/>
    <w:rsid w:val="64F70FDF"/>
    <w:rsid w:val="6593526C"/>
    <w:rsid w:val="65C21D6D"/>
    <w:rsid w:val="66064BBC"/>
    <w:rsid w:val="667603C0"/>
    <w:rsid w:val="66947CEC"/>
    <w:rsid w:val="66A8010B"/>
    <w:rsid w:val="66B20ADB"/>
    <w:rsid w:val="66CA5936"/>
    <w:rsid w:val="67761126"/>
    <w:rsid w:val="68132FB6"/>
    <w:rsid w:val="6959603B"/>
    <w:rsid w:val="69F9624D"/>
    <w:rsid w:val="69FD6984"/>
    <w:rsid w:val="6A121562"/>
    <w:rsid w:val="6A616E41"/>
    <w:rsid w:val="6AB03FA7"/>
    <w:rsid w:val="6B105AC6"/>
    <w:rsid w:val="6B7D4475"/>
    <w:rsid w:val="6BDE780E"/>
    <w:rsid w:val="6C215008"/>
    <w:rsid w:val="6C8C7778"/>
    <w:rsid w:val="6E494ED4"/>
    <w:rsid w:val="6F8639ED"/>
    <w:rsid w:val="6FA31C32"/>
    <w:rsid w:val="70091CB4"/>
    <w:rsid w:val="70E13F3D"/>
    <w:rsid w:val="7113524E"/>
    <w:rsid w:val="71941CC9"/>
    <w:rsid w:val="721B0514"/>
    <w:rsid w:val="72F41666"/>
    <w:rsid w:val="73F3547C"/>
    <w:rsid w:val="74801541"/>
    <w:rsid w:val="74A5688D"/>
    <w:rsid w:val="74FE09B1"/>
    <w:rsid w:val="7524731D"/>
    <w:rsid w:val="75C1369E"/>
    <w:rsid w:val="75CE0964"/>
    <w:rsid w:val="75CF7D1C"/>
    <w:rsid w:val="7664018F"/>
    <w:rsid w:val="76C44BCD"/>
    <w:rsid w:val="77236AA4"/>
    <w:rsid w:val="772B13B9"/>
    <w:rsid w:val="78002367"/>
    <w:rsid w:val="78BE1CA7"/>
    <w:rsid w:val="78DF6BCF"/>
    <w:rsid w:val="796E51F6"/>
    <w:rsid w:val="7A944C59"/>
    <w:rsid w:val="7B040E1C"/>
    <w:rsid w:val="7BB314B8"/>
    <w:rsid w:val="7C065F7B"/>
    <w:rsid w:val="7D0C5C59"/>
    <w:rsid w:val="7D3A3BDE"/>
    <w:rsid w:val="7DC21F04"/>
    <w:rsid w:val="7F943EC8"/>
    <w:rsid w:val="7FCC6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0" Type="http://schemas.microsoft.com/office/2011/relationships/people" Target="people.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37721</Words>
  <Characters>57641</Characters>
  <Lines>0</Lines>
  <Paragraphs>0</Paragraphs>
  <ScaleCrop>false</ScaleCrop>
  <LinksUpToDate>false</LinksUpToDate>
  <CharactersWithSpaces>62815</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2018-03-14T06:19:38Z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