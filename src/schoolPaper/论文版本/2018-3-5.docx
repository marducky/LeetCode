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0"/>
        </w:numPr>
        <w:spacing w:line="360" w:lineRule="auto"/>
        <w:rPr>
          <w:rFonts w:hint="eastAsia" w:ascii="Times New Roman" w:hAnsi="Times New Roman"/>
          <w:szCs w:val="21"/>
        </w:rPr>
      </w:pPr>
      <w:r>
        <w:rPr>
          <w:rFonts w:hint="eastAsia" w:ascii="Times New Roman" w:hAnsi="Times New Roman"/>
          <w:szCs w:val="21"/>
        </w:rPr>
        <w:t>附件1.2：学术型硕士学位论文封面格式</w:t>
      </w:r>
      <w:r>
        <w:rPr>
          <w:rFonts w:hint="eastAsia" w:ascii="Times New Roman" w:hAnsi="Times New Roman"/>
          <w:color w:val="FF0000"/>
          <w:szCs w:val="21"/>
        </w:rPr>
        <w:t>（浅黄色A4皮纹纸装订，打印时此行取消）</w:t>
      </w:r>
    </w:p>
    <w:p>
      <w:pPr>
        <w:pStyle w:val="12"/>
        <w:numPr>
          <w:ilvl w:val="0"/>
          <w:numId w:val="0"/>
        </w:numPr>
        <w:spacing w:line="360" w:lineRule="auto"/>
        <w:rPr>
          <w:rFonts w:hint="eastAsia" w:ascii="Times New Roman" w:hAnsi="Times New Roman"/>
          <w:sz w:val="24"/>
          <w:szCs w:val="24"/>
        </w:rPr>
      </w:pPr>
    </w:p>
    <w:p>
      <w:pPr>
        <w:pStyle w:val="12"/>
        <w:numPr>
          <w:ilvl w:val="0"/>
          <w:numId w:val="0"/>
        </w:numPr>
        <w:spacing w:line="360" w:lineRule="auto"/>
        <w:rPr>
          <w:rFonts w:hint="eastAsia" w:ascii="Times New Roman" w:hAnsi="Times New Roman"/>
          <w:sz w:val="24"/>
          <w:szCs w:val="24"/>
        </w:rPr>
      </w:pPr>
      <w:r>
        <w:rPr>
          <w:rFonts w:hint="eastAsia" w:ascii="Times New Roman" w:hAnsi="Times New Roman"/>
          <w:sz w:val="24"/>
          <w:szCs w:val="24"/>
        </w:rPr>
        <w:t>分类号：</w:t>
      </w:r>
      <w:r>
        <w:rPr>
          <w:rFonts w:hint="eastAsia" w:ascii="Times New Roman" w:hAnsi="Times New Roman"/>
          <w:sz w:val="24"/>
          <w:szCs w:val="24"/>
          <w:u w:val="single"/>
        </w:rPr>
        <w:t xml:space="preserve">  (</w:t>
      </w:r>
      <w:r>
        <w:rPr>
          <w:rFonts w:hint="eastAsia" w:ascii="Times New Roman" w:hAnsi="Times New Roman"/>
          <w:szCs w:val="21"/>
          <w:u w:val="single"/>
        </w:rPr>
        <w:t>按中国图书分类法</w:t>
      </w:r>
      <w:r>
        <w:rPr>
          <w:rFonts w:hint="eastAsia" w:ascii="Times New Roman" w:hAnsi="Times New Roman"/>
          <w:sz w:val="24"/>
          <w:szCs w:val="24"/>
        </w:rPr>
        <w:t>)                            单位代码：</w:t>
      </w:r>
      <w:r>
        <w:rPr>
          <w:rFonts w:hint="eastAsia" w:ascii="Times New Roman" w:hAnsi="Times New Roman"/>
          <w:sz w:val="24"/>
          <w:szCs w:val="24"/>
          <w:u w:val="single"/>
        </w:rPr>
        <w:t xml:space="preserve"> 10636   </w:t>
      </w:r>
    </w:p>
    <w:p>
      <w:pPr>
        <w:spacing w:line="360" w:lineRule="auto"/>
        <w:rPr>
          <w:rFonts w:hint="eastAsia" w:ascii="Times New Roman" w:hAnsi="Times New Roman"/>
          <w:color w:val="000000"/>
          <w:sz w:val="24"/>
        </w:rPr>
      </w:pPr>
      <w:r>
        <w:rPr>
          <w:rFonts w:hint="eastAsia" w:ascii="Times New Roman" w:hAnsi="Times New Roman"/>
          <w:color w:val="000000"/>
          <w:sz w:val="24"/>
        </w:rPr>
        <w:t>密  级：</w:t>
      </w:r>
      <w:r>
        <w:rPr>
          <w:rFonts w:hint="eastAsia" w:ascii="Times New Roman" w:hAnsi="Times New Roman"/>
          <w:color w:val="000000"/>
          <w:szCs w:val="21"/>
          <w:u w:val="single"/>
        </w:rPr>
        <w:t xml:space="preserve">（注明密级与保密期限）   </w:t>
      </w:r>
      <w:r>
        <w:rPr>
          <w:rFonts w:hint="eastAsia" w:ascii="Times New Roman" w:hAnsi="Times New Roman"/>
          <w:color w:val="000000"/>
          <w:sz w:val="24"/>
        </w:rPr>
        <w:t xml:space="preserve">                         学    号：</w:t>
      </w:r>
      <w:r>
        <w:rPr>
          <w:rFonts w:hint="eastAsia" w:ascii="Times New Roman" w:hAnsi="Times New Roman"/>
          <w:color w:val="000000"/>
          <w:sz w:val="24"/>
          <w:u w:val="single"/>
        </w:rPr>
        <w:t xml:space="preserve">          </w:t>
      </w:r>
    </w:p>
    <w:p>
      <w:pPr>
        <w:jc w:val="center"/>
        <w:rPr>
          <w:rFonts w:hint="eastAsia" w:ascii="Times New Roman" w:hAnsi="Times New Roman"/>
          <w:color w:val="000000"/>
        </w:rPr>
      </w:pPr>
    </w:p>
    <w:p>
      <w:pPr>
        <w:jc w:val="center"/>
        <w:rPr>
          <w:rFonts w:hint="eastAsia" w:ascii="Times New Roman" w:hAnsi="Times New Roman" w:eastAsia="黑体"/>
          <w:color w:val="000000"/>
          <w:sz w:val="52"/>
          <w:szCs w:val="52"/>
        </w:rPr>
      </w:pPr>
      <w:r>
        <w:rPr>
          <w:rFonts w:ascii="Times New Roman" w:hAnsi="Times New Roman"/>
          <w:szCs w:val="21"/>
        </w:rPr>
        <w:fldChar w:fldCharType="begin"/>
      </w:r>
      <w:r>
        <w:rPr>
          <w:rFonts w:ascii="Times New Roman" w:hAnsi="Times New Roman"/>
          <w:szCs w:val="21"/>
        </w:rPr>
        <w:instrText xml:space="preserve"> INCLUDEPICTURE "http://web.sicnu.edu.cn/img2/ck4d0af88c2ecfb.gif" \* MERGEFORMATINET </w:instrText>
      </w:r>
      <w:r>
        <w:rPr>
          <w:rFonts w:ascii="Times New Roman" w:hAnsi="Times New Roman"/>
          <w:szCs w:val="21"/>
        </w:rPr>
        <w:fldChar w:fldCharType="separate"/>
      </w:r>
      <w:r>
        <w:rPr>
          <w:rFonts w:ascii="Times New Roman" w:hAnsi="Times New Roman"/>
          <w:szCs w:val="21"/>
        </w:rPr>
        <w:drawing>
          <wp:inline distT="0" distB="0" distL="114300" distR="114300">
            <wp:extent cx="3291840" cy="499110"/>
            <wp:effectExtent l="0" t="0" r="3810" b="15240"/>
            <wp:docPr id="3" name="图片 3"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k4d0af88c2ecfb"/>
                    <pic:cNvPicPr>
                      <a:picLocks noChangeAspect="1"/>
                    </pic:cNvPicPr>
                  </pic:nvPicPr>
                  <pic:blipFill>
                    <a:blip r:embed="rId5"/>
                    <a:stretch>
                      <a:fillRect/>
                    </a:stretch>
                  </pic:blipFill>
                  <pic:spPr>
                    <a:xfrm>
                      <a:off x="0" y="0"/>
                      <a:ext cx="3291840" cy="499110"/>
                    </a:xfrm>
                    <a:prstGeom prst="rect">
                      <a:avLst/>
                    </a:prstGeom>
                    <a:noFill/>
                    <a:ln w="9525">
                      <a:noFill/>
                    </a:ln>
                  </pic:spPr>
                </pic:pic>
              </a:graphicData>
            </a:graphic>
          </wp:inline>
        </w:drawing>
      </w:r>
      <w:r>
        <w:rPr>
          <w:rFonts w:ascii="Times New Roman" w:hAnsi="Times New Roman"/>
          <w:szCs w:val="21"/>
        </w:rPr>
        <w:fldChar w:fldCharType="end"/>
      </w:r>
    </w:p>
    <w:p>
      <w:pPr>
        <w:jc w:val="center"/>
        <w:rPr>
          <w:rFonts w:hint="eastAsia" w:ascii="Times New Roman" w:hAnsi="Times New Roman" w:eastAsia="黑体"/>
          <w:color w:val="000000"/>
          <w:sz w:val="52"/>
          <w:szCs w:val="52"/>
        </w:rPr>
      </w:pPr>
      <w:r>
        <w:rPr>
          <w:rFonts w:hint="eastAsia" w:ascii="Times New Roman" w:hAnsi="Times New Roman" w:eastAsia="幼圆"/>
          <w:b/>
          <w:bCs/>
          <w:snapToGrid w:val="0"/>
          <w:spacing w:val="120"/>
          <w:kern w:val="0"/>
          <w:sz w:val="84"/>
          <w:szCs w:val="84"/>
        </w:rPr>
        <w:t>硕士学位论文</w:t>
      </w:r>
    </w:p>
    <w:p>
      <w:pPr>
        <w:jc w:val="center"/>
        <w:rPr>
          <w:rFonts w:hint="eastAsia" w:ascii="Times New Roman" w:hAnsi="Times New Roman"/>
          <w:color w:val="000000"/>
        </w:rPr>
      </w:pPr>
      <w:r>
        <w:rPr>
          <w:rFonts w:ascii="Times New Roman" w:hAnsi="Times New Roman"/>
          <w:szCs w:val="21"/>
        </w:rPr>
        <w:fldChar w:fldCharType="begin"/>
      </w:r>
      <w:r>
        <w:rPr>
          <w:rFonts w:ascii="Times New Roman" w:hAnsi="Times New Roman"/>
          <w:szCs w:val="21"/>
        </w:rPr>
        <w:instrText xml:space="preserve"> INCLUDEPICTURE "http://web.sicnu.edu.cn/img2/ck4d0af8e356660.gif" \* MERGEFORMATINET </w:instrText>
      </w:r>
      <w:r>
        <w:rPr>
          <w:rFonts w:ascii="Times New Roman" w:hAnsi="Times New Roman"/>
          <w:szCs w:val="21"/>
        </w:rPr>
        <w:fldChar w:fldCharType="separate"/>
      </w:r>
      <w:r>
        <w:rPr>
          <w:rFonts w:ascii="Times New Roman" w:hAnsi="Times New Roman"/>
          <w:szCs w:val="21"/>
        </w:rPr>
        <w:drawing>
          <wp:inline distT="0" distB="0" distL="114300" distR="114300">
            <wp:extent cx="1319530" cy="110299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r:link="rId7"/>
                    <a:stretch>
                      <a:fillRect/>
                    </a:stretch>
                  </pic:blipFill>
                  <pic:spPr>
                    <a:xfrm>
                      <a:off x="0" y="0"/>
                      <a:ext cx="1319530" cy="1102995"/>
                    </a:xfrm>
                    <a:prstGeom prst="rect">
                      <a:avLst/>
                    </a:prstGeom>
                    <a:noFill/>
                    <a:ln w="9525">
                      <a:noFill/>
                    </a:ln>
                  </pic:spPr>
                </pic:pic>
              </a:graphicData>
            </a:graphic>
          </wp:inline>
        </w:drawing>
      </w:r>
      <w:r>
        <w:rPr>
          <w:rFonts w:ascii="Times New Roman" w:hAnsi="Times New Roman"/>
          <w:szCs w:val="21"/>
        </w:rPr>
        <w:fldChar w:fldCharType="end"/>
      </w:r>
    </w:p>
    <w:p>
      <w:pPr>
        <w:spacing w:before="360"/>
        <w:ind w:left="900" w:leftChars="257" w:hanging="360" w:hangingChars="112"/>
        <w:rPr>
          <w:rFonts w:ascii="Times New Roman" w:hAnsi="Times New Roman"/>
          <w:b/>
          <w:sz w:val="32"/>
          <w:u w:val="single"/>
        </w:rPr>
      </w:pPr>
      <w:r>
        <w:rPr>
          <w:rFonts w:hint="eastAsia" w:ascii="Times New Roman" w:hAnsi="Times New Roman"/>
          <w:b/>
          <w:sz w:val="32"/>
        </w:rPr>
        <w:t>中文论文题目 ：</w:t>
      </w:r>
      <w:r>
        <w:rPr>
          <w:rFonts w:hint="eastAsia" w:ascii="Times New Roman" w:hAnsi="Times New Roman"/>
          <w:b/>
          <w:sz w:val="32"/>
          <w:u w:val="single"/>
        </w:rPr>
        <w:t xml:space="preserve"> </w:t>
      </w:r>
      <w:r>
        <w:rPr>
          <w:rFonts w:hint="eastAsia" w:ascii="Times New Roman" w:hAnsi="Times New Roman"/>
          <w:b/>
          <w:sz w:val="36"/>
          <w:u w:val="single"/>
        </w:rPr>
        <w:t xml:space="preserve">           </w:t>
      </w:r>
      <w:r>
        <w:rPr>
          <w:rFonts w:hint="eastAsia" w:ascii="Times New Roman" w:hAnsi="Times New Roman"/>
          <w:color w:val="000000"/>
          <w:u w:val="single"/>
        </w:rPr>
        <w:t>（小二号仿宋体加黑）</w:t>
      </w:r>
      <w:r>
        <w:rPr>
          <w:rFonts w:hint="eastAsia" w:ascii="Times New Roman" w:hAnsi="Times New Roman"/>
          <w:b/>
          <w:sz w:val="36"/>
          <w:u w:val="single"/>
        </w:rPr>
        <w:t xml:space="preserve">         </w:t>
      </w:r>
    </w:p>
    <w:p>
      <w:pPr>
        <w:ind w:firstLine="2702" w:firstLineChars="841"/>
        <w:rPr>
          <w:rFonts w:hint="eastAsia" w:ascii="Times New Roman" w:hAnsi="Times New Roman"/>
          <w:color w:val="000000"/>
        </w:rPr>
      </w:pPr>
      <w:r>
        <w:rPr>
          <w:rFonts w:hint="eastAsia" w:ascii="Times New Roman" w:hAnsi="Times New Roman"/>
          <w:b/>
          <w:sz w:val="32"/>
          <w:u w:val="single"/>
        </w:rPr>
        <w:t xml:space="preserve"> </w:t>
      </w:r>
      <w:r>
        <w:rPr>
          <w:rFonts w:hint="eastAsia" w:ascii="Times New Roman" w:hAnsi="Times New Roman"/>
          <w:b/>
          <w:sz w:val="36"/>
          <w:u w:val="single"/>
        </w:rPr>
        <w:t xml:space="preserve">                                 </w:t>
      </w:r>
    </w:p>
    <w:p>
      <w:pPr>
        <w:ind w:left="540" w:leftChars="257"/>
        <w:rPr>
          <w:rFonts w:hint="eastAsia" w:ascii="Times New Roman" w:hAnsi="Times New Roman"/>
          <w:color w:val="000000"/>
        </w:rPr>
      </w:pPr>
      <w:r>
        <w:rPr>
          <w:rFonts w:hint="eastAsia" w:ascii="Times New Roman" w:hAnsi="Times New Roman"/>
          <w:b/>
          <w:sz w:val="32"/>
        </w:rPr>
        <w:t>英文论文题目：</w:t>
      </w:r>
      <w:r>
        <w:rPr>
          <w:rFonts w:hint="eastAsia" w:ascii="Times New Roman" w:hAnsi="Times New Roman"/>
          <w:b/>
          <w:sz w:val="32"/>
          <w:u w:val="single"/>
        </w:rPr>
        <w:t xml:space="preserve"> </w:t>
      </w:r>
      <w:r>
        <w:rPr>
          <w:rFonts w:hint="eastAsia" w:ascii="Times New Roman" w:hAnsi="Times New Roman"/>
          <w:b/>
          <w:sz w:val="36"/>
          <w:u w:val="single"/>
        </w:rPr>
        <w:t xml:space="preserve">            </w:t>
      </w:r>
      <w:r>
        <w:rPr>
          <w:rFonts w:hint="eastAsia" w:ascii="Times New Roman" w:hAnsi="Times New Roman"/>
          <w:color w:val="000000"/>
          <w:u w:val="single"/>
        </w:rPr>
        <w:t>（16</w:t>
      </w:r>
      <w:r>
        <w:rPr>
          <w:rFonts w:ascii="Times New Roman" w:hAnsi="Times New Roman"/>
          <w:color w:val="000000"/>
          <w:u w:val="single"/>
        </w:rPr>
        <w:t xml:space="preserve">pt </w:t>
      </w:r>
      <w:r>
        <w:rPr>
          <w:rFonts w:hint="eastAsia" w:ascii="Times New Roman" w:hAnsi="Times New Roman"/>
          <w:color w:val="000000"/>
          <w:u w:val="single"/>
        </w:rPr>
        <w:t>T</w:t>
      </w:r>
      <w:r>
        <w:rPr>
          <w:rFonts w:ascii="Times New Roman" w:hAnsi="Times New Roman"/>
          <w:color w:val="000000"/>
          <w:u w:val="single"/>
        </w:rPr>
        <w:t>ime New Roman</w:t>
      </w:r>
      <w:r>
        <w:rPr>
          <w:rFonts w:hint="eastAsia" w:ascii="Times New Roman" w:hAnsi="Times New Roman"/>
          <w:color w:val="000000"/>
          <w:u w:val="single"/>
        </w:rPr>
        <w:t>，</w:t>
      </w:r>
      <w:r>
        <w:rPr>
          <w:rFonts w:ascii="Times New Roman" w:hAnsi="Times New Roman"/>
          <w:color w:val="000000"/>
          <w:u w:val="single"/>
        </w:rPr>
        <w:t>Bold</w:t>
      </w:r>
      <w:r>
        <w:rPr>
          <w:rFonts w:hint="eastAsia" w:ascii="Times New Roman" w:hAnsi="Times New Roman"/>
          <w:color w:val="000000"/>
          <w:u w:val="single"/>
        </w:rPr>
        <w:t>）</w:t>
      </w:r>
      <w:r>
        <w:rPr>
          <w:rFonts w:hint="eastAsia" w:ascii="Times New Roman" w:hAnsi="Times New Roman"/>
          <w:b/>
          <w:sz w:val="36"/>
          <w:u w:val="single"/>
        </w:rPr>
        <w:t xml:space="preserve">    </w:t>
      </w:r>
    </w:p>
    <w:p>
      <w:pPr>
        <w:ind w:firstLine="2702" w:firstLineChars="841"/>
        <w:rPr>
          <w:rFonts w:hint="eastAsia" w:ascii="Times New Roman" w:hAnsi="Times New Roman"/>
          <w:color w:val="000000"/>
        </w:rPr>
      </w:pPr>
      <w:r>
        <w:rPr>
          <w:rFonts w:hint="eastAsia" w:ascii="Times New Roman" w:hAnsi="Times New Roman"/>
          <w:b/>
          <w:sz w:val="32"/>
          <w:u w:val="single"/>
        </w:rPr>
        <w:t xml:space="preserve"> </w:t>
      </w:r>
      <w:r>
        <w:rPr>
          <w:rFonts w:hint="eastAsia" w:ascii="Times New Roman" w:hAnsi="Times New Roman"/>
          <w:b/>
          <w:sz w:val="36"/>
          <w:u w:val="single"/>
        </w:rPr>
        <w:t xml:space="preserve">            </w:t>
      </w:r>
      <w:r>
        <w:rPr>
          <w:rFonts w:hint="eastAsia" w:ascii="Times New Roman" w:hAnsi="Times New Roman"/>
          <w:color w:val="000000"/>
          <w:u w:val="single"/>
        </w:rPr>
        <w:t xml:space="preserve">                            </w:t>
      </w:r>
      <w:r>
        <w:rPr>
          <w:rFonts w:hint="eastAsia" w:ascii="Times New Roman" w:hAnsi="Times New Roman"/>
          <w:b/>
          <w:sz w:val="36"/>
          <w:u w:val="single"/>
        </w:rPr>
        <w:t xml:space="preserve">     </w:t>
      </w:r>
    </w:p>
    <w:p>
      <w:pPr>
        <w:jc w:val="center"/>
        <w:rPr>
          <w:rFonts w:hint="eastAsia" w:ascii="Times New Roman" w:hAnsi="Times New Roman"/>
          <w:color w:val="000000"/>
        </w:rPr>
      </w:pPr>
    </w:p>
    <w:p>
      <w:pPr>
        <w:spacing w:line="360" w:lineRule="auto"/>
        <w:ind w:left="839" w:firstLine="1141"/>
        <w:rPr>
          <w:rFonts w:hint="eastAsia" w:ascii="Times New Roman" w:hAnsi="Times New Roman"/>
          <w:color w:val="000000"/>
          <w:position w:val="-6"/>
          <w:sz w:val="28"/>
          <w:u w:val="single"/>
        </w:rPr>
      </w:pPr>
      <w:r>
        <w:rPr>
          <w:rFonts w:hint="eastAsia" w:ascii="Times New Roman" w:hAnsi="Times New Roman"/>
          <w:color w:val="000000"/>
          <w:kern w:val="0"/>
          <w:sz w:val="28"/>
        </w:rPr>
        <w:t>论文作者</w:t>
      </w:r>
      <w:r>
        <w:rPr>
          <w:rFonts w:hint="eastAsia" w:ascii="Times New Roman" w:hAnsi="Times New Roman"/>
          <w:color w:val="000000"/>
          <w:sz w:val="28"/>
        </w:rPr>
        <w:t>：</w:t>
      </w:r>
      <w:r>
        <w:rPr>
          <w:rFonts w:hint="eastAsia" w:ascii="Times New Roman" w:hAnsi="Times New Roman"/>
          <w:color w:val="000000"/>
          <w:position w:val="-6"/>
          <w:sz w:val="28"/>
          <w:u w:val="single"/>
        </w:rPr>
        <w:t xml:space="preserve">     （四号仿宋）    </w:t>
      </w:r>
    </w:p>
    <w:p>
      <w:pPr>
        <w:spacing w:line="360" w:lineRule="auto"/>
        <w:ind w:left="839" w:firstLine="1141"/>
        <w:rPr>
          <w:rFonts w:hint="eastAsia" w:ascii="Times New Roman" w:hAnsi="Times New Roman"/>
          <w:color w:val="000000"/>
          <w:position w:val="-6"/>
          <w:sz w:val="28"/>
          <w:u w:val="single"/>
        </w:rPr>
      </w:pPr>
      <w:r>
        <w:rPr>
          <w:rFonts w:hint="eastAsia" w:ascii="Times New Roman" w:hAnsi="Times New Roman"/>
          <w:color w:val="000000"/>
          <w:kern w:val="0"/>
          <w:sz w:val="28"/>
        </w:rPr>
        <w:t>指导教师</w:t>
      </w:r>
      <w:r>
        <w:rPr>
          <w:rFonts w:hint="eastAsia" w:ascii="Times New Roman" w:hAnsi="Times New Roman"/>
          <w:color w:val="000000"/>
          <w:sz w:val="28"/>
        </w:rPr>
        <w:t>：</w:t>
      </w:r>
      <w:r>
        <w:rPr>
          <w:rFonts w:hint="eastAsia" w:ascii="Times New Roman" w:hAnsi="Times New Roman"/>
          <w:color w:val="000000"/>
          <w:position w:val="-6"/>
          <w:sz w:val="28"/>
          <w:u w:val="single"/>
        </w:rPr>
        <w:t xml:space="preserve">                     </w:t>
      </w:r>
    </w:p>
    <w:p>
      <w:pPr>
        <w:spacing w:line="360" w:lineRule="auto"/>
        <w:ind w:left="839" w:firstLine="1141"/>
        <w:rPr>
          <w:rFonts w:hint="eastAsia" w:ascii="Times New Roman" w:hAnsi="Times New Roman"/>
          <w:color w:val="000000"/>
          <w:position w:val="-6"/>
          <w:sz w:val="28"/>
          <w:u w:val="single"/>
        </w:rPr>
      </w:pPr>
      <w:r>
        <w:rPr>
          <w:rFonts w:hint="eastAsia" w:ascii="Times New Roman" w:hAnsi="Times New Roman"/>
          <w:color w:val="000000"/>
          <w:kern w:val="0"/>
          <w:position w:val="-6"/>
          <w:sz w:val="28"/>
        </w:rPr>
        <w:t>专业名称</w:t>
      </w:r>
      <w:r>
        <w:rPr>
          <w:rFonts w:hint="eastAsia" w:ascii="Times New Roman" w:hAnsi="Times New Roman"/>
          <w:color w:val="000000"/>
          <w:position w:val="-6"/>
          <w:sz w:val="28"/>
        </w:rPr>
        <w:t>：</w:t>
      </w:r>
      <w:r>
        <w:rPr>
          <w:rFonts w:hint="eastAsia" w:ascii="Times New Roman" w:hAnsi="Times New Roman"/>
          <w:color w:val="000000"/>
          <w:position w:val="-6"/>
          <w:sz w:val="28"/>
          <w:u w:val="single"/>
        </w:rPr>
        <w:t xml:space="preserve">                     </w:t>
      </w:r>
    </w:p>
    <w:p>
      <w:pPr>
        <w:spacing w:line="360" w:lineRule="auto"/>
        <w:ind w:left="839" w:firstLine="1141"/>
        <w:rPr>
          <w:rFonts w:hint="eastAsia" w:ascii="Times New Roman" w:hAnsi="Times New Roman"/>
          <w:color w:val="000000"/>
          <w:kern w:val="0"/>
          <w:sz w:val="28"/>
        </w:rPr>
      </w:pPr>
      <w:r>
        <w:rPr>
          <w:rFonts w:hint="eastAsia" w:ascii="Times New Roman" w:hAnsi="Times New Roman"/>
          <w:color w:val="000000"/>
          <w:kern w:val="0"/>
          <w:sz w:val="28"/>
        </w:rPr>
        <w:t>研究方向：</w:t>
      </w:r>
      <w:r>
        <w:rPr>
          <w:rFonts w:hint="eastAsia" w:ascii="Times New Roman" w:hAnsi="Times New Roman"/>
          <w:color w:val="000000"/>
          <w:position w:val="-6"/>
          <w:sz w:val="28"/>
          <w:u w:val="single"/>
        </w:rPr>
        <w:t xml:space="preserve">                     </w:t>
      </w:r>
    </w:p>
    <w:p>
      <w:pPr>
        <w:spacing w:line="360" w:lineRule="auto"/>
        <w:ind w:left="839" w:firstLine="1141"/>
        <w:rPr>
          <w:rFonts w:hint="eastAsia" w:ascii="Times New Roman" w:hAnsi="Times New Roman"/>
          <w:color w:val="000000"/>
          <w:position w:val="-6"/>
          <w:sz w:val="28"/>
          <w:u w:val="single"/>
        </w:rPr>
      </w:pPr>
      <w:r>
        <w:rPr>
          <w:rFonts w:hint="eastAsia" w:ascii="Times New Roman" w:hAnsi="Times New Roman"/>
          <w:color w:val="000000"/>
          <w:kern w:val="0"/>
          <w:sz w:val="28"/>
        </w:rPr>
        <w:t>所在学院：</w:t>
      </w:r>
      <w:r>
        <w:rPr>
          <w:rFonts w:hint="eastAsia" w:ascii="Times New Roman" w:hAnsi="Times New Roman"/>
          <w:color w:val="000000"/>
          <w:position w:val="-6"/>
          <w:sz w:val="28"/>
          <w:u w:val="single"/>
        </w:rPr>
        <w:t xml:space="preserve">                     </w:t>
      </w:r>
    </w:p>
    <w:p>
      <w:pPr>
        <w:ind w:firstLine="1948" w:firstLineChars="696"/>
        <w:rPr>
          <w:rFonts w:hint="eastAsia" w:ascii="Times New Roman" w:hAnsi="Times New Roman"/>
          <w:sz w:val="30"/>
          <w:u w:val="single"/>
        </w:rPr>
      </w:pPr>
      <w:r>
        <w:rPr>
          <w:rFonts w:hint="eastAsia" w:ascii="Times New Roman" w:hAnsi="Times New Roman"/>
          <w:sz w:val="28"/>
          <w:szCs w:val="28"/>
        </w:rPr>
        <w:t>论文提交日期：</w:t>
      </w:r>
      <w:r>
        <w:rPr>
          <w:rFonts w:ascii="Times New Roman" w:hAnsi="Times New Roman"/>
          <w:sz w:val="30"/>
          <w:u w:val="single"/>
        </w:rPr>
        <w:t xml:space="preserve">    </w:t>
      </w:r>
      <w:r>
        <w:rPr>
          <w:rFonts w:hint="eastAsia" w:ascii="Times New Roman" w:hAnsi="Times New Roman"/>
          <w:sz w:val="30"/>
          <w:u w:val="single"/>
        </w:rPr>
        <w:t xml:space="preserve"> </w:t>
      </w:r>
      <w:r>
        <w:rPr>
          <w:rFonts w:hint="eastAsia" w:ascii="Times New Roman" w:hAnsi="Times New Roman" w:eastAsia="仿宋_GB2312"/>
          <w:sz w:val="28"/>
          <w:szCs w:val="28"/>
          <w:u w:val="single"/>
        </w:rPr>
        <w:t>年   月   日</w:t>
      </w:r>
    </w:p>
    <w:p>
      <w:pPr>
        <w:adjustRightInd w:val="0"/>
        <w:snapToGrid w:val="0"/>
        <w:spacing w:line="360" w:lineRule="auto"/>
        <w:ind w:firstLine="1960" w:firstLineChars="700"/>
        <w:rPr>
          <w:rFonts w:hint="eastAsia" w:ascii="Times New Roman" w:hAnsi="Times New Roman" w:eastAsia="仿宋_GB2312"/>
          <w:sz w:val="28"/>
          <w:szCs w:val="28"/>
          <w:u w:val="single"/>
        </w:rPr>
      </w:pPr>
      <w:r>
        <w:rPr>
          <w:rFonts w:hint="eastAsia" w:ascii="Times New Roman" w:hAnsi="Times New Roman"/>
          <w:sz w:val="28"/>
          <w:szCs w:val="28"/>
        </w:rPr>
        <w:t>论文答辩日期：</w:t>
      </w:r>
      <w:r>
        <w:rPr>
          <w:rFonts w:hint="eastAsia" w:ascii="Times New Roman" w:hAnsi="Times New Roman"/>
          <w:sz w:val="30"/>
          <w:u w:val="single"/>
        </w:rPr>
        <w:t xml:space="preserve">    </w:t>
      </w:r>
      <w:r>
        <w:rPr>
          <w:rFonts w:ascii="Times New Roman" w:hAnsi="Times New Roman"/>
          <w:sz w:val="30"/>
          <w:u w:val="single"/>
        </w:rPr>
        <w:t xml:space="preserve"> </w:t>
      </w:r>
      <w:r>
        <w:rPr>
          <w:rFonts w:hint="eastAsia" w:ascii="Times New Roman" w:hAnsi="Times New Roman" w:eastAsia="仿宋_GB2312"/>
          <w:sz w:val="28"/>
          <w:szCs w:val="28"/>
          <w:u w:val="single"/>
        </w:rPr>
        <w:t>年   月   日</w:t>
      </w:r>
    </w:p>
    <w:p>
      <w:pPr>
        <w:adjustRightInd w:val="0"/>
        <w:snapToGrid w:val="0"/>
        <w:spacing w:line="360" w:lineRule="auto"/>
        <w:ind w:firstLine="1960" w:firstLineChars="700"/>
        <w:rPr>
          <w:rFonts w:hint="eastAsia" w:ascii="Times New Roman" w:hAnsi="Times New Roman" w:eastAsia="仿宋_GB2312"/>
          <w:sz w:val="28"/>
          <w:szCs w:val="28"/>
          <w:u w:val="single"/>
        </w:rPr>
      </w:pPr>
    </w:p>
    <w:p>
      <w:pPr>
        <w:rPr>
          <w:rFonts w:hint="eastAsia" w:ascii="Times New Roman" w:hAnsi="Times New Roman"/>
          <w:szCs w:val="21"/>
          <w:u w:val="single"/>
        </w:rPr>
      </w:pPr>
      <w:r>
        <w:rPr>
          <w:rFonts w:hint="eastAsia" w:ascii="Times New Roman" w:hAnsi="Times New Roman"/>
          <w:szCs w:val="21"/>
        </w:rPr>
        <w:t>附件2：论文独创性及使用授权声明</w:t>
      </w:r>
    </w:p>
    <w:p>
      <w:pPr>
        <w:adjustRightInd w:val="0"/>
        <w:snapToGrid w:val="0"/>
        <w:spacing w:line="500" w:lineRule="exact"/>
        <w:rPr>
          <w:rFonts w:hint="eastAsia" w:ascii="Times New Roman" w:hAnsi="Times New Roman"/>
          <w:sz w:val="24"/>
        </w:rPr>
      </w:pPr>
    </w:p>
    <w:p>
      <w:pPr>
        <w:snapToGrid w:val="0"/>
        <w:jc w:val="center"/>
        <w:rPr>
          <w:rFonts w:hint="eastAsia" w:ascii="Times New Roman" w:hAnsi="Times New Roman" w:eastAsia="仿宋_GB2312"/>
          <w:sz w:val="30"/>
          <w:szCs w:val="30"/>
        </w:rPr>
      </w:pPr>
      <w:r>
        <w:rPr>
          <w:rFonts w:hint="eastAsia" w:ascii="Times New Roman" w:hAnsi="Times New Roman" w:eastAsia="仿宋_GB2312"/>
          <w:sz w:val="30"/>
          <w:szCs w:val="30"/>
        </w:rPr>
        <w:t>四川师范大学学位论文独创性声明</w:t>
      </w:r>
    </w:p>
    <w:p>
      <w:pPr>
        <w:jc w:val="center"/>
        <w:rPr>
          <w:rFonts w:hint="eastAsia" w:ascii="Times New Roman" w:hAnsi="Times New Roman"/>
          <w:szCs w:val="21"/>
        </w:rPr>
      </w:pPr>
      <w:r>
        <w:rPr>
          <w:rFonts w:hint="eastAsia" w:ascii="Times New Roman" w:hAnsi="Times New Roman"/>
          <w:szCs w:val="21"/>
        </w:rPr>
        <w:t xml:space="preserve">    </w:t>
      </w:r>
    </w:p>
    <w:p>
      <w:pPr>
        <w:spacing w:line="400" w:lineRule="exact"/>
        <w:ind w:firstLine="420" w:firstLineChars="200"/>
        <w:rPr>
          <w:rFonts w:hint="eastAsia" w:ascii="Times New Roman" w:hAnsi="Times New Roman"/>
          <w:sz w:val="24"/>
        </w:rPr>
      </w:pPr>
      <w:r>
        <w:rPr>
          <w:rFonts w:hint="eastAsia" w:ascii="Times New Roman" w:hAnsi="Times New Roman"/>
          <w:szCs w:val="21"/>
        </w:rPr>
        <w:t xml:space="preserve"> </w:t>
      </w:r>
      <w:r>
        <w:rPr>
          <w:rFonts w:hint="eastAsia" w:ascii="Times New Roman" w:hAnsi="Times New Roman"/>
          <w:sz w:val="24"/>
        </w:rPr>
        <w:t>本人声明：所呈交学位论文</w:t>
      </w:r>
      <w:r>
        <w:rPr>
          <w:rFonts w:hint="eastAsia" w:ascii="Times New Roman" w:hAnsi="Times New Roman"/>
          <w:sz w:val="24"/>
          <w:u w:val="single"/>
        </w:rPr>
        <w:t xml:space="preserve">                                       </w:t>
      </w:r>
      <w:r>
        <w:rPr>
          <w:rFonts w:hint="eastAsia" w:ascii="Times New Roman" w:hAnsi="Times New Roman"/>
          <w:sz w:val="24"/>
        </w:rPr>
        <w:t>，是本人在导师</w:t>
      </w:r>
      <w:r>
        <w:rPr>
          <w:rFonts w:hint="eastAsia" w:ascii="Times New Roman" w:hAnsi="Times New Roman"/>
          <w:sz w:val="24"/>
          <w:u w:val="single"/>
        </w:rPr>
        <w:t xml:space="preserve">       </w:t>
      </w:r>
      <w:r>
        <w:rPr>
          <w:rFonts w:hint="eastAsia" w:ascii="Times New Roman" w:hAnsi="Times New Roman"/>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ascii="Times New Roman" w:hAnsi="Times New Roman"/>
          <w:sz w:val="24"/>
        </w:rPr>
      </w:pPr>
      <w:r>
        <w:rPr>
          <w:rFonts w:hint="eastAsia" w:ascii="Times New Roman" w:hAnsi="Times New Roman"/>
          <w:sz w:val="24"/>
        </w:rPr>
        <w:t>本人承诺：已提交的学位论文电子版与论文纸本的内容一致。如因不符而引起的学术声誉上的损失由本人自负。</w:t>
      </w:r>
    </w:p>
    <w:p>
      <w:pPr>
        <w:spacing w:line="400" w:lineRule="exact"/>
        <w:ind w:firstLine="437"/>
        <w:rPr>
          <w:rFonts w:hint="eastAsia" w:ascii="Times New Roman" w:hAnsi="Times New Roman"/>
          <w:sz w:val="24"/>
        </w:rPr>
      </w:pPr>
    </w:p>
    <w:p>
      <w:pPr>
        <w:adjustRightInd w:val="0"/>
        <w:snapToGrid w:val="0"/>
        <w:ind w:firstLine="560" w:firstLineChars="200"/>
        <w:rPr>
          <w:rFonts w:hint="eastAsia" w:ascii="Times New Roman" w:hAnsi="Times New Roman" w:eastAsia="仿宋_GB2312"/>
          <w:sz w:val="28"/>
        </w:rPr>
      </w:pPr>
      <w:r>
        <w:rPr>
          <w:rFonts w:hint="eastAsia" w:ascii="Times New Roman" w:hAnsi="Times New Roman" w:eastAsia="仿宋_GB2312"/>
          <w:sz w:val="28"/>
        </w:rPr>
        <w:t>学位论文作者：               签字日期：      年    月    日</w:t>
      </w:r>
    </w:p>
    <w:p>
      <w:pPr>
        <w:adjustRightInd w:val="0"/>
        <w:snapToGrid w:val="0"/>
        <w:rPr>
          <w:rFonts w:hint="eastAsia" w:ascii="Times New Roman" w:hAnsi="Times New Roman" w:eastAsia="仿宋_GB2312"/>
          <w:sz w:val="28"/>
        </w:rPr>
      </w:pPr>
    </w:p>
    <w:p>
      <w:pPr>
        <w:snapToGrid w:val="0"/>
        <w:jc w:val="center"/>
        <w:rPr>
          <w:rFonts w:hint="eastAsia" w:ascii="Times New Roman" w:hAnsi="Times New Roman" w:eastAsia="仿宋_GB2312"/>
          <w:sz w:val="24"/>
        </w:rPr>
      </w:pPr>
    </w:p>
    <w:p>
      <w:pPr>
        <w:snapToGrid w:val="0"/>
        <w:jc w:val="center"/>
        <w:rPr>
          <w:rFonts w:hint="eastAsia" w:ascii="Times New Roman" w:hAnsi="Times New Roman" w:eastAsia="仿宋_GB2312"/>
          <w:sz w:val="24"/>
        </w:rPr>
      </w:pPr>
    </w:p>
    <w:p>
      <w:pPr>
        <w:snapToGrid w:val="0"/>
        <w:jc w:val="center"/>
        <w:rPr>
          <w:rFonts w:hint="eastAsia" w:ascii="Times New Roman" w:hAnsi="Times New Roman" w:eastAsia="仿宋_GB2312"/>
          <w:sz w:val="32"/>
          <w:szCs w:val="32"/>
        </w:rPr>
      </w:pPr>
      <w:r>
        <w:rPr>
          <w:rFonts w:hint="eastAsia" w:ascii="Times New Roman" w:hAnsi="Times New Roman" w:eastAsia="仿宋_GB2312"/>
          <w:sz w:val="32"/>
          <w:szCs w:val="32"/>
        </w:rPr>
        <w:t>四川师范大学学位论文版权使用授权书</w:t>
      </w:r>
    </w:p>
    <w:p>
      <w:pPr>
        <w:spacing w:line="400" w:lineRule="exact"/>
        <w:ind w:firstLine="437"/>
        <w:rPr>
          <w:rFonts w:hint="eastAsia" w:ascii="Times New Roman" w:hAnsi="Times New Roman"/>
          <w:sz w:val="24"/>
        </w:rPr>
      </w:pPr>
    </w:p>
    <w:p>
      <w:pPr>
        <w:spacing w:line="400" w:lineRule="exact"/>
        <w:ind w:firstLine="480" w:firstLineChars="200"/>
        <w:rPr>
          <w:rFonts w:hint="eastAsia" w:ascii="Times New Roman" w:hAnsi="Times New Roman"/>
          <w:sz w:val="24"/>
        </w:rPr>
      </w:pPr>
      <w:r>
        <w:rPr>
          <w:rFonts w:hint="eastAsia" w:ascii="Times New Roman" w:hAnsi="Times New Roman"/>
          <w:sz w:val="24"/>
        </w:rPr>
        <w:t>本人同意所撰写学位论文的使用授权遵照学校的管理规定：</w:t>
      </w:r>
    </w:p>
    <w:p>
      <w:pPr>
        <w:spacing w:line="400" w:lineRule="exact"/>
        <w:ind w:firstLine="480" w:firstLineChars="200"/>
        <w:rPr>
          <w:rFonts w:hint="eastAsia" w:ascii="Times New Roman" w:hAnsi="Times New Roman"/>
          <w:sz w:val="24"/>
        </w:rPr>
      </w:pPr>
      <w:r>
        <w:rPr>
          <w:rFonts w:hint="eastAsia" w:ascii="Times New Roman" w:hAnsi="Times New Roman"/>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Times New Roman" w:hAnsi="Times New Roman"/>
          <w:sz w:val="24"/>
        </w:rPr>
      </w:pPr>
    </w:p>
    <w:p>
      <w:pPr>
        <w:snapToGrid w:val="0"/>
        <w:spacing w:line="400" w:lineRule="exact"/>
        <w:ind w:firstLine="480" w:firstLineChars="200"/>
        <w:rPr>
          <w:rFonts w:ascii="Times New Roman" w:hAnsi="Times New Roman"/>
          <w:sz w:val="24"/>
        </w:rPr>
      </w:pPr>
      <w:r>
        <w:rPr>
          <w:rFonts w:hint="eastAsia" w:ascii="Times New Roman" w:hAnsi="Times New Roman"/>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rFonts w:ascii="Times New Roman" w:hAnsi="Times New Roman"/>
          <w:sz w:val="24"/>
        </w:rPr>
      </w:pPr>
      <w:r>
        <w:rPr>
          <w:rFonts w:hint="eastAsia" w:ascii="Times New Roman" w:hAnsi="Times New Roman"/>
          <w:sz w:val="24"/>
        </w:rPr>
        <w:t>（保密的学位论文在解密后适用本授权书）</w:t>
      </w:r>
    </w:p>
    <w:p>
      <w:pPr>
        <w:snapToGrid w:val="0"/>
        <w:spacing w:line="400" w:lineRule="exact"/>
        <w:ind w:left="480" w:firstLine="480" w:firstLineChars="200"/>
        <w:rPr>
          <w:rFonts w:hint="eastAsia" w:ascii="Times New Roman" w:hAnsi="Times New Roman"/>
          <w:sz w:val="24"/>
        </w:rPr>
      </w:pPr>
      <w:r>
        <w:rPr>
          <w:rFonts w:ascii="Times New Roman" w:hAnsi="Times New Roman"/>
          <w:sz w:val="24"/>
        </w:rPr>
        <w:t> </w:t>
      </w:r>
    </w:p>
    <w:p>
      <w:pPr>
        <w:snapToGrid w:val="0"/>
        <w:spacing w:line="400" w:lineRule="exact"/>
        <w:ind w:firstLine="480" w:firstLineChars="200"/>
        <w:rPr>
          <w:rFonts w:ascii="Times New Roman" w:hAnsi="Times New Roman"/>
          <w:sz w:val="24"/>
        </w:rPr>
      </w:pPr>
      <w:r>
        <w:rPr>
          <w:rFonts w:hint="eastAsia" w:ascii="Times New Roman" w:hAnsi="Times New Roman"/>
          <w:sz w:val="24"/>
        </w:rPr>
        <w:t>学位论文作者签名：</w:t>
      </w:r>
      <w:r>
        <w:rPr>
          <w:rFonts w:ascii="Times New Roman" w:hAnsi="Times New Roman"/>
          <w:sz w:val="24"/>
        </w:rPr>
        <w:t xml:space="preserve">                      </w:t>
      </w:r>
      <w:r>
        <w:rPr>
          <w:rFonts w:hint="eastAsia" w:ascii="Times New Roman" w:hAnsi="Times New Roman"/>
          <w:sz w:val="24"/>
        </w:rPr>
        <w:t xml:space="preserve">        导师签名：</w:t>
      </w:r>
    </w:p>
    <w:p>
      <w:pPr>
        <w:snapToGrid w:val="0"/>
        <w:spacing w:line="400" w:lineRule="exact"/>
        <w:ind w:firstLine="480" w:firstLineChars="200"/>
        <w:rPr>
          <w:rFonts w:ascii="Times New Roman" w:hAnsi="Times New Roman"/>
          <w:sz w:val="24"/>
        </w:rPr>
      </w:pPr>
      <w:r>
        <w:rPr>
          <w:rFonts w:ascii="Times New Roman" w:hAnsi="Times New Roman"/>
          <w:sz w:val="24"/>
        </w:rPr>
        <w:t> </w:t>
      </w:r>
    </w:p>
    <w:p>
      <w:pPr>
        <w:snapToGrid w:val="0"/>
        <w:spacing w:line="400" w:lineRule="exact"/>
        <w:ind w:firstLine="480" w:firstLineChars="200"/>
        <w:rPr>
          <w:rFonts w:ascii="Times New Roman" w:hAnsi="Times New Roman"/>
          <w:sz w:val="24"/>
        </w:rPr>
      </w:pPr>
      <w:r>
        <w:rPr>
          <w:rFonts w:hint="eastAsia" w:ascii="Times New Roman" w:hAnsi="Times New Roman"/>
          <w:sz w:val="24"/>
        </w:rPr>
        <w:t>签字日期：</w:t>
      </w:r>
      <w:r>
        <w:rPr>
          <w:rFonts w:ascii="Times New Roman" w:hAnsi="Times New Roman"/>
          <w:sz w:val="24"/>
        </w:rPr>
        <w:t xml:space="preserve">    </w:t>
      </w:r>
      <w:r>
        <w:rPr>
          <w:rFonts w:hint="eastAsia" w:ascii="Times New Roman" w:hAnsi="Times New Roman"/>
          <w:sz w:val="24"/>
        </w:rPr>
        <w:t>年</w:t>
      </w:r>
      <w:r>
        <w:rPr>
          <w:rFonts w:ascii="Times New Roman" w:hAnsi="Times New Roman"/>
          <w:sz w:val="24"/>
        </w:rPr>
        <w:t xml:space="preserve">    </w:t>
      </w:r>
      <w:r>
        <w:rPr>
          <w:rFonts w:hint="eastAsia" w:ascii="Times New Roman" w:hAnsi="Times New Roman"/>
          <w:sz w:val="24"/>
        </w:rPr>
        <w:t>月</w:t>
      </w:r>
      <w:r>
        <w:rPr>
          <w:rFonts w:ascii="Times New Roman" w:hAnsi="Times New Roman"/>
          <w:sz w:val="24"/>
        </w:rPr>
        <w:t xml:space="preserve">    </w:t>
      </w:r>
      <w:r>
        <w:rPr>
          <w:rFonts w:hint="eastAsia" w:ascii="Times New Roman" w:hAnsi="Times New Roman"/>
          <w:sz w:val="24"/>
        </w:rPr>
        <w:t>日</w:t>
      </w:r>
      <w:r>
        <w:rPr>
          <w:rFonts w:ascii="Times New Roman" w:hAnsi="Times New Roman"/>
          <w:sz w:val="24"/>
        </w:rPr>
        <w:t xml:space="preserve">         </w:t>
      </w:r>
      <w:r>
        <w:rPr>
          <w:rFonts w:hint="eastAsia" w:ascii="Times New Roman" w:hAnsi="Times New Roman"/>
          <w:sz w:val="24"/>
          <w:lang w:val="en-US" w:eastAsia="zh-CN"/>
        </w:rPr>
        <w:t xml:space="preserve">       </w:t>
      </w:r>
      <w:r>
        <w:rPr>
          <w:rFonts w:ascii="Times New Roman" w:hAnsi="Times New Roman"/>
          <w:sz w:val="24"/>
        </w:rPr>
        <w:t xml:space="preserve"> </w:t>
      </w:r>
      <w:r>
        <w:rPr>
          <w:rFonts w:hint="eastAsia" w:ascii="Times New Roman" w:hAnsi="Times New Roman"/>
          <w:sz w:val="24"/>
        </w:rPr>
        <w:t xml:space="preserve">   签字日期：</w:t>
      </w:r>
      <w:r>
        <w:rPr>
          <w:rFonts w:ascii="Times New Roman" w:hAnsi="Times New Roman"/>
          <w:sz w:val="24"/>
        </w:rPr>
        <w:t xml:space="preserve">  </w:t>
      </w:r>
      <w:r>
        <w:rPr>
          <w:rFonts w:hint="eastAsia" w:ascii="Times New Roman" w:hAnsi="Times New Roman"/>
          <w:sz w:val="24"/>
        </w:rPr>
        <w:t>年</w:t>
      </w:r>
      <w:r>
        <w:rPr>
          <w:rFonts w:ascii="Times New Roman" w:hAnsi="Times New Roman"/>
          <w:sz w:val="24"/>
        </w:rPr>
        <w:t xml:space="preserve">    </w:t>
      </w:r>
      <w:r>
        <w:rPr>
          <w:rFonts w:hint="eastAsia" w:ascii="Times New Roman" w:hAnsi="Times New Roman"/>
          <w:sz w:val="24"/>
        </w:rPr>
        <w:t>月</w:t>
      </w:r>
      <w:r>
        <w:rPr>
          <w:rFonts w:ascii="Times New Roman" w:hAnsi="Times New Roman"/>
          <w:sz w:val="24"/>
        </w:rPr>
        <w:t xml:space="preserve">    </w:t>
      </w:r>
      <w:r>
        <w:rPr>
          <w:rFonts w:hint="eastAsia" w:ascii="Times New Roman" w:hAnsi="Times New Roman"/>
          <w:sz w:val="24"/>
        </w:rPr>
        <w:t>日</w:t>
      </w:r>
    </w:p>
    <w:p>
      <w:pPr>
        <w:ind w:firstLine="560" w:firstLineChars="200"/>
        <w:rPr>
          <w:rFonts w:hint="eastAsia" w:ascii="Times New Roman" w:hAnsi="Times New Roman"/>
          <w:sz w:val="28"/>
          <w:szCs w:val="28"/>
          <w:u w:val="single"/>
        </w:rPr>
      </w:pPr>
    </w:p>
    <w:p>
      <w:pPr>
        <w:ind w:firstLine="1948" w:firstLineChars="696"/>
        <w:rPr>
          <w:rFonts w:hint="eastAsia" w:ascii="Times New Roman" w:hAnsi="Times New Roman"/>
          <w:sz w:val="28"/>
          <w:szCs w:val="28"/>
          <w:u w:val="single"/>
        </w:rPr>
      </w:pPr>
    </w:p>
    <w:p>
      <w:pPr>
        <w:ind w:firstLine="1948" w:firstLineChars="696"/>
        <w:rPr>
          <w:rFonts w:hint="eastAsia" w:ascii="Times New Roman" w:hAnsi="Times New Roman"/>
          <w:sz w:val="28"/>
          <w:szCs w:val="28"/>
          <w:u w:val="single"/>
        </w:rPr>
      </w:pPr>
    </w:p>
    <w:p>
      <w:pPr>
        <w:spacing w:line="400" w:lineRule="exact"/>
        <w:rPr>
          <w:rFonts w:hint="eastAsia" w:ascii="Times New Roman" w:hAnsi="Times New Roman"/>
        </w:rPr>
      </w:pPr>
      <w:r>
        <w:rPr>
          <w:rFonts w:hint="eastAsia" w:ascii="Times New Roman" w:hAnsi="Times New Roman"/>
        </w:rPr>
        <w:t>附件3：论文摘要格式</w:t>
      </w:r>
    </w:p>
    <w:p>
      <w:pPr>
        <w:spacing w:line="400" w:lineRule="exact"/>
        <w:jc w:val="center"/>
        <w:rPr>
          <w:rFonts w:hint="eastAsia" w:ascii="Times New Roman" w:hAnsi="Times New Roman"/>
          <w:sz w:val="36"/>
        </w:rPr>
      </w:pPr>
    </w:p>
    <w:p>
      <w:pPr>
        <w:spacing w:line="400" w:lineRule="exact"/>
        <w:jc w:val="center"/>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高中语文古诗词鉴赏教学研究</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研究生 □□□□  指导教师 □□□□</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r>
        <w:rPr>
          <w:rFonts w:hint="eastAsia" w:ascii="Times New Roman" w:hAnsi="Times New Roman" w:eastAsia="黑体"/>
          <w:b/>
          <w:sz w:val="24"/>
        </w:rPr>
        <w:t xml:space="preserve">摘要  </w:t>
      </w:r>
      <w:r>
        <w:rPr>
          <w:rFonts w:hint="eastAsia" w:ascii="Times New Roman" w:hAnsi="Times New Roman"/>
          <w:sz w:val="24"/>
        </w:rPr>
        <w:t>古诗词是中华民族文化中的精华。古诗词鉴赏教学可以激发学生的情感，提高学生的审美情趣、陶冶学生的情操，使学生受到传统文化、人文精神、道德修养、文化品味的熏陶和感染，这对于继承民族文化传统，弘扬民族精神、实现语文的美育功能都具有非常重要的意义。</w:t>
      </w:r>
    </w:p>
    <w:p>
      <w:pPr>
        <w:spacing w:line="400" w:lineRule="exact"/>
        <w:ind w:firstLine="435"/>
        <w:rPr>
          <w:rFonts w:hint="eastAsia" w:ascii="Times New Roman" w:hAnsi="Times New Roman"/>
          <w:sz w:val="24"/>
        </w:rPr>
      </w:pPr>
      <w:r>
        <w:rPr>
          <w:rFonts w:hint="eastAsia" w:ascii="Times New Roman" w:hAnsi="Times New Roman"/>
          <w:sz w:val="24"/>
        </w:rPr>
        <w:t>本文分四章来论述高中语文古诗词鉴赏教学，……</w:t>
      </w:r>
    </w:p>
    <w:p>
      <w:pPr>
        <w:spacing w:line="400" w:lineRule="exact"/>
        <w:ind w:firstLine="435"/>
        <w:rPr>
          <w:rFonts w:hint="eastAsia" w:ascii="Times New Roman" w:hAnsi="Times New Roman"/>
          <w:sz w:val="24"/>
        </w:rPr>
      </w:pPr>
      <w:r>
        <w:rPr>
          <w:rFonts w:hint="eastAsia" w:ascii="Times New Roman" w:hAnsi="Times New Roman"/>
          <w:sz w:val="24"/>
        </w:rPr>
        <w:t>本文将从知人论世策略；比较策略；整体感知策略；张扬主体、多元解读策略；营造情景策略五个方面对高中语文古诗词鉴赏教学作探讨。</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ascii="Times New Roman" w:hAnsi="Times New Roman"/>
          <w:sz w:val="24"/>
        </w:rPr>
        <w:t>高中语文  古典诗词  鉴赏教学</w:t>
      </w: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rPr>
      </w:pPr>
      <w:r>
        <w:rPr>
          <w:rFonts w:hint="eastAsia" w:ascii="Times New Roman" w:hAnsi="Times New Roman"/>
        </w:rPr>
        <w:t>附件4：目次页格式</w:t>
      </w:r>
    </w:p>
    <w:p>
      <w:pPr>
        <w:snapToGrid w:val="0"/>
        <w:spacing w:line="400" w:lineRule="exact"/>
        <w:rPr>
          <w:rFonts w:hint="eastAsia" w:ascii="Times New Roman" w:hAnsi="Times New Roman"/>
          <w:sz w:val="24"/>
        </w:rPr>
      </w:pPr>
      <w:r>
        <w:rPr>
          <w:rFonts w:ascii="Times New Roman" w:hAnsi="Times New Roman"/>
          <w:sz w:val="24"/>
        </w:rPr>
        <w:t> </w:t>
      </w:r>
    </w:p>
    <w:p>
      <w:pPr>
        <w:snapToGrid w:val="0"/>
        <w:spacing w:line="400" w:lineRule="exact"/>
        <w:jc w:val="center"/>
        <w:rPr>
          <w:rFonts w:hint="eastAsia" w:ascii="Times New Roman" w:hAnsi="Times New Roman" w:eastAsia="仿宋_GB2312"/>
          <w:sz w:val="32"/>
          <w:szCs w:val="32"/>
        </w:rPr>
      </w:pPr>
    </w:p>
    <w:p>
      <w:pPr>
        <w:snapToGrid w:val="0"/>
        <w:spacing w:line="400" w:lineRule="exact"/>
        <w:jc w:val="center"/>
        <w:rPr>
          <w:rFonts w:hint="eastAsia" w:ascii="Times New Roman" w:hAnsi="Times New Roman" w:eastAsia="仿宋_GB2312"/>
          <w:b/>
          <w:sz w:val="32"/>
          <w:szCs w:val="32"/>
        </w:rPr>
      </w:pPr>
      <w:r>
        <w:rPr>
          <w:rFonts w:hint="eastAsia" w:ascii="Times New Roman" w:hAnsi="Times New Roman" w:eastAsia="仿宋_GB2312"/>
          <w:b/>
          <w:sz w:val="32"/>
          <w:szCs w:val="32"/>
        </w:rPr>
        <w:t>目  次</w:t>
      </w:r>
    </w:p>
    <w:p>
      <w:pPr>
        <w:rPr>
          <w:rFonts w:hint="eastAsia" w:ascii="Times New Roman" w:hAnsi="Times New Roman" w:eastAsia="仿宋_GB2312"/>
          <w:szCs w:val="21"/>
        </w:rPr>
      </w:pPr>
      <w:bookmarkStart w:id="0" w:name="_Hlt34104667"/>
      <w:bookmarkStart w:id="1" w:name="_Hlt34104666"/>
    </w:p>
    <w:p>
      <w:pPr>
        <w:rPr>
          <w:rFonts w:hint="eastAsia" w:ascii="Times New Roman" w:hAnsi="Times New Roman" w:eastAsia="仿宋_GB2312"/>
          <w:szCs w:val="21"/>
        </w:rPr>
      </w:pPr>
    </w:p>
    <w:p>
      <w:pPr>
        <w:pStyle w:val="4"/>
        <w:tabs>
          <w:tab w:val="right" w:leader="dot" w:pos="9345"/>
        </w:tabs>
        <w:spacing w:line="360" w:lineRule="auto"/>
        <w:rPr>
          <w:rFonts w:hint="eastAsia" w:ascii="Times New Roman" w:hAnsi="Times New Roman" w:eastAsia="仿宋_GB2312"/>
          <w:sz w:val="24"/>
          <w:szCs w:val="24"/>
        </w:rPr>
      </w:pPr>
      <w:r>
        <w:rPr>
          <w:rFonts w:hint="eastAsia" w:ascii="Times New Roman" w:hAnsi="Times New Roman"/>
          <w:sz w:val="24"/>
          <w:szCs w:val="24"/>
        </w:rPr>
        <w:t>摘要</w:t>
      </w:r>
      <w:r>
        <w:rPr>
          <w:rFonts w:hint="eastAsia" w:ascii="Times New Roman" w:hAnsi="Times New Roman"/>
          <w:color w:val="000000"/>
          <w:spacing w:val="20"/>
          <w:sz w:val="24"/>
        </w:rPr>
        <w:t>（小</w:t>
      </w:r>
      <w:r>
        <w:rPr>
          <w:rFonts w:ascii="Times New Roman" w:hAnsi="Times New Roman"/>
          <w:color w:val="000000"/>
          <w:spacing w:val="20"/>
          <w:sz w:val="24"/>
        </w:rPr>
        <w:t>4</w:t>
      </w:r>
      <w:r>
        <w:rPr>
          <w:rFonts w:hint="eastAsia" w:ascii="Times New Roman" w:hAnsi="Times New Roman"/>
          <w:color w:val="000000"/>
          <w:spacing w:val="20"/>
          <w:sz w:val="24"/>
        </w:rPr>
        <w:t>号宋体）</w:t>
      </w:r>
      <w:r>
        <w:rPr>
          <w:rFonts w:hint="eastAsia" w:ascii="Times New Roman" w:hAnsi="Times New Roman" w:eastAsia="仿宋_GB2312"/>
          <w:sz w:val="24"/>
          <w:szCs w:val="24"/>
        </w:rPr>
        <w:tab/>
      </w:r>
      <w:r>
        <w:rPr>
          <w:rFonts w:hint="eastAsia" w:ascii="Times New Roman" w:hAnsi="Times New Roman" w:eastAsia="仿宋_GB2312"/>
          <w:sz w:val="24"/>
          <w:szCs w:val="24"/>
        </w:rPr>
        <w:fldChar w:fldCharType="begin"/>
      </w:r>
      <w:r>
        <w:rPr>
          <w:rFonts w:hint="eastAsia" w:ascii="Times New Roman" w:hAnsi="Times New Roman" w:eastAsia="仿宋_GB2312"/>
          <w:sz w:val="24"/>
          <w:szCs w:val="24"/>
        </w:rPr>
        <w:instrText xml:space="preserve"> = 1 \* ROMAN </w:instrText>
      </w:r>
      <w:r>
        <w:rPr>
          <w:rFonts w:hint="eastAsia" w:ascii="Times New Roman" w:hAnsi="Times New Roman" w:eastAsia="仿宋_GB2312"/>
          <w:sz w:val="24"/>
          <w:szCs w:val="24"/>
        </w:rPr>
        <w:fldChar w:fldCharType="separate"/>
      </w:r>
      <w:r>
        <w:rPr>
          <w:rFonts w:hint="eastAsia" w:ascii="Times New Roman" w:hAnsi="Times New Roman" w:eastAsia="仿宋_GB2312"/>
          <w:sz w:val="24"/>
          <w:szCs w:val="24"/>
        </w:rPr>
        <w:t>I</w:t>
      </w:r>
      <w:r>
        <w:rPr>
          <w:rFonts w:hint="eastAsia" w:ascii="Times New Roman" w:hAnsi="Times New Roman" w:eastAsia="仿宋_GB2312"/>
          <w:sz w:val="24"/>
          <w:szCs w:val="24"/>
        </w:rPr>
        <w:fldChar w:fldCharType="end"/>
      </w:r>
    </w:p>
    <w:p>
      <w:pPr>
        <w:pStyle w:val="4"/>
        <w:tabs>
          <w:tab w:val="right" w:leader="dot" w:pos="9345"/>
        </w:tabs>
        <w:spacing w:line="360" w:lineRule="auto"/>
        <w:rPr>
          <w:rFonts w:hint="eastAsia" w:ascii="Times New Roman" w:hAnsi="Times New Roman" w:eastAsia="仿宋_GB2312"/>
          <w:sz w:val="24"/>
          <w:szCs w:val="24"/>
        </w:rPr>
      </w:pPr>
      <w:r>
        <w:rPr>
          <w:rFonts w:ascii="Times New Roman" w:hAnsi="Times New Roman"/>
          <w:color w:val="000000"/>
          <w:spacing w:val="20"/>
          <w:sz w:val="24"/>
        </w:rPr>
        <w:t>ABSTRACT</w:t>
      </w:r>
      <w:r>
        <w:rPr>
          <w:rFonts w:hint="eastAsia" w:ascii="Times New Roman" w:hAnsi="Times New Roman" w:eastAsia="仿宋_GB2312"/>
          <w:sz w:val="24"/>
          <w:szCs w:val="24"/>
        </w:rPr>
        <w:tab/>
      </w:r>
      <w:r>
        <w:rPr>
          <w:rFonts w:hint="eastAsia" w:ascii="Times New Roman" w:hAnsi="Times New Roman" w:eastAsia="仿宋_GB2312"/>
          <w:sz w:val="24"/>
          <w:szCs w:val="24"/>
        </w:rPr>
        <w:fldChar w:fldCharType="begin"/>
      </w:r>
      <w:r>
        <w:rPr>
          <w:rFonts w:hint="eastAsia" w:ascii="Times New Roman" w:hAnsi="Times New Roman" w:eastAsia="仿宋_GB2312"/>
          <w:sz w:val="24"/>
          <w:szCs w:val="24"/>
        </w:rPr>
        <w:instrText xml:space="preserve"> = 2 \* ROMAN </w:instrText>
      </w:r>
      <w:r>
        <w:rPr>
          <w:rFonts w:hint="eastAsia" w:ascii="Times New Roman" w:hAnsi="Times New Roman" w:eastAsia="仿宋_GB2312"/>
          <w:sz w:val="24"/>
          <w:szCs w:val="24"/>
        </w:rPr>
        <w:fldChar w:fldCharType="separate"/>
      </w:r>
      <w:r>
        <w:rPr>
          <w:rFonts w:hint="eastAsia" w:ascii="Times New Roman" w:hAnsi="Times New Roman" w:eastAsia="仿宋_GB2312"/>
          <w:sz w:val="24"/>
          <w:szCs w:val="24"/>
        </w:rPr>
        <w:t>II</w:t>
      </w:r>
      <w:r>
        <w:rPr>
          <w:rFonts w:hint="eastAsia" w:ascii="Times New Roman" w:hAnsi="Times New Roman" w:eastAsia="仿宋_GB2312"/>
          <w:sz w:val="24"/>
          <w:szCs w:val="24"/>
        </w:rPr>
        <w:fldChar w:fldCharType="end"/>
      </w:r>
    </w:p>
    <w:bookmarkEnd w:id="0"/>
    <w:bookmarkEnd w:id="1"/>
    <w:p>
      <w:pPr>
        <w:pStyle w:val="4"/>
        <w:tabs>
          <w:tab w:val="right" w:leader="dot" w:pos="9345"/>
        </w:tabs>
        <w:spacing w:line="360" w:lineRule="auto"/>
        <w:rPr>
          <w:rFonts w:hint="eastAsia" w:ascii="Times New Roman" w:hAnsi="Times New Roman" w:eastAsia="仿宋_GB2312"/>
          <w:sz w:val="24"/>
          <w:szCs w:val="24"/>
        </w:rPr>
      </w:pPr>
      <w:r>
        <w:rPr>
          <w:rFonts w:hint="eastAsia" w:ascii="Times New Roman" w:hAnsi="Times New Roman"/>
          <w:sz w:val="24"/>
          <w:szCs w:val="24"/>
        </w:rPr>
        <w:t>插图和附表清单</w:t>
      </w:r>
      <w:r>
        <w:rPr>
          <w:rFonts w:hint="eastAsia" w:ascii="Times New Roman" w:hAnsi="Times New Roman" w:eastAsia="仿宋_GB2312"/>
          <w:sz w:val="24"/>
          <w:szCs w:val="24"/>
        </w:rPr>
        <w:tab/>
      </w:r>
      <w:r>
        <w:rPr>
          <w:rFonts w:hint="eastAsia" w:ascii="Times New Roman" w:hAnsi="Times New Roman" w:eastAsia="仿宋_GB2312" w:cs="宋体"/>
          <w:sz w:val="24"/>
          <w:szCs w:val="24"/>
        </w:rPr>
        <w:t>Ⅲ</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目次</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1 （第1章）引言（绪论）</w:t>
      </w:r>
      <w:r>
        <w:rPr>
          <w:rFonts w:hint="eastAsia" w:ascii="Times New Roman" w:hAnsi="Times New Roman"/>
          <w:sz w:val="24"/>
          <w:szCs w:val="24"/>
        </w:rPr>
        <w:tab/>
      </w:r>
      <w:r>
        <w:rPr>
          <w:rFonts w:hint="eastAsia" w:ascii="Times New Roman" w:hAnsi="Times New Roman"/>
          <w:sz w:val="24"/>
          <w:szCs w:val="24"/>
        </w:rPr>
        <w:t>1</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1.1（第1章第1节）题名</w:t>
      </w:r>
      <w:r>
        <w:rPr>
          <w:rFonts w:hint="eastAsia" w:ascii="Times New Roman" w:hAnsi="Times New Roman"/>
          <w:sz w:val="24"/>
          <w:szCs w:val="24"/>
        </w:rPr>
        <w:tab/>
      </w:r>
      <w:r>
        <w:rPr>
          <w:rFonts w:hint="eastAsia" w:ascii="Times New Roman" w:hAnsi="Times New Roman"/>
          <w:sz w:val="24"/>
          <w:szCs w:val="24"/>
        </w:rPr>
        <w:t>3</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2 （第2章）题名</w:t>
      </w:r>
      <w:r>
        <w:rPr>
          <w:rFonts w:hint="eastAsia" w:ascii="Times New Roman" w:hAnsi="Times New Roman"/>
          <w:sz w:val="24"/>
          <w:szCs w:val="24"/>
        </w:rPr>
        <w:tab/>
      </w:r>
      <w:r>
        <w:rPr>
          <w:rFonts w:hint="eastAsia" w:ascii="Times New Roman" w:hAnsi="Times New Roman"/>
          <w:sz w:val="24"/>
          <w:szCs w:val="24"/>
        </w:rPr>
        <w:t>5</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2.1（第2章第1节）题名</w:t>
      </w:r>
      <w:r>
        <w:rPr>
          <w:rFonts w:hint="eastAsia" w:ascii="Times New Roman" w:hAnsi="Times New Roman"/>
          <w:sz w:val="24"/>
          <w:szCs w:val="24"/>
        </w:rPr>
        <w:tab/>
      </w:r>
      <w:r>
        <w:rPr>
          <w:rFonts w:hint="eastAsia" w:ascii="Times New Roman" w:hAnsi="Times New Roman"/>
          <w:sz w:val="24"/>
          <w:szCs w:val="24"/>
        </w:rPr>
        <w:t>7</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2.2（第2章第2节）题名</w:t>
      </w:r>
      <w:r>
        <w:rPr>
          <w:rFonts w:hint="eastAsia" w:ascii="Times New Roman" w:hAnsi="Times New Roman"/>
          <w:sz w:val="24"/>
          <w:szCs w:val="24"/>
        </w:rPr>
        <w:tab/>
      </w:r>
      <w:r>
        <w:rPr>
          <w:rFonts w:hint="eastAsia" w:ascii="Times New Roman" w:hAnsi="Times New Roman"/>
          <w:sz w:val="24"/>
          <w:szCs w:val="24"/>
        </w:rPr>
        <w:t>10</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5 （第5章）结论</w:t>
      </w:r>
      <w:r>
        <w:rPr>
          <w:rFonts w:hint="eastAsia" w:ascii="Times New Roman" w:hAnsi="Times New Roman"/>
          <w:sz w:val="24"/>
          <w:szCs w:val="24"/>
        </w:rPr>
        <w:tab/>
      </w:r>
      <w:r>
        <w:rPr>
          <w:rFonts w:hint="eastAsia" w:ascii="Times New Roman" w:hAnsi="Times New Roman"/>
          <w:sz w:val="24"/>
          <w:szCs w:val="24"/>
        </w:rPr>
        <w:t>71</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参考文献</w:t>
      </w:r>
      <w:r>
        <w:rPr>
          <w:rFonts w:hint="eastAsia" w:ascii="Times New Roman" w:hAnsi="Times New Roman"/>
          <w:sz w:val="24"/>
          <w:szCs w:val="24"/>
        </w:rPr>
        <w:tab/>
      </w:r>
      <w:r>
        <w:rPr>
          <w:rFonts w:hint="eastAsia" w:ascii="Times New Roman" w:hAnsi="Times New Roman"/>
          <w:sz w:val="24"/>
          <w:szCs w:val="24"/>
        </w:rPr>
        <w:t>93</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附录</w:t>
      </w:r>
      <w:r>
        <w:rPr>
          <w:rFonts w:hint="eastAsia" w:ascii="Times New Roman" w:hAnsi="Times New Roman"/>
          <w:sz w:val="24"/>
          <w:szCs w:val="24"/>
        </w:rPr>
        <w:tab/>
      </w:r>
      <w:r>
        <w:rPr>
          <w:rFonts w:hint="eastAsia" w:ascii="Times New Roman" w:hAnsi="Times New Roman"/>
          <w:sz w:val="24"/>
          <w:szCs w:val="24"/>
        </w:rPr>
        <w:t>96</w:t>
      </w:r>
    </w:p>
    <w:p>
      <w:pPr>
        <w:pStyle w:val="4"/>
        <w:tabs>
          <w:tab w:val="right" w:leader="dot" w:pos="9345"/>
        </w:tabs>
        <w:spacing w:line="360" w:lineRule="auto"/>
        <w:rPr>
          <w:rFonts w:hint="eastAsia" w:ascii="Times New Roman" w:hAnsi="Times New Roman"/>
          <w:sz w:val="24"/>
          <w:szCs w:val="24"/>
        </w:rPr>
      </w:pPr>
      <w:r>
        <w:rPr>
          <w:rFonts w:hint="eastAsia" w:ascii="Times New Roman" w:hAnsi="Times New Roman"/>
          <w:sz w:val="24"/>
          <w:szCs w:val="24"/>
        </w:rPr>
        <w:t>致谢</w:t>
      </w:r>
      <w:r>
        <w:rPr>
          <w:rFonts w:hint="eastAsia" w:ascii="Times New Roman" w:hAnsi="Times New Roman"/>
          <w:sz w:val="24"/>
          <w:szCs w:val="24"/>
        </w:rPr>
        <w:tab/>
      </w:r>
      <w:r>
        <w:rPr>
          <w:rFonts w:hint="eastAsia" w:ascii="Times New Roman" w:hAnsi="Times New Roman"/>
          <w:sz w:val="24"/>
          <w:szCs w:val="24"/>
        </w:rPr>
        <w:t>98</w:t>
      </w:r>
    </w:p>
    <w:p>
      <w:pPr>
        <w:pStyle w:val="4"/>
        <w:tabs>
          <w:tab w:val="right" w:leader="dot" w:pos="9345"/>
        </w:tabs>
        <w:spacing w:line="360" w:lineRule="auto"/>
        <w:rPr>
          <w:rFonts w:hint="eastAsia" w:ascii="Times New Roman" w:hAnsi="Times New Roman" w:eastAsia="仿宋_GB2312"/>
          <w:sz w:val="24"/>
          <w:szCs w:val="24"/>
        </w:rPr>
      </w:pPr>
      <w:r>
        <w:rPr>
          <w:rFonts w:hint="eastAsia" w:ascii="Times New Roman" w:hAnsi="Times New Roman"/>
          <w:sz w:val="24"/>
          <w:szCs w:val="24"/>
        </w:rPr>
        <w:t>在校期间的科研成果</w:t>
      </w:r>
      <w:r>
        <w:rPr>
          <w:rFonts w:hint="eastAsia" w:ascii="Times New Roman" w:hAnsi="Times New Roman" w:eastAsia="仿宋_GB2312"/>
          <w:sz w:val="24"/>
          <w:szCs w:val="24"/>
        </w:rPr>
        <w:tab/>
      </w:r>
      <w:r>
        <w:rPr>
          <w:rFonts w:hint="eastAsia" w:ascii="Times New Roman" w:hAnsi="Times New Roman" w:eastAsia="仿宋_GB2312"/>
          <w:sz w:val="24"/>
          <w:szCs w:val="24"/>
        </w:rPr>
        <w:t>102</w:t>
      </w:r>
    </w:p>
    <w:p>
      <w:pPr>
        <w:ind w:firstLine="1589" w:firstLineChars="757"/>
        <w:rPr>
          <w:rFonts w:hint="eastAsia" w:ascii="Times New Roman" w:hAnsi="Times New Roman" w:eastAsia="仿宋_GB2312"/>
          <w:szCs w:val="21"/>
        </w:rPr>
      </w:pPr>
    </w:p>
    <w:p>
      <w:pPr>
        <w:spacing w:line="400" w:lineRule="exact"/>
        <w:rPr>
          <w:rFonts w:hint="eastAsia" w:ascii="Times New Roman" w:hAnsi="Times New Roman"/>
        </w:rPr>
      </w:pPr>
      <w:r>
        <w:rPr>
          <w:rFonts w:ascii="Times New Roman" w:hAnsi="Times New Roman"/>
        </w:rPr>
        <w:br w:type="page"/>
      </w:r>
    </w:p>
    <w:p>
      <w:pPr>
        <w:pStyle w:val="15"/>
        <w:ind w:firstLine="0" w:firstLineChars="0"/>
        <w:rPr>
          <w:rFonts w:hint="eastAsia" w:ascii="Times New Roman" w:hAnsi="Times New Roman" w:eastAsia="黑体"/>
          <w:sz w:val="32"/>
          <w:szCs w:val="32"/>
        </w:rPr>
      </w:pPr>
      <w:r>
        <w:rPr>
          <w:rFonts w:hint="eastAsia" w:ascii="Times New Roman" w:hAnsi="Times New Roman" w:eastAsia="黑体"/>
          <w:b/>
          <w:sz w:val="32"/>
          <w:szCs w:val="32"/>
        </w:rPr>
        <w:t>1</w:t>
      </w:r>
      <w:r>
        <w:rPr>
          <w:rFonts w:hint="eastAsia" w:ascii="Times New Roman" w:hAnsi="Times New Roman" w:eastAsia="黑体"/>
          <w:sz w:val="32"/>
          <w:szCs w:val="32"/>
        </w:rPr>
        <w:t xml:space="preserve"> </w:t>
      </w:r>
      <w:r>
        <w:rPr>
          <w:rFonts w:hint="eastAsia" w:ascii="Times New Roman" w:hAnsi="Times New Roman" w:eastAsia="黑体"/>
          <w:sz w:val="32"/>
          <w:szCs w:val="32"/>
          <w:lang w:val="en-US" w:eastAsia="zh-CN"/>
        </w:rPr>
        <w:t>绪论</w:t>
      </w:r>
    </w:p>
    <w:p>
      <w:pPr>
        <w:pStyle w:val="15"/>
        <w:ind w:firstLine="0" w:firstLineChars="0"/>
        <w:rPr>
          <w:rFonts w:hint="eastAsia" w:ascii="Times New Roman" w:hAnsi="Times New Roman" w:eastAsia="黑体"/>
          <w:b/>
          <w:sz w:val="28"/>
          <w:szCs w:val="28"/>
        </w:rPr>
      </w:pPr>
      <w:r>
        <w:rPr>
          <w:rFonts w:hint="eastAsia" w:ascii="Times New Roman" w:hAnsi="Times New Roman" w:eastAsia="黑体"/>
          <w:b/>
          <w:sz w:val="28"/>
          <w:szCs w:val="28"/>
        </w:rPr>
        <w:t xml:space="preserve">1.1 </w:t>
      </w:r>
      <w:r>
        <w:rPr>
          <w:rFonts w:hint="eastAsia" w:ascii="Times New Roman" w:hAnsi="Times New Roman" w:eastAsia="黑体"/>
          <w:b/>
          <w:sz w:val="28"/>
          <w:szCs w:val="28"/>
          <w:lang w:val="en-US" w:eastAsia="zh-CN"/>
        </w:rPr>
        <w:t>研究背景及意义</w:t>
      </w:r>
    </w:p>
    <w:p>
      <w:pPr>
        <w:pStyle w:val="15"/>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NIST定义，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在云计算提高商，比如国外的Intel，IBM，微软，以及国内的腾讯，阿里巴巴都拥有非常成熟的云计算技术和应用服务提供技术。云计算的快速发展同时也给云计算带了除传统信息安全、网络安全之外的安全问题，其中，如何向云租户证明云计算底层平台的安全性、虚拟机的安全性是一个非常重要的问题。而可信计算是保障信息系统安全最为重要的技术手段之一，它通过提供数据保护、身份认证、远程证明以及完整性度量等特性提高包括底层物理资源、应用软件等在内的计算平台的可信性和可靠性。因此，将可信计算技术应用在提高云计算环境的安全性是工业界和产业界必须重视的地方。</w:t>
      </w:r>
    </w:p>
    <w:p>
      <w:pPr>
        <w:pStyle w:val="15"/>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可信平台模块TPM(Trusted Platform Module, TPM)是可信计算的核心和关键技术，是可信计算机系统的信任根，通过构建从平台底层硬件到平台上层应用程序的信任链，并结</w:t>
      </w:r>
      <w:del w:id="0" w:author="Janusio" w:date="2018-03-03T09:26:02Z">
        <w:r>
          <w:rPr>
            <w:rFonts w:hint="eastAsia" w:ascii="Times New Roman" w:hAnsi="Times New Roman"/>
            <w:sz w:val="24"/>
            <w:szCs w:val="24"/>
            <w:lang w:val="en-US" w:eastAsia="zh-CN"/>
          </w:rPr>
          <w:delText xml:space="preserve">不能 </w:delText>
        </w:r>
      </w:del>
      <w:r>
        <w:rPr>
          <w:rFonts w:hint="eastAsia" w:ascii="Times New Roman" w:hAnsi="Times New Roman"/>
          <w:sz w:val="24"/>
          <w:szCs w:val="24"/>
          <w:lang w:val="en-US" w:eastAsia="zh-CN"/>
        </w:rPr>
        <w:t>合可信远程证明向平台外部实体提供可信证明。TCG（Trusted Computer Group, TCG）定义的可信计算平台的核心功能：度量、存储和报告等均依赖于TPM；可信计算平台的3个信任根：可信测量根RTM(Root of Trust for Measurement, RTM )、可信存储根RTS(Root of Trust for Storage, RTS )和可信报告根RTR(Root of Trust for Report, RTR)等均与TPM有直接的关系，其中可信测量根RTM由CRTM(Core Root of Trust for Measurement, CRTM)和TPM中的一组PCR存储器组成，可信存储根RTS由TPM和存储根密钥SRK组成，可信报告根RTR由TPM和EK组成。</w:t>
      </w:r>
      <w:del w:id="1" w:author="Janusio" w:date="2018-03-03T09:26:58Z">
        <w:r>
          <w:rPr>
            <w:rFonts w:hint="eastAsia" w:ascii="Times New Roman" w:hAnsi="Times New Roman"/>
            <w:sz w:val="24"/>
            <w:szCs w:val="24"/>
            <w:lang w:val="en-US" w:eastAsia="zh-CN"/>
          </w:rPr>
          <w:delText>TCG的TPM工作组负责TPM规范的起草、修订和发布，其规范已从TPM1.0、TPM1.2发展到现在的TPM2.0。</w:delText>
        </w:r>
      </w:del>
      <w:r>
        <w:rPr>
          <w:rFonts w:hint="eastAsia" w:ascii="Times New Roman" w:hAnsi="Times New Roman"/>
          <w:sz w:val="24"/>
          <w:szCs w:val="24"/>
          <w:lang w:val="en-US" w:eastAsia="zh-CN"/>
        </w:rPr>
        <w:t>TPM2.0规范于</w:t>
      </w:r>
      <w:r>
        <w:rPr>
          <w:rFonts w:hint="eastAsia" w:ascii="Times New Roman" w:hAnsi="Times New Roman"/>
          <w:sz w:val="24"/>
          <w:szCs w:val="24"/>
        </w:rPr>
        <w:t>2014年发布，在密码算法支持、密钥、授权、签名、虚拟化等方面均有些新的特点</w:t>
      </w:r>
      <w:r>
        <w:rPr>
          <w:rFonts w:hint="eastAsia" w:ascii="Times New Roman" w:hAnsi="Times New Roman"/>
          <w:sz w:val="24"/>
          <w:szCs w:val="24"/>
          <w:lang w:eastAsia="zh-CN"/>
        </w:rPr>
        <w:t>，</w:t>
      </w:r>
      <w:r>
        <w:rPr>
          <w:rFonts w:hint="eastAsia" w:ascii="Times New Roman" w:hAnsi="Times New Roman"/>
          <w:sz w:val="24"/>
          <w:szCs w:val="24"/>
          <w:lang w:val="en-US" w:eastAsia="zh-CN"/>
        </w:rPr>
        <w:t>尤其在虚拟化方面的更新推动了可信计算技术与云计算技术的结合，共同保障云计算安全，向云租户提供一个安全可靠的云服务。利用可信计算技术构建可信虚拟平台（TVP）是研究的重要方向。TVP可以</w:t>
      </w:r>
      <w:ins w:id="2" w:author="Janusio" w:date="2018-03-03T09:27:45Z">
        <w:r>
          <w:rPr>
            <w:rFonts w:hint="eastAsia" w:ascii="Times New Roman" w:hAnsi="Times New Roman"/>
            <w:sz w:val="24"/>
            <w:szCs w:val="24"/>
            <w:lang w:val="en-US" w:eastAsia="zh-CN"/>
          </w:rPr>
          <w:t>基于</w:t>
        </w:r>
      </w:ins>
      <w:ins w:id="3" w:author="Janusio" w:date="2018-03-03T09:27:47Z">
        <w:r>
          <w:rPr>
            <w:rFonts w:hint="eastAsia" w:ascii="Times New Roman" w:hAnsi="Times New Roman"/>
            <w:sz w:val="24"/>
            <w:szCs w:val="24"/>
            <w:lang w:val="en-US" w:eastAsia="zh-CN"/>
          </w:rPr>
          <w:t>硬件</w:t>
        </w:r>
      </w:ins>
      <w:ins w:id="4" w:author="Janusio" w:date="2018-03-03T09:27:53Z">
        <w:r>
          <w:rPr>
            <w:rFonts w:hint="eastAsia" w:ascii="Times New Roman" w:hAnsi="Times New Roman"/>
            <w:sz w:val="24"/>
            <w:szCs w:val="24"/>
            <w:lang w:val="en-US" w:eastAsia="zh-CN"/>
          </w:rPr>
          <w:t>的</w:t>
        </w:r>
      </w:ins>
      <w:ins w:id="5" w:author="Janusio" w:date="2018-03-03T09:27:56Z">
        <w:r>
          <w:rPr>
            <w:rFonts w:hint="eastAsia" w:ascii="Times New Roman" w:hAnsi="Times New Roman"/>
            <w:sz w:val="24"/>
            <w:szCs w:val="24"/>
            <w:lang w:val="en-US" w:eastAsia="zh-CN"/>
          </w:rPr>
          <w:t>CRTM对</w:t>
        </w:r>
      </w:ins>
      <w:ins w:id="6" w:author="Janusio" w:date="2018-03-03T09:28:01Z">
        <w:r>
          <w:rPr>
            <w:rFonts w:hint="eastAsia" w:ascii="Times New Roman" w:hAnsi="Times New Roman"/>
            <w:sz w:val="24"/>
            <w:szCs w:val="24"/>
            <w:lang w:val="en-US" w:eastAsia="zh-CN"/>
          </w:rPr>
          <w:t>云计算</w:t>
        </w:r>
      </w:ins>
      <w:ins w:id="7" w:author="Janusio" w:date="2018-03-03T09:28:03Z">
        <w:r>
          <w:rPr>
            <w:rFonts w:hint="eastAsia" w:ascii="Times New Roman" w:hAnsi="Times New Roman"/>
            <w:sz w:val="24"/>
            <w:szCs w:val="24"/>
            <w:lang w:val="en-US" w:eastAsia="zh-CN"/>
          </w:rPr>
          <w:t>物理</w:t>
        </w:r>
      </w:ins>
      <w:ins w:id="8" w:author="Janusio" w:date="2018-03-03T09:28:05Z">
        <w:r>
          <w:rPr>
            <w:rFonts w:hint="eastAsia" w:ascii="Times New Roman" w:hAnsi="Times New Roman"/>
            <w:sz w:val="24"/>
            <w:szCs w:val="24"/>
            <w:lang w:val="en-US" w:eastAsia="zh-CN"/>
          </w:rPr>
          <w:t>服务器</w:t>
        </w:r>
      </w:ins>
      <w:ins w:id="9" w:author="Janusio" w:date="2018-03-03T09:29:00Z">
        <w:r>
          <w:rPr>
            <w:rFonts w:hint="eastAsia" w:ascii="Times New Roman" w:hAnsi="Times New Roman"/>
            <w:sz w:val="24"/>
            <w:szCs w:val="24"/>
            <w:lang w:val="en-US" w:eastAsia="zh-CN"/>
          </w:rPr>
          <w:t>组件</w:t>
        </w:r>
      </w:ins>
      <w:ins w:id="10" w:author="Janusio" w:date="2018-03-03T09:28:12Z">
        <w:r>
          <w:rPr>
            <w:rFonts w:hint="eastAsia" w:ascii="Times New Roman" w:hAnsi="Times New Roman"/>
            <w:sz w:val="24"/>
            <w:szCs w:val="24"/>
            <w:lang w:val="en-US" w:eastAsia="zh-CN"/>
          </w:rPr>
          <w:t>进行</w:t>
        </w:r>
      </w:ins>
      <w:ins w:id="11" w:author="Janusio" w:date="2018-03-03T09:28:13Z">
        <w:r>
          <w:rPr>
            <w:rFonts w:hint="eastAsia" w:ascii="Times New Roman" w:hAnsi="Times New Roman"/>
            <w:sz w:val="24"/>
            <w:szCs w:val="24"/>
            <w:lang w:val="en-US" w:eastAsia="zh-CN"/>
          </w:rPr>
          <w:t>可信</w:t>
        </w:r>
      </w:ins>
      <w:ins w:id="12" w:author="Janusio" w:date="2018-03-03T09:28:14Z">
        <w:r>
          <w:rPr>
            <w:rFonts w:hint="eastAsia" w:ascii="Times New Roman" w:hAnsi="Times New Roman"/>
            <w:sz w:val="24"/>
            <w:szCs w:val="24"/>
            <w:lang w:val="en-US" w:eastAsia="zh-CN"/>
          </w:rPr>
          <w:t>度量，</w:t>
        </w:r>
      </w:ins>
      <w:ins w:id="13" w:author="Janusio" w:date="2018-03-03T09:29:13Z">
        <w:r>
          <w:rPr>
            <w:rFonts w:hint="eastAsia" w:ascii="Times New Roman" w:hAnsi="Times New Roman"/>
            <w:sz w:val="24"/>
            <w:szCs w:val="24"/>
            <w:lang w:val="en-US" w:eastAsia="zh-CN"/>
          </w:rPr>
          <w:t>比如BIOS、操作系统内核OS、虚拟机管理器等</w:t>
        </w:r>
      </w:ins>
      <w:ins w:id="14" w:author="Janusio" w:date="2018-03-03T09:29:17Z">
        <w:r>
          <w:rPr>
            <w:rFonts w:hint="eastAsia" w:ascii="Times New Roman" w:hAnsi="Times New Roman"/>
            <w:sz w:val="24"/>
            <w:szCs w:val="24"/>
            <w:lang w:val="en-US" w:eastAsia="zh-CN"/>
          </w:rPr>
          <w:t>，</w:t>
        </w:r>
      </w:ins>
      <w:ins w:id="15" w:author="Janusio" w:date="2018-03-03T09:28:16Z">
        <w:r>
          <w:rPr>
            <w:rFonts w:hint="eastAsia" w:ascii="Times New Roman" w:hAnsi="Times New Roman"/>
            <w:sz w:val="24"/>
            <w:szCs w:val="24"/>
            <w:lang w:val="en-US" w:eastAsia="zh-CN"/>
          </w:rPr>
          <w:t>并在</w:t>
        </w:r>
      </w:ins>
      <w:ins w:id="16" w:author="Janusio" w:date="2018-03-03T09:28:22Z">
        <w:r>
          <w:rPr>
            <w:rFonts w:hint="eastAsia" w:ascii="Times New Roman" w:hAnsi="Times New Roman"/>
            <w:sz w:val="24"/>
            <w:szCs w:val="24"/>
            <w:lang w:val="en-US" w:eastAsia="zh-CN"/>
          </w:rPr>
          <w:t>云计算</w:t>
        </w:r>
      </w:ins>
      <w:ins w:id="17" w:author="Janusio" w:date="2018-03-03T09:28:24Z">
        <w:r>
          <w:rPr>
            <w:rFonts w:hint="eastAsia" w:ascii="Times New Roman" w:hAnsi="Times New Roman"/>
            <w:sz w:val="24"/>
            <w:szCs w:val="24"/>
            <w:lang w:val="en-US" w:eastAsia="zh-CN"/>
          </w:rPr>
          <w:t>平台</w:t>
        </w:r>
      </w:ins>
      <w:ins w:id="18" w:author="Janusio" w:date="2018-03-03T09:28:25Z">
        <w:r>
          <w:rPr>
            <w:rFonts w:hint="eastAsia" w:ascii="Times New Roman" w:hAnsi="Times New Roman"/>
            <w:sz w:val="24"/>
            <w:szCs w:val="24"/>
            <w:lang w:val="en-US" w:eastAsia="zh-CN"/>
          </w:rPr>
          <w:t>上</w:t>
        </w:r>
      </w:ins>
      <w:ins w:id="19" w:author="Janusio" w:date="2018-03-03T09:28:26Z">
        <w:r>
          <w:rPr>
            <w:rFonts w:hint="eastAsia" w:ascii="Times New Roman" w:hAnsi="Times New Roman"/>
            <w:sz w:val="24"/>
            <w:szCs w:val="24"/>
            <w:lang w:val="en-US" w:eastAsia="zh-CN"/>
          </w:rPr>
          <w:t>增加</w:t>
        </w:r>
      </w:ins>
      <w:ins w:id="20" w:author="Janusio" w:date="2018-03-03T09:28:27Z">
        <w:r>
          <w:rPr>
            <w:rFonts w:hint="eastAsia" w:ascii="Times New Roman" w:hAnsi="Times New Roman"/>
            <w:sz w:val="24"/>
            <w:szCs w:val="24"/>
            <w:lang w:val="en-US" w:eastAsia="zh-CN"/>
          </w:rPr>
          <w:t>虚拟</w:t>
        </w:r>
      </w:ins>
      <w:ins w:id="21" w:author="Janusio" w:date="2018-03-03T09:28:28Z">
        <w:r>
          <w:rPr>
            <w:rFonts w:hint="eastAsia" w:ascii="Times New Roman" w:hAnsi="Times New Roman"/>
            <w:sz w:val="24"/>
            <w:szCs w:val="24"/>
            <w:lang w:val="en-US" w:eastAsia="zh-CN"/>
          </w:rPr>
          <w:t>可信</w:t>
        </w:r>
      </w:ins>
      <w:ins w:id="22" w:author="Janusio" w:date="2018-03-03T09:28:29Z">
        <w:r>
          <w:rPr>
            <w:rFonts w:hint="eastAsia" w:ascii="Times New Roman" w:hAnsi="Times New Roman"/>
            <w:sz w:val="24"/>
            <w:szCs w:val="24"/>
            <w:lang w:val="en-US" w:eastAsia="zh-CN"/>
          </w:rPr>
          <w:t>计算</w:t>
        </w:r>
      </w:ins>
      <w:ins w:id="23" w:author="Janusio" w:date="2018-03-03T09:28:30Z">
        <w:r>
          <w:rPr>
            <w:rFonts w:hint="eastAsia" w:ascii="Times New Roman" w:hAnsi="Times New Roman"/>
            <w:sz w:val="24"/>
            <w:szCs w:val="24"/>
            <w:lang w:val="en-US" w:eastAsia="zh-CN"/>
          </w:rPr>
          <w:t>模块</w:t>
        </w:r>
      </w:ins>
      <w:ins w:id="24" w:author="Janusio" w:date="2018-03-03T09:28:32Z">
        <w:r>
          <w:rPr>
            <w:rFonts w:hint="eastAsia" w:ascii="Times New Roman" w:hAnsi="Times New Roman"/>
            <w:sz w:val="24"/>
            <w:szCs w:val="24"/>
            <w:lang w:val="en-US" w:eastAsia="zh-CN"/>
          </w:rPr>
          <w:t>（</w:t>
        </w:r>
      </w:ins>
      <w:ins w:id="25" w:author="Janusio" w:date="2018-03-03T09:28:36Z">
        <w:r>
          <w:rPr>
            <w:rFonts w:hint="eastAsia" w:ascii="Times New Roman" w:hAnsi="Times New Roman"/>
            <w:sz w:val="24"/>
            <w:szCs w:val="24"/>
            <w:lang w:val="en-US" w:eastAsia="zh-CN"/>
          </w:rPr>
          <w:t>vTPM</w:t>
        </w:r>
      </w:ins>
      <w:ins w:id="26" w:author="Janusio" w:date="2018-03-03T09:28:32Z">
        <w:r>
          <w:rPr>
            <w:rFonts w:hint="eastAsia" w:ascii="Times New Roman" w:hAnsi="Times New Roman"/>
            <w:sz w:val="24"/>
            <w:szCs w:val="24"/>
            <w:lang w:val="en-US" w:eastAsia="zh-CN"/>
          </w:rPr>
          <w:t>）</w:t>
        </w:r>
      </w:ins>
      <w:ins w:id="27" w:author="Janusio" w:date="2018-03-03T09:28:41Z">
        <w:r>
          <w:rPr>
            <w:rFonts w:hint="eastAsia" w:ascii="Times New Roman" w:hAnsi="Times New Roman"/>
            <w:sz w:val="24"/>
            <w:szCs w:val="24"/>
            <w:lang w:val="en-US" w:eastAsia="zh-CN"/>
          </w:rPr>
          <w:t>对</w:t>
        </w:r>
      </w:ins>
      <w:ins w:id="28" w:author="Janusio" w:date="2018-03-03T09:28:43Z">
        <w:r>
          <w:rPr>
            <w:rFonts w:hint="eastAsia" w:ascii="Times New Roman" w:hAnsi="Times New Roman"/>
            <w:sz w:val="24"/>
            <w:szCs w:val="24"/>
            <w:lang w:val="en-US" w:eastAsia="zh-CN"/>
          </w:rPr>
          <w:t>云计算</w:t>
        </w:r>
      </w:ins>
      <w:ins w:id="29" w:author="Janusio" w:date="2018-03-03T09:28:45Z">
        <w:r>
          <w:rPr>
            <w:rFonts w:hint="eastAsia" w:ascii="Times New Roman" w:hAnsi="Times New Roman"/>
            <w:sz w:val="24"/>
            <w:szCs w:val="24"/>
            <w:lang w:val="en-US" w:eastAsia="zh-CN"/>
          </w:rPr>
          <w:t>上</w:t>
        </w:r>
      </w:ins>
      <w:ins w:id="30" w:author="Janusio" w:date="2018-03-03T09:28:47Z">
        <w:r>
          <w:rPr>
            <w:rFonts w:hint="eastAsia" w:ascii="Times New Roman" w:hAnsi="Times New Roman"/>
            <w:sz w:val="24"/>
            <w:szCs w:val="24"/>
            <w:lang w:val="en-US" w:eastAsia="zh-CN"/>
          </w:rPr>
          <w:t>的</w:t>
        </w:r>
      </w:ins>
      <w:ins w:id="31" w:author="Janusio" w:date="2018-03-03T09:28:48Z">
        <w:r>
          <w:rPr>
            <w:rFonts w:hint="eastAsia" w:ascii="Times New Roman" w:hAnsi="Times New Roman"/>
            <w:sz w:val="24"/>
            <w:szCs w:val="24"/>
            <w:lang w:val="en-US" w:eastAsia="zh-CN"/>
          </w:rPr>
          <w:t>虚拟机</w:t>
        </w:r>
      </w:ins>
      <w:ins w:id="32" w:author="Janusio" w:date="2018-03-03T09:29:22Z">
        <w:r>
          <w:rPr>
            <w:rFonts w:hint="eastAsia" w:ascii="Times New Roman" w:hAnsi="Times New Roman"/>
            <w:sz w:val="24"/>
            <w:szCs w:val="24"/>
            <w:lang w:val="en-US" w:eastAsia="zh-CN"/>
          </w:rPr>
          <w:t>组件</w:t>
        </w:r>
      </w:ins>
      <w:ins w:id="33" w:author="Janusio" w:date="2018-03-03T09:28:49Z">
        <w:r>
          <w:rPr>
            <w:rFonts w:hint="eastAsia" w:ascii="Times New Roman" w:hAnsi="Times New Roman"/>
            <w:sz w:val="24"/>
            <w:szCs w:val="24"/>
            <w:lang w:val="en-US" w:eastAsia="zh-CN"/>
          </w:rPr>
          <w:t>进行</w:t>
        </w:r>
      </w:ins>
      <w:ins w:id="34" w:author="Janusio" w:date="2018-03-03T09:28:50Z">
        <w:r>
          <w:rPr>
            <w:rFonts w:hint="eastAsia" w:ascii="Times New Roman" w:hAnsi="Times New Roman"/>
            <w:sz w:val="24"/>
            <w:szCs w:val="24"/>
            <w:lang w:val="en-US" w:eastAsia="zh-CN"/>
          </w:rPr>
          <w:t>可信度量</w:t>
        </w:r>
      </w:ins>
      <w:ins w:id="35" w:author="Janusio" w:date="2018-03-03T09:29:35Z">
        <w:r>
          <w:rPr>
            <w:rFonts w:hint="eastAsia" w:ascii="Times New Roman" w:hAnsi="Times New Roman"/>
            <w:sz w:val="24"/>
            <w:szCs w:val="24"/>
            <w:lang w:val="en-US" w:eastAsia="zh-CN"/>
          </w:rPr>
          <w:t>，</w:t>
        </w:r>
      </w:ins>
      <w:ins w:id="36" w:author="Janusio" w:date="2018-03-03T09:29:32Z">
        <w:r>
          <w:rPr>
            <w:rFonts w:hint="eastAsia" w:ascii="Times New Roman" w:hAnsi="Times New Roman"/>
            <w:sz w:val="24"/>
            <w:szCs w:val="24"/>
            <w:lang w:val="en-US" w:eastAsia="zh-CN"/>
          </w:rPr>
          <w:t>比如虚拟机镜像系统、虚拟机文件、虚拟机虚拟化过程所需的OS、虚拟BIOS等</w:t>
        </w:r>
      </w:ins>
      <w:ins w:id="37" w:author="Janusio" w:date="2018-03-03T09:28:51Z">
        <w:r>
          <w:rPr>
            <w:rFonts w:hint="eastAsia" w:ascii="Times New Roman" w:hAnsi="Times New Roman"/>
            <w:sz w:val="24"/>
            <w:szCs w:val="24"/>
            <w:lang w:val="en-US" w:eastAsia="zh-CN"/>
          </w:rPr>
          <w:t>。</w:t>
        </w:r>
      </w:ins>
      <w:del w:id="38" w:author="Janusio" w:date="2018-03-03T09:29:40Z">
        <w:r>
          <w:rPr>
            <w:rFonts w:hint="eastAsia" w:ascii="Times New Roman" w:hAnsi="Times New Roman"/>
            <w:sz w:val="24"/>
            <w:szCs w:val="24"/>
            <w:lang w:val="en-US" w:eastAsia="zh-CN"/>
          </w:rPr>
          <w:delText>利用可信计算技术对云计算平台启动过程中，不仅可以对云计算物理资源组件进行信任链可信度量，比如BIOS、操作系统内核OS、虚拟机管理器等，也可以对虚拟机启动的组件进行可信度量，比如虚拟机镜像系统、虚拟机文件、虚拟机虚拟化过程所需的OS、虚拟BIOS等。</w:delText>
        </w:r>
      </w:del>
      <w:r>
        <w:rPr>
          <w:rFonts w:hint="eastAsia" w:ascii="Times New Roman" w:hAnsi="Times New Roman"/>
          <w:sz w:val="24"/>
          <w:szCs w:val="24"/>
          <w:lang w:val="en-US" w:eastAsia="zh-CN"/>
        </w:rPr>
        <w:t>TVP的出现能够帮助云计算提供商向云租户更好的提供安全可靠的云服务。</w:t>
      </w:r>
    </w:p>
    <w:p>
      <w:pPr>
        <w:pStyle w:val="15"/>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根据中国信息通信研究院2017年7月发布的《云计算关键行业应用报告》，</w:t>
      </w:r>
      <w:ins w:id="39" w:author="Janusio" w:date="2018-03-03T09:30:42Z">
        <w:r>
          <w:rPr>
            <w:rFonts w:hint="eastAsia" w:ascii="Times New Roman" w:hAnsi="Times New Roman"/>
            <w:sz w:val="24"/>
            <w:szCs w:val="24"/>
            <w:lang w:val="en-US" w:eastAsia="zh-CN"/>
          </w:rPr>
          <w:t>近几年</w:t>
        </w:r>
      </w:ins>
      <w:ins w:id="40" w:author="Janusio" w:date="2018-03-03T09:30:43Z">
        <w:r>
          <w:rPr>
            <w:rFonts w:hint="eastAsia" w:ascii="Times New Roman" w:hAnsi="Times New Roman"/>
            <w:sz w:val="24"/>
            <w:szCs w:val="24"/>
            <w:lang w:val="en-US" w:eastAsia="zh-CN"/>
          </w:rPr>
          <w:t>，</w:t>
        </w:r>
      </w:ins>
      <w:ins w:id="41" w:author="Janusio" w:date="2018-03-03T09:30:45Z">
        <w:r>
          <w:rPr>
            <w:rFonts w:hint="eastAsia" w:ascii="Times New Roman" w:hAnsi="Times New Roman"/>
            <w:sz w:val="24"/>
            <w:szCs w:val="24"/>
            <w:lang w:val="en-US" w:eastAsia="zh-CN"/>
          </w:rPr>
          <w:t>云计算</w:t>
        </w:r>
      </w:ins>
      <w:ins w:id="42" w:author="Janusio" w:date="2018-03-03T09:30:50Z">
        <w:r>
          <w:rPr>
            <w:rFonts w:hint="eastAsia" w:ascii="Times New Roman" w:hAnsi="Times New Roman"/>
            <w:sz w:val="24"/>
            <w:szCs w:val="24"/>
            <w:lang w:val="en-US" w:eastAsia="zh-CN"/>
          </w:rPr>
          <w:t>的</w:t>
        </w:r>
      </w:ins>
      <w:ins w:id="43" w:author="Janusio" w:date="2018-03-03T09:30:51Z">
        <w:r>
          <w:rPr>
            <w:rFonts w:hint="eastAsia" w:ascii="Times New Roman" w:hAnsi="Times New Roman"/>
            <w:sz w:val="24"/>
            <w:szCs w:val="24"/>
            <w:lang w:val="en-US" w:eastAsia="zh-CN"/>
          </w:rPr>
          <w:t>发展</w:t>
        </w:r>
      </w:ins>
      <w:ins w:id="44" w:author="Janusio" w:date="2018-03-03T09:30:52Z">
        <w:r>
          <w:rPr>
            <w:rFonts w:hint="eastAsia" w:ascii="Times New Roman" w:hAnsi="Times New Roman"/>
            <w:sz w:val="24"/>
            <w:szCs w:val="24"/>
            <w:lang w:val="en-US" w:eastAsia="zh-CN"/>
          </w:rPr>
          <w:t>十分</w:t>
        </w:r>
      </w:ins>
      <w:ins w:id="45" w:author="Janusio" w:date="2018-03-03T09:30:56Z">
        <w:r>
          <w:rPr>
            <w:rFonts w:hint="eastAsia" w:ascii="Times New Roman" w:hAnsi="Times New Roman"/>
            <w:sz w:val="24"/>
            <w:szCs w:val="24"/>
            <w:lang w:val="en-US" w:eastAsia="zh-CN"/>
          </w:rPr>
          <w:t>迅速，</w:t>
        </w:r>
      </w:ins>
      <w:ins w:id="46" w:author="Janusio" w:date="2018-03-03T09:31:11Z">
        <w:r>
          <w:rPr>
            <w:rFonts w:hint="eastAsia" w:ascii="Times New Roman" w:hAnsi="Times New Roman"/>
            <w:sz w:val="24"/>
            <w:szCs w:val="24"/>
            <w:lang w:val="en-US" w:eastAsia="zh-CN"/>
          </w:rPr>
          <w:t>并</w:t>
        </w:r>
      </w:ins>
      <w:ins w:id="47" w:author="Janusio" w:date="2018-03-03T09:31:15Z">
        <w:r>
          <w:rPr>
            <w:rFonts w:hint="eastAsia" w:ascii="Times New Roman" w:hAnsi="Times New Roman"/>
            <w:sz w:val="24"/>
            <w:szCs w:val="24"/>
            <w:lang w:val="en-US" w:eastAsia="zh-CN"/>
          </w:rPr>
          <w:t>产生</w:t>
        </w:r>
      </w:ins>
      <w:ins w:id="48" w:author="Janusio" w:date="2018-03-03T09:31:16Z">
        <w:r>
          <w:rPr>
            <w:rFonts w:hint="eastAsia" w:ascii="Times New Roman" w:hAnsi="Times New Roman"/>
            <w:sz w:val="24"/>
            <w:szCs w:val="24"/>
            <w:lang w:val="en-US" w:eastAsia="zh-CN"/>
          </w:rPr>
          <w:t>了</w:t>
        </w:r>
      </w:ins>
      <w:ins w:id="49" w:author="Janusio" w:date="2018-03-03T09:31:19Z">
        <w:r>
          <w:rPr>
            <w:rFonts w:hint="eastAsia" w:ascii="Times New Roman" w:hAnsi="Times New Roman"/>
            <w:sz w:val="24"/>
            <w:szCs w:val="24"/>
            <w:lang w:val="en-US" w:eastAsia="zh-CN"/>
          </w:rPr>
          <w:t>以</w:t>
        </w:r>
      </w:ins>
      <w:ins w:id="50" w:author="Janusio" w:date="2018-03-03T09:31:22Z">
        <w:r>
          <w:rPr>
            <w:rFonts w:hint="eastAsia" w:ascii="Times New Roman" w:hAnsi="Times New Roman"/>
            <w:sz w:val="24"/>
            <w:szCs w:val="24"/>
            <w:lang w:val="en-US" w:eastAsia="zh-CN"/>
          </w:rPr>
          <w:t>云主机为</w:t>
        </w:r>
      </w:ins>
      <w:ins w:id="51" w:author="Janusio" w:date="2018-03-03T09:31:24Z">
        <w:r>
          <w:rPr>
            <w:rFonts w:hint="eastAsia" w:ascii="Times New Roman" w:hAnsi="Times New Roman"/>
            <w:sz w:val="24"/>
            <w:szCs w:val="24"/>
            <w:lang w:val="en-US" w:eastAsia="zh-CN"/>
          </w:rPr>
          <w:t>主要</w:t>
        </w:r>
      </w:ins>
      <w:ins w:id="52" w:author="Janusio" w:date="2018-03-03T09:31:25Z">
        <w:r>
          <w:rPr>
            <w:rFonts w:hint="eastAsia" w:ascii="Times New Roman" w:hAnsi="Times New Roman"/>
            <w:sz w:val="24"/>
            <w:szCs w:val="24"/>
            <w:lang w:val="en-US" w:eastAsia="zh-CN"/>
          </w:rPr>
          <w:t>服务的</w:t>
        </w:r>
      </w:ins>
      <w:ins w:id="53" w:author="Janusio" w:date="2018-03-03T09:31:27Z">
        <w:r>
          <w:rPr>
            <w:rFonts w:hint="eastAsia" w:ascii="Times New Roman" w:hAnsi="Times New Roman"/>
            <w:sz w:val="24"/>
            <w:szCs w:val="24"/>
            <w:lang w:val="en-US" w:eastAsia="zh-CN"/>
          </w:rPr>
          <w:t>云计算市场</w:t>
        </w:r>
      </w:ins>
      <w:ins w:id="54" w:author="Janusio" w:date="2018-03-03T09:31:28Z">
        <w:r>
          <w:rPr>
            <w:rFonts w:hint="eastAsia" w:ascii="Times New Roman" w:hAnsi="Times New Roman"/>
            <w:sz w:val="24"/>
            <w:szCs w:val="24"/>
            <w:lang w:val="en-US" w:eastAsia="zh-CN"/>
          </w:rPr>
          <w:t>。</w:t>
        </w:r>
      </w:ins>
      <w:ins w:id="55" w:author="Janusio" w:date="2018-03-03T09:31:31Z">
        <w:r>
          <w:rPr>
            <w:rFonts w:hint="eastAsia" w:ascii="Times New Roman" w:hAnsi="Times New Roman"/>
            <w:sz w:val="24"/>
            <w:szCs w:val="24"/>
            <w:lang w:val="en-US" w:eastAsia="zh-CN"/>
          </w:rPr>
          <w:t>其中，</w:t>
        </w:r>
      </w:ins>
      <w:ins w:id="56" w:author="Janusio" w:date="2018-03-03T09:31:34Z">
        <w:r>
          <w:rPr>
            <w:rFonts w:hint="eastAsia" w:ascii="Times New Roman" w:hAnsi="Times New Roman"/>
            <w:sz w:val="24"/>
            <w:szCs w:val="24"/>
            <w:lang w:val="en-US" w:eastAsia="zh-CN"/>
          </w:rPr>
          <w:t>2016</w:t>
        </w:r>
      </w:ins>
      <w:ins w:id="57" w:author="Janusio" w:date="2018-03-03T09:31:36Z">
        <w:r>
          <w:rPr>
            <w:rFonts w:hint="eastAsia" w:ascii="Times New Roman" w:hAnsi="Times New Roman"/>
            <w:sz w:val="24"/>
            <w:szCs w:val="24"/>
            <w:lang w:val="en-US" w:eastAsia="zh-CN"/>
          </w:rPr>
          <w:t>年，</w:t>
        </w:r>
      </w:ins>
      <w:ins w:id="58" w:author="Janusio" w:date="2018-03-03T09:32:02Z">
        <w:r>
          <w:rPr>
            <w:rFonts w:hint="eastAsia" w:ascii="Times New Roman" w:hAnsi="Times New Roman"/>
            <w:sz w:val="24"/>
            <w:szCs w:val="24"/>
            <w:lang w:val="en-US" w:eastAsia="zh-CN"/>
          </w:rPr>
          <w:t>全球</w:t>
        </w:r>
      </w:ins>
      <w:ins w:id="59" w:author="Janusio" w:date="2018-03-03T09:32:05Z">
        <w:r>
          <w:rPr>
            <w:rFonts w:hint="eastAsia" w:ascii="Times New Roman" w:hAnsi="Times New Roman"/>
            <w:sz w:val="24"/>
            <w:szCs w:val="24"/>
            <w:lang w:val="en-US" w:eastAsia="zh-CN"/>
          </w:rPr>
          <w:t>云计算</w:t>
        </w:r>
      </w:ins>
      <w:ins w:id="60" w:author="Janusio" w:date="2018-03-03T09:32:08Z">
        <w:r>
          <w:rPr>
            <w:rFonts w:hint="eastAsia" w:ascii="Times New Roman" w:hAnsi="Times New Roman"/>
            <w:sz w:val="24"/>
            <w:szCs w:val="24"/>
            <w:lang w:val="en-US" w:eastAsia="zh-CN"/>
          </w:rPr>
          <w:t>市场的</w:t>
        </w:r>
      </w:ins>
      <w:ins w:id="61" w:author="Janusio" w:date="2018-03-03T09:32:22Z">
        <w:r>
          <w:rPr>
            <w:rFonts w:hint="eastAsia" w:ascii="Times New Roman" w:hAnsi="Times New Roman"/>
            <w:sz w:val="24"/>
            <w:szCs w:val="24"/>
            <w:lang w:val="en-US" w:eastAsia="zh-CN"/>
          </w:rPr>
          <w:t>经济</w:t>
        </w:r>
      </w:ins>
      <w:ins w:id="62" w:author="Janusio" w:date="2018-03-03T09:32:25Z">
        <w:r>
          <w:rPr>
            <w:rFonts w:hint="eastAsia" w:ascii="Times New Roman" w:hAnsi="Times New Roman"/>
            <w:sz w:val="24"/>
            <w:szCs w:val="24"/>
            <w:lang w:val="en-US" w:eastAsia="zh-CN"/>
          </w:rPr>
          <w:t>整体</w:t>
        </w:r>
      </w:ins>
      <w:ins w:id="63" w:author="Janusio" w:date="2018-03-03T09:32:27Z">
        <w:r>
          <w:rPr>
            <w:rFonts w:hint="eastAsia" w:ascii="Times New Roman" w:hAnsi="Times New Roman"/>
            <w:sz w:val="24"/>
            <w:szCs w:val="24"/>
            <w:lang w:val="en-US" w:eastAsia="zh-CN"/>
          </w:rPr>
          <w:t>规模</w:t>
        </w:r>
      </w:ins>
      <w:ins w:id="64" w:author="Janusio" w:date="2018-03-03T09:32:28Z">
        <w:r>
          <w:rPr>
            <w:rFonts w:hint="eastAsia" w:ascii="Times New Roman" w:hAnsi="Times New Roman"/>
            <w:sz w:val="24"/>
            <w:szCs w:val="24"/>
            <w:lang w:val="en-US" w:eastAsia="zh-CN"/>
          </w:rPr>
          <w:t>已经</w:t>
        </w:r>
      </w:ins>
      <w:ins w:id="65" w:author="Janusio" w:date="2018-03-03T09:32:29Z">
        <w:r>
          <w:rPr>
            <w:rFonts w:hint="eastAsia" w:ascii="Times New Roman" w:hAnsi="Times New Roman"/>
            <w:sz w:val="24"/>
            <w:szCs w:val="24"/>
            <w:lang w:val="en-US" w:eastAsia="zh-CN"/>
          </w:rPr>
          <w:t>达到了</w:t>
        </w:r>
      </w:ins>
      <w:ins w:id="66" w:author="Janusio" w:date="2018-03-03T09:32:32Z">
        <w:r>
          <w:rPr>
            <w:rFonts w:hint="eastAsia" w:ascii="Times New Roman" w:hAnsi="Times New Roman"/>
            <w:sz w:val="24"/>
            <w:szCs w:val="24"/>
            <w:lang w:val="en-US" w:eastAsia="zh-CN"/>
          </w:rPr>
          <w:t>654</w:t>
        </w:r>
      </w:ins>
      <w:ins w:id="67" w:author="Janusio" w:date="2018-03-03T09:32:33Z">
        <w:r>
          <w:rPr>
            <w:rFonts w:hint="eastAsia" w:ascii="Times New Roman" w:hAnsi="Times New Roman"/>
            <w:sz w:val="24"/>
            <w:szCs w:val="24"/>
            <w:lang w:val="en-US" w:eastAsia="zh-CN"/>
          </w:rPr>
          <w:t>.</w:t>
        </w:r>
      </w:ins>
      <w:ins w:id="68" w:author="Janusio" w:date="2018-03-03T09:32:35Z">
        <w:r>
          <w:rPr>
            <w:rFonts w:hint="eastAsia" w:ascii="Times New Roman" w:hAnsi="Times New Roman"/>
            <w:sz w:val="24"/>
            <w:szCs w:val="24"/>
            <w:lang w:val="en-US" w:eastAsia="zh-CN"/>
          </w:rPr>
          <w:t>6</w:t>
        </w:r>
      </w:ins>
      <w:ins w:id="69" w:author="Janusio" w:date="2018-03-03T09:32:37Z">
        <w:r>
          <w:rPr>
            <w:rFonts w:hint="eastAsia" w:ascii="Times New Roman" w:hAnsi="Times New Roman"/>
            <w:sz w:val="24"/>
            <w:szCs w:val="24"/>
            <w:lang w:val="en-US" w:eastAsia="zh-CN"/>
          </w:rPr>
          <w:t>亿</w:t>
        </w:r>
      </w:ins>
      <w:ins w:id="70" w:author="Janusio" w:date="2018-03-03T09:32:41Z">
        <w:r>
          <w:rPr>
            <w:rFonts w:hint="eastAsia" w:ascii="Times New Roman" w:hAnsi="Times New Roman"/>
            <w:sz w:val="24"/>
            <w:szCs w:val="24"/>
            <w:lang w:val="en-US" w:eastAsia="zh-CN"/>
          </w:rPr>
          <w:t>美元，</w:t>
        </w:r>
      </w:ins>
      <w:ins w:id="71" w:author="Janusio" w:date="2018-03-03T09:32:46Z">
        <w:r>
          <w:rPr>
            <w:rFonts w:hint="eastAsia" w:ascii="Times New Roman" w:hAnsi="Times New Roman"/>
            <w:sz w:val="24"/>
            <w:szCs w:val="24"/>
            <w:lang w:val="en-US" w:eastAsia="zh-CN"/>
          </w:rPr>
          <w:t>较</w:t>
        </w:r>
      </w:ins>
      <w:ins w:id="72" w:author="Janusio" w:date="2018-03-03T09:32:47Z">
        <w:r>
          <w:rPr>
            <w:rFonts w:hint="eastAsia" w:ascii="Times New Roman" w:hAnsi="Times New Roman"/>
            <w:sz w:val="24"/>
            <w:szCs w:val="24"/>
            <w:lang w:val="en-US" w:eastAsia="zh-CN"/>
          </w:rPr>
          <w:t>2</w:t>
        </w:r>
      </w:ins>
      <w:ins w:id="73" w:author="Janusio" w:date="2018-03-03T09:32:51Z">
        <w:r>
          <w:rPr>
            <w:rFonts w:hint="eastAsia" w:ascii="Times New Roman" w:hAnsi="Times New Roman"/>
            <w:sz w:val="24"/>
            <w:szCs w:val="24"/>
            <w:lang w:val="en-US" w:eastAsia="zh-CN"/>
          </w:rPr>
          <w:t>0</w:t>
        </w:r>
      </w:ins>
      <w:ins w:id="74" w:author="Janusio" w:date="2018-03-03T09:32:52Z">
        <w:r>
          <w:rPr>
            <w:rFonts w:hint="eastAsia" w:ascii="Times New Roman" w:hAnsi="Times New Roman"/>
            <w:sz w:val="24"/>
            <w:szCs w:val="24"/>
            <w:lang w:val="en-US" w:eastAsia="zh-CN"/>
          </w:rPr>
          <w:t>15</w:t>
        </w:r>
      </w:ins>
      <w:ins w:id="75" w:author="Janusio" w:date="2018-03-03T09:32:54Z">
        <w:r>
          <w:rPr>
            <w:rFonts w:hint="eastAsia" w:ascii="Times New Roman" w:hAnsi="Times New Roman"/>
            <w:sz w:val="24"/>
            <w:szCs w:val="24"/>
            <w:lang w:val="en-US" w:eastAsia="zh-CN"/>
          </w:rPr>
          <w:t>年</w:t>
        </w:r>
      </w:ins>
      <w:ins w:id="76" w:author="Janusio" w:date="2018-03-03T09:33:16Z">
        <w:r>
          <w:rPr>
            <w:rFonts w:hint="eastAsia" w:ascii="Times New Roman" w:hAnsi="Times New Roman"/>
            <w:sz w:val="24"/>
            <w:szCs w:val="24"/>
            <w:lang w:val="en-US" w:eastAsia="zh-CN"/>
          </w:rPr>
          <w:t>增长</w:t>
        </w:r>
      </w:ins>
      <w:ins w:id="77" w:author="Janusio" w:date="2018-03-03T09:33:17Z">
        <w:r>
          <w:rPr>
            <w:rFonts w:hint="eastAsia" w:ascii="Times New Roman" w:hAnsi="Times New Roman"/>
            <w:sz w:val="24"/>
            <w:szCs w:val="24"/>
            <w:lang w:val="en-US" w:eastAsia="zh-CN"/>
          </w:rPr>
          <w:t>25</w:t>
        </w:r>
      </w:ins>
      <w:ins w:id="78" w:author="Janusio" w:date="2018-03-03T09:33:18Z">
        <w:r>
          <w:rPr>
            <w:rFonts w:hint="eastAsia" w:ascii="Times New Roman" w:hAnsi="Times New Roman"/>
            <w:sz w:val="24"/>
            <w:szCs w:val="24"/>
            <w:lang w:val="en-US" w:eastAsia="zh-CN"/>
          </w:rPr>
          <w:t>.4</w:t>
        </w:r>
      </w:ins>
      <w:ins w:id="79" w:author="Janusio" w:date="2018-03-03T09:33:19Z">
        <w:r>
          <w:rPr>
            <w:rFonts w:hint="eastAsia" w:ascii="Times New Roman" w:hAnsi="Times New Roman"/>
            <w:sz w:val="24"/>
            <w:szCs w:val="24"/>
            <w:lang w:val="en-US" w:eastAsia="zh-CN"/>
          </w:rPr>
          <w:t>%</w:t>
        </w:r>
      </w:ins>
      <w:ins w:id="80" w:author="Janusio" w:date="2018-03-03T09:33:21Z">
        <w:r>
          <w:rPr>
            <w:rFonts w:hint="eastAsia" w:ascii="Times New Roman" w:hAnsi="Times New Roman"/>
            <w:sz w:val="24"/>
            <w:szCs w:val="24"/>
            <w:lang w:val="en-US" w:eastAsia="zh-CN"/>
          </w:rPr>
          <w:t>，</w:t>
        </w:r>
      </w:ins>
      <w:ins w:id="81" w:author="Janusio" w:date="2018-03-03T09:33:25Z">
        <w:r>
          <w:rPr>
            <w:rFonts w:hint="eastAsia" w:ascii="Times New Roman" w:hAnsi="Times New Roman"/>
            <w:sz w:val="24"/>
            <w:szCs w:val="24"/>
            <w:lang w:val="en-US" w:eastAsia="zh-CN"/>
          </w:rPr>
          <w:t>并且</w:t>
        </w:r>
      </w:ins>
      <w:ins w:id="82" w:author="Janusio" w:date="2018-03-03T09:33:29Z">
        <w:r>
          <w:rPr>
            <w:rFonts w:hint="eastAsia" w:ascii="Times New Roman" w:hAnsi="Times New Roman"/>
            <w:sz w:val="24"/>
            <w:szCs w:val="24"/>
            <w:lang w:val="en-US" w:eastAsia="zh-CN"/>
          </w:rPr>
          <w:t>在</w:t>
        </w:r>
      </w:ins>
      <w:ins w:id="83" w:author="Janusio" w:date="2018-03-03T09:33:30Z">
        <w:r>
          <w:rPr>
            <w:rFonts w:hint="eastAsia" w:ascii="Times New Roman" w:hAnsi="Times New Roman"/>
            <w:sz w:val="24"/>
            <w:szCs w:val="24"/>
            <w:lang w:val="en-US" w:eastAsia="zh-CN"/>
          </w:rPr>
          <w:t>2020</w:t>
        </w:r>
      </w:ins>
      <w:ins w:id="84" w:author="Janusio" w:date="2018-03-03T09:33:32Z">
        <w:r>
          <w:rPr>
            <w:rFonts w:hint="eastAsia" w:ascii="Times New Roman" w:hAnsi="Times New Roman"/>
            <w:sz w:val="24"/>
            <w:szCs w:val="24"/>
            <w:lang w:val="en-US" w:eastAsia="zh-CN"/>
          </w:rPr>
          <w:t>年</w:t>
        </w:r>
      </w:ins>
      <w:ins w:id="85" w:author="Janusio" w:date="2018-03-03T09:33:46Z">
        <w:r>
          <w:rPr>
            <w:rFonts w:hint="eastAsia" w:ascii="Times New Roman" w:hAnsi="Times New Roman"/>
            <w:sz w:val="24"/>
            <w:szCs w:val="24"/>
            <w:lang w:val="en-US" w:eastAsia="zh-CN"/>
          </w:rPr>
          <w:t>云计算</w:t>
        </w:r>
      </w:ins>
      <w:ins w:id="86" w:author="Janusio" w:date="2018-03-03T09:33:55Z">
        <w:r>
          <w:rPr>
            <w:rFonts w:hint="eastAsia" w:ascii="Times New Roman" w:hAnsi="Times New Roman"/>
            <w:sz w:val="24"/>
            <w:szCs w:val="24"/>
            <w:lang w:val="en-US" w:eastAsia="zh-CN"/>
          </w:rPr>
          <w:t>市场</w:t>
        </w:r>
      </w:ins>
      <w:ins w:id="87" w:author="Janusio" w:date="2018-03-03T09:33:56Z">
        <w:r>
          <w:rPr>
            <w:rFonts w:hint="eastAsia" w:ascii="Times New Roman" w:hAnsi="Times New Roman"/>
            <w:sz w:val="24"/>
            <w:szCs w:val="24"/>
            <w:lang w:val="en-US" w:eastAsia="zh-CN"/>
          </w:rPr>
          <w:t>国模</w:t>
        </w:r>
      </w:ins>
      <w:ins w:id="88" w:author="Janusio" w:date="2018-03-03T09:33:58Z">
        <w:r>
          <w:rPr>
            <w:rFonts w:hint="eastAsia" w:ascii="Times New Roman" w:hAnsi="Times New Roman"/>
            <w:sz w:val="24"/>
            <w:szCs w:val="24"/>
            <w:lang w:val="en-US" w:eastAsia="zh-CN"/>
          </w:rPr>
          <w:t>将</w:t>
        </w:r>
      </w:ins>
      <w:ins w:id="89" w:author="Janusio" w:date="2018-03-03T09:33:59Z">
        <w:r>
          <w:rPr>
            <w:rFonts w:hint="eastAsia" w:ascii="Times New Roman" w:hAnsi="Times New Roman"/>
            <w:sz w:val="24"/>
            <w:szCs w:val="24"/>
            <w:lang w:val="en-US" w:eastAsia="zh-CN"/>
          </w:rPr>
          <w:t>达到</w:t>
        </w:r>
      </w:ins>
      <w:ins w:id="90" w:author="Janusio" w:date="2018-03-03T09:34:01Z">
        <w:r>
          <w:rPr>
            <w:rFonts w:hint="eastAsia" w:ascii="Times New Roman" w:hAnsi="Times New Roman"/>
            <w:sz w:val="24"/>
            <w:szCs w:val="24"/>
            <w:lang w:val="en-US" w:eastAsia="zh-CN"/>
          </w:rPr>
          <w:t>145</w:t>
        </w:r>
      </w:ins>
      <w:ins w:id="91" w:author="Janusio" w:date="2018-03-03T09:34:02Z">
        <w:r>
          <w:rPr>
            <w:rFonts w:hint="eastAsia" w:ascii="Times New Roman" w:hAnsi="Times New Roman"/>
            <w:sz w:val="24"/>
            <w:szCs w:val="24"/>
            <w:lang w:val="en-US" w:eastAsia="zh-CN"/>
          </w:rPr>
          <w:t>3.</w:t>
        </w:r>
      </w:ins>
      <w:ins w:id="92" w:author="Janusio" w:date="2018-03-03T09:34:04Z">
        <w:r>
          <w:rPr>
            <w:rFonts w:hint="eastAsia" w:ascii="Times New Roman" w:hAnsi="Times New Roman"/>
            <w:sz w:val="24"/>
            <w:szCs w:val="24"/>
            <w:lang w:val="en-US" w:eastAsia="zh-CN"/>
          </w:rPr>
          <w:t>3</w:t>
        </w:r>
      </w:ins>
      <w:ins w:id="93" w:author="Janusio" w:date="2018-03-03T09:34:05Z">
        <w:r>
          <w:rPr>
            <w:rFonts w:hint="eastAsia" w:ascii="Times New Roman" w:hAnsi="Times New Roman"/>
            <w:sz w:val="24"/>
            <w:szCs w:val="24"/>
            <w:lang w:val="en-US" w:eastAsia="zh-CN"/>
          </w:rPr>
          <w:t>亿</w:t>
        </w:r>
      </w:ins>
      <w:ins w:id="94" w:author="Janusio" w:date="2018-03-03T09:34:08Z">
        <w:r>
          <w:rPr>
            <w:rFonts w:hint="eastAsia" w:ascii="Times New Roman" w:hAnsi="Times New Roman"/>
            <w:sz w:val="24"/>
            <w:szCs w:val="24"/>
            <w:lang w:val="en-US" w:eastAsia="zh-CN"/>
          </w:rPr>
          <w:t>美元</w:t>
        </w:r>
      </w:ins>
      <w:ins w:id="95" w:author="Janusio" w:date="2018-03-03T09:34:17Z">
        <w:r>
          <w:rPr>
            <w:rFonts w:hint="eastAsia" w:ascii="Times New Roman" w:hAnsi="Times New Roman"/>
            <w:sz w:val="24"/>
            <w:szCs w:val="24"/>
            <w:lang w:val="en-US" w:eastAsia="zh-CN"/>
          </w:rPr>
          <w:t>，</w:t>
        </w:r>
      </w:ins>
      <w:ins w:id="96" w:author="Janusio" w:date="2018-03-03T09:34:19Z">
        <w:r>
          <w:rPr>
            <w:rFonts w:hint="eastAsia" w:ascii="Times New Roman" w:hAnsi="Times New Roman"/>
            <w:sz w:val="24"/>
            <w:szCs w:val="24"/>
            <w:lang w:val="en-US" w:eastAsia="zh-CN"/>
          </w:rPr>
          <w:t>平均</w:t>
        </w:r>
      </w:ins>
      <w:ins w:id="97" w:author="Janusio" w:date="2018-03-03T09:34:21Z">
        <w:r>
          <w:rPr>
            <w:rFonts w:hint="eastAsia" w:ascii="Times New Roman" w:hAnsi="Times New Roman"/>
            <w:sz w:val="24"/>
            <w:szCs w:val="24"/>
            <w:lang w:val="en-US" w:eastAsia="zh-CN"/>
          </w:rPr>
          <w:t>每年</w:t>
        </w:r>
      </w:ins>
      <w:ins w:id="98" w:author="Janusio" w:date="2018-03-03T09:34:30Z">
        <w:r>
          <w:rPr>
            <w:rFonts w:hint="eastAsia" w:ascii="Times New Roman" w:hAnsi="Times New Roman"/>
            <w:sz w:val="24"/>
            <w:szCs w:val="24"/>
            <w:lang w:val="en-US" w:eastAsia="zh-CN"/>
          </w:rPr>
          <w:t>增长率</w:t>
        </w:r>
      </w:ins>
      <w:ins w:id="99" w:author="Janusio" w:date="2018-03-03T09:34:31Z">
        <w:r>
          <w:rPr>
            <w:rFonts w:hint="eastAsia" w:ascii="Times New Roman" w:hAnsi="Times New Roman"/>
            <w:sz w:val="24"/>
            <w:szCs w:val="24"/>
            <w:lang w:val="en-US" w:eastAsia="zh-CN"/>
          </w:rPr>
          <w:t>为</w:t>
        </w:r>
      </w:ins>
      <w:ins w:id="100" w:author="Janusio" w:date="2018-03-03T09:34:32Z">
        <w:r>
          <w:rPr>
            <w:rFonts w:hint="eastAsia" w:ascii="Times New Roman" w:hAnsi="Times New Roman"/>
            <w:sz w:val="24"/>
            <w:szCs w:val="24"/>
            <w:lang w:val="en-US" w:eastAsia="zh-CN"/>
          </w:rPr>
          <w:t>21</w:t>
        </w:r>
      </w:ins>
      <w:ins w:id="101" w:author="Janusio" w:date="2018-03-03T09:34:33Z">
        <w:r>
          <w:rPr>
            <w:rFonts w:hint="eastAsia" w:ascii="Times New Roman" w:hAnsi="Times New Roman"/>
            <w:sz w:val="24"/>
            <w:szCs w:val="24"/>
            <w:lang w:val="en-US" w:eastAsia="zh-CN"/>
          </w:rPr>
          <w:t>.7</w:t>
        </w:r>
      </w:ins>
      <w:ins w:id="102" w:author="Janusio" w:date="2018-03-03T09:34:34Z">
        <w:r>
          <w:rPr>
            <w:rFonts w:hint="eastAsia" w:ascii="Times New Roman" w:hAnsi="Times New Roman"/>
            <w:sz w:val="24"/>
            <w:szCs w:val="24"/>
            <w:lang w:val="en-US" w:eastAsia="zh-CN"/>
          </w:rPr>
          <w:t>%</w:t>
        </w:r>
      </w:ins>
      <w:ins w:id="103" w:author="Janusio" w:date="2018-03-03T09:34:36Z">
        <w:r>
          <w:rPr>
            <w:rFonts w:hint="eastAsia" w:ascii="Times New Roman" w:hAnsi="Times New Roman"/>
            <w:sz w:val="24"/>
            <w:szCs w:val="24"/>
            <w:lang w:val="en-US" w:eastAsia="zh-CN"/>
          </w:rPr>
          <w:t>。</w:t>
        </w:r>
      </w:ins>
      <w:ins w:id="104" w:author="Janusio" w:date="2018-03-03T09:35:31Z">
        <w:r>
          <w:rPr>
            <w:rFonts w:hint="eastAsia" w:ascii="Times New Roman" w:hAnsi="Times New Roman"/>
            <w:sz w:val="24"/>
            <w:szCs w:val="24"/>
            <w:lang w:val="en-US" w:eastAsia="zh-CN"/>
          </w:rPr>
          <w:t>2</w:t>
        </w:r>
      </w:ins>
      <w:ins w:id="105" w:author="Janusio" w:date="2018-03-03T09:35:32Z">
        <w:r>
          <w:rPr>
            <w:rFonts w:hint="eastAsia" w:ascii="Times New Roman" w:hAnsi="Times New Roman"/>
            <w:sz w:val="24"/>
            <w:szCs w:val="24"/>
            <w:lang w:val="en-US" w:eastAsia="zh-CN"/>
          </w:rPr>
          <w:t>016</w:t>
        </w:r>
      </w:ins>
      <w:ins w:id="106" w:author="Janusio" w:date="2018-03-03T09:35:33Z">
        <w:r>
          <w:rPr>
            <w:rFonts w:hint="eastAsia" w:ascii="Times New Roman" w:hAnsi="Times New Roman"/>
            <w:sz w:val="24"/>
            <w:szCs w:val="24"/>
            <w:lang w:val="en-US" w:eastAsia="zh-CN"/>
          </w:rPr>
          <w:t>年</w:t>
        </w:r>
      </w:ins>
      <w:ins w:id="107" w:author="Janusio" w:date="2018-03-03T09:34:55Z">
        <w:r>
          <w:rPr>
            <w:rFonts w:hint="eastAsia" w:ascii="Times New Roman" w:hAnsi="Times New Roman"/>
            <w:sz w:val="24"/>
            <w:szCs w:val="24"/>
            <w:lang w:val="en-US" w:eastAsia="zh-CN"/>
          </w:rPr>
          <w:t>我国的</w:t>
        </w:r>
      </w:ins>
      <w:ins w:id="108" w:author="Janusio" w:date="2018-03-03T09:34:57Z">
        <w:r>
          <w:rPr>
            <w:rFonts w:hint="eastAsia" w:ascii="Times New Roman" w:hAnsi="Times New Roman"/>
            <w:sz w:val="24"/>
            <w:szCs w:val="24"/>
            <w:lang w:val="en-US" w:eastAsia="zh-CN"/>
          </w:rPr>
          <w:t>云计算</w:t>
        </w:r>
      </w:ins>
      <w:ins w:id="109" w:author="Janusio" w:date="2018-03-03T09:34:59Z">
        <w:r>
          <w:rPr>
            <w:rFonts w:hint="eastAsia" w:ascii="Times New Roman" w:hAnsi="Times New Roman"/>
            <w:sz w:val="24"/>
            <w:szCs w:val="24"/>
            <w:lang w:val="en-US" w:eastAsia="zh-CN"/>
          </w:rPr>
          <w:t>市场</w:t>
        </w:r>
      </w:ins>
      <w:ins w:id="110" w:author="Janusio" w:date="2018-03-03T09:35:45Z">
        <w:r>
          <w:rPr>
            <w:rFonts w:hint="eastAsia" w:ascii="Times New Roman" w:hAnsi="Times New Roman"/>
            <w:sz w:val="24"/>
            <w:szCs w:val="24"/>
            <w:lang w:val="en-US" w:eastAsia="zh-CN"/>
          </w:rPr>
          <w:t>达到</w:t>
        </w:r>
      </w:ins>
      <w:ins w:id="111" w:author="Janusio" w:date="2018-03-03T09:35:46Z">
        <w:r>
          <w:rPr>
            <w:rFonts w:hint="eastAsia" w:ascii="Times New Roman" w:hAnsi="Times New Roman"/>
            <w:sz w:val="24"/>
            <w:szCs w:val="24"/>
            <w:lang w:val="en-US" w:eastAsia="zh-CN"/>
          </w:rPr>
          <w:t>5</w:t>
        </w:r>
      </w:ins>
      <w:ins w:id="112" w:author="Janusio" w:date="2018-03-03T09:35:47Z">
        <w:r>
          <w:rPr>
            <w:rFonts w:hint="eastAsia" w:ascii="Times New Roman" w:hAnsi="Times New Roman"/>
            <w:sz w:val="24"/>
            <w:szCs w:val="24"/>
            <w:lang w:val="en-US" w:eastAsia="zh-CN"/>
          </w:rPr>
          <w:t>14</w:t>
        </w:r>
      </w:ins>
      <w:ins w:id="113" w:author="Janusio" w:date="2018-03-03T09:35:49Z">
        <w:r>
          <w:rPr>
            <w:rFonts w:hint="eastAsia" w:ascii="Times New Roman" w:hAnsi="Times New Roman"/>
            <w:sz w:val="24"/>
            <w:szCs w:val="24"/>
            <w:lang w:val="en-US" w:eastAsia="zh-CN"/>
          </w:rPr>
          <w:t>.9</w:t>
        </w:r>
      </w:ins>
      <w:ins w:id="114" w:author="Janusio" w:date="2018-03-03T09:35:51Z">
        <w:r>
          <w:rPr>
            <w:rFonts w:hint="eastAsia" w:ascii="Times New Roman" w:hAnsi="Times New Roman"/>
            <w:sz w:val="24"/>
            <w:szCs w:val="24"/>
            <w:lang w:val="en-US" w:eastAsia="zh-CN"/>
          </w:rPr>
          <w:t>亿元，</w:t>
        </w:r>
      </w:ins>
      <w:ins w:id="115" w:author="Janusio" w:date="2018-03-03T09:36:02Z">
        <w:r>
          <w:rPr>
            <w:rFonts w:hint="eastAsia" w:ascii="Times New Roman" w:hAnsi="Times New Roman"/>
            <w:sz w:val="24"/>
            <w:szCs w:val="24"/>
            <w:lang w:val="en-US" w:eastAsia="zh-CN"/>
          </w:rPr>
          <w:t>增速</w:t>
        </w:r>
      </w:ins>
      <w:ins w:id="116" w:author="Janusio" w:date="2018-03-03T09:36:03Z">
        <w:r>
          <w:rPr>
            <w:rFonts w:hint="eastAsia" w:ascii="Times New Roman" w:hAnsi="Times New Roman"/>
            <w:sz w:val="24"/>
            <w:szCs w:val="24"/>
            <w:lang w:val="en-US" w:eastAsia="zh-CN"/>
          </w:rPr>
          <w:t>为</w:t>
        </w:r>
      </w:ins>
      <w:ins w:id="117" w:author="Janusio" w:date="2018-03-03T09:36:05Z">
        <w:r>
          <w:rPr>
            <w:rFonts w:hint="eastAsia" w:ascii="Times New Roman" w:hAnsi="Times New Roman"/>
            <w:sz w:val="24"/>
            <w:szCs w:val="24"/>
            <w:lang w:val="en-US" w:eastAsia="zh-CN"/>
          </w:rPr>
          <w:t>3</w:t>
        </w:r>
      </w:ins>
      <w:ins w:id="118" w:author="Janusio" w:date="2018-03-03T09:36:06Z">
        <w:r>
          <w:rPr>
            <w:rFonts w:hint="eastAsia" w:ascii="Times New Roman" w:hAnsi="Times New Roman"/>
            <w:sz w:val="24"/>
            <w:szCs w:val="24"/>
            <w:lang w:val="en-US" w:eastAsia="zh-CN"/>
          </w:rPr>
          <w:t>5.</w:t>
        </w:r>
      </w:ins>
      <w:ins w:id="119" w:author="Janusio" w:date="2018-03-03T09:36:07Z">
        <w:r>
          <w:rPr>
            <w:rFonts w:hint="eastAsia" w:ascii="Times New Roman" w:hAnsi="Times New Roman"/>
            <w:sz w:val="24"/>
            <w:szCs w:val="24"/>
            <w:lang w:val="en-US" w:eastAsia="zh-CN"/>
          </w:rPr>
          <w:t>9%</w:t>
        </w:r>
      </w:ins>
      <w:ins w:id="120" w:author="Janusio" w:date="2018-03-03T09:36:09Z">
        <w:r>
          <w:rPr>
            <w:rFonts w:hint="eastAsia" w:ascii="Times New Roman" w:hAnsi="Times New Roman"/>
            <w:sz w:val="24"/>
            <w:szCs w:val="24"/>
            <w:lang w:val="en-US" w:eastAsia="zh-CN"/>
          </w:rPr>
          <w:t>，</w:t>
        </w:r>
      </w:ins>
      <w:ins w:id="121" w:author="Janusio" w:date="2018-03-03T09:36:37Z">
        <w:r>
          <w:rPr>
            <w:rFonts w:hint="eastAsia" w:ascii="Times New Roman" w:hAnsi="Times New Roman"/>
            <w:sz w:val="24"/>
            <w:szCs w:val="24"/>
            <w:lang w:val="en-US" w:eastAsia="zh-CN"/>
          </w:rPr>
          <w:t>处于</w:t>
        </w:r>
      </w:ins>
      <w:ins w:id="122" w:author="Janusio" w:date="2018-03-03T09:36:39Z">
        <w:r>
          <w:rPr>
            <w:rFonts w:hint="eastAsia" w:ascii="Times New Roman" w:hAnsi="Times New Roman"/>
            <w:sz w:val="24"/>
            <w:szCs w:val="24"/>
            <w:lang w:val="en-US" w:eastAsia="zh-CN"/>
          </w:rPr>
          <w:t>全球</w:t>
        </w:r>
      </w:ins>
      <w:ins w:id="123" w:author="Janusio" w:date="2018-03-03T09:36:51Z">
        <w:r>
          <w:rPr>
            <w:rFonts w:hint="eastAsia" w:ascii="Times New Roman" w:hAnsi="Times New Roman"/>
            <w:sz w:val="24"/>
            <w:szCs w:val="24"/>
            <w:lang w:val="en-US" w:eastAsia="zh-CN"/>
          </w:rPr>
          <w:t>国家</w:t>
        </w:r>
      </w:ins>
      <w:ins w:id="124" w:author="Janusio" w:date="2018-03-03T09:36:44Z">
        <w:r>
          <w:rPr>
            <w:rFonts w:hint="eastAsia" w:ascii="Times New Roman" w:hAnsi="Times New Roman"/>
            <w:sz w:val="24"/>
            <w:szCs w:val="24"/>
            <w:lang w:val="en-US" w:eastAsia="zh-CN"/>
          </w:rPr>
          <w:t>云计算</w:t>
        </w:r>
      </w:ins>
      <w:ins w:id="125" w:author="Janusio" w:date="2018-03-03T09:36:56Z">
        <w:r>
          <w:rPr>
            <w:rFonts w:hint="eastAsia" w:ascii="Times New Roman" w:hAnsi="Times New Roman"/>
            <w:sz w:val="24"/>
            <w:szCs w:val="24"/>
            <w:lang w:val="en-US" w:eastAsia="zh-CN"/>
          </w:rPr>
          <w:t>发展</w:t>
        </w:r>
      </w:ins>
      <w:ins w:id="126" w:author="Janusio" w:date="2018-03-03T09:36:57Z">
        <w:r>
          <w:rPr>
            <w:rFonts w:hint="eastAsia" w:ascii="Times New Roman" w:hAnsi="Times New Roman"/>
            <w:sz w:val="24"/>
            <w:szCs w:val="24"/>
            <w:lang w:val="en-US" w:eastAsia="zh-CN"/>
          </w:rPr>
          <w:t>的</w:t>
        </w:r>
      </w:ins>
      <w:ins w:id="127" w:author="Janusio" w:date="2018-03-03T09:36:58Z">
        <w:r>
          <w:rPr>
            <w:rFonts w:hint="eastAsia" w:ascii="Times New Roman" w:hAnsi="Times New Roman"/>
            <w:sz w:val="24"/>
            <w:szCs w:val="24"/>
            <w:lang w:val="en-US" w:eastAsia="zh-CN"/>
          </w:rPr>
          <w:t>前列</w:t>
        </w:r>
      </w:ins>
      <w:ins w:id="128" w:author="Janusio" w:date="2018-03-03T09:36:17Z">
        <w:r>
          <w:rPr>
            <w:rFonts w:hint="eastAsia" w:ascii="Times New Roman" w:hAnsi="Times New Roman"/>
            <w:sz w:val="24"/>
            <w:szCs w:val="24"/>
            <w:lang w:val="en-US" w:eastAsia="zh-CN"/>
          </w:rPr>
          <w:t>。</w:t>
        </w:r>
      </w:ins>
      <w:ins w:id="129" w:author="Janusio" w:date="2018-03-03T09:37:04Z">
        <w:r>
          <w:rPr>
            <w:rFonts w:hint="eastAsia" w:ascii="Times New Roman" w:hAnsi="Times New Roman"/>
            <w:sz w:val="24"/>
            <w:szCs w:val="24"/>
            <w:lang w:val="en-US" w:eastAsia="zh-CN"/>
          </w:rPr>
          <w:t>201</w:t>
        </w:r>
      </w:ins>
      <w:ins w:id="130" w:author="Janusio" w:date="2018-03-03T09:37:05Z">
        <w:r>
          <w:rPr>
            <w:rFonts w:hint="eastAsia" w:ascii="Times New Roman" w:hAnsi="Times New Roman"/>
            <w:sz w:val="24"/>
            <w:szCs w:val="24"/>
            <w:lang w:val="en-US" w:eastAsia="zh-CN"/>
          </w:rPr>
          <w:t>7</w:t>
        </w:r>
      </w:ins>
      <w:ins w:id="131" w:author="Janusio" w:date="2018-03-03T09:37:06Z">
        <w:r>
          <w:rPr>
            <w:rFonts w:hint="eastAsia" w:ascii="Times New Roman" w:hAnsi="Times New Roman"/>
            <w:sz w:val="24"/>
            <w:szCs w:val="24"/>
            <w:lang w:val="en-US" w:eastAsia="zh-CN"/>
          </w:rPr>
          <w:t>年</w:t>
        </w:r>
      </w:ins>
      <w:ins w:id="132" w:author="Janusio" w:date="2018-03-03T09:37:07Z">
        <w:r>
          <w:rPr>
            <w:rFonts w:hint="eastAsia" w:ascii="Times New Roman" w:hAnsi="Times New Roman"/>
            <w:sz w:val="24"/>
            <w:szCs w:val="24"/>
            <w:lang w:val="en-US" w:eastAsia="zh-CN"/>
          </w:rPr>
          <w:t>，</w:t>
        </w:r>
      </w:ins>
      <w:del w:id="133" w:author="Janusio" w:date="2018-03-03T09:36:25Z">
        <w:r>
          <w:rPr>
            <w:rFonts w:hint="eastAsia" w:ascii="Times New Roman" w:hAnsi="Times New Roman"/>
            <w:sz w:val="24"/>
            <w:szCs w:val="24"/>
            <w:lang w:val="en-US" w:eastAsia="zh-CN"/>
          </w:rPr>
          <w:delText>2016 年以 IaaS、PaaS 和 SaaS 为代表的典型云服务市场规模达到 654.8 亿美元，增速 25.4%，预计 2020年将达到 1435.3 亿美元，年复合增长率达 21.7%。我国云计算市场总体保持高速增长趋势。2016 年我国云计算整体市场规模达 514.9 亿元，整体增速 35.9%，高于全球平均水平。</w:delText>
        </w:r>
      </w:del>
      <w:r>
        <w:rPr>
          <w:rFonts w:hint="eastAsia" w:ascii="Times New Roman" w:hAnsi="Times New Roman"/>
          <w:sz w:val="24"/>
          <w:szCs w:val="24"/>
          <w:lang w:val="en-US" w:eastAsia="zh-CN"/>
        </w:rPr>
        <w:t>工业和信息化部发布的《云计算发展三年行动计划（2017－2019年）》提到</w:t>
      </w:r>
      <w:ins w:id="134" w:author="Janusio" w:date="2018-03-03T09:37:15Z">
        <w:r>
          <w:rPr>
            <w:rFonts w:hint="eastAsia" w:ascii="Times New Roman" w:hAnsi="Times New Roman"/>
            <w:sz w:val="24"/>
            <w:szCs w:val="24"/>
            <w:lang w:val="en-US" w:eastAsia="zh-CN"/>
          </w:rPr>
          <w:t>，</w:t>
        </w:r>
      </w:ins>
      <w:r>
        <w:rPr>
          <w:rFonts w:hint="eastAsia" w:ascii="Times New Roman" w:hAnsi="Times New Roman"/>
          <w:sz w:val="24"/>
          <w:szCs w:val="24"/>
          <w:lang w:val="en-US" w:eastAsia="zh-CN"/>
        </w:rPr>
        <w:t>我国云计算的发展目标“到2019年，我国云计算产业规模达到4300亿元”，该行动计划为我国云计算</w:t>
      </w:r>
      <w:ins w:id="135" w:author="Janusio" w:date="2018-03-03T09:40:53Z">
        <w:r>
          <w:rPr>
            <w:rFonts w:hint="eastAsia" w:ascii="Times New Roman" w:hAnsi="Times New Roman"/>
            <w:sz w:val="24"/>
            <w:szCs w:val="24"/>
            <w:lang w:val="en-US" w:eastAsia="zh-CN"/>
          </w:rPr>
          <w:t>和</w:t>
        </w:r>
      </w:ins>
      <w:ins w:id="136" w:author="Janusio" w:date="2018-03-03T09:40:58Z">
        <w:r>
          <w:rPr>
            <w:rFonts w:hint="eastAsia" w:ascii="Times New Roman" w:hAnsi="Times New Roman"/>
            <w:sz w:val="24"/>
            <w:szCs w:val="24"/>
            <w:lang w:val="en-US" w:eastAsia="zh-CN"/>
          </w:rPr>
          <w:t>云计算</w:t>
        </w:r>
      </w:ins>
      <w:ins w:id="137" w:author="Janusio" w:date="2018-03-03T09:40:59Z">
        <w:r>
          <w:rPr>
            <w:rFonts w:hint="eastAsia" w:ascii="Times New Roman" w:hAnsi="Times New Roman"/>
            <w:sz w:val="24"/>
            <w:szCs w:val="24"/>
            <w:lang w:val="en-US" w:eastAsia="zh-CN"/>
          </w:rPr>
          <w:t>安全</w:t>
        </w:r>
      </w:ins>
      <w:del w:id="138" w:author="Janusio" w:date="2018-03-03T09:40:34Z">
        <w:r>
          <w:rPr>
            <w:rFonts w:hint="eastAsia" w:ascii="Times New Roman" w:hAnsi="Times New Roman"/>
            <w:sz w:val="24"/>
            <w:szCs w:val="24"/>
            <w:lang w:val="en-US" w:eastAsia="zh-CN"/>
          </w:rPr>
          <w:delText>安全</w:delText>
        </w:r>
      </w:del>
      <w:r>
        <w:rPr>
          <w:rFonts w:hint="eastAsia" w:ascii="Times New Roman" w:hAnsi="Times New Roman"/>
          <w:sz w:val="24"/>
          <w:szCs w:val="24"/>
          <w:lang w:val="en-US" w:eastAsia="zh-CN"/>
        </w:rPr>
        <w:t>技术创新和产业发展指明了方向，提供了政策保障和法律依托。并且</w:t>
      </w:r>
      <w:ins w:id="139" w:author="Janusio" w:date="2018-03-03T09:40:16Z">
        <w:r>
          <w:rPr>
            <w:rFonts w:hint="eastAsia" w:ascii="Times New Roman" w:hAnsi="Times New Roman"/>
            <w:sz w:val="24"/>
            <w:szCs w:val="24"/>
            <w:lang w:val="en-US" w:eastAsia="zh-CN"/>
          </w:rPr>
          <w:t>，</w:t>
        </w:r>
      </w:ins>
      <w:r>
        <w:rPr>
          <w:rFonts w:hint="eastAsia" w:ascii="Times New Roman" w:hAnsi="Times New Roman"/>
          <w:sz w:val="24"/>
          <w:szCs w:val="24"/>
          <w:lang w:val="en-US" w:eastAsia="zh-CN"/>
        </w:rPr>
        <w:t>根据</w:t>
      </w:r>
      <w:ins w:id="140" w:author="Janusio" w:date="2018-03-03T09:41:09Z">
        <w:r>
          <w:rPr>
            <w:rFonts w:hint="eastAsia" w:ascii="Times New Roman" w:hAnsi="Times New Roman"/>
            <w:sz w:val="24"/>
            <w:szCs w:val="24"/>
            <w:lang w:val="en-US" w:eastAsia="zh-CN"/>
          </w:rPr>
          <w:t>著名</w:t>
        </w:r>
      </w:ins>
      <w:ins w:id="141" w:author="Janusio" w:date="2018-03-03T09:41:15Z">
        <w:r>
          <w:rPr>
            <w:rFonts w:hint="eastAsia" w:ascii="Times New Roman" w:hAnsi="Times New Roman"/>
            <w:sz w:val="24"/>
            <w:szCs w:val="24"/>
            <w:lang w:val="en-US" w:eastAsia="zh-CN"/>
          </w:rPr>
          <w:t>安全公司</w:t>
        </w:r>
      </w:ins>
      <w:r>
        <w:rPr>
          <w:rFonts w:hint="eastAsia" w:ascii="Times New Roman" w:hAnsi="Times New Roman"/>
          <w:sz w:val="24"/>
          <w:szCs w:val="24"/>
          <w:lang w:val="en-US" w:eastAsia="zh-CN"/>
        </w:rPr>
        <w:t>McAfee发布的“2017年全球云计算安全报告”显示，</w:t>
      </w:r>
      <w:ins w:id="142" w:author="Janusio" w:date="2018-03-03T09:41:30Z">
        <w:r>
          <w:rPr>
            <w:rFonts w:hint="eastAsia" w:ascii="Times New Roman" w:hAnsi="Times New Roman"/>
            <w:sz w:val="24"/>
            <w:szCs w:val="24"/>
            <w:lang w:val="en-US" w:eastAsia="zh-CN"/>
          </w:rPr>
          <w:t>在</w:t>
        </w:r>
      </w:ins>
      <w:ins w:id="143" w:author="Janusio" w:date="2018-03-03T09:41:44Z">
        <w:r>
          <w:rPr>
            <w:rFonts w:hint="eastAsia" w:ascii="Times New Roman" w:hAnsi="Times New Roman"/>
            <w:sz w:val="24"/>
            <w:szCs w:val="24"/>
            <w:lang w:val="en-US" w:eastAsia="zh-CN"/>
          </w:rPr>
          <w:t>2</w:t>
        </w:r>
      </w:ins>
      <w:ins w:id="144" w:author="Janusio" w:date="2018-03-03T09:41:45Z">
        <w:r>
          <w:rPr>
            <w:rFonts w:hint="eastAsia" w:ascii="Times New Roman" w:hAnsi="Times New Roman"/>
            <w:sz w:val="24"/>
            <w:szCs w:val="24"/>
            <w:lang w:val="en-US" w:eastAsia="zh-CN"/>
          </w:rPr>
          <w:t>01</w:t>
        </w:r>
      </w:ins>
      <w:ins w:id="145" w:author="Janusio" w:date="2018-03-03T09:41:46Z">
        <w:r>
          <w:rPr>
            <w:rFonts w:hint="eastAsia" w:ascii="Times New Roman" w:hAnsi="Times New Roman"/>
            <w:sz w:val="24"/>
            <w:szCs w:val="24"/>
            <w:lang w:val="en-US" w:eastAsia="zh-CN"/>
          </w:rPr>
          <w:t>6</w:t>
        </w:r>
      </w:ins>
      <w:ins w:id="146" w:author="Janusio" w:date="2018-03-03T09:41:49Z">
        <w:r>
          <w:rPr>
            <w:rFonts w:hint="eastAsia" w:ascii="Times New Roman" w:hAnsi="Times New Roman"/>
            <w:sz w:val="24"/>
            <w:szCs w:val="24"/>
            <w:lang w:val="en-US" w:eastAsia="zh-CN"/>
          </w:rPr>
          <w:t>下半年</w:t>
        </w:r>
      </w:ins>
      <w:ins w:id="147" w:author="Janusio" w:date="2018-03-03T09:41:50Z">
        <w:r>
          <w:rPr>
            <w:rFonts w:hint="eastAsia" w:ascii="Times New Roman" w:hAnsi="Times New Roman"/>
            <w:sz w:val="24"/>
            <w:szCs w:val="24"/>
            <w:lang w:val="en-US" w:eastAsia="zh-CN"/>
          </w:rPr>
          <w:t>到</w:t>
        </w:r>
      </w:ins>
      <w:ins w:id="148" w:author="Janusio" w:date="2018-03-03T09:41:52Z">
        <w:r>
          <w:rPr>
            <w:rFonts w:hint="eastAsia" w:ascii="Times New Roman" w:hAnsi="Times New Roman"/>
            <w:sz w:val="24"/>
            <w:szCs w:val="24"/>
            <w:lang w:val="en-US" w:eastAsia="zh-CN"/>
          </w:rPr>
          <w:t>2</w:t>
        </w:r>
      </w:ins>
      <w:ins w:id="149" w:author="Janusio" w:date="2018-03-03T09:41:53Z">
        <w:r>
          <w:rPr>
            <w:rFonts w:hint="eastAsia" w:ascii="Times New Roman" w:hAnsi="Times New Roman"/>
            <w:sz w:val="24"/>
            <w:szCs w:val="24"/>
            <w:lang w:val="en-US" w:eastAsia="zh-CN"/>
          </w:rPr>
          <w:t>017</w:t>
        </w:r>
      </w:ins>
      <w:ins w:id="150" w:author="Janusio" w:date="2018-03-03T09:41:54Z">
        <w:r>
          <w:rPr>
            <w:rFonts w:hint="eastAsia" w:ascii="Times New Roman" w:hAnsi="Times New Roman"/>
            <w:sz w:val="24"/>
            <w:szCs w:val="24"/>
            <w:lang w:val="en-US" w:eastAsia="zh-CN"/>
          </w:rPr>
          <w:t>年</w:t>
        </w:r>
      </w:ins>
      <w:ins w:id="151" w:author="Janusio" w:date="2018-03-03T09:41:59Z">
        <w:r>
          <w:rPr>
            <w:rFonts w:hint="eastAsia" w:ascii="Times New Roman" w:hAnsi="Times New Roman"/>
            <w:sz w:val="24"/>
            <w:szCs w:val="24"/>
            <w:lang w:val="en-US" w:eastAsia="zh-CN"/>
          </w:rPr>
          <w:t>，</w:t>
        </w:r>
      </w:ins>
      <w:ins w:id="152" w:author="Janusio" w:date="2018-03-03T09:42:30Z">
        <w:r>
          <w:rPr>
            <w:rFonts w:hint="eastAsia" w:ascii="Times New Roman" w:hAnsi="Times New Roman"/>
            <w:sz w:val="24"/>
            <w:szCs w:val="24"/>
            <w:lang w:val="en-US" w:eastAsia="zh-CN"/>
          </w:rPr>
          <w:t>在</w:t>
        </w:r>
      </w:ins>
      <w:ins w:id="153" w:author="Janusio" w:date="2018-03-03T09:42:43Z">
        <w:r>
          <w:rPr>
            <w:rFonts w:hint="eastAsia" w:ascii="Times New Roman" w:hAnsi="Times New Roman"/>
            <w:sz w:val="24"/>
            <w:szCs w:val="24"/>
            <w:lang w:val="en-US" w:eastAsia="zh-CN"/>
          </w:rPr>
          <w:t>参与</w:t>
        </w:r>
      </w:ins>
      <w:ins w:id="154" w:author="Janusio" w:date="2018-03-03T09:42:46Z">
        <w:r>
          <w:rPr>
            <w:rFonts w:hint="eastAsia" w:ascii="Times New Roman" w:hAnsi="Times New Roman"/>
            <w:sz w:val="24"/>
            <w:szCs w:val="24"/>
            <w:lang w:val="en-US" w:eastAsia="zh-CN"/>
          </w:rPr>
          <w:t>调查</w:t>
        </w:r>
      </w:ins>
      <w:ins w:id="155" w:author="Janusio" w:date="2018-03-03T09:42:47Z">
        <w:r>
          <w:rPr>
            <w:rFonts w:hint="eastAsia" w:ascii="Times New Roman" w:hAnsi="Times New Roman"/>
            <w:sz w:val="24"/>
            <w:szCs w:val="24"/>
            <w:lang w:val="en-US" w:eastAsia="zh-CN"/>
          </w:rPr>
          <w:t>的</w:t>
        </w:r>
      </w:ins>
      <w:ins w:id="156" w:author="Janusio" w:date="2018-03-03T09:42:50Z">
        <w:r>
          <w:rPr>
            <w:rFonts w:hint="eastAsia" w:ascii="Times New Roman" w:hAnsi="Times New Roman"/>
            <w:sz w:val="24"/>
            <w:szCs w:val="24"/>
            <w:lang w:val="en-US" w:eastAsia="zh-CN"/>
          </w:rPr>
          <w:t>公司</w:t>
        </w:r>
      </w:ins>
      <w:ins w:id="157" w:author="Janusio" w:date="2018-03-03T09:42:51Z">
        <w:r>
          <w:rPr>
            <w:rFonts w:hint="eastAsia" w:ascii="Times New Roman" w:hAnsi="Times New Roman"/>
            <w:sz w:val="24"/>
            <w:szCs w:val="24"/>
            <w:lang w:val="en-US" w:eastAsia="zh-CN"/>
          </w:rPr>
          <w:t>中，</w:t>
        </w:r>
      </w:ins>
      <w:ins w:id="158" w:author="Janusio" w:date="2018-03-03T09:45:28Z">
        <w:r>
          <w:rPr>
            <w:rFonts w:hint="eastAsia" w:ascii="Times New Roman" w:hAnsi="Times New Roman"/>
            <w:sz w:val="24"/>
            <w:szCs w:val="24"/>
            <w:lang w:val="en-US" w:eastAsia="zh-CN"/>
          </w:rPr>
          <w:t>为</w:t>
        </w:r>
      </w:ins>
      <w:ins w:id="159" w:author="Janusio" w:date="2018-03-03T09:45:29Z">
        <w:r>
          <w:rPr>
            <w:rFonts w:hint="eastAsia" w:ascii="Times New Roman" w:hAnsi="Times New Roman"/>
            <w:sz w:val="24"/>
            <w:szCs w:val="24"/>
            <w:lang w:val="en-US" w:eastAsia="zh-CN"/>
          </w:rPr>
          <w:t>把</w:t>
        </w:r>
      </w:ins>
      <w:ins w:id="160" w:author="Janusio" w:date="2018-03-03T09:45:31Z">
        <w:r>
          <w:rPr>
            <w:rFonts w:hint="eastAsia" w:ascii="Times New Roman" w:hAnsi="Times New Roman"/>
            <w:sz w:val="24"/>
            <w:szCs w:val="24"/>
            <w:lang w:val="en-US" w:eastAsia="zh-CN"/>
          </w:rPr>
          <w:t>更多的</w:t>
        </w:r>
      </w:ins>
      <w:ins w:id="161" w:author="Janusio" w:date="2018-03-03T09:45:33Z">
        <w:r>
          <w:rPr>
            <w:rFonts w:hint="eastAsia" w:ascii="Times New Roman" w:hAnsi="Times New Roman"/>
            <w:sz w:val="24"/>
            <w:szCs w:val="24"/>
            <w:lang w:val="en-US" w:eastAsia="zh-CN"/>
          </w:rPr>
          <w:t>经历</w:t>
        </w:r>
      </w:ins>
      <w:ins w:id="162" w:author="Janusio" w:date="2018-03-03T09:45:35Z">
        <w:r>
          <w:rPr>
            <w:rFonts w:hint="eastAsia" w:ascii="Times New Roman" w:hAnsi="Times New Roman"/>
            <w:sz w:val="24"/>
            <w:szCs w:val="24"/>
            <w:lang w:val="en-US" w:eastAsia="zh-CN"/>
          </w:rPr>
          <w:t>投入</w:t>
        </w:r>
      </w:ins>
      <w:ins w:id="163" w:author="Janusio" w:date="2018-03-03T09:45:36Z">
        <w:r>
          <w:rPr>
            <w:rFonts w:hint="eastAsia" w:ascii="Times New Roman" w:hAnsi="Times New Roman"/>
            <w:sz w:val="24"/>
            <w:szCs w:val="24"/>
            <w:lang w:val="en-US" w:eastAsia="zh-CN"/>
          </w:rPr>
          <w:t>到</w:t>
        </w:r>
      </w:ins>
      <w:ins w:id="164" w:author="Janusio" w:date="2018-03-03T09:45:37Z">
        <w:r>
          <w:rPr>
            <w:rFonts w:hint="eastAsia" w:ascii="Times New Roman" w:hAnsi="Times New Roman"/>
            <w:sz w:val="24"/>
            <w:szCs w:val="24"/>
            <w:lang w:val="en-US" w:eastAsia="zh-CN"/>
          </w:rPr>
          <w:t>提高</w:t>
        </w:r>
      </w:ins>
      <w:ins w:id="165" w:author="Janusio" w:date="2018-03-03T09:45:39Z">
        <w:r>
          <w:rPr>
            <w:rFonts w:hint="eastAsia" w:ascii="Times New Roman" w:hAnsi="Times New Roman"/>
            <w:sz w:val="24"/>
            <w:szCs w:val="24"/>
            <w:lang w:val="en-US" w:eastAsia="zh-CN"/>
          </w:rPr>
          <w:t>客户</w:t>
        </w:r>
      </w:ins>
      <w:ins w:id="166" w:author="Janusio" w:date="2018-03-03T09:45:40Z">
        <w:r>
          <w:rPr>
            <w:rFonts w:hint="eastAsia" w:ascii="Times New Roman" w:hAnsi="Times New Roman"/>
            <w:sz w:val="24"/>
            <w:szCs w:val="24"/>
            <w:lang w:val="en-US" w:eastAsia="zh-CN"/>
          </w:rPr>
          <w:t>体验</w:t>
        </w:r>
      </w:ins>
      <w:ins w:id="167" w:author="Janusio" w:date="2018-03-03T09:45:41Z">
        <w:r>
          <w:rPr>
            <w:rFonts w:hint="eastAsia" w:ascii="Times New Roman" w:hAnsi="Times New Roman"/>
            <w:sz w:val="24"/>
            <w:szCs w:val="24"/>
            <w:lang w:val="en-US" w:eastAsia="zh-CN"/>
          </w:rPr>
          <w:t>中，</w:t>
        </w:r>
      </w:ins>
      <w:ins w:id="168" w:author="Janusio" w:date="2018-03-03T09:42:56Z">
        <w:r>
          <w:rPr>
            <w:rFonts w:hint="eastAsia" w:ascii="Times New Roman" w:hAnsi="Times New Roman"/>
            <w:sz w:val="24"/>
            <w:szCs w:val="24"/>
            <w:lang w:val="en-US" w:eastAsia="zh-CN"/>
          </w:rPr>
          <w:t>IT</w:t>
        </w:r>
      </w:ins>
      <w:ins w:id="169" w:author="Janusio" w:date="2018-03-03T09:42:59Z">
        <w:r>
          <w:rPr>
            <w:rFonts w:hint="eastAsia" w:ascii="Times New Roman" w:hAnsi="Times New Roman"/>
            <w:sz w:val="24"/>
            <w:szCs w:val="24"/>
            <w:lang w:val="en-US" w:eastAsia="zh-CN"/>
          </w:rPr>
          <w:t>预算</w:t>
        </w:r>
      </w:ins>
      <w:ins w:id="170" w:author="Janusio" w:date="2018-03-03T09:43:01Z">
        <w:r>
          <w:rPr>
            <w:rFonts w:hint="eastAsia" w:ascii="Times New Roman" w:hAnsi="Times New Roman"/>
            <w:sz w:val="24"/>
            <w:szCs w:val="24"/>
            <w:lang w:val="en-US" w:eastAsia="zh-CN"/>
          </w:rPr>
          <w:t>中</w:t>
        </w:r>
      </w:ins>
      <w:ins w:id="171" w:author="Janusio" w:date="2018-03-03T09:43:07Z">
        <w:r>
          <w:rPr>
            <w:rFonts w:hint="eastAsia" w:ascii="Times New Roman" w:hAnsi="Times New Roman"/>
            <w:sz w:val="24"/>
            <w:szCs w:val="24"/>
            <w:lang w:val="en-US" w:eastAsia="zh-CN"/>
          </w:rPr>
          <w:t>有</w:t>
        </w:r>
      </w:ins>
      <w:ins w:id="172" w:author="Janusio" w:date="2018-03-03T09:42:03Z">
        <w:r>
          <w:rPr>
            <w:rFonts w:hint="eastAsia" w:ascii="Times New Roman" w:hAnsi="Times New Roman"/>
            <w:sz w:val="24"/>
            <w:szCs w:val="24"/>
            <w:lang w:val="en-US" w:eastAsia="zh-CN"/>
          </w:rPr>
          <w:t>超过</w:t>
        </w:r>
      </w:ins>
      <w:ins w:id="173" w:author="Janusio" w:date="2018-03-03T09:42:06Z">
        <w:r>
          <w:rPr>
            <w:rFonts w:hint="eastAsia" w:ascii="Times New Roman" w:hAnsi="Times New Roman"/>
            <w:sz w:val="24"/>
            <w:szCs w:val="24"/>
            <w:lang w:val="en-US" w:eastAsia="zh-CN"/>
          </w:rPr>
          <w:t>80%</w:t>
        </w:r>
      </w:ins>
      <w:ins w:id="174" w:author="Janusio" w:date="2018-03-03T09:43:13Z">
        <w:r>
          <w:rPr>
            <w:rFonts w:hint="eastAsia" w:ascii="Times New Roman" w:hAnsi="Times New Roman"/>
            <w:sz w:val="24"/>
            <w:szCs w:val="24"/>
            <w:lang w:val="en-US" w:eastAsia="zh-CN"/>
          </w:rPr>
          <w:t>被</w:t>
        </w:r>
      </w:ins>
      <w:ins w:id="175" w:author="Janusio" w:date="2018-03-03T09:43:14Z">
        <w:r>
          <w:rPr>
            <w:rFonts w:hint="eastAsia" w:ascii="Times New Roman" w:hAnsi="Times New Roman"/>
            <w:sz w:val="24"/>
            <w:szCs w:val="24"/>
            <w:lang w:val="en-US" w:eastAsia="zh-CN"/>
          </w:rPr>
          <w:t>用来</w:t>
        </w:r>
      </w:ins>
      <w:ins w:id="176" w:author="Janusio" w:date="2018-03-03T09:43:46Z">
        <w:r>
          <w:rPr>
            <w:rFonts w:hint="eastAsia" w:ascii="Times New Roman" w:hAnsi="Times New Roman"/>
            <w:sz w:val="24"/>
            <w:szCs w:val="24"/>
            <w:lang w:val="en-US" w:eastAsia="zh-CN"/>
          </w:rPr>
          <w:t>使用</w:t>
        </w:r>
      </w:ins>
      <w:ins w:id="177" w:author="Janusio" w:date="2018-03-03T09:43:50Z">
        <w:r>
          <w:rPr>
            <w:rFonts w:hint="eastAsia" w:ascii="Times New Roman" w:hAnsi="Times New Roman"/>
            <w:sz w:val="24"/>
            <w:szCs w:val="24"/>
            <w:lang w:val="en-US" w:eastAsia="zh-CN"/>
          </w:rPr>
          <w:t>云服务</w:t>
        </w:r>
      </w:ins>
      <w:ins w:id="178" w:author="Janusio" w:date="2018-03-03T09:43:51Z">
        <w:r>
          <w:rPr>
            <w:rFonts w:hint="eastAsia" w:ascii="Times New Roman" w:hAnsi="Times New Roman"/>
            <w:sz w:val="24"/>
            <w:szCs w:val="24"/>
            <w:lang w:val="en-US" w:eastAsia="zh-CN"/>
          </w:rPr>
          <w:t>及其</w:t>
        </w:r>
      </w:ins>
      <w:ins w:id="179" w:author="Janusio" w:date="2018-03-03T09:43:53Z">
        <w:r>
          <w:rPr>
            <w:rFonts w:hint="eastAsia" w:ascii="Times New Roman" w:hAnsi="Times New Roman"/>
            <w:sz w:val="24"/>
            <w:szCs w:val="24"/>
            <w:lang w:val="en-US" w:eastAsia="zh-CN"/>
          </w:rPr>
          <w:t>解决</w:t>
        </w:r>
      </w:ins>
      <w:ins w:id="180" w:author="Janusio" w:date="2018-03-03T09:43:55Z">
        <w:r>
          <w:rPr>
            <w:rFonts w:hint="eastAsia" w:ascii="Times New Roman" w:hAnsi="Times New Roman"/>
            <w:sz w:val="24"/>
            <w:szCs w:val="24"/>
            <w:lang w:val="en-US" w:eastAsia="zh-CN"/>
          </w:rPr>
          <w:t>方案。</w:t>
        </w:r>
      </w:ins>
      <w:del w:id="181" w:author="Janusio" w:date="2018-03-03T09:45:50Z">
        <w:r>
          <w:rPr>
            <w:rFonts w:hint="eastAsia" w:ascii="Times New Roman" w:hAnsi="Times New Roman"/>
            <w:sz w:val="24"/>
            <w:szCs w:val="24"/>
            <w:lang w:val="en-US" w:eastAsia="zh-CN"/>
          </w:rPr>
          <w:delText>在过去15个月，80%的IT预算用于云应用和解决方案。云计算已经成为通过部署应用来销售服务的企业的首要事项。很多企业正在快速向云计算转移，以跟上合作伙伴和供应商的网络。无论顾客选择任何购买渠道和方式，都能提供卓越的客户体验，这也推动了云计算的部署。</w:delText>
        </w:r>
      </w:del>
      <w:r>
        <w:rPr>
          <w:rFonts w:hint="eastAsia" w:ascii="Times New Roman" w:hAnsi="Times New Roman"/>
          <w:sz w:val="24"/>
          <w:szCs w:val="24"/>
          <w:lang w:val="en-US" w:eastAsia="zh-CN"/>
        </w:rPr>
        <w:t>但是，</w:t>
      </w:r>
      <w:ins w:id="182" w:author="Janusio" w:date="2018-03-03T09:46:04Z">
        <w:r>
          <w:rPr>
            <w:rFonts w:hint="eastAsia" w:ascii="Times New Roman" w:hAnsi="Times New Roman"/>
            <w:sz w:val="24"/>
            <w:szCs w:val="24"/>
            <w:lang w:val="en-US" w:eastAsia="zh-CN"/>
          </w:rPr>
          <w:t>仅有</w:t>
        </w:r>
      </w:ins>
      <w:del w:id="183" w:author="Janusio" w:date="2018-03-03T09:45:59Z">
        <w:r>
          <w:rPr>
            <w:rFonts w:hint="eastAsia" w:ascii="Times New Roman" w:hAnsi="Times New Roman"/>
            <w:sz w:val="24"/>
            <w:szCs w:val="24"/>
            <w:lang w:val="en-US" w:eastAsia="zh-CN"/>
          </w:rPr>
          <w:delText>只</w:delText>
        </w:r>
      </w:del>
      <w:del w:id="184" w:author="Janusio" w:date="2018-03-03T09:45:58Z">
        <w:r>
          <w:rPr>
            <w:rFonts w:hint="eastAsia" w:ascii="Times New Roman" w:hAnsi="Times New Roman"/>
            <w:sz w:val="24"/>
            <w:szCs w:val="24"/>
            <w:lang w:val="en-US" w:eastAsia="zh-CN"/>
          </w:rPr>
          <w:delText>有</w:delText>
        </w:r>
      </w:del>
      <w:r>
        <w:rPr>
          <w:rFonts w:hint="eastAsia" w:ascii="Times New Roman" w:hAnsi="Times New Roman"/>
          <w:sz w:val="24"/>
          <w:szCs w:val="24"/>
          <w:lang w:val="en-US" w:eastAsia="zh-CN"/>
        </w:rPr>
        <w:t>23%的企业完全信任</w:t>
      </w:r>
      <w:ins w:id="185" w:author="Janusio" w:date="2018-03-03T09:46:12Z">
        <w:r>
          <w:rPr>
            <w:rFonts w:hint="eastAsia" w:ascii="Times New Roman" w:hAnsi="Times New Roman"/>
            <w:sz w:val="24"/>
            <w:szCs w:val="24"/>
            <w:lang w:val="en-US" w:eastAsia="zh-CN"/>
          </w:rPr>
          <w:t>云计算</w:t>
        </w:r>
      </w:ins>
      <w:ins w:id="186" w:author="Janusio" w:date="2018-03-03T09:46:18Z">
        <w:r>
          <w:rPr>
            <w:rFonts w:hint="eastAsia" w:ascii="Times New Roman" w:hAnsi="Times New Roman"/>
            <w:sz w:val="24"/>
            <w:szCs w:val="24"/>
            <w:lang w:val="en-US" w:eastAsia="zh-CN"/>
          </w:rPr>
          <w:t>提供商</w:t>
        </w:r>
      </w:ins>
      <w:ins w:id="187" w:author="Janusio" w:date="2018-03-03T09:46:28Z">
        <w:r>
          <w:rPr>
            <w:rFonts w:hint="eastAsia" w:ascii="Times New Roman" w:hAnsi="Times New Roman"/>
            <w:sz w:val="24"/>
            <w:szCs w:val="24"/>
            <w:lang w:val="en-US" w:eastAsia="zh-CN"/>
          </w:rPr>
          <w:t>，</w:t>
        </w:r>
      </w:ins>
      <w:del w:id="188" w:author="Janusio" w:date="2018-03-03T09:46:51Z">
        <w:r>
          <w:rPr>
            <w:rFonts w:hint="eastAsia" w:ascii="Times New Roman" w:hAnsi="Times New Roman"/>
            <w:sz w:val="24"/>
            <w:szCs w:val="24"/>
            <w:lang w:val="en-US" w:eastAsia="zh-CN"/>
          </w:rPr>
          <w:delText>公共云可以保护他们的数据安全。由此可见</w:delText>
        </w:r>
      </w:del>
      <w:r>
        <w:rPr>
          <w:rFonts w:hint="eastAsia" w:ascii="Times New Roman" w:hAnsi="Times New Roman"/>
          <w:sz w:val="24"/>
          <w:szCs w:val="24"/>
          <w:lang w:val="en-US" w:eastAsia="zh-CN"/>
        </w:rPr>
        <w:t>目前的大部分云租户是不能完全信任云提供商提供的云计算服务，主要是由于云租户在使用云提供商提供的虚拟机时，并不能确认云计算平台上的物理主机是与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遭受操作系统、数据是否被篡改。而可信虚拟平台的构建可以利用TPM中的可信度量、可信报告等技术向用户发送关于云计算平台的可信度量结果，并且证明自身的安全性。</w:t>
      </w:r>
      <w:ins w:id="189" w:author="Janusio" w:date="2018-03-03T09:48:19Z">
        <w:r>
          <w:rPr>
            <w:rFonts w:hint="eastAsia" w:ascii="Times New Roman" w:hAnsi="Times New Roman"/>
            <w:sz w:val="24"/>
            <w:szCs w:val="24"/>
            <w:lang w:val="en-US" w:eastAsia="zh-CN"/>
          </w:rPr>
          <w:t>一方面</w:t>
        </w:r>
      </w:ins>
      <w:ins w:id="190" w:author="Janusio" w:date="2018-03-03T09:48:20Z">
        <w:r>
          <w:rPr>
            <w:rFonts w:hint="eastAsia" w:ascii="Times New Roman" w:hAnsi="Times New Roman"/>
            <w:sz w:val="24"/>
            <w:szCs w:val="24"/>
            <w:lang w:val="en-US" w:eastAsia="zh-CN"/>
          </w:rPr>
          <w:t>，</w:t>
        </w:r>
      </w:ins>
      <w:ins w:id="191" w:author="Janusio" w:date="2018-03-03T09:48:51Z">
        <w:r>
          <w:rPr>
            <w:rFonts w:hint="eastAsia" w:ascii="Times New Roman" w:hAnsi="Times New Roman"/>
            <w:sz w:val="24"/>
            <w:szCs w:val="24"/>
            <w:lang w:val="en-US" w:eastAsia="zh-CN"/>
          </w:rPr>
          <w:t>云计算</w:t>
        </w:r>
      </w:ins>
      <w:ins w:id="192" w:author="Janusio" w:date="2018-03-03T09:48:58Z">
        <w:r>
          <w:rPr>
            <w:rFonts w:hint="eastAsia" w:ascii="Times New Roman" w:hAnsi="Times New Roman"/>
            <w:sz w:val="24"/>
            <w:szCs w:val="24"/>
            <w:lang w:val="en-US" w:eastAsia="zh-CN"/>
          </w:rPr>
          <w:t>架构中</w:t>
        </w:r>
      </w:ins>
      <w:ins w:id="193" w:author="Janusio" w:date="2018-03-03T09:49:03Z">
        <w:r>
          <w:rPr>
            <w:rFonts w:hint="eastAsia" w:ascii="Times New Roman" w:hAnsi="Times New Roman"/>
            <w:sz w:val="24"/>
            <w:szCs w:val="24"/>
            <w:lang w:val="en-US" w:eastAsia="zh-CN"/>
          </w:rPr>
          <w:t>独特的</w:t>
        </w:r>
      </w:ins>
      <w:ins w:id="194" w:author="Janusio" w:date="2018-03-03T09:49:05Z">
        <w:r>
          <w:rPr>
            <w:rFonts w:hint="eastAsia" w:ascii="Times New Roman" w:hAnsi="Times New Roman"/>
            <w:sz w:val="24"/>
            <w:szCs w:val="24"/>
            <w:lang w:val="en-US" w:eastAsia="zh-CN"/>
          </w:rPr>
          <w:t>VMM</w:t>
        </w:r>
      </w:ins>
      <w:ins w:id="195" w:author="Janusio" w:date="2018-03-03T09:49:12Z">
        <w:r>
          <w:rPr>
            <w:rFonts w:hint="eastAsia" w:ascii="Times New Roman" w:hAnsi="Times New Roman"/>
            <w:sz w:val="24"/>
            <w:szCs w:val="24"/>
            <w:lang w:val="en-US" w:eastAsia="zh-CN"/>
          </w:rPr>
          <w:t>的</w:t>
        </w:r>
      </w:ins>
      <w:ins w:id="196" w:author="Janusio" w:date="2018-03-03T09:49:15Z">
        <w:r>
          <w:rPr>
            <w:rFonts w:hint="eastAsia" w:ascii="Times New Roman" w:hAnsi="Times New Roman"/>
            <w:sz w:val="24"/>
            <w:szCs w:val="24"/>
            <w:lang w:val="en-US" w:eastAsia="zh-CN"/>
          </w:rPr>
          <w:t>隔离</w:t>
        </w:r>
      </w:ins>
      <w:ins w:id="197" w:author="Janusio" w:date="2018-03-03T09:49:20Z">
        <w:r>
          <w:rPr>
            <w:rFonts w:hint="eastAsia" w:ascii="Times New Roman" w:hAnsi="Times New Roman"/>
            <w:sz w:val="24"/>
            <w:szCs w:val="24"/>
            <w:lang w:val="en-US" w:eastAsia="zh-CN"/>
          </w:rPr>
          <w:t>机制</w:t>
        </w:r>
      </w:ins>
      <w:ins w:id="198" w:author="Janusio" w:date="2018-03-03T09:49:21Z">
        <w:r>
          <w:rPr>
            <w:rFonts w:hint="eastAsia" w:ascii="Times New Roman" w:hAnsi="Times New Roman"/>
            <w:sz w:val="24"/>
            <w:szCs w:val="24"/>
            <w:lang w:val="en-US" w:eastAsia="zh-CN"/>
          </w:rPr>
          <w:t>、</w:t>
        </w:r>
      </w:ins>
      <w:ins w:id="199" w:author="Janusio" w:date="2018-03-03T09:49:22Z">
        <w:r>
          <w:rPr>
            <w:rFonts w:hint="eastAsia" w:ascii="Times New Roman" w:hAnsi="Times New Roman"/>
            <w:sz w:val="24"/>
            <w:szCs w:val="24"/>
            <w:lang w:val="en-US" w:eastAsia="zh-CN"/>
          </w:rPr>
          <w:t>安全</w:t>
        </w:r>
      </w:ins>
      <w:ins w:id="200" w:author="Janusio" w:date="2018-03-03T09:49:23Z">
        <w:r>
          <w:rPr>
            <w:rFonts w:hint="eastAsia" w:ascii="Times New Roman" w:hAnsi="Times New Roman"/>
            <w:sz w:val="24"/>
            <w:szCs w:val="24"/>
            <w:lang w:val="en-US" w:eastAsia="zh-CN"/>
          </w:rPr>
          <w:t>机会、</w:t>
        </w:r>
      </w:ins>
      <w:ins w:id="201" w:author="Janusio" w:date="2018-03-03T09:49:26Z">
        <w:r>
          <w:rPr>
            <w:rFonts w:hint="eastAsia" w:ascii="Times New Roman" w:hAnsi="Times New Roman"/>
            <w:sz w:val="24"/>
            <w:szCs w:val="24"/>
            <w:lang w:val="en-US" w:eastAsia="zh-CN"/>
          </w:rPr>
          <w:t>监控</w:t>
        </w:r>
      </w:ins>
      <w:ins w:id="202" w:author="Janusio" w:date="2018-03-03T09:49:27Z">
        <w:r>
          <w:rPr>
            <w:rFonts w:hint="eastAsia" w:ascii="Times New Roman" w:hAnsi="Times New Roman"/>
            <w:sz w:val="24"/>
            <w:szCs w:val="24"/>
            <w:lang w:val="en-US" w:eastAsia="zh-CN"/>
          </w:rPr>
          <w:t>机制</w:t>
        </w:r>
      </w:ins>
      <w:ins w:id="203" w:author="Janusio" w:date="2018-03-03T09:49:33Z">
        <w:r>
          <w:rPr>
            <w:rFonts w:hint="eastAsia" w:ascii="Times New Roman" w:hAnsi="Times New Roman"/>
            <w:sz w:val="24"/>
            <w:szCs w:val="24"/>
            <w:lang w:val="en-US" w:eastAsia="zh-CN"/>
          </w:rPr>
          <w:t>，</w:t>
        </w:r>
      </w:ins>
      <w:ins w:id="204" w:author="Janusio" w:date="2018-03-03T09:48:27Z">
        <w:r>
          <w:rPr>
            <w:rFonts w:hint="eastAsia" w:ascii="Times New Roman" w:hAnsi="Times New Roman"/>
            <w:sz w:val="24"/>
            <w:szCs w:val="24"/>
            <w:lang w:val="en-US" w:eastAsia="zh-CN"/>
          </w:rPr>
          <w:t>可以</w:t>
        </w:r>
      </w:ins>
      <w:ins w:id="205" w:author="Janusio" w:date="2018-03-03T09:48:28Z">
        <w:r>
          <w:rPr>
            <w:rFonts w:hint="eastAsia" w:ascii="Times New Roman" w:hAnsi="Times New Roman"/>
            <w:sz w:val="24"/>
            <w:szCs w:val="24"/>
            <w:lang w:val="en-US" w:eastAsia="zh-CN"/>
          </w:rPr>
          <w:t>为</w:t>
        </w:r>
      </w:ins>
      <w:ins w:id="206" w:author="Janusio" w:date="2018-03-03T09:49:45Z">
        <w:r>
          <w:rPr>
            <w:rFonts w:hint="eastAsia" w:ascii="Times New Roman" w:hAnsi="Times New Roman"/>
            <w:sz w:val="24"/>
            <w:szCs w:val="24"/>
            <w:lang w:val="en-US" w:eastAsia="zh-CN"/>
          </w:rPr>
          <w:t>在</w:t>
        </w:r>
      </w:ins>
      <w:ins w:id="207" w:author="Janusio" w:date="2018-03-03T09:49:51Z">
        <w:r>
          <w:rPr>
            <w:rFonts w:hint="eastAsia" w:ascii="Times New Roman" w:hAnsi="Times New Roman"/>
            <w:sz w:val="24"/>
            <w:szCs w:val="24"/>
            <w:lang w:val="en-US" w:eastAsia="zh-CN"/>
          </w:rPr>
          <w:t>物理服务器</w:t>
        </w:r>
      </w:ins>
      <w:ins w:id="208" w:author="Janusio" w:date="2018-03-03T09:50:01Z">
        <w:r>
          <w:rPr>
            <w:rFonts w:hint="eastAsia" w:ascii="Times New Roman" w:hAnsi="Times New Roman"/>
            <w:sz w:val="24"/>
            <w:szCs w:val="24"/>
            <w:lang w:val="en-US" w:eastAsia="zh-CN"/>
          </w:rPr>
          <w:t>操作系统</w:t>
        </w:r>
      </w:ins>
      <w:ins w:id="209" w:author="Janusio" w:date="2018-03-03T09:50:02Z">
        <w:r>
          <w:rPr>
            <w:rFonts w:hint="eastAsia" w:ascii="Times New Roman" w:hAnsi="Times New Roman"/>
            <w:sz w:val="24"/>
            <w:szCs w:val="24"/>
            <w:lang w:val="en-US" w:eastAsia="zh-CN"/>
          </w:rPr>
          <w:t>和</w:t>
        </w:r>
      </w:ins>
      <w:ins w:id="210" w:author="Janusio" w:date="2018-03-03T09:50:16Z">
        <w:r>
          <w:rPr>
            <w:rFonts w:hint="eastAsia" w:ascii="Times New Roman" w:hAnsi="Times New Roman"/>
            <w:sz w:val="24"/>
            <w:szCs w:val="24"/>
            <w:lang w:val="en-US" w:eastAsia="zh-CN"/>
          </w:rPr>
          <w:t>应用服务</w:t>
        </w:r>
      </w:ins>
      <w:ins w:id="211" w:author="Janusio" w:date="2018-03-03T09:50:24Z">
        <w:r>
          <w:rPr>
            <w:rFonts w:hint="eastAsia" w:ascii="Times New Roman" w:hAnsi="Times New Roman"/>
            <w:sz w:val="24"/>
            <w:szCs w:val="24"/>
            <w:lang w:val="en-US" w:eastAsia="zh-CN"/>
          </w:rPr>
          <w:t>建立</w:t>
        </w:r>
      </w:ins>
      <w:ins w:id="212" w:author="Janusio" w:date="2018-03-03T09:50:25Z">
        <w:r>
          <w:rPr>
            <w:rFonts w:hint="eastAsia" w:ascii="Times New Roman" w:hAnsi="Times New Roman"/>
            <w:sz w:val="24"/>
            <w:szCs w:val="24"/>
            <w:lang w:val="en-US" w:eastAsia="zh-CN"/>
          </w:rPr>
          <w:t>可信</w:t>
        </w:r>
      </w:ins>
      <w:ins w:id="213" w:author="Janusio" w:date="2018-03-03T09:50:26Z">
        <w:r>
          <w:rPr>
            <w:rFonts w:hint="eastAsia" w:ascii="Times New Roman" w:hAnsi="Times New Roman"/>
            <w:sz w:val="24"/>
            <w:szCs w:val="24"/>
            <w:lang w:val="en-US" w:eastAsia="zh-CN"/>
          </w:rPr>
          <w:t>计算</w:t>
        </w:r>
      </w:ins>
      <w:ins w:id="214" w:author="Janusio" w:date="2018-03-03T09:50:27Z">
        <w:r>
          <w:rPr>
            <w:rFonts w:hint="eastAsia" w:ascii="Times New Roman" w:hAnsi="Times New Roman"/>
            <w:sz w:val="24"/>
            <w:szCs w:val="24"/>
            <w:lang w:val="en-US" w:eastAsia="zh-CN"/>
          </w:rPr>
          <w:t>环境</w:t>
        </w:r>
      </w:ins>
      <w:ins w:id="215" w:author="Janusio" w:date="2018-03-03T09:50:33Z">
        <w:r>
          <w:rPr>
            <w:rFonts w:hint="eastAsia" w:ascii="Times New Roman" w:hAnsi="Times New Roman"/>
            <w:sz w:val="24"/>
            <w:szCs w:val="24"/>
            <w:lang w:val="en-US" w:eastAsia="zh-CN"/>
          </w:rPr>
          <w:t>提供了</w:t>
        </w:r>
      </w:ins>
      <w:ins w:id="216" w:author="Janusio" w:date="2018-03-03T09:50:35Z">
        <w:r>
          <w:rPr>
            <w:rFonts w:hint="eastAsia" w:ascii="Times New Roman" w:hAnsi="Times New Roman"/>
            <w:sz w:val="24"/>
            <w:szCs w:val="24"/>
            <w:lang w:val="en-US" w:eastAsia="zh-CN"/>
          </w:rPr>
          <w:t>保障</w:t>
        </w:r>
      </w:ins>
      <w:ins w:id="217" w:author="Janusio" w:date="2018-03-03T09:51:09Z">
        <w:r>
          <w:rPr>
            <w:rFonts w:hint="eastAsia" w:ascii="Times New Roman" w:hAnsi="Times New Roman"/>
            <w:sz w:val="24"/>
            <w:szCs w:val="24"/>
            <w:lang w:val="en-US" w:eastAsia="zh-CN"/>
          </w:rPr>
          <w:t>，</w:t>
        </w:r>
      </w:ins>
      <w:ins w:id="218" w:author="Janusio" w:date="2018-03-03T09:51:39Z">
        <w:r>
          <w:rPr>
            <w:rFonts w:hint="eastAsia" w:ascii="Times New Roman" w:hAnsi="Times New Roman"/>
            <w:sz w:val="24"/>
            <w:szCs w:val="24"/>
            <w:lang w:val="en-US" w:eastAsia="zh-CN"/>
          </w:rPr>
          <w:t>也可以有效</w:t>
        </w:r>
      </w:ins>
      <w:ins w:id="219" w:author="Janusio" w:date="2018-03-03T09:51:40Z">
        <w:r>
          <w:rPr>
            <w:rFonts w:hint="eastAsia" w:ascii="Times New Roman" w:hAnsi="Times New Roman"/>
            <w:sz w:val="24"/>
            <w:szCs w:val="24"/>
            <w:lang w:val="en-US" w:eastAsia="zh-CN"/>
          </w:rPr>
          <w:t>的</w:t>
        </w:r>
      </w:ins>
      <w:ins w:id="220" w:author="Janusio" w:date="2018-03-03T09:51:42Z">
        <w:r>
          <w:rPr>
            <w:rFonts w:hint="eastAsia" w:ascii="Times New Roman" w:hAnsi="Times New Roman"/>
            <w:sz w:val="24"/>
            <w:szCs w:val="24"/>
            <w:lang w:val="en-US" w:eastAsia="zh-CN"/>
          </w:rPr>
          <w:t>防止</w:t>
        </w:r>
      </w:ins>
      <w:ins w:id="221" w:author="Janusio" w:date="2018-03-03T09:51:43Z">
        <w:r>
          <w:rPr>
            <w:rFonts w:hint="eastAsia" w:ascii="Times New Roman" w:hAnsi="Times New Roman"/>
            <w:sz w:val="24"/>
            <w:szCs w:val="24"/>
            <w:lang w:val="en-US" w:eastAsia="zh-CN"/>
          </w:rPr>
          <w:t>外界</w:t>
        </w:r>
      </w:ins>
      <w:ins w:id="222" w:author="Janusio" w:date="2018-03-03T09:51:45Z">
        <w:r>
          <w:rPr>
            <w:rFonts w:hint="eastAsia" w:ascii="Times New Roman" w:hAnsi="Times New Roman"/>
            <w:sz w:val="24"/>
            <w:szCs w:val="24"/>
            <w:lang w:val="en-US" w:eastAsia="zh-CN"/>
          </w:rPr>
          <w:t>对</w:t>
        </w:r>
      </w:ins>
      <w:ins w:id="223" w:author="Janusio" w:date="2018-03-03T09:51:47Z">
        <w:r>
          <w:rPr>
            <w:rFonts w:hint="eastAsia" w:ascii="Times New Roman" w:hAnsi="Times New Roman"/>
            <w:sz w:val="24"/>
            <w:szCs w:val="24"/>
            <w:lang w:val="en-US" w:eastAsia="zh-CN"/>
          </w:rPr>
          <w:t>可信</w:t>
        </w:r>
      </w:ins>
      <w:ins w:id="224" w:author="Janusio" w:date="2018-03-03T09:51:48Z">
        <w:r>
          <w:rPr>
            <w:rFonts w:hint="eastAsia" w:ascii="Times New Roman" w:hAnsi="Times New Roman"/>
            <w:sz w:val="24"/>
            <w:szCs w:val="24"/>
            <w:lang w:val="en-US" w:eastAsia="zh-CN"/>
          </w:rPr>
          <w:t>计算</w:t>
        </w:r>
      </w:ins>
      <w:ins w:id="225" w:author="Janusio" w:date="2018-03-03T09:51:49Z">
        <w:r>
          <w:rPr>
            <w:rFonts w:hint="eastAsia" w:ascii="Times New Roman" w:hAnsi="Times New Roman"/>
            <w:sz w:val="24"/>
            <w:szCs w:val="24"/>
            <w:lang w:val="en-US" w:eastAsia="zh-CN"/>
          </w:rPr>
          <w:t>环境</w:t>
        </w:r>
      </w:ins>
      <w:ins w:id="226" w:author="Janusio" w:date="2018-03-03T09:51:54Z">
        <w:r>
          <w:rPr>
            <w:rFonts w:hint="eastAsia" w:ascii="Times New Roman" w:hAnsi="Times New Roman"/>
            <w:sz w:val="24"/>
            <w:szCs w:val="24"/>
            <w:lang w:val="en-US" w:eastAsia="zh-CN"/>
          </w:rPr>
          <w:t>的</w:t>
        </w:r>
      </w:ins>
      <w:ins w:id="227" w:author="Janusio" w:date="2018-03-03T09:52:00Z">
        <w:r>
          <w:rPr>
            <w:rFonts w:hint="eastAsia" w:ascii="Times New Roman" w:hAnsi="Times New Roman"/>
            <w:sz w:val="24"/>
            <w:szCs w:val="24"/>
            <w:lang w:val="en-US" w:eastAsia="zh-CN"/>
          </w:rPr>
          <w:t>侵扰和</w:t>
        </w:r>
      </w:ins>
      <w:ins w:id="228" w:author="Janusio" w:date="2018-03-03T09:52:02Z">
        <w:r>
          <w:rPr>
            <w:rFonts w:hint="eastAsia" w:ascii="Times New Roman" w:hAnsi="Times New Roman"/>
            <w:sz w:val="24"/>
            <w:szCs w:val="24"/>
            <w:lang w:val="en-US" w:eastAsia="zh-CN"/>
          </w:rPr>
          <w:t>破坏</w:t>
        </w:r>
      </w:ins>
      <w:ins w:id="229" w:author="Janusio" w:date="2018-03-03T09:52:07Z">
        <w:r>
          <w:rPr>
            <w:rFonts w:hint="eastAsia" w:ascii="Times New Roman" w:hAnsi="Times New Roman"/>
            <w:sz w:val="24"/>
            <w:szCs w:val="24"/>
            <w:lang w:val="en-US" w:eastAsia="zh-CN"/>
          </w:rPr>
          <w:t>；</w:t>
        </w:r>
      </w:ins>
      <w:ins w:id="230" w:author="Janusio" w:date="2018-03-03T09:52:09Z">
        <w:r>
          <w:rPr>
            <w:rFonts w:hint="eastAsia" w:ascii="Times New Roman" w:hAnsi="Times New Roman"/>
            <w:sz w:val="24"/>
            <w:szCs w:val="24"/>
            <w:lang w:val="en-US" w:eastAsia="zh-CN"/>
          </w:rPr>
          <w:t>另一方面</w:t>
        </w:r>
      </w:ins>
      <w:ins w:id="231" w:author="Janusio" w:date="2018-03-03T09:52:10Z">
        <w:r>
          <w:rPr>
            <w:rFonts w:hint="eastAsia" w:ascii="Times New Roman" w:hAnsi="Times New Roman"/>
            <w:sz w:val="24"/>
            <w:szCs w:val="24"/>
            <w:lang w:val="en-US" w:eastAsia="zh-CN"/>
          </w:rPr>
          <w:t>，</w:t>
        </w:r>
      </w:ins>
      <w:ins w:id="232" w:author="Janusio" w:date="2018-03-03T09:52:12Z">
        <w:r>
          <w:rPr>
            <w:rFonts w:hint="eastAsia" w:ascii="Times New Roman" w:hAnsi="Times New Roman"/>
            <w:sz w:val="24"/>
            <w:szCs w:val="24"/>
            <w:lang w:val="en-US" w:eastAsia="zh-CN"/>
          </w:rPr>
          <w:t>可信</w:t>
        </w:r>
      </w:ins>
      <w:ins w:id="233" w:author="Janusio" w:date="2018-03-03T09:52:13Z">
        <w:r>
          <w:rPr>
            <w:rFonts w:hint="eastAsia" w:ascii="Times New Roman" w:hAnsi="Times New Roman"/>
            <w:sz w:val="24"/>
            <w:szCs w:val="24"/>
            <w:lang w:val="en-US" w:eastAsia="zh-CN"/>
          </w:rPr>
          <w:t>计算</w:t>
        </w:r>
      </w:ins>
      <w:ins w:id="234" w:author="Janusio" w:date="2018-03-03T09:52:25Z">
        <w:r>
          <w:rPr>
            <w:rFonts w:hint="eastAsia" w:ascii="Times New Roman" w:hAnsi="Times New Roman"/>
            <w:sz w:val="24"/>
            <w:szCs w:val="24"/>
            <w:lang w:val="en-US" w:eastAsia="zh-CN"/>
          </w:rPr>
          <w:t>技术</w:t>
        </w:r>
      </w:ins>
      <w:ins w:id="235" w:author="Janusio" w:date="2018-03-03T09:52:41Z">
        <w:r>
          <w:rPr>
            <w:rFonts w:hint="eastAsia" w:ascii="Times New Roman" w:hAnsi="Times New Roman"/>
            <w:sz w:val="24"/>
            <w:szCs w:val="24"/>
            <w:lang w:val="en-US" w:eastAsia="zh-CN"/>
          </w:rPr>
          <w:t>为</w:t>
        </w:r>
      </w:ins>
      <w:ins w:id="236" w:author="Janusio" w:date="2018-03-03T09:52:42Z">
        <w:r>
          <w:rPr>
            <w:rFonts w:hint="eastAsia" w:ascii="Times New Roman" w:hAnsi="Times New Roman"/>
            <w:sz w:val="24"/>
            <w:szCs w:val="24"/>
            <w:lang w:val="en-US" w:eastAsia="zh-CN"/>
          </w:rPr>
          <w:t>虚拟化</w:t>
        </w:r>
      </w:ins>
      <w:ins w:id="237" w:author="Janusio" w:date="2018-03-03T09:52:43Z">
        <w:r>
          <w:rPr>
            <w:rFonts w:hint="eastAsia" w:ascii="Times New Roman" w:hAnsi="Times New Roman"/>
            <w:sz w:val="24"/>
            <w:szCs w:val="24"/>
            <w:lang w:val="en-US" w:eastAsia="zh-CN"/>
          </w:rPr>
          <w:t>技术</w:t>
        </w:r>
      </w:ins>
      <w:ins w:id="238" w:author="Janusio" w:date="2018-03-03T09:53:01Z">
        <w:r>
          <w:rPr>
            <w:rFonts w:hint="eastAsia" w:ascii="Times New Roman" w:hAnsi="Times New Roman"/>
            <w:sz w:val="24"/>
            <w:szCs w:val="24"/>
            <w:lang w:val="en-US" w:eastAsia="zh-CN"/>
          </w:rPr>
          <w:t>中</w:t>
        </w:r>
      </w:ins>
      <w:ins w:id="239" w:author="Janusio" w:date="2018-03-03T09:53:02Z">
        <w:r>
          <w:rPr>
            <w:rFonts w:hint="eastAsia" w:ascii="Times New Roman" w:hAnsi="Times New Roman"/>
            <w:sz w:val="24"/>
            <w:szCs w:val="24"/>
            <w:lang w:val="en-US" w:eastAsia="zh-CN"/>
          </w:rPr>
          <w:t>的</w:t>
        </w:r>
      </w:ins>
      <w:ins w:id="240" w:author="Janusio" w:date="2018-03-03T09:53:03Z">
        <w:r>
          <w:rPr>
            <w:rFonts w:hint="eastAsia" w:ascii="Times New Roman" w:hAnsi="Times New Roman"/>
            <w:sz w:val="24"/>
            <w:szCs w:val="24"/>
            <w:lang w:val="en-US" w:eastAsia="zh-CN"/>
          </w:rPr>
          <w:t>虚拟机</w:t>
        </w:r>
      </w:ins>
      <w:ins w:id="241" w:author="Janusio" w:date="2018-03-03T09:52:52Z">
        <w:r>
          <w:rPr>
            <w:rFonts w:hint="eastAsia" w:ascii="Times New Roman" w:hAnsi="Times New Roman"/>
            <w:sz w:val="24"/>
            <w:szCs w:val="24"/>
            <w:lang w:val="en-US" w:eastAsia="zh-CN"/>
          </w:rPr>
          <w:t>提供了</w:t>
        </w:r>
      </w:ins>
      <w:ins w:id="242" w:author="Janusio" w:date="2018-03-03T09:52:58Z">
        <w:r>
          <w:rPr>
            <w:rFonts w:hint="eastAsia" w:ascii="Times New Roman" w:hAnsi="Times New Roman"/>
            <w:sz w:val="24"/>
            <w:szCs w:val="24"/>
            <w:lang w:val="en-US" w:eastAsia="zh-CN"/>
          </w:rPr>
          <w:t>完整性</w:t>
        </w:r>
      </w:ins>
      <w:ins w:id="243" w:author="Janusio" w:date="2018-03-03T09:53:08Z">
        <w:r>
          <w:rPr>
            <w:rFonts w:hint="eastAsia" w:ascii="Times New Roman" w:hAnsi="Times New Roman"/>
            <w:sz w:val="24"/>
            <w:szCs w:val="24"/>
            <w:lang w:val="en-US" w:eastAsia="zh-CN"/>
          </w:rPr>
          <w:t>度量和</w:t>
        </w:r>
      </w:ins>
      <w:ins w:id="244" w:author="Janusio" w:date="2018-03-03T09:53:10Z">
        <w:r>
          <w:rPr>
            <w:rFonts w:hint="eastAsia" w:ascii="Times New Roman" w:hAnsi="Times New Roman"/>
            <w:sz w:val="24"/>
            <w:szCs w:val="24"/>
            <w:lang w:val="en-US" w:eastAsia="zh-CN"/>
          </w:rPr>
          <w:t>信任链</w:t>
        </w:r>
      </w:ins>
      <w:ins w:id="245" w:author="Janusio" w:date="2018-03-03T09:53:12Z">
        <w:r>
          <w:rPr>
            <w:rFonts w:hint="eastAsia" w:ascii="Times New Roman" w:hAnsi="Times New Roman"/>
            <w:sz w:val="24"/>
            <w:szCs w:val="24"/>
            <w:lang w:val="en-US" w:eastAsia="zh-CN"/>
          </w:rPr>
          <w:t>扩展</w:t>
        </w:r>
      </w:ins>
      <w:ins w:id="246" w:author="Janusio" w:date="2018-03-03T09:53:20Z">
        <w:r>
          <w:rPr>
            <w:rFonts w:hint="eastAsia" w:ascii="Times New Roman" w:hAnsi="Times New Roman"/>
            <w:sz w:val="24"/>
            <w:szCs w:val="24"/>
            <w:lang w:val="en-US" w:eastAsia="zh-CN"/>
          </w:rPr>
          <w:t>的</w:t>
        </w:r>
      </w:ins>
      <w:ins w:id="247" w:author="Janusio" w:date="2018-03-03T09:53:22Z">
        <w:r>
          <w:rPr>
            <w:rFonts w:hint="eastAsia" w:ascii="Times New Roman" w:hAnsi="Times New Roman"/>
            <w:sz w:val="24"/>
            <w:szCs w:val="24"/>
            <w:lang w:val="en-US" w:eastAsia="zh-CN"/>
          </w:rPr>
          <w:t>思路，</w:t>
        </w:r>
      </w:ins>
      <w:ins w:id="248" w:author="Janusio" w:date="2018-03-03T09:54:00Z">
        <w:r>
          <w:rPr>
            <w:rFonts w:hint="eastAsia" w:ascii="Times New Roman" w:hAnsi="Times New Roman"/>
            <w:sz w:val="24"/>
            <w:szCs w:val="24"/>
            <w:lang w:val="en-US" w:eastAsia="zh-CN"/>
          </w:rPr>
          <w:t>为</w:t>
        </w:r>
      </w:ins>
      <w:ins w:id="249" w:author="Janusio" w:date="2018-03-03T09:54:19Z">
        <w:r>
          <w:rPr>
            <w:rFonts w:hint="eastAsia" w:ascii="Times New Roman" w:hAnsi="Times New Roman"/>
            <w:sz w:val="24"/>
            <w:szCs w:val="24"/>
            <w:lang w:val="en-US" w:eastAsia="zh-CN"/>
          </w:rPr>
          <w:t>虚拟机</w:t>
        </w:r>
      </w:ins>
      <w:ins w:id="250" w:author="Janusio" w:date="2018-03-03T09:54:20Z">
        <w:r>
          <w:rPr>
            <w:rFonts w:hint="eastAsia" w:ascii="Times New Roman" w:hAnsi="Times New Roman"/>
            <w:sz w:val="24"/>
            <w:szCs w:val="24"/>
            <w:lang w:val="en-US" w:eastAsia="zh-CN"/>
          </w:rPr>
          <w:t>对</w:t>
        </w:r>
      </w:ins>
      <w:ins w:id="251" w:author="Janusio" w:date="2018-03-03T09:54:22Z">
        <w:r>
          <w:rPr>
            <w:rFonts w:hint="eastAsia" w:ascii="Times New Roman" w:hAnsi="Times New Roman"/>
            <w:sz w:val="24"/>
            <w:szCs w:val="24"/>
            <w:lang w:val="en-US" w:eastAsia="zh-CN"/>
          </w:rPr>
          <w:t>云租户</w:t>
        </w:r>
      </w:ins>
      <w:ins w:id="252" w:author="Janusio" w:date="2018-03-03T09:54:23Z">
        <w:r>
          <w:rPr>
            <w:rFonts w:hint="eastAsia" w:ascii="Times New Roman" w:hAnsi="Times New Roman"/>
            <w:sz w:val="24"/>
            <w:szCs w:val="24"/>
            <w:lang w:val="en-US" w:eastAsia="zh-CN"/>
          </w:rPr>
          <w:t>提供</w:t>
        </w:r>
      </w:ins>
      <w:ins w:id="253" w:author="Janusio" w:date="2018-03-03T09:54:25Z">
        <w:r>
          <w:rPr>
            <w:rFonts w:hint="eastAsia" w:ascii="Times New Roman" w:hAnsi="Times New Roman"/>
            <w:sz w:val="24"/>
            <w:szCs w:val="24"/>
            <w:lang w:val="en-US" w:eastAsia="zh-CN"/>
          </w:rPr>
          <w:t>云服务</w:t>
        </w:r>
      </w:ins>
      <w:ins w:id="254" w:author="Janusio" w:date="2018-03-03T09:54:33Z">
        <w:r>
          <w:rPr>
            <w:rFonts w:hint="eastAsia" w:ascii="Times New Roman" w:hAnsi="Times New Roman"/>
            <w:sz w:val="24"/>
            <w:szCs w:val="24"/>
            <w:lang w:val="en-US" w:eastAsia="zh-CN"/>
          </w:rPr>
          <w:t>提供</w:t>
        </w:r>
      </w:ins>
      <w:ins w:id="255" w:author="Janusio" w:date="2018-03-03T09:54:34Z">
        <w:r>
          <w:rPr>
            <w:rFonts w:hint="eastAsia" w:ascii="Times New Roman" w:hAnsi="Times New Roman"/>
            <w:sz w:val="24"/>
            <w:szCs w:val="24"/>
            <w:lang w:val="en-US" w:eastAsia="zh-CN"/>
          </w:rPr>
          <w:t>了</w:t>
        </w:r>
      </w:ins>
      <w:ins w:id="256" w:author="Janusio" w:date="2018-03-03T09:54:37Z">
        <w:r>
          <w:rPr>
            <w:rFonts w:hint="eastAsia" w:ascii="Times New Roman" w:hAnsi="Times New Roman"/>
            <w:sz w:val="24"/>
            <w:szCs w:val="24"/>
            <w:lang w:val="en-US" w:eastAsia="zh-CN"/>
          </w:rPr>
          <w:t>保障</w:t>
        </w:r>
      </w:ins>
      <w:ins w:id="257" w:author="Janusio" w:date="2018-03-03T09:54:39Z">
        <w:r>
          <w:rPr>
            <w:rFonts w:hint="eastAsia" w:ascii="Times New Roman" w:hAnsi="Times New Roman"/>
            <w:sz w:val="24"/>
            <w:szCs w:val="24"/>
            <w:lang w:val="en-US" w:eastAsia="zh-CN"/>
          </w:rPr>
          <w:t>。</w:t>
        </w:r>
      </w:ins>
    </w:p>
    <w:p>
      <w:pPr>
        <w:pStyle w:val="15"/>
        <w:spacing w:line="360" w:lineRule="auto"/>
        <w:ind w:firstLine="540" w:firstLineChars="0"/>
        <w:rPr>
          <w:ins w:id="258" w:author="Janusio" w:date="2018-03-03T09:55:36Z"/>
          <w:rFonts w:hint="eastAsia" w:ascii="Times New Roman" w:hAnsi="Times New Roman"/>
          <w:sz w:val="24"/>
          <w:szCs w:val="24"/>
          <w:lang w:val="en-US" w:eastAsia="zh-CN"/>
        </w:rPr>
      </w:pPr>
      <w:r>
        <w:rPr>
          <w:rFonts w:hint="eastAsia" w:ascii="Times New Roman" w:hAnsi="Times New Roman"/>
          <w:sz w:val="24"/>
          <w:szCs w:val="24"/>
          <w:lang w:val="en-US" w:eastAsia="zh-CN"/>
        </w:rPr>
        <w:t>信任链技术是可信计算的关键技术，针对可信计算技术与云计算技术结合的可信虚拟平台的信任链构建更是十分有必要的。利用虚拟可信平台模块（vTPM）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云服务提供更好的安全保障。</w:t>
      </w:r>
    </w:p>
    <w:p>
      <w:pPr>
        <w:pStyle w:val="15"/>
        <w:spacing w:line="360" w:lineRule="auto"/>
        <w:ind w:firstLine="540" w:firstLineChars="0"/>
        <w:rPr>
          <w:del w:id="259" w:author="Janusio" w:date="2018-03-03T09:55:28Z"/>
          <w:rFonts w:hint="eastAsia" w:ascii="Times New Roman" w:hAnsi="Times New Roman"/>
          <w:sz w:val="24"/>
          <w:szCs w:val="24"/>
          <w:lang w:val="en-US" w:eastAsia="zh-CN"/>
        </w:rPr>
      </w:pPr>
      <w:del w:id="260" w:author="Janusio" w:date="2018-03-03T09:55:28Z">
        <w:r>
          <w:rPr>
            <w:rFonts w:hint="eastAsia" w:ascii="Times New Roman" w:hAnsi="Times New Roman"/>
            <w:sz w:val="24"/>
            <w:szCs w:val="24"/>
            <w:lang w:val="en-US" w:eastAsia="zh-CN"/>
          </w:rPr>
          <w:delText>将可信计算技术与虚拟化技术相结合构建虚拟可信计算平台具有的优势可以从两方面说明。一方面，虚拟化技术可以对可信计算平台提供安全支持。通过VM11」提供隔离和监控机制，为在操作系统和软件应用层建立可信计算环境提供了保漳，有效防止外界对系统或程序的侵扰;另一方面，可信计算平台为虚拟化技术提供安全保障服务，并将可信计算融入基于虚拟机技术的应用业务当中，提高了应用及数据的安全性。</w:delText>
        </w:r>
      </w:del>
    </w:p>
    <w:p>
      <w:pPr>
        <w:pStyle w:val="15"/>
        <w:spacing w:line="360" w:lineRule="auto"/>
        <w:ind w:firstLine="540" w:firstLineChars="0"/>
        <w:rPr>
          <w:rFonts w:hint="eastAsia" w:ascii="Times New Roman" w:hAnsi="Times New Roman"/>
          <w:sz w:val="24"/>
          <w:szCs w:val="24"/>
        </w:rPr>
      </w:pPr>
      <w:r>
        <w:rPr>
          <w:rFonts w:hint="eastAsia" w:ascii="Times New Roman" w:hAnsi="Times New Roman"/>
          <w:sz w:val="24"/>
          <w:szCs w:val="24"/>
          <w:lang w:val="en-US" w:eastAsia="zh-CN"/>
        </w:rPr>
        <w:t>为此，本文对可信虚拟平台及其之上的信任链进行研究，并利用已有的形式化分析方法安全逻辑方法和改进的无干扰理论分别对信任链进行形式化分析。首先提出了带有可信衔接点的可信虚拟平台TVP-QT，该可信衔接点由三部分组件构成，虚拟机构建模块，虚拟可信模块构建模块，VM和vTPM绑定模块，该可信衔接点充分连接了云计算平台和虚拟机，保障信任链构建的合理性和完整性。其次，本文提出了一种具有瀑布特征的信任链模型—TVP-Q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然后，本文利用目前的安全逻辑形式方法和改进后的无干扰理论方法——无干扰理论+方法对TVP-QT进行形式化分析，不仅在实验上证明了TVP-QT的合理性和可靠性，也在理论上证明了TVP-QT的合理性。</w:t>
      </w:r>
    </w:p>
    <w:p>
      <w:pPr>
        <w:pStyle w:val="15"/>
        <w:ind w:firstLine="0" w:firstLineChars="0"/>
        <w:rPr>
          <w:rFonts w:hint="eastAsia" w:ascii="Times New Roman" w:hAnsi="Times New Roman" w:eastAsia="黑体"/>
          <w:b/>
          <w:sz w:val="28"/>
          <w:szCs w:val="28"/>
          <w:lang w:val="en-US" w:eastAsia="zh-CN"/>
        </w:rPr>
      </w:pPr>
      <w:r>
        <w:rPr>
          <w:rFonts w:hint="eastAsia" w:ascii="Times New Roman" w:hAnsi="Times New Roman" w:eastAsia="黑体"/>
          <w:b/>
          <w:sz w:val="28"/>
          <w:szCs w:val="28"/>
        </w:rPr>
        <w:t xml:space="preserve">1.2 </w:t>
      </w:r>
      <w:r>
        <w:rPr>
          <w:rFonts w:hint="eastAsia" w:ascii="Times New Roman" w:hAnsi="Times New Roman" w:eastAsia="黑体"/>
          <w:b/>
          <w:sz w:val="28"/>
          <w:szCs w:val="28"/>
          <w:lang w:val="en-US" w:eastAsia="zh-CN"/>
        </w:rPr>
        <w:t>国内外研究现状</w:t>
      </w:r>
    </w:p>
    <w:p>
      <w:pPr>
        <w:pStyle w:val="15"/>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
      <w:r>
        <w:rPr>
          <w:rFonts w:hint="eastAsia" w:ascii="Times New Roman" w:hAnsi="Times New Roman"/>
          <w:sz w:val="24"/>
          <w:szCs w:val="24"/>
          <w:lang w:val="en-US" w:eastAsia="zh-CN"/>
        </w:rPr>
        <w:t>可信计算技术与虚拟化技术的结合的TVP一直以来都受到国内外学者的广泛关注。目前已经有涌现出很多优秀的研究成果。Intel的Stefan</w:t>
      </w:r>
      <w:ins w:id="261" w:author="Janusio" w:date="2018-03-03T09:55:56Z">
        <w:r>
          <w:rPr>
            <w:rFonts w:hint="eastAsia" w:ascii="Times New Roman" w:hAnsi="Times New Roman"/>
            <w:sz w:val="24"/>
            <w:szCs w:val="24"/>
            <w:lang w:val="en-US" w:eastAsia="zh-CN"/>
          </w:rPr>
          <w:t xml:space="preserve"> </w:t>
        </w:r>
      </w:ins>
      <w:r>
        <w:rPr>
          <w:rFonts w:hint="eastAsia" w:ascii="Times New Roman" w:hAnsi="Times New Roman"/>
          <w:sz w:val="24"/>
          <w:szCs w:val="24"/>
          <w:lang w:val="en-US" w:eastAsia="zh-CN"/>
        </w:rPr>
        <w:t>Berger等人最先提出vTPM的概念，随后产生了很多关于TVP及其信任链构建的研究</w:t>
      </w:r>
      <w:del w:id="262" w:author="Janusio" w:date="2018-03-03T09:56:06Z">
        <w:r>
          <w:rPr>
            <w:rFonts w:hint="eastAsia" w:ascii="Times New Roman" w:hAnsi="Times New Roman"/>
            <w:sz w:val="24"/>
            <w:szCs w:val="24"/>
            <w:lang w:val="en-US" w:eastAsia="zh-CN"/>
          </w:rPr>
          <w:delText>成功</w:delText>
        </w:r>
      </w:del>
      <w:ins w:id="263" w:author="Janusio" w:date="2018-03-03T09:56:08Z">
        <w:r>
          <w:rPr>
            <w:rFonts w:hint="eastAsia" w:ascii="Times New Roman" w:hAnsi="Times New Roman"/>
            <w:sz w:val="24"/>
            <w:szCs w:val="24"/>
            <w:lang w:val="en-US" w:eastAsia="zh-CN"/>
          </w:rPr>
          <w:t>成果</w:t>
        </w:r>
      </w:ins>
      <w:r>
        <w:rPr>
          <w:rFonts w:hint="eastAsia" w:ascii="Times New Roman" w:hAnsi="Times New Roman"/>
          <w:sz w:val="24"/>
          <w:szCs w:val="24"/>
          <w:lang w:val="en-US" w:eastAsia="zh-CN"/>
        </w:rPr>
        <w:t>，其中，开源的</w:t>
      </w:r>
      <w:ins w:id="264" w:author="Janusio" w:date="2018-03-03T09:56:18Z">
        <w:r>
          <w:rPr>
            <w:rFonts w:hint="eastAsia" w:ascii="Times New Roman" w:hAnsi="Times New Roman"/>
            <w:sz w:val="24"/>
            <w:szCs w:val="24"/>
            <w:lang w:val="en-US" w:eastAsia="zh-CN"/>
          </w:rPr>
          <w:t>虚拟机</w:t>
        </w:r>
      </w:ins>
      <w:ins w:id="265" w:author="Janusio" w:date="2018-03-03T09:56:19Z">
        <w:r>
          <w:rPr>
            <w:rFonts w:hint="eastAsia" w:ascii="Times New Roman" w:hAnsi="Times New Roman"/>
            <w:sz w:val="24"/>
            <w:szCs w:val="24"/>
            <w:lang w:val="en-US" w:eastAsia="zh-CN"/>
          </w:rPr>
          <w:t>架构</w:t>
        </w:r>
      </w:ins>
      <w:del w:id="266" w:author="Janusio" w:date="2018-03-03T09:56:16Z">
        <w:r>
          <w:rPr>
            <w:rFonts w:hint="eastAsia" w:ascii="Times New Roman" w:hAnsi="Times New Roman"/>
            <w:sz w:val="24"/>
            <w:szCs w:val="24"/>
            <w:lang w:val="en-US" w:eastAsia="zh-CN"/>
          </w:rPr>
          <w:delText>V</w:delText>
        </w:r>
      </w:del>
      <w:del w:id="267" w:author="Janusio" w:date="2018-03-03T09:56:15Z">
        <w:r>
          <w:rPr>
            <w:rFonts w:hint="eastAsia" w:ascii="Times New Roman" w:hAnsi="Times New Roman"/>
            <w:sz w:val="24"/>
            <w:szCs w:val="24"/>
            <w:lang w:val="en-US" w:eastAsia="zh-CN"/>
          </w:rPr>
          <w:delText>MM—</w:delText>
        </w:r>
      </w:del>
      <w:del w:id="268" w:author="Janusio" w:date="2018-03-03T09:56:14Z">
        <w:r>
          <w:rPr>
            <w:rFonts w:hint="eastAsia" w:ascii="Times New Roman" w:hAnsi="Times New Roman"/>
            <w:sz w:val="24"/>
            <w:szCs w:val="24"/>
            <w:lang w:val="en-US" w:eastAsia="zh-CN"/>
          </w:rPr>
          <w:delText>—</w:delText>
        </w:r>
      </w:del>
      <w:r>
        <w:rPr>
          <w:rFonts w:hint="eastAsia" w:ascii="Times New Roman" w:hAnsi="Times New Roman"/>
          <w:sz w:val="24"/>
          <w:szCs w:val="24"/>
          <w:lang w:val="en-US" w:eastAsia="zh-CN"/>
        </w:rPr>
        <w:t>Xen是最早支持vTPM</w:t>
      </w:r>
      <w:ins w:id="269" w:author="Janusio" w:date="2018-03-03T09:56:35Z">
        <w:r>
          <w:rPr>
            <w:rFonts w:hint="eastAsia" w:ascii="Times New Roman" w:hAnsi="Times New Roman"/>
            <w:sz w:val="24"/>
            <w:szCs w:val="24"/>
            <w:lang w:val="en-US" w:eastAsia="zh-CN"/>
          </w:rPr>
          <w:t>的</w:t>
        </w:r>
      </w:ins>
      <w:ins w:id="270" w:author="Janusio" w:date="2018-03-03T09:56:37Z">
        <w:r>
          <w:rPr>
            <w:rFonts w:hint="eastAsia" w:ascii="Times New Roman" w:hAnsi="Times New Roman"/>
            <w:sz w:val="24"/>
            <w:szCs w:val="24"/>
            <w:lang w:val="en-US" w:eastAsia="zh-CN"/>
          </w:rPr>
          <w:t>VMM</w:t>
        </w:r>
      </w:ins>
      <w:del w:id="271" w:author="Janusio" w:date="2018-03-03T09:56:30Z">
        <w:r>
          <w:rPr>
            <w:rFonts w:hint="eastAsia" w:ascii="Times New Roman" w:hAnsi="Times New Roman"/>
            <w:sz w:val="24"/>
            <w:szCs w:val="24"/>
            <w:lang w:val="en-US" w:eastAsia="zh-CN"/>
          </w:rPr>
          <w:delText>的</w:delText>
        </w:r>
      </w:del>
      <w:r>
        <w:rPr>
          <w:rFonts w:hint="eastAsia" w:ascii="Times New Roman" w:hAnsi="Times New Roman"/>
          <w:sz w:val="24"/>
          <w:szCs w:val="24"/>
          <w:lang w:val="en-US" w:eastAsia="zh-CN"/>
        </w:rPr>
        <w:t>，</w:t>
      </w:r>
      <w:ins w:id="272" w:author="Janusio" w:date="2018-03-03T09:56:49Z">
        <w:r>
          <w:rPr>
            <w:rFonts w:hint="eastAsia" w:ascii="Times New Roman" w:hAnsi="Times New Roman"/>
            <w:sz w:val="24"/>
            <w:szCs w:val="24"/>
            <w:lang w:val="en-US" w:eastAsia="zh-CN"/>
          </w:rPr>
          <w:t>为</w:t>
        </w:r>
      </w:ins>
      <w:ins w:id="273" w:author="Janusio" w:date="2018-03-03T09:56:56Z">
        <w:r>
          <w:rPr>
            <w:rFonts w:hint="eastAsia" w:ascii="Times New Roman" w:hAnsi="Times New Roman"/>
            <w:sz w:val="24"/>
            <w:szCs w:val="24"/>
            <w:lang w:val="en-US" w:eastAsia="zh-CN"/>
          </w:rPr>
          <w:t>学术界和</w:t>
        </w:r>
      </w:ins>
      <w:ins w:id="274" w:author="Janusio" w:date="2018-03-03T09:56:59Z">
        <w:r>
          <w:rPr>
            <w:rFonts w:hint="eastAsia" w:ascii="Times New Roman" w:hAnsi="Times New Roman"/>
            <w:sz w:val="24"/>
            <w:szCs w:val="24"/>
            <w:lang w:val="en-US" w:eastAsia="zh-CN"/>
          </w:rPr>
          <w:t>产业界</w:t>
        </w:r>
      </w:ins>
      <w:ins w:id="275" w:author="Janusio" w:date="2018-03-03T09:57:03Z">
        <w:r>
          <w:rPr>
            <w:rFonts w:hint="eastAsia" w:ascii="Times New Roman" w:hAnsi="Times New Roman"/>
            <w:sz w:val="24"/>
            <w:szCs w:val="24"/>
            <w:lang w:val="en-US" w:eastAsia="zh-CN"/>
          </w:rPr>
          <w:t>提供</w:t>
        </w:r>
      </w:ins>
      <w:ins w:id="276" w:author="Janusio" w:date="2018-03-03T09:57:05Z">
        <w:r>
          <w:rPr>
            <w:rFonts w:hint="eastAsia" w:ascii="Times New Roman" w:hAnsi="Times New Roman"/>
            <w:sz w:val="24"/>
            <w:szCs w:val="24"/>
            <w:lang w:val="en-US" w:eastAsia="zh-CN"/>
          </w:rPr>
          <w:t>非常</w:t>
        </w:r>
      </w:ins>
      <w:ins w:id="277" w:author="Janusio" w:date="2018-03-03T09:57:10Z">
        <w:r>
          <w:rPr>
            <w:rFonts w:hint="eastAsia" w:ascii="Times New Roman" w:hAnsi="Times New Roman"/>
            <w:sz w:val="24"/>
            <w:szCs w:val="24"/>
            <w:lang w:val="en-US" w:eastAsia="zh-CN"/>
          </w:rPr>
          <w:t>便捷</w:t>
        </w:r>
      </w:ins>
      <w:ins w:id="278" w:author="Janusio" w:date="2018-03-03T09:57:11Z">
        <w:r>
          <w:rPr>
            <w:rFonts w:hint="eastAsia" w:ascii="Times New Roman" w:hAnsi="Times New Roman"/>
            <w:sz w:val="24"/>
            <w:szCs w:val="24"/>
            <w:lang w:val="en-US" w:eastAsia="zh-CN"/>
          </w:rPr>
          <w:t>的</w:t>
        </w:r>
      </w:ins>
      <w:ins w:id="279" w:author="Janusio" w:date="2018-03-03T09:57:13Z">
        <w:r>
          <w:rPr>
            <w:rFonts w:hint="eastAsia" w:ascii="Times New Roman" w:hAnsi="Times New Roman"/>
            <w:sz w:val="24"/>
            <w:szCs w:val="24"/>
            <w:lang w:val="en-US" w:eastAsia="zh-CN"/>
          </w:rPr>
          <w:t>实验</w:t>
        </w:r>
      </w:ins>
      <w:ins w:id="280" w:author="Janusio" w:date="2018-03-03T09:57:14Z">
        <w:r>
          <w:rPr>
            <w:rFonts w:hint="eastAsia" w:ascii="Times New Roman" w:hAnsi="Times New Roman"/>
            <w:sz w:val="24"/>
            <w:szCs w:val="24"/>
            <w:lang w:val="en-US" w:eastAsia="zh-CN"/>
          </w:rPr>
          <w:t>平台</w:t>
        </w:r>
      </w:ins>
      <w:ins w:id="281" w:author="Janusio" w:date="2018-03-03T09:57:16Z">
        <w:r>
          <w:rPr>
            <w:rFonts w:hint="eastAsia" w:ascii="Times New Roman" w:hAnsi="Times New Roman"/>
            <w:sz w:val="24"/>
            <w:szCs w:val="24"/>
            <w:lang w:val="en-US" w:eastAsia="zh-CN"/>
          </w:rPr>
          <w:t>；</w:t>
        </w:r>
      </w:ins>
      <w:del w:id="282" w:author="Janusio" w:date="2018-03-03T09:57:22Z">
        <w:r>
          <w:rPr>
            <w:rFonts w:hint="eastAsia" w:ascii="Times New Roman" w:hAnsi="Times New Roman"/>
            <w:sz w:val="24"/>
            <w:szCs w:val="24"/>
            <w:lang w:val="en-US" w:eastAsia="zh-CN"/>
          </w:rPr>
          <w:delText>已经有许多学术成果将Xen作为实验平台；KVM对支持vTPM主要是依赖QEMU；</w:delText>
        </w:r>
      </w:del>
      <w:r>
        <w:rPr>
          <w:rFonts w:hint="eastAsia" w:ascii="Times New Roman" w:hAnsi="Times New Roman"/>
          <w:sz w:val="24"/>
          <w:szCs w:val="24"/>
          <w:lang w:val="en-US" w:eastAsia="zh-CN"/>
        </w:rPr>
        <w:t>2015年，</w:t>
      </w:r>
      <w:ins w:id="283" w:author="Janusio" w:date="2018-03-03T09:58:28Z">
        <w:r>
          <w:rPr>
            <w:rFonts w:hint="eastAsia" w:ascii="Times New Roman" w:hAnsi="Times New Roman"/>
            <w:sz w:val="24"/>
            <w:szCs w:val="24"/>
            <w:lang w:val="en-US" w:eastAsia="zh-CN"/>
          </w:rPr>
          <w:t>云计算</w:t>
        </w:r>
      </w:ins>
      <w:ins w:id="284" w:author="Janusio" w:date="2018-03-03T09:58:31Z">
        <w:r>
          <w:rPr>
            <w:rFonts w:hint="eastAsia" w:ascii="Times New Roman" w:hAnsi="Times New Roman"/>
            <w:sz w:val="24"/>
            <w:szCs w:val="24"/>
            <w:lang w:val="en-US" w:eastAsia="zh-CN"/>
          </w:rPr>
          <w:t>公司</w:t>
        </w:r>
      </w:ins>
      <w:ins w:id="285" w:author="Janusio" w:date="2018-03-03T09:57:59Z">
        <w:r>
          <w:rPr>
            <w:rFonts w:hint="eastAsia" w:ascii="Times New Roman" w:hAnsi="Times New Roman"/>
            <w:sz w:val="24"/>
            <w:szCs w:val="24"/>
            <w:lang w:val="en-US" w:eastAsia="zh-CN"/>
          </w:rPr>
          <w:t>EMC</w:t>
        </w:r>
      </w:ins>
      <w:del w:id="286" w:author="Janusio" w:date="2018-03-03T09:58:36Z">
        <w:r>
          <w:rPr>
            <w:rFonts w:hint="eastAsia" w:ascii="Times New Roman" w:hAnsi="Times New Roman"/>
            <w:sz w:val="24"/>
            <w:szCs w:val="24"/>
            <w:lang w:val="en-US" w:eastAsia="zh-CN"/>
          </w:rPr>
          <w:delText>VMware</w:delText>
        </w:r>
      </w:del>
      <w:r>
        <w:rPr>
          <w:rFonts w:hint="eastAsia" w:ascii="Times New Roman" w:hAnsi="Times New Roman"/>
          <w:sz w:val="24"/>
          <w:szCs w:val="24"/>
          <w:lang w:val="en-US" w:eastAsia="zh-CN"/>
        </w:rPr>
        <w:t>宣布在</w:t>
      </w:r>
      <w:ins w:id="287" w:author="Janusio" w:date="2018-03-03T09:58:39Z">
        <w:r>
          <w:rPr>
            <w:rFonts w:hint="eastAsia" w:ascii="Times New Roman" w:hAnsi="Times New Roman"/>
            <w:sz w:val="24"/>
            <w:szCs w:val="24"/>
            <w:lang w:val="en-US" w:eastAsia="zh-CN"/>
          </w:rPr>
          <w:t xml:space="preserve">VMware </w:t>
        </w:r>
      </w:ins>
      <w:r>
        <w:rPr>
          <w:rFonts w:hint="eastAsia" w:ascii="Times New Roman" w:hAnsi="Times New Roman"/>
          <w:sz w:val="24"/>
          <w:szCs w:val="24"/>
          <w:lang w:val="en-US" w:eastAsia="zh-CN"/>
        </w:rPr>
        <w:t>vSphere 6.0中支持vTPM；</w:t>
      </w:r>
      <w:ins w:id="288" w:author="Janusio" w:date="2018-03-03T09:58:52Z">
        <w:r>
          <w:rPr>
            <w:rFonts w:hint="eastAsia" w:ascii="Times New Roman" w:hAnsi="Times New Roman"/>
            <w:sz w:val="24"/>
            <w:szCs w:val="24"/>
            <w:lang w:val="en-US" w:eastAsia="zh-CN"/>
          </w:rPr>
          <w:t>201</w:t>
        </w:r>
      </w:ins>
      <w:ins w:id="289" w:author="Janusio" w:date="2018-03-03T09:58:53Z">
        <w:r>
          <w:rPr>
            <w:rFonts w:hint="eastAsia" w:ascii="Times New Roman" w:hAnsi="Times New Roman"/>
            <w:sz w:val="24"/>
            <w:szCs w:val="24"/>
            <w:lang w:val="en-US" w:eastAsia="zh-CN"/>
          </w:rPr>
          <w:t>6</w:t>
        </w:r>
      </w:ins>
      <w:ins w:id="290" w:author="Janusio" w:date="2018-03-03T09:58:55Z">
        <w:r>
          <w:rPr>
            <w:rFonts w:hint="eastAsia" w:ascii="Times New Roman" w:hAnsi="Times New Roman"/>
            <w:sz w:val="24"/>
            <w:szCs w:val="24"/>
            <w:lang w:val="en-US" w:eastAsia="zh-CN"/>
          </w:rPr>
          <w:t>年</w:t>
        </w:r>
      </w:ins>
      <w:ins w:id="291" w:author="Janusio" w:date="2018-03-03T09:58:59Z">
        <w:r>
          <w:rPr>
            <w:rFonts w:hint="eastAsia" w:ascii="Times New Roman" w:hAnsi="Times New Roman"/>
            <w:sz w:val="24"/>
            <w:szCs w:val="24"/>
            <w:lang w:val="en-US" w:eastAsia="zh-CN"/>
          </w:rPr>
          <w:t>，</w:t>
        </w:r>
      </w:ins>
      <w:ins w:id="292" w:author="Janusio" w:date="2018-03-03T09:59:01Z">
        <w:r>
          <w:rPr>
            <w:rFonts w:hint="eastAsia" w:ascii="Times New Roman" w:hAnsi="Times New Roman"/>
            <w:sz w:val="24"/>
            <w:szCs w:val="24"/>
            <w:lang w:val="en-US" w:eastAsia="zh-CN"/>
          </w:rPr>
          <w:t>微软</w:t>
        </w:r>
      </w:ins>
      <w:ins w:id="293" w:author="Janusio" w:date="2018-03-03T09:59:06Z">
        <w:r>
          <w:rPr>
            <w:rFonts w:hint="eastAsia" w:ascii="Times New Roman" w:hAnsi="Times New Roman"/>
            <w:sz w:val="24"/>
            <w:szCs w:val="24"/>
            <w:lang w:val="en-US" w:eastAsia="zh-CN"/>
          </w:rPr>
          <w:t>宣布</w:t>
        </w:r>
      </w:ins>
      <w:ins w:id="294" w:author="Janusio" w:date="2018-03-03T09:59:07Z">
        <w:r>
          <w:rPr>
            <w:rFonts w:hint="eastAsia" w:ascii="Times New Roman" w:hAnsi="Times New Roman"/>
            <w:sz w:val="24"/>
            <w:szCs w:val="24"/>
            <w:lang w:val="en-US" w:eastAsia="zh-CN"/>
          </w:rPr>
          <w:t>在</w:t>
        </w:r>
      </w:ins>
      <w:ins w:id="295" w:author="Janusio" w:date="2018-03-03T09:59:09Z">
        <w:r>
          <w:rPr>
            <w:rFonts w:hint="eastAsia" w:ascii="Times New Roman" w:hAnsi="Times New Roman"/>
            <w:sz w:val="24"/>
            <w:szCs w:val="24"/>
            <w:lang w:val="en-US" w:eastAsia="zh-CN"/>
          </w:rPr>
          <w:t>win10</w:t>
        </w:r>
      </w:ins>
      <w:ins w:id="296" w:author="Janusio" w:date="2018-03-03T09:59:11Z">
        <w:r>
          <w:rPr>
            <w:rFonts w:hint="eastAsia" w:ascii="Times New Roman" w:hAnsi="Times New Roman"/>
            <w:sz w:val="24"/>
            <w:szCs w:val="24"/>
            <w:lang w:val="en-US" w:eastAsia="zh-CN"/>
          </w:rPr>
          <w:t>中</w:t>
        </w:r>
      </w:ins>
      <w:ins w:id="297" w:author="Janusio" w:date="2018-03-03T09:59:13Z">
        <w:r>
          <w:rPr>
            <w:rFonts w:hint="eastAsia" w:ascii="Times New Roman" w:hAnsi="Times New Roman"/>
            <w:sz w:val="24"/>
            <w:szCs w:val="24"/>
            <w:lang w:val="en-US" w:eastAsia="zh-CN"/>
          </w:rPr>
          <w:t>加入</w:t>
        </w:r>
      </w:ins>
      <w:ins w:id="298" w:author="Janusio" w:date="2018-03-03T09:59:15Z">
        <w:r>
          <w:rPr>
            <w:rFonts w:hint="eastAsia" w:ascii="Times New Roman" w:hAnsi="Times New Roman"/>
            <w:sz w:val="24"/>
            <w:szCs w:val="24"/>
            <w:lang w:val="en-US" w:eastAsia="zh-CN"/>
          </w:rPr>
          <w:t>可信计算</w:t>
        </w:r>
      </w:ins>
      <w:ins w:id="299" w:author="Janusio" w:date="2018-03-03T09:59:16Z">
        <w:r>
          <w:rPr>
            <w:rFonts w:hint="eastAsia" w:ascii="Times New Roman" w:hAnsi="Times New Roman"/>
            <w:sz w:val="24"/>
            <w:szCs w:val="24"/>
            <w:lang w:val="en-US" w:eastAsia="zh-CN"/>
          </w:rPr>
          <w:t>，</w:t>
        </w:r>
      </w:ins>
      <w:ins w:id="300" w:author="Janusio" w:date="2018-03-03T09:59:18Z">
        <w:r>
          <w:rPr>
            <w:rFonts w:hint="eastAsia" w:ascii="Times New Roman" w:hAnsi="Times New Roman"/>
            <w:sz w:val="24"/>
            <w:szCs w:val="24"/>
            <w:lang w:val="en-US" w:eastAsia="zh-CN"/>
          </w:rPr>
          <w:t>并提供</w:t>
        </w:r>
      </w:ins>
      <w:ins w:id="301" w:author="Janusio" w:date="2018-03-03T09:59:22Z">
        <w:r>
          <w:rPr>
            <w:rFonts w:hint="eastAsia" w:ascii="Times New Roman" w:hAnsi="Times New Roman"/>
            <w:sz w:val="24"/>
            <w:szCs w:val="24"/>
            <w:lang w:val="en-US" w:eastAsia="zh-CN"/>
          </w:rPr>
          <w:t>Hyper-</w:t>
        </w:r>
      </w:ins>
      <w:ins w:id="302" w:author="Janusio" w:date="2018-03-03T09:59:24Z">
        <w:r>
          <w:rPr>
            <w:rFonts w:hint="eastAsia" w:ascii="Times New Roman" w:hAnsi="Times New Roman"/>
            <w:sz w:val="24"/>
            <w:szCs w:val="24"/>
            <w:lang w:val="en-US" w:eastAsia="zh-CN"/>
          </w:rPr>
          <w:t>V</w:t>
        </w:r>
      </w:ins>
      <w:ins w:id="303" w:author="Janusio" w:date="2018-03-03T09:59:25Z">
        <w:r>
          <w:rPr>
            <w:rFonts w:hint="eastAsia" w:ascii="Times New Roman" w:hAnsi="Times New Roman"/>
            <w:sz w:val="24"/>
            <w:szCs w:val="24"/>
            <w:lang w:val="en-US" w:eastAsia="zh-CN"/>
          </w:rPr>
          <w:t>技术</w:t>
        </w:r>
      </w:ins>
      <w:del w:id="304" w:author="Janusio" w:date="2018-03-03T09:58:48Z">
        <w:r>
          <w:rPr>
            <w:rFonts w:hint="eastAsia" w:ascii="Times New Roman" w:hAnsi="Times New Roman"/>
            <w:sz w:val="24"/>
            <w:szCs w:val="24"/>
            <w:lang w:val="en-US" w:eastAsia="zh-CN"/>
          </w:rPr>
          <w:delText>Oracle的Virtual Box也通过IBM的PCIXCC支持vTPM</w:delText>
        </w:r>
      </w:del>
      <w:r>
        <w:rPr>
          <w:rFonts w:hint="eastAsia" w:ascii="Times New Roman" w:hAnsi="Times New Roman"/>
          <w:sz w:val="24"/>
          <w:szCs w:val="24"/>
          <w:lang w:val="en-US" w:eastAsia="zh-CN"/>
        </w:rPr>
        <w:t>。</w:t>
      </w:r>
      <w:ins w:id="305" w:author="Janusio" w:date="2018-03-03T10:00:04Z">
        <w:r>
          <w:rPr>
            <w:rFonts w:hint="eastAsia" w:ascii="Times New Roman" w:hAnsi="Times New Roman"/>
            <w:sz w:val="24"/>
            <w:szCs w:val="24"/>
            <w:lang w:val="en-US" w:eastAsia="zh-CN"/>
          </w:rPr>
          <w:t>总之，</w:t>
        </w:r>
      </w:ins>
      <w:ins w:id="306" w:author="Janusio" w:date="2018-03-03T10:00:07Z">
        <w:r>
          <w:rPr>
            <w:rFonts w:hint="eastAsia" w:ascii="Times New Roman" w:hAnsi="Times New Roman"/>
            <w:sz w:val="24"/>
            <w:szCs w:val="24"/>
            <w:lang w:val="en-US" w:eastAsia="zh-CN"/>
          </w:rPr>
          <w:t>学术界和</w:t>
        </w:r>
      </w:ins>
      <w:ins w:id="307" w:author="Janusio" w:date="2018-03-03T10:00:09Z">
        <w:r>
          <w:rPr>
            <w:rFonts w:hint="eastAsia" w:ascii="Times New Roman" w:hAnsi="Times New Roman"/>
            <w:sz w:val="24"/>
            <w:szCs w:val="24"/>
            <w:lang w:val="en-US" w:eastAsia="zh-CN"/>
          </w:rPr>
          <w:t>产业界</w:t>
        </w:r>
      </w:ins>
      <w:ins w:id="308" w:author="Janusio" w:date="2018-03-03T10:00:12Z">
        <w:r>
          <w:rPr>
            <w:rFonts w:hint="eastAsia" w:ascii="Times New Roman" w:hAnsi="Times New Roman"/>
            <w:sz w:val="24"/>
            <w:szCs w:val="24"/>
            <w:lang w:val="en-US" w:eastAsia="zh-CN"/>
          </w:rPr>
          <w:t>都已</w:t>
        </w:r>
      </w:ins>
      <w:ins w:id="309" w:author="Janusio" w:date="2018-03-03T10:00:28Z">
        <w:r>
          <w:rPr>
            <w:rFonts w:hint="eastAsia" w:ascii="Times New Roman" w:hAnsi="Times New Roman"/>
            <w:sz w:val="24"/>
            <w:szCs w:val="24"/>
            <w:lang w:val="en-US" w:eastAsia="zh-CN"/>
          </w:rPr>
          <w:t>开始</w:t>
        </w:r>
      </w:ins>
      <w:ins w:id="310" w:author="Janusio" w:date="2018-03-03T10:00:30Z">
        <w:r>
          <w:rPr>
            <w:rFonts w:hint="eastAsia" w:ascii="Times New Roman" w:hAnsi="Times New Roman"/>
            <w:sz w:val="24"/>
            <w:szCs w:val="24"/>
            <w:lang w:val="en-US" w:eastAsia="zh-CN"/>
          </w:rPr>
          <w:t>重视</w:t>
        </w:r>
      </w:ins>
      <w:ins w:id="311" w:author="Janusio" w:date="2018-03-03T10:00:14Z">
        <w:r>
          <w:rPr>
            <w:rFonts w:hint="eastAsia" w:ascii="Times New Roman" w:hAnsi="Times New Roman"/>
            <w:sz w:val="24"/>
            <w:szCs w:val="24"/>
            <w:lang w:val="en-US" w:eastAsia="zh-CN"/>
          </w:rPr>
          <w:t>可信</w:t>
        </w:r>
      </w:ins>
      <w:ins w:id="312" w:author="Janusio" w:date="2018-03-03T10:00:17Z">
        <w:r>
          <w:rPr>
            <w:rFonts w:hint="eastAsia" w:ascii="Times New Roman" w:hAnsi="Times New Roman"/>
            <w:sz w:val="24"/>
            <w:szCs w:val="24"/>
            <w:lang w:val="en-US" w:eastAsia="zh-CN"/>
          </w:rPr>
          <w:t>计算</w:t>
        </w:r>
      </w:ins>
      <w:ins w:id="313" w:author="Janusio" w:date="2018-03-03T10:00:18Z">
        <w:r>
          <w:rPr>
            <w:rFonts w:hint="eastAsia" w:ascii="Times New Roman" w:hAnsi="Times New Roman"/>
            <w:sz w:val="24"/>
            <w:szCs w:val="24"/>
            <w:lang w:val="en-US" w:eastAsia="zh-CN"/>
          </w:rPr>
          <w:t>技术</w:t>
        </w:r>
      </w:ins>
      <w:ins w:id="314" w:author="Janusio" w:date="2018-03-03T10:00:19Z">
        <w:r>
          <w:rPr>
            <w:rFonts w:hint="eastAsia" w:ascii="Times New Roman" w:hAnsi="Times New Roman"/>
            <w:sz w:val="24"/>
            <w:szCs w:val="24"/>
            <w:lang w:val="en-US" w:eastAsia="zh-CN"/>
          </w:rPr>
          <w:t>与</w:t>
        </w:r>
      </w:ins>
      <w:ins w:id="315" w:author="Janusio" w:date="2018-03-03T10:00:22Z">
        <w:r>
          <w:rPr>
            <w:rFonts w:hint="eastAsia" w:ascii="Times New Roman" w:hAnsi="Times New Roman"/>
            <w:sz w:val="24"/>
            <w:szCs w:val="24"/>
            <w:lang w:val="en-US" w:eastAsia="zh-CN"/>
          </w:rPr>
          <w:t>虚拟化技术</w:t>
        </w:r>
      </w:ins>
      <w:ins w:id="316" w:author="Janusio" w:date="2018-03-03T10:00:50Z">
        <w:r>
          <w:rPr>
            <w:rFonts w:hint="eastAsia" w:ascii="Times New Roman" w:hAnsi="Times New Roman"/>
            <w:sz w:val="24"/>
            <w:szCs w:val="24"/>
            <w:lang w:val="en-US" w:eastAsia="zh-CN"/>
          </w:rPr>
          <w:t>。</w:t>
        </w:r>
      </w:ins>
      <w:del w:id="317" w:author="Janusio" w:date="2018-03-03T09:59:41Z">
        <w:r>
          <w:rPr>
            <w:rFonts w:hint="eastAsia" w:ascii="Times New Roman" w:hAnsi="Times New Roman"/>
            <w:sz w:val="24"/>
            <w:szCs w:val="24"/>
            <w:lang w:val="en-US" w:eastAsia="zh-CN"/>
          </w:rPr>
          <w:delText>这些知名公司的技术促进了可信虚拟平台的发展。</w:delText>
        </w:r>
      </w:del>
      <w:r>
        <w:rPr>
          <w:rFonts w:hint="eastAsia" w:ascii="Times New Roman" w:hAnsi="Times New Roman"/>
          <w:sz w:val="24"/>
          <w:szCs w:val="24"/>
          <w:lang w:val="en-US" w:eastAsia="zh-CN"/>
        </w:rPr>
        <w:t>为更好的对</w:t>
      </w:r>
      <w:ins w:id="318" w:author="Janusio" w:date="2018-03-03T10:01:03Z">
        <w:r>
          <w:rPr>
            <w:rFonts w:hint="eastAsia" w:ascii="Times New Roman" w:hAnsi="Times New Roman"/>
            <w:sz w:val="24"/>
            <w:szCs w:val="24"/>
            <w:lang w:val="en-US" w:eastAsia="zh-CN"/>
          </w:rPr>
          <w:t>本文</w:t>
        </w:r>
      </w:ins>
      <w:ins w:id="319" w:author="Janusio" w:date="2018-03-03T10:01:04Z">
        <w:r>
          <w:rPr>
            <w:rFonts w:hint="eastAsia" w:ascii="Times New Roman" w:hAnsi="Times New Roman"/>
            <w:sz w:val="24"/>
            <w:szCs w:val="24"/>
            <w:lang w:val="en-US" w:eastAsia="zh-CN"/>
          </w:rPr>
          <w:t>研究</w:t>
        </w:r>
      </w:ins>
      <w:ins w:id="320" w:author="Janusio" w:date="2018-03-03T10:01:06Z">
        <w:r>
          <w:rPr>
            <w:rFonts w:hint="eastAsia" w:ascii="Times New Roman" w:hAnsi="Times New Roman"/>
            <w:sz w:val="24"/>
            <w:szCs w:val="24"/>
            <w:lang w:val="en-US" w:eastAsia="zh-CN"/>
          </w:rPr>
          <w:t>内容的</w:t>
        </w:r>
      </w:ins>
      <w:r>
        <w:rPr>
          <w:rFonts w:hint="eastAsia" w:ascii="Times New Roman" w:hAnsi="Times New Roman"/>
          <w:sz w:val="24"/>
          <w:szCs w:val="24"/>
          <w:lang w:val="en-US" w:eastAsia="zh-CN"/>
        </w:rPr>
        <w:t>国内外研究现状进行阐释，本文将从可信虚拟平台、可信虚拟平台信任链、针对信任链的形式化分析方法三部分进行描述。</w:t>
      </w:r>
    </w:p>
    <w:p>
      <w:pPr>
        <w:pStyle w:val="15"/>
        <w:spacing w:line="360" w:lineRule="auto"/>
        <w:ind w:firstLine="0" w:firstLineChars="0"/>
        <w:rPr>
          <w:rFonts w:hint="eastAsia" w:ascii="Times New Roman" w:hAnsi="Times New Roman" w:eastAsia="黑体"/>
          <w:b/>
          <w:sz w:val="24"/>
          <w:szCs w:val="24"/>
          <w:lang w:val="en-US" w:eastAsia="zh-CN"/>
        </w:rPr>
      </w:pPr>
      <w:r>
        <w:rPr>
          <w:rFonts w:hint="eastAsia" w:ascii="Times New Roman" w:hAnsi="Times New Roman" w:eastAsia="黑体"/>
          <w:sz w:val="24"/>
          <w:szCs w:val="24"/>
        </w:rPr>
        <w:t xml:space="preserve">1.2.1  </w:t>
      </w:r>
      <w:r>
        <w:rPr>
          <w:rFonts w:hint="eastAsia" w:ascii="Times New Roman" w:hAnsi="Times New Roman" w:eastAsia="黑体"/>
          <w:b/>
          <w:sz w:val="24"/>
          <w:szCs w:val="24"/>
          <w:lang w:val="en-US" w:eastAsia="zh-CN"/>
        </w:rPr>
        <w:t>可信虚拟平台</w:t>
      </w:r>
    </w:p>
    <w:p>
      <w:pPr>
        <w:pStyle w:val="15"/>
        <w:spacing w:line="360" w:lineRule="auto"/>
        <w:ind w:firstLine="420" w:firstLineChars="0"/>
        <w:rPr>
          <w:ins w:id="321" w:author="Janusio" w:date="2018-03-03T13:36:00Z"/>
          <w:rFonts w:hint="eastAsia" w:ascii="Times New Roman" w:hAnsi="Times New Roman"/>
          <w:sz w:val="24"/>
          <w:szCs w:val="24"/>
          <w:lang w:val="en-US" w:eastAsia="zh-CN"/>
        </w:rPr>
      </w:pPr>
      <w:ins w:id="322" w:author="Janusio" w:date="2018-03-03T13:30:13Z">
        <w:r>
          <w:rPr>
            <w:rFonts w:hint="eastAsia" w:ascii="Times New Roman" w:hAnsi="Times New Roman"/>
            <w:sz w:val="24"/>
            <w:szCs w:val="24"/>
            <w:lang w:val="en-US" w:eastAsia="zh-CN"/>
          </w:rPr>
          <w:t>可信</w:t>
        </w:r>
      </w:ins>
      <w:ins w:id="323" w:author="Janusio" w:date="2018-03-03T13:30:14Z">
        <w:r>
          <w:rPr>
            <w:rFonts w:hint="eastAsia" w:ascii="Times New Roman" w:hAnsi="Times New Roman"/>
            <w:sz w:val="24"/>
            <w:szCs w:val="24"/>
            <w:lang w:val="en-US" w:eastAsia="zh-CN"/>
          </w:rPr>
          <w:t>计算</w:t>
        </w:r>
      </w:ins>
      <w:ins w:id="324" w:author="Janusio" w:date="2018-03-03T13:30:15Z">
        <w:r>
          <w:rPr>
            <w:rFonts w:hint="eastAsia" w:ascii="Times New Roman" w:hAnsi="Times New Roman"/>
            <w:sz w:val="24"/>
            <w:szCs w:val="24"/>
            <w:lang w:val="en-US" w:eastAsia="zh-CN"/>
          </w:rPr>
          <w:t>技术</w:t>
        </w:r>
      </w:ins>
      <w:ins w:id="325" w:author="Janusio" w:date="2018-03-03T13:30:25Z">
        <w:r>
          <w:rPr>
            <w:rFonts w:hint="eastAsia" w:ascii="Times New Roman" w:hAnsi="Times New Roman"/>
            <w:sz w:val="24"/>
            <w:szCs w:val="24"/>
            <w:lang w:val="en-US" w:eastAsia="zh-CN"/>
          </w:rPr>
          <w:t>在</w:t>
        </w:r>
      </w:ins>
      <w:ins w:id="326" w:author="Janusio" w:date="2018-03-03T13:35:24Z">
        <w:r>
          <w:rPr>
            <w:rFonts w:hint="eastAsia" w:ascii="Times New Roman" w:hAnsi="Times New Roman"/>
            <w:sz w:val="24"/>
            <w:szCs w:val="24"/>
            <w:lang w:val="en-US" w:eastAsia="zh-CN"/>
          </w:rPr>
          <w:t>2</w:t>
        </w:r>
      </w:ins>
      <w:ins w:id="327" w:author="Janusio" w:date="2018-03-03T13:35:25Z">
        <w:r>
          <w:rPr>
            <w:rFonts w:hint="eastAsia" w:ascii="Times New Roman" w:hAnsi="Times New Roman"/>
            <w:sz w:val="24"/>
            <w:szCs w:val="24"/>
            <w:lang w:val="en-US" w:eastAsia="zh-CN"/>
          </w:rPr>
          <w:t>000</w:t>
        </w:r>
      </w:ins>
      <w:ins w:id="328" w:author="Janusio" w:date="2018-03-03T13:35:26Z">
        <w:r>
          <w:rPr>
            <w:rFonts w:hint="eastAsia" w:ascii="Times New Roman" w:hAnsi="Times New Roman"/>
            <w:sz w:val="24"/>
            <w:szCs w:val="24"/>
            <w:lang w:val="en-US" w:eastAsia="zh-CN"/>
          </w:rPr>
          <w:t>年</w:t>
        </w:r>
      </w:ins>
      <w:ins w:id="329" w:author="Janusio" w:date="2018-03-03T13:35:30Z">
        <w:r>
          <w:rPr>
            <w:rFonts w:hint="eastAsia" w:ascii="Times New Roman" w:hAnsi="Times New Roman"/>
            <w:sz w:val="24"/>
            <w:szCs w:val="24"/>
            <w:lang w:val="en-US" w:eastAsia="zh-CN"/>
          </w:rPr>
          <w:t>后都</w:t>
        </w:r>
      </w:ins>
      <w:ins w:id="330" w:author="Janusio" w:date="2018-03-03T13:35:31Z">
        <w:r>
          <w:rPr>
            <w:rFonts w:hint="eastAsia" w:ascii="Times New Roman" w:hAnsi="Times New Roman"/>
            <w:sz w:val="24"/>
            <w:szCs w:val="24"/>
            <w:lang w:val="en-US" w:eastAsia="zh-CN"/>
          </w:rPr>
          <w:t>被</w:t>
        </w:r>
      </w:ins>
      <w:ins w:id="331" w:author="Janusio" w:date="2018-03-03T13:35:40Z">
        <w:r>
          <w:rPr>
            <w:rFonts w:hint="eastAsia" w:ascii="Times New Roman" w:hAnsi="Times New Roman"/>
            <w:sz w:val="24"/>
            <w:szCs w:val="24"/>
            <w:lang w:val="en-US" w:eastAsia="zh-CN"/>
          </w:rPr>
          <w:t>研究者</w:t>
        </w:r>
      </w:ins>
      <w:ins w:id="332" w:author="Janusio" w:date="2018-03-03T13:35:41Z">
        <w:r>
          <w:rPr>
            <w:rFonts w:hint="eastAsia" w:ascii="Times New Roman" w:hAnsi="Times New Roman"/>
            <w:sz w:val="24"/>
            <w:szCs w:val="24"/>
            <w:lang w:val="en-US" w:eastAsia="zh-CN"/>
          </w:rPr>
          <w:t>用来</w:t>
        </w:r>
      </w:ins>
      <w:ins w:id="333" w:author="Janusio" w:date="2018-03-03T13:35:42Z">
        <w:r>
          <w:rPr>
            <w:rFonts w:hint="eastAsia" w:ascii="Times New Roman" w:hAnsi="Times New Roman"/>
            <w:sz w:val="24"/>
            <w:szCs w:val="24"/>
            <w:lang w:val="en-US" w:eastAsia="zh-CN"/>
          </w:rPr>
          <w:t>解决</w:t>
        </w:r>
      </w:ins>
      <w:ins w:id="334" w:author="Janusio" w:date="2018-03-03T13:35:44Z">
        <w:r>
          <w:rPr>
            <w:rFonts w:hint="eastAsia" w:ascii="Times New Roman" w:hAnsi="Times New Roman"/>
            <w:sz w:val="24"/>
            <w:szCs w:val="24"/>
            <w:lang w:val="en-US" w:eastAsia="zh-CN"/>
          </w:rPr>
          <w:t>虚拟</w:t>
        </w:r>
      </w:ins>
      <w:ins w:id="335" w:author="Janusio" w:date="2018-03-03T13:35:46Z">
        <w:r>
          <w:rPr>
            <w:rFonts w:hint="eastAsia" w:ascii="Times New Roman" w:hAnsi="Times New Roman"/>
            <w:sz w:val="24"/>
            <w:szCs w:val="24"/>
            <w:lang w:val="en-US" w:eastAsia="zh-CN"/>
          </w:rPr>
          <w:t>系统</w:t>
        </w:r>
      </w:ins>
      <w:ins w:id="336" w:author="Janusio" w:date="2018-03-03T13:35:47Z">
        <w:r>
          <w:rPr>
            <w:rFonts w:hint="eastAsia" w:ascii="Times New Roman" w:hAnsi="Times New Roman"/>
            <w:sz w:val="24"/>
            <w:szCs w:val="24"/>
            <w:lang w:val="en-US" w:eastAsia="zh-CN"/>
          </w:rPr>
          <w:t>平台</w:t>
        </w:r>
      </w:ins>
      <w:ins w:id="337" w:author="Janusio" w:date="2018-03-03T13:35:48Z">
        <w:r>
          <w:rPr>
            <w:rFonts w:hint="eastAsia" w:ascii="Times New Roman" w:hAnsi="Times New Roman"/>
            <w:sz w:val="24"/>
            <w:szCs w:val="24"/>
            <w:lang w:val="en-US" w:eastAsia="zh-CN"/>
          </w:rPr>
          <w:t>安全</w:t>
        </w:r>
      </w:ins>
      <w:ins w:id="338" w:author="Janusio" w:date="2018-03-03T13:35:49Z">
        <w:r>
          <w:rPr>
            <w:rFonts w:hint="eastAsia" w:ascii="Times New Roman" w:hAnsi="Times New Roman"/>
            <w:sz w:val="24"/>
            <w:szCs w:val="24"/>
            <w:lang w:val="en-US" w:eastAsia="zh-CN"/>
          </w:rPr>
          <w:t>的</w:t>
        </w:r>
      </w:ins>
      <w:ins w:id="339" w:author="Janusio" w:date="2018-03-03T13:35:50Z">
        <w:r>
          <w:rPr>
            <w:rFonts w:hint="eastAsia" w:ascii="Times New Roman" w:hAnsi="Times New Roman"/>
            <w:sz w:val="24"/>
            <w:szCs w:val="24"/>
            <w:lang w:val="en-US" w:eastAsia="zh-CN"/>
          </w:rPr>
          <w:t>问题，</w:t>
        </w:r>
      </w:ins>
      <w:ins w:id="340" w:author="Janusio" w:date="2018-03-03T13:36:00Z">
        <w:r>
          <w:rPr>
            <w:rFonts w:hint="eastAsia" w:ascii="Times New Roman" w:hAnsi="Times New Roman"/>
            <w:sz w:val="24"/>
            <w:szCs w:val="24"/>
          </w:rPr>
          <w:t>这些平台包括Terra [17]，Perseus [18]等，</w:t>
        </w:r>
      </w:ins>
      <w:ins w:id="341" w:author="Janusio" w:date="2018-03-03T13:36:00Z">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w:t>
        </w:r>
      </w:ins>
      <w:ins w:id="342" w:author="Janusio" w:date="2018-03-03T13:36:17Z">
        <w:r>
          <w:rPr>
            <w:rFonts w:hint="eastAsia" w:ascii="Times New Roman" w:hAnsi="Times New Roman"/>
            <w:sz w:val="24"/>
            <w:szCs w:val="24"/>
            <w:lang w:val="en-US" w:eastAsia="zh-CN"/>
          </w:rPr>
          <w:t>，</w:t>
        </w:r>
      </w:ins>
      <w:ins w:id="343" w:author="Janusio" w:date="2018-03-03T13:36:18Z">
        <w:r>
          <w:rPr>
            <w:rFonts w:hint="eastAsia" w:ascii="Times New Roman" w:hAnsi="Times New Roman"/>
            <w:sz w:val="24"/>
            <w:szCs w:val="24"/>
            <w:lang w:val="en-US" w:eastAsia="zh-CN"/>
          </w:rPr>
          <w:t>而</w:t>
        </w:r>
      </w:ins>
      <w:ins w:id="344" w:author="Janusio" w:date="2018-03-03T13:37:15Z">
        <w:r>
          <w:rPr>
            <w:rFonts w:hint="eastAsia" w:ascii="Times New Roman" w:hAnsi="Times New Roman"/>
            <w:sz w:val="24"/>
            <w:szCs w:val="24"/>
            <w:lang w:val="en-US" w:eastAsia="zh-CN"/>
          </w:rPr>
          <w:t>存在</w:t>
        </w:r>
      </w:ins>
      <w:ins w:id="345" w:author="Janusio" w:date="2018-03-03T14:22:33Z">
        <w:r>
          <w:rPr>
            <w:rFonts w:hint="eastAsia" w:ascii="Times New Roman" w:hAnsi="Times New Roman"/>
            <w:sz w:val="24"/>
            <w:szCs w:val="24"/>
            <w:lang w:val="en-US" w:eastAsia="zh-CN"/>
          </w:rPr>
          <w:t>着</w:t>
        </w:r>
      </w:ins>
      <w:ins w:id="346" w:author="Janusio" w:date="2018-03-03T14:22:35Z">
        <w:r>
          <w:rPr>
            <w:rFonts w:hint="eastAsia" w:ascii="Times New Roman" w:hAnsi="Times New Roman"/>
            <w:sz w:val="24"/>
            <w:szCs w:val="24"/>
            <w:lang w:val="en-US" w:eastAsia="zh-CN"/>
          </w:rPr>
          <w:t>安全</w:t>
        </w:r>
      </w:ins>
      <w:ins w:id="347" w:author="Janusio" w:date="2018-03-03T14:22:36Z">
        <w:r>
          <w:rPr>
            <w:rFonts w:hint="eastAsia" w:ascii="Times New Roman" w:hAnsi="Times New Roman"/>
            <w:sz w:val="24"/>
            <w:szCs w:val="24"/>
            <w:lang w:val="en-US" w:eastAsia="zh-CN"/>
          </w:rPr>
          <w:t>威胁</w:t>
        </w:r>
      </w:ins>
      <w:ins w:id="348" w:author="Janusio" w:date="2018-03-03T14:22:38Z">
        <w:r>
          <w:rPr>
            <w:rFonts w:hint="eastAsia" w:ascii="Times New Roman" w:hAnsi="Times New Roman"/>
            <w:sz w:val="24"/>
            <w:szCs w:val="24"/>
            <w:lang w:val="en-US" w:eastAsia="zh-CN"/>
          </w:rPr>
          <w:t>的</w:t>
        </w:r>
      </w:ins>
      <w:ins w:id="349" w:author="Janusio" w:date="2018-03-03T14:22:40Z">
        <w:r>
          <w:rPr>
            <w:rFonts w:hint="eastAsia" w:ascii="Times New Roman" w:hAnsi="Times New Roman"/>
            <w:sz w:val="24"/>
            <w:szCs w:val="24"/>
            <w:lang w:val="en-US" w:eastAsia="zh-CN"/>
          </w:rPr>
          <w:t>虚拟机被</w:t>
        </w:r>
      </w:ins>
      <w:ins w:id="350" w:author="Janusio" w:date="2018-03-03T14:22:45Z">
        <w:r>
          <w:rPr>
            <w:rFonts w:hint="eastAsia" w:ascii="Times New Roman" w:hAnsi="Times New Roman"/>
            <w:sz w:val="24"/>
            <w:szCs w:val="24"/>
            <w:lang w:val="en-US" w:eastAsia="zh-CN"/>
          </w:rPr>
          <w:t>放在</w:t>
        </w:r>
      </w:ins>
      <w:ins w:id="351" w:author="Janusio" w:date="2018-03-03T14:22:48Z">
        <w:r>
          <w:rPr>
            <w:rFonts w:hint="eastAsia" w:ascii="Times New Roman" w:hAnsi="Times New Roman"/>
            <w:sz w:val="24"/>
            <w:szCs w:val="24"/>
            <w:lang w:val="en-US" w:eastAsia="zh-CN"/>
          </w:rPr>
          <w:t>不可信</w:t>
        </w:r>
      </w:ins>
      <w:ins w:id="352" w:author="Janusio" w:date="2018-03-03T14:22:49Z">
        <w:r>
          <w:rPr>
            <w:rFonts w:hint="eastAsia" w:ascii="Times New Roman" w:hAnsi="Times New Roman"/>
            <w:sz w:val="24"/>
            <w:szCs w:val="24"/>
            <w:lang w:val="en-US" w:eastAsia="zh-CN"/>
          </w:rPr>
          <w:t>区域</w:t>
        </w:r>
      </w:ins>
      <w:ins w:id="353" w:author="Janusio" w:date="2018-03-03T13:36:00Z">
        <w:r>
          <w:rPr>
            <w:rFonts w:hint="eastAsia" w:ascii="Times New Roman" w:hAnsi="Times New Roman"/>
            <w:sz w:val="24"/>
            <w:szCs w:val="24"/>
            <w:lang w:val="en-US" w:eastAsia="zh-CN"/>
          </w:rPr>
          <w:t>。</w:t>
        </w:r>
      </w:ins>
      <w:ins w:id="354" w:author="Janusio" w:date="2018-03-03T14:23:13Z">
        <w:r>
          <w:rPr>
            <w:rFonts w:hint="eastAsia" w:ascii="Times New Roman" w:hAnsi="Times New Roman"/>
            <w:sz w:val="24"/>
            <w:szCs w:val="24"/>
            <w:lang w:val="en-US" w:eastAsia="zh-CN"/>
          </w:rPr>
          <w:t>这些</w:t>
        </w:r>
      </w:ins>
      <w:ins w:id="355" w:author="Janusio" w:date="2018-03-03T14:23:14Z">
        <w:r>
          <w:rPr>
            <w:rFonts w:hint="eastAsia" w:ascii="Times New Roman" w:hAnsi="Times New Roman"/>
            <w:sz w:val="24"/>
            <w:szCs w:val="24"/>
            <w:lang w:val="en-US" w:eastAsia="zh-CN"/>
          </w:rPr>
          <w:t>方案</w:t>
        </w:r>
      </w:ins>
      <w:ins w:id="356" w:author="Janusio" w:date="2018-03-03T14:23:15Z">
        <w:r>
          <w:rPr>
            <w:rFonts w:hint="eastAsia" w:ascii="Times New Roman" w:hAnsi="Times New Roman"/>
            <w:sz w:val="24"/>
            <w:szCs w:val="24"/>
            <w:lang w:val="en-US" w:eastAsia="zh-CN"/>
          </w:rPr>
          <w:t>为</w:t>
        </w:r>
      </w:ins>
      <w:ins w:id="357" w:author="Janusio" w:date="2018-03-03T14:23:16Z">
        <w:r>
          <w:rPr>
            <w:rFonts w:hint="eastAsia" w:ascii="Times New Roman" w:hAnsi="Times New Roman"/>
            <w:sz w:val="24"/>
            <w:szCs w:val="24"/>
            <w:lang w:val="en-US" w:eastAsia="zh-CN"/>
          </w:rPr>
          <w:t>可信</w:t>
        </w:r>
      </w:ins>
      <w:ins w:id="358" w:author="Janusio" w:date="2018-03-03T14:23:19Z">
        <w:r>
          <w:rPr>
            <w:rFonts w:hint="eastAsia" w:ascii="Times New Roman" w:hAnsi="Times New Roman"/>
            <w:sz w:val="24"/>
            <w:szCs w:val="24"/>
            <w:lang w:val="en-US" w:eastAsia="zh-CN"/>
          </w:rPr>
          <w:t>虚拟</w:t>
        </w:r>
      </w:ins>
      <w:ins w:id="359" w:author="Janusio" w:date="2018-03-03T14:23:20Z">
        <w:r>
          <w:rPr>
            <w:rFonts w:hint="eastAsia" w:ascii="Times New Roman" w:hAnsi="Times New Roman"/>
            <w:sz w:val="24"/>
            <w:szCs w:val="24"/>
            <w:lang w:val="en-US" w:eastAsia="zh-CN"/>
          </w:rPr>
          <w:t>平台的</w:t>
        </w:r>
      </w:ins>
      <w:ins w:id="360" w:author="Janusio" w:date="2018-03-03T14:23:21Z">
        <w:r>
          <w:rPr>
            <w:rFonts w:hint="eastAsia" w:ascii="Times New Roman" w:hAnsi="Times New Roman"/>
            <w:sz w:val="24"/>
            <w:szCs w:val="24"/>
            <w:lang w:val="en-US" w:eastAsia="zh-CN"/>
          </w:rPr>
          <w:t>研究</w:t>
        </w:r>
      </w:ins>
      <w:ins w:id="361" w:author="Janusio" w:date="2018-03-03T14:23:23Z">
        <w:r>
          <w:rPr>
            <w:rFonts w:hint="eastAsia" w:ascii="Times New Roman" w:hAnsi="Times New Roman"/>
            <w:sz w:val="24"/>
            <w:szCs w:val="24"/>
            <w:lang w:val="en-US" w:eastAsia="zh-CN"/>
          </w:rPr>
          <w:t>提供</w:t>
        </w:r>
      </w:ins>
      <w:ins w:id="362" w:author="Janusio" w:date="2018-03-03T14:23:24Z">
        <w:r>
          <w:rPr>
            <w:rFonts w:hint="eastAsia" w:ascii="Times New Roman" w:hAnsi="Times New Roman"/>
            <w:sz w:val="24"/>
            <w:szCs w:val="24"/>
            <w:lang w:val="en-US" w:eastAsia="zh-CN"/>
          </w:rPr>
          <w:t>很好的</w:t>
        </w:r>
      </w:ins>
      <w:ins w:id="363" w:author="Janusio" w:date="2018-03-03T14:23:26Z">
        <w:r>
          <w:rPr>
            <w:rFonts w:hint="eastAsia" w:ascii="Times New Roman" w:hAnsi="Times New Roman"/>
            <w:sz w:val="24"/>
            <w:szCs w:val="24"/>
            <w:lang w:val="en-US" w:eastAsia="zh-CN"/>
          </w:rPr>
          <w:t>理论和</w:t>
        </w:r>
      </w:ins>
      <w:ins w:id="364" w:author="Janusio" w:date="2018-03-03T14:23:31Z">
        <w:r>
          <w:rPr>
            <w:rFonts w:hint="eastAsia" w:ascii="Times New Roman" w:hAnsi="Times New Roman"/>
            <w:sz w:val="24"/>
            <w:szCs w:val="24"/>
            <w:lang w:val="en-US" w:eastAsia="zh-CN"/>
          </w:rPr>
          <w:t>方案</w:t>
        </w:r>
      </w:ins>
      <w:ins w:id="365" w:author="Janusio" w:date="2018-03-03T14:23:32Z">
        <w:r>
          <w:rPr>
            <w:rFonts w:hint="eastAsia" w:ascii="Times New Roman" w:hAnsi="Times New Roman"/>
            <w:sz w:val="24"/>
            <w:szCs w:val="24"/>
            <w:lang w:val="en-US" w:eastAsia="zh-CN"/>
          </w:rPr>
          <w:t>基础。</w:t>
        </w:r>
      </w:ins>
    </w:p>
    <w:p>
      <w:pPr>
        <w:pStyle w:val="15"/>
        <w:spacing w:line="360" w:lineRule="auto"/>
        <w:ind w:firstLine="420" w:firstLineChars="0"/>
        <w:rPr>
          <w:ins w:id="366" w:author="Janusio" w:date="2018-03-03T13:29:50Z"/>
          <w:rFonts w:hint="eastAsia" w:ascii="Times New Roman" w:hAnsi="Times New Roman" w:eastAsiaTheme="minorEastAsia"/>
          <w:sz w:val="24"/>
          <w:szCs w:val="24"/>
          <w:lang w:val="en-US" w:eastAsia="zh-CN"/>
        </w:rPr>
      </w:pPr>
    </w:p>
    <w:p>
      <w:pPr>
        <w:pStyle w:val="15"/>
        <w:spacing w:line="360" w:lineRule="auto"/>
        <w:ind w:firstLine="420" w:firstLineChars="0"/>
        <w:rPr>
          <w:del w:id="367" w:author="Janusio" w:date="2018-03-03T13:35:57Z"/>
          <w:rFonts w:hint="eastAsia" w:ascii="Times New Roman" w:hAnsi="Times New Roman"/>
          <w:sz w:val="24"/>
          <w:szCs w:val="24"/>
          <w:lang w:val="en-US" w:eastAsia="zh-CN"/>
        </w:rPr>
      </w:pPr>
      <w:del w:id="368" w:author="Janusio" w:date="2018-03-03T14:23:36Z">
        <w:r>
          <w:rPr>
            <w:rFonts w:hint="eastAsia" w:ascii="Times New Roman" w:hAnsi="Times New Roman"/>
            <w:sz w:val="24"/>
            <w:szCs w:val="24"/>
          </w:rPr>
          <w:delText>对于TVP的研究，早在TVP概念出现之前，就出现了利用可信计算技术解决虚拟系统平台安全的方案，为TVP的发展提供了一些理论和构建基础，</w:delText>
        </w:r>
      </w:del>
      <w:del w:id="369" w:author="Janusio" w:date="2018-03-03T13:35:57Z">
        <w:r>
          <w:rPr>
            <w:rFonts w:hint="eastAsia" w:ascii="Times New Roman" w:hAnsi="Times New Roman"/>
            <w:sz w:val="24"/>
            <w:szCs w:val="24"/>
          </w:rPr>
          <w:delText>这些平台包括Terra [17]，Perseus [18]等，</w:delText>
        </w:r>
      </w:del>
      <w:del w:id="370" w:author="Janusio" w:date="2018-03-03T13:35:57Z">
        <w:r>
          <w:rPr>
            <w:rFonts w:hint="eastAsia" w:ascii="Times New Roman" w:hAnsi="Times New Roman"/>
            <w:sz w:val="24"/>
            <w:szCs w:val="24"/>
            <w:lang w:val="en-US" w:eastAsia="zh-CN"/>
          </w:rPr>
          <w:delText>这些平台的主要思想是把底层计算平台分为两部分，可信区域和不可信区域，其中可信区域上运行着高安全性需求的虚拟机。</w:delText>
        </w:r>
      </w:del>
    </w:p>
    <w:p>
      <w:pPr>
        <w:pStyle w:val="15"/>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TVP 的概念首先由 Stefan Berger [12] 等人提出，随后文献[13-16]等学者针对如何构建具体应用场景的 TVP 功能应用以及抽象和统一的 TVP 概念取得了很多较好的研究成果，并且达成了一些基本的共识。目前，研究此方面的学者绝大多数都认为，在物理上，TVP作为一个可以支持虚拟化技术的可信主机，并且与一般的可信计算平台的主要区别有两方面，一是拥有在物理硬件可信平台模块（Trusted Platform Module, TPM）构建起来的虚拟可信信任根；而是可以并发的为在可信虚拟平台之上的多个用户虚拟机（Virtual Machine, VM）提供可信虚拟信任环境。这种TVP的运行架构如图1所示。从功能上看，TVP架构主要分为4个层次。第一层为硬件信任根TVP，作为整个架构的最底层，是整个平台信任的物理保证。第二层主要包括虚拟机监视器（Virtual Machine Monitor, VMM），及构建与VMM之上的管理域（主要是其内核及相关域管理工具），它们通常被认为是 TVP 的可信计算基（Trusted Computing Base, TCB）。第三层是虚拟信任根（Virtual Root of Trust, vRT），由于实现方案不同（如图1中a、b所示），其加载过程可能是传统信任链的一部分，或直接利用动态加载机制如动态度量信任根（Dynamic Root of Trusted Measurement, DRTM）机制启动，这使得它或者成为 TCB 的一部分，或者作为应用进程单独存在。最上层是用户虚拟机，是与用户应用密切相关的部分。</w:t>
      </w:r>
    </w:p>
    <w:p>
      <w:pPr>
        <w:pStyle w:val="15"/>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type="#_x0000_t75" style="height:76.4pt;width:267.1pt;" o:ole="t" filled="f" o:preferrelative="t" stroked="f" coordsize="21600,21600">
            <v:path/>
            <v:fill on="f" focussize="0,0"/>
            <v:stroke on="f"/>
            <v:imagedata r:id="rId9" o:title=""/>
            <o:lock v:ext="edit" aspectratio="t"/>
            <w10:wrap type="none"/>
            <w10:anchorlock/>
          </v:shape>
          <o:OLEObject Type="Embed" ProgID="Visio.Drawing.11" ShapeID="_x0000_i1025" DrawAspect="Content" ObjectID="_1468075725" r:id="rId8">
            <o:LockedField>false</o:LockedField>
          </o:OLEObject>
        </w:object>
      </w:r>
    </w:p>
    <w:p>
      <w:pPr>
        <w:pStyle w:val="15"/>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lang w:val="en-US" w:eastAsia="zh-CN"/>
        </w:rPr>
        <w:t>图1TVP基本运行架构</w:t>
      </w:r>
    </w:p>
    <w:p>
      <w:pPr>
        <w:pStyle w:val="15"/>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根据文献[12]的vRT等概念，HP、IBM等研究机构分别提出并构建了相应的TVP[13][14]，其TVP架构可根据不同应用需求建立用户可定制的TVP，在很大程度上推动了TVP的发展。随后，Krautheim[15]</w:t>
      </w:r>
      <w:r>
        <w:rPr>
          <w:rStyle w:val="7"/>
          <w:rFonts w:hint="eastAsia" w:ascii="Times New Roman" w:hAnsi="Times New Roman"/>
          <w:sz w:val="24"/>
          <w:szCs w:val="24"/>
          <w:lang w:val="en-US" w:eastAsia="zh-CN"/>
        </w:rPr>
        <w:t>[</w:t>
      </w:r>
      <w:r>
        <w:rPr>
          <w:rStyle w:val="7"/>
          <w:rFonts w:hint="eastAsia" w:ascii="Times New Roman" w:hAnsi="Times New Roman"/>
          <w:sz w:val="24"/>
          <w:szCs w:val="24"/>
          <w:lang w:val="en-US" w:eastAsia="zh-CN"/>
        </w:rPr>
        <w:endnoteReference w:id="0"/>
      </w:r>
      <w:r>
        <w:rPr>
          <w:rStyle w:val="7"/>
          <w:rFonts w:hint="eastAsia" w:ascii="Times New Roman" w:hAnsi="Times New Roman"/>
          <w:sz w:val="24"/>
          <w:szCs w:val="24"/>
          <w:lang w:val="en-US" w:eastAsia="zh-CN"/>
        </w:rPr>
        <w:t>][</w:t>
      </w:r>
      <w:r>
        <w:rPr>
          <w:rStyle w:val="7"/>
          <w:rFonts w:hint="eastAsia" w:ascii="Times New Roman" w:hAnsi="Times New Roman"/>
          <w:sz w:val="24"/>
          <w:szCs w:val="24"/>
          <w:lang w:val="en-US" w:eastAsia="zh-CN"/>
        </w:rPr>
        <w:endnoteReference w:id="1"/>
      </w:r>
      <w:r>
        <w:rPr>
          <w:rStyle w:val="7"/>
          <w:rFonts w:hint="eastAsia" w:ascii="Times New Roman" w:hAnsi="Times New Roman"/>
          <w:sz w:val="24"/>
          <w:szCs w:val="24"/>
          <w:lang w:val="en-US" w:eastAsia="zh-CN"/>
        </w:rPr>
        <w:t>[</w:t>
      </w:r>
      <w:r>
        <w:rPr>
          <w:rStyle w:val="7"/>
          <w:rFonts w:hint="eastAsia" w:ascii="Times New Roman" w:hAnsi="Times New Roman"/>
          <w:sz w:val="24"/>
          <w:szCs w:val="24"/>
          <w:lang w:val="en-US" w:eastAsia="zh-CN"/>
        </w:rPr>
        <w:endnoteReference w:id="2"/>
      </w:r>
      <w:r>
        <w:rPr>
          <w:rStyle w:val="7"/>
          <w:rFonts w:hint="eastAsia" w:ascii="Times New Roman" w:hAnsi="Times New Roman"/>
          <w:sz w:val="24"/>
          <w:szCs w:val="24"/>
          <w:lang w:val="en-US" w:eastAsia="zh-CN"/>
        </w:rPr>
        <w:t>]</w:t>
      </w:r>
      <w:r>
        <w:rPr>
          <w:rFonts w:hint="eastAsia" w:ascii="Times New Roman" w:hAnsi="Times New Roman"/>
          <w:sz w:val="24"/>
          <w:szCs w:val="24"/>
          <w:lang w:val="en-US" w:eastAsia="zh-CN"/>
        </w:rPr>
        <w:t>、王丽娜[16]等学者基于云计算环境建立了TVP，使其可以保护云计算环境下的虚拟机运行，以及保护虚拟机运行时上层服务软件的完整性、安全性。之后，常德显[19]等根据TVP的功能层次给出了包括虚拟机和虚拟可信根的TVP定义，并细分为VMM、Dom0、TPM、vRT等组件。Zhang Lei[20]等提出一种具有可信域层次的TVP，通过可信云平台和可信虚拟机进行分离的TVP构建机制，并实现了对可信云平台以及可信虚拟机的安全保障。文献[21-26]也建立了类似以上的可信虚拟平台。可以说TVP在保证云计算环境安全、构建可信云平台上起到了重要的作用。总结起来，目前针对TVP模型的研究尽管取得了很多成果并达成了基本共识，即TVP模型都包含基本组件vRT、vTPM等，但绝大多数已有的研究成果把TVP的VMM和管理域都作为TCB，一起作为虚拟机的vRT，这显然过粗且逻辑上不完全合理的，因为管理域包含OS及大量的应用程序，显然不能采用链式度量所有的应用程序并存储其PCR值。</w:t>
      </w:r>
    </w:p>
    <w:p>
      <w:pPr>
        <w:pStyle w:val="15"/>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上述的TVP基本运行架构以及信任链传递模型存在过粗且逻辑上不完全合理的问题，与具体云环境中虚拟化平台也不完全相符合。如图1所示，为了便于叙述，本文将图1中从TPM到第三层的信任链称为可信虚拟平台信任链，将第四层的信任链称为虚拟机信任链。具体问题表现在：</w:t>
      </w:r>
    </w:p>
    <w:p>
      <w:pPr>
        <w:pStyle w:val="15"/>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（1）现有的TVP模型把整个第三层都作为TVP的TCB并作为虚拟机的vRT，显然是不精细的且逻辑上也不完全合理的。第三层包括VMM以及DOM管理域，信任链为CRTM→BIOS→BootLoader→VMM→DOM OS→Apps，DOM管理域包含OS及大量的应用程序，显然不能采用链式度量所有的应用程序并存储其PCR（Platform Configuration Module）值。</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呢？显然，这两条信任链存在如何衔接的问题。</w:t>
      </w:r>
    </w:p>
    <w:p>
      <w:pPr>
        <w:pStyle w:val="15"/>
        <w:spacing w:line="360" w:lineRule="auto"/>
        <w:ind w:firstLine="0" w:firstLineChars="0"/>
        <w:rPr>
          <w:rFonts w:hint="eastAsia" w:ascii="Times New Roman" w:hAnsi="Times New Roman" w:eastAsia="黑体"/>
          <w:b/>
          <w:sz w:val="24"/>
          <w:szCs w:val="24"/>
          <w:lang w:val="en-US" w:eastAsia="zh-CN"/>
        </w:rPr>
      </w:pPr>
      <w:r>
        <w:rPr>
          <w:rFonts w:hint="eastAsia" w:ascii="Times New Roman" w:hAnsi="Times New Roman"/>
          <w:sz w:val="24"/>
          <w:szCs w:val="24"/>
        </w:rPr>
        <w:t xml:space="preserve">1.2.2  </w:t>
      </w:r>
      <w:r>
        <w:rPr>
          <w:rFonts w:hint="eastAsia" w:ascii="Times New Roman" w:hAnsi="Times New Roman" w:eastAsia="黑体"/>
          <w:b/>
          <w:sz w:val="24"/>
          <w:szCs w:val="24"/>
          <w:lang w:val="en-US" w:eastAsia="zh-CN"/>
        </w:rPr>
        <w:t>可信虚拟平台信任链模型</w:t>
      </w:r>
    </w:p>
    <w:p>
      <w:pPr>
        <w:pStyle w:val="15"/>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对于TVP信任链模型的研究，主要包括三个方面。其一是通过对TCG链式信任链模型的扩展，实现TVP下可信度量以及信任传递。Scarlata[27]等提出在构建TVP时，通过可信测量构建从CRTM可信根到每个客户虚拟机的信任链，就可以证明每个客户虚拟机是可信的，显然这种信任链模型是不完善的，无法适应比较复杂的TVP环境。John[28]对信任链扩展上提出了“Transitive Trust Chain”信任链模型，并且简要的指出了信任链传递过程为TPM →VMM→TVEM manager →TVEM→VM OS(应用程序，但是此种信任链模型没有详细的描述特权域操作系统以及虚拟机操作系统的可信度量。Shen[29]等根据TCG动态度量方法提出了一种基于Xen的可信虚拟机在 DRTM下的信任链构建，其具体的构建过程为：CPU→可信代码→Xen VMM→Dom0（→vTPM Manager→Domain Builder）→Guest 0S →Guest Application，此种信任链模型也存在John[28]中的问题。等等。其二是通过研究可信云平台和可信虚拟机两部分的信任链，构建TVP下的信任链模型。常德显[19]等提出TVP信任链包括按照TVP的功能层次从硬件TPM层→TCB层→vRT层→用户虚拟机层的信任链模型，此信任链模型对vRT及层次间的连接定义比较模糊。Zhang Lei[20]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文献[22][23]也存在此类问题。其三是树形或者星形的信任链模型。其三是树形或者星形的信任链模型。一部分学者认为TCG的链式信任链可信度量方式在虚拟化环境下是难以有效构建的。朱智强[30]提出了一种安全可扩展的星型信任度量结构，在信任度量时只需要信任根（RT）对管理域节点进行度量即可，但是此信任链模型的关键节点RT需要对所有的管理节点进行度量，RT的负担重，无法高效的完成TVP下的可信度量以及信任传递。曲文涛等[31]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15"/>
        <w:spacing w:line="360" w:lineRule="auto"/>
        <w:ind w:firstLine="0" w:firstLineChars="0"/>
        <w:rPr>
          <w:rFonts w:hint="eastAsia" w:ascii="Times New Roman" w:hAnsi="Times New Roman" w:eastAsia="黑体"/>
          <w:b/>
          <w:sz w:val="24"/>
          <w:szCs w:val="24"/>
          <w:lang w:val="en-US" w:eastAsia="zh-CN"/>
        </w:rPr>
      </w:pPr>
      <w:r>
        <w:rPr>
          <w:rFonts w:hint="eastAsia" w:ascii="Times New Roman" w:hAnsi="Times New Roman"/>
          <w:sz w:val="24"/>
          <w:szCs w:val="24"/>
        </w:rPr>
        <w:t>1.2.</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无干扰理论</w:t>
      </w:r>
    </w:p>
    <w:p>
      <w:pPr>
        <w:pStyle w:val="15"/>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确保平台信任可验证的信任链形式化建模与分析的方法，目前的研究大部分是基于传统的可信计算平台。陈书义[21]等人利用一阶逻辑对可信计算平台启动过程进行建模以分析其信任传递过程，并提出长度受限的信任链模型。张兴[22]等人基于无干扰模型对信任链进行了建模分析，从系统信息流控制角度验证满足传递无干扰安全策略的信息流才能构建有效的信任链。上述方法主要针对普通可信计算平台，并不能直接适用于云计算环境下信任链形式化分析。虽然Zhang[30]等人利用无干扰理论对可信云计算环境信任链进行了形式化分析和验证，但是此种信任链分析方法是建立在不连续的可信云计算信任链模型上，不能够对可信云计算环境进行正确的形式化验证。常德显[29]等人基于扩展安全系统逻辑的分析方法也存在Zhang中的问题。</w:t>
      </w:r>
    </w:p>
    <w:p>
      <w:pPr>
        <w:pStyle w:val="15"/>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无干扰理论的研究，目前大部分的研究是基于信息流的无干扰模型从动作和运行结果的角度建立系统安全策略模型。张兴、赵佳[33,34]等在Rushby[35]的无干扰理论的基础上将系统安全域集实体化为进程集，给出了进程运行的可信条件，推导出系统运行可信定理，保证了终端的安全，但是其模型中的没有针对动作的详细定义，不适合验证可信云环境信任链。刘鹏威[36]等提出了基于非传递的无干扰理念的二元多级安全模型，在Rushby无干扰理论的基础上重新定义了清除函数，将传递的元干扰理论过渡到非传递的无干扰理论，并依据BLP和Biba模型保护了信息的机密性和完整性，然而同样存在赵佳中的问题。陈菊[37]等从进程数据和代码完整性检测出发，利用无干扰理论保证进程之间的操作合法，试图在不安全的操作系统中建立安全的应用支撑。徐甫[38]等扩展了非传递无干扰理论，并试图通过重新定义静态干扰和动态干扰，使其支持进程自身代码的修改，但是其静态干扰和动态干扰的定义过于抽象，难以和实际的终端系统相对应，因此并不能在实际上完成其所描述的支持自身代码修改的功能。秦晰[39]等提出了一种容忍非信任组件的可信终端模型，该模型利用可信组件对非信任组件的输出进行封装，保证了非信任组件在终端上的存在不会造成严重的安全威胁，实现了域间隔离和无干扰，保证了结果的可预测性和可控性，但是并没有针对安全域进行详细的描述。上述对无干扰理论的研究，均没有考虑到云计算运行中时的安全域、动作所属主体以及动作对安全域和系统状态的影响进行详细的说明，比如针对于安全域，在运行中各个安全域可能是独立也可能是通过组件绑定在一起。</w:t>
      </w:r>
    </w:p>
    <w:p>
      <w:pPr>
        <w:pStyle w:val="15"/>
        <w:ind w:firstLine="0" w:firstLineChars="0"/>
        <w:rPr>
          <w:rFonts w:hint="eastAsia" w:ascii="Times New Roman" w:hAnsi="Times New Roman"/>
          <w:sz w:val="24"/>
          <w:szCs w:val="24"/>
          <w:lang w:val="en-US" w:eastAsia="zh-CN"/>
        </w:rPr>
      </w:pPr>
      <w:r>
        <w:rPr>
          <w:rFonts w:hint="eastAsia" w:ascii="Times New Roman" w:hAnsi="Times New Roman" w:eastAsia="仿宋_GB2312"/>
          <w:b/>
          <w:sz w:val="28"/>
          <w:szCs w:val="28"/>
          <w:lang w:val="en-US" w:eastAsia="zh-CN"/>
        </w:rPr>
        <w:t>1</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 xml:space="preserve"> </w:t>
      </w:r>
      <w:r>
        <w:rPr>
          <w:rFonts w:hint="eastAsia" w:ascii="Times New Roman" w:hAnsi="Times New Roman" w:eastAsia="黑体"/>
          <w:b/>
          <w:sz w:val="28"/>
          <w:szCs w:val="28"/>
        </w:rPr>
        <w:t>本文主要工作</w:t>
      </w:r>
    </w:p>
    <w:p>
      <w:pPr>
        <w:pStyle w:val="15"/>
        <w:numPr>
          <w:ilvl w:val="0"/>
          <w:numId w:val="4"/>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具有瀑布特征的可信虚拟平台</w:t>
      </w:r>
    </w:p>
    <w:p>
      <w:pPr>
        <w:pStyle w:val="15"/>
        <w:spacing w:line="360" w:lineRule="auto"/>
        <w:ind w:left="0" w:leftChars="0" w:firstLine="420" w:firstLineChars="0"/>
        <w:rPr>
          <w:rFonts w:hint="eastAsia" w:ascii="Times New Roman" w:hAnsi="Times New Roman"/>
          <w:sz w:val="24"/>
          <w:szCs w:val="24"/>
        </w:rPr>
      </w:pPr>
      <w:r>
        <w:rPr>
          <w:rFonts w:hint="eastAsia" w:ascii="Times New Roman" w:hAnsi="Times New Roman"/>
          <w:sz w:val="24"/>
          <w:szCs w:val="24"/>
        </w:rPr>
        <w:t>由本</w:t>
      </w:r>
      <w:r>
        <w:rPr>
          <w:rFonts w:hint="eastAsia" w:ascii="Times New Roman" w:hAnsi="Times New Roman"/>
          <w:sz w:val="24"/>
          <w:szCs w:val="24"/>
          <w:lang w:eastAsia="zh-CN"/>
        </w:rPr>
        <w:t>文</w:t>
      </w:r>
      <w:r>
        <w:rPr>
          <w:rFonts w:hint="eastAsia" w:ascii="Times New Roman" w:hAnsi="Times New Roman"/>
          <w:sz w:val="24"/>
          <w:szCs w:val="24"/>
        </w:rPr>
        <w:t>对可信虚拟平台的研究综述来看，目前的可信虚拟平台存在一些需要改进的地方。本</w:t>
      </w:r>
      <w:r>
        <w:rPr>
          <w:rFonts w:hint="eastAsia" w:ascii="Times New Roman" w:hAnsi="Times New Roman"/>
          <w:sz w:val="24"/>
          <w:szCs w:val="24"/>
          <w:lang w:eastAsia="zh-CN"/>
        </w:rPr>
        <w:t>文</w:t>
      </w:r>
      <w:r>
        <w:rPr>
          <w:rFonts w:hint="eastAsia" w:ascii="Times New Roman" w:hAnsi="Times New Roman"/>
          <w:sz w:val="24"/>
          <w:szCs w:val="24"/>
        </w:rPr>
        <w:t>针对现有的可信虚拟平台，在可信虚拟平台和用户虚拟机之间加入可信衔接点，设计一种在逻辑上合理，vRT精细的可信虚拟平台。此可信虚拟平台的主要架构如下图所示：</w:t>
      </w:r>
    </w:p>
    <w:p>
      <w:pPr>
        <w:pStyle w:val="15"/>
        <w:spacing w:line="360" w:lineRule="auto"/>
        <w:ind w:left="0" w:leftChars="0" w:firstLine="420" w:firstLineChars="0"/>
        <w:rPr>
          <w:rFonts w:hint="eastAsia" w:ascii="Times New Roman" w:hAnsi="Times New Roman"/>
          <w:sz w:val="24"/>
          <w:szCs w:val="24"/>
        </w:rPr>
      </w:pPr>
      <w:r>
        <w:rPr>
          <w:rFonts w:hint="eastAsia" w:ascii="Times New Roman" w:hAnsi="Times New Roman"/>
          <w:sz w:val="24"/>
          <w:szCs w:val="24"/>
        </w:rPr>
        <w:t>在原有的TVP中的第二层和第三层加入可信衔接点。可信连接点位于Dom0，是Dom0的一组应用程序，包括VM的创建组件VM Builder、 vTPM实例的创建模块vTPM Builder以及VM-vTPM映射组件VM-vTPM Binding，且作为vRT的一部分，在信任链上按照VM BuildervTPM Builder VM-vTPM Binding的顺序依次进行度量。可信衔接点可对TVP-QT的第一、第二层与第四、第五层进行有效衔接，保证TVP-QT信任链构建的连贯性，起到承上启下的作用，具有瀑布特征。</w:t>
      </w:r>
      <w:r>
        <w:rPr>
          <w:rFonts w:hint="eastAsia" w:ascii="Times New Roman" w:hAnsi="Times New Roman"/>
          <w:sz w:val="24"/>
          <w:szCs w:val="24"/>
          <w:lang w:val="en-US" w:eastAsia="zh-CN"/>
        </w:rPr>
        <w:t>所谓“瀑布特征”，借鉴软件开发过程中的“瀑布模型”，软件开发中的“瀑布模型”，其特点是每一个开发流程必须从上一项开发流程接收输入，并且为下一个流程产生输出；如果重点任何一个环节没有输入或者产生输出，则严重影响开发的流程，甚至终端。本文提出的具有可信衔接点的TVP-QT模型在任何一个环节都会与前后组件进行衔接，如果中间因任何不安全问题出现任何错误或者中断，则TVP-QT及其信任链构建都会终止。</w:t>
      </w:r>
    </w:p>
    <w:p>
      <w:pPr>
        <w:pStyle w:val="15"/>
        <w:spacing w:line="360" w:lineRule="auto"/>
        <w:ind w:left="0" w:leftChars="0" w:firstLine="420" w:firstLineChars="0"/>
        <w:rPr>
          <w:rFonts w:hint="eastAsia" w:ascii="Times New Roman" w:hAnsi="Times New Roman"/>
          <w:sz w:val="24"/>
          <w:szCs w:val="24"/>
        </w:rPr>
      </w:pPr>
      <w:r>
        <w:rPr>
          <w:rFonts w:hint="eastAsia" w:ascii="Times New Roman" w:hAnsi="Times New Roman"/>
          <w:sz w:val="24"/>
          <w:szCs w:val="24"/>
        </w:rPr>
        <w:t>其中VM Builder表示与创建用户虚拟机相关的配置文件以及组件等，如创建vm组件以及vm配置文件等；vTPM Builder表示与创建和管理vTPM实例的相关组件，并负责提供给vm运行时的vTPM标识以及端口的提供。而VM-vTPM Binding则表示对vm和vTPM实例间的绑定关系，在TVP-QT涉及到的vTPM架构中，由vTPM Builder提供给vTPM实例的标识，每个vm必须与独一的vTPM实例绑定。</w:t>
      </w:r>
    </w:p>
    <w:p>
      <w:pPr>
        <w:pStyle w:val="15"/>
        <w:spacing w:line="360" w:lineRule="auto"/>
        <w:ind w:left="0" w:leftChars="0" w:firstLine="420" w:firstLineChars="0"/>
        <w:rPr>
          <w:rFonts w:hint="eastAsia" w:ascii="Times New Roman" w:hAnsi="Times New Roman"/>
          <w:sz w:val="24"/>
          <w:szCs w:val="24"/>
        </w:rPr>
      </w:pPr>
      <w:r>
        <w:rPr>
          <w:rFonts w:hint="eastAsia" w:ascii="Times New Roman" w:hAnsi="Times New Roman"/>
          <w:sz w:val="24"/>
          <w:szCs w:val="24"/>
        </w:rPr>
        <w:t>从此架构图可以看出，可信衔接点的存在可以有效的对用户虚拟机和可信虚拟平台进行衔接，并且具有承上启下的作用，使得整个可信虚拟平台在逻辑上都非常合理，并且加强了用户虚拟机和可信虚拟平台之间的联系。</w:t>
      </w:r>
    </w:p>
    <w:p>
      <w:pPr>
        <w:pStyle w:val="15"/>
        <w:numPr>
          <w:ilvl w:val="0"/>
          <w:numId w:val="4"/>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具有瀑布特征的信任链模型</w:t>
      </w:r>
    </w:p>
    <w:p>
      <w:pPr>
        <w:pStyle w:val="15"/>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rPr>
        <w:t>由</w:t>
      </w:r>
      <w:r>
        <w:rPr>
          <w:rFonts w:hint="eastAsia" w:ascii="Times New Roman" w:hAnsi="Times New Roman"/>
          <w:sz w:val="24"/>
          <w:szCs w:val="24"/>
          <w:lang w:val="en-US" w:eastAsia="zh-CN"/>
        </w:rPr>
        <w:t>本课题针对可信虚拟平台之上的信任链模型，对本课题设计的带有可信衔接点的可信虚拟平台上进行构建，并对可信衔接点部分的组件进行细分，使得整个可信虚拟平台在启动过程中能够对虚拟平台TCB层度量之后能够有效的把控制权交给用户虚拟机的vRT，实现向用户展示一条完整的信任链模型的目标。</w:t>
      </w:r>
    </w:p>
    <w:p>
      <w:pPr>
        <w:pStyle w:val="15"/>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本课题构建的信任链模型大体架构如图：</w:t>
      </w:r>
    </w:p>
    <w:p>
      <w:pPr>
        <w:pStyle w:val="15"/>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具体的信任链度量过程描述如下：</w:t>
      </w:r>
    </w:p>
    <w:p>
      <w:pPr>
        <w:pStyle w:val="15"/>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针对可信虚拟平台构建的信任链模型总体过程如下：</w:t>
      </w:r>
    </w:p>
    <w:p>
      <w:pPr>
        <w:pStyle w:val="15"/>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第一层硬件TPM（CRTM）--&gt;第二层TCB（BIOSOSLoaderVMMDom0 Kernel）--&gt;第三层可信衔接点（VM BuildervTPM BuilderVM-vTPM Binding）--&gt;第四层vTPM（vTPM实例）--&gt;第五层可信虚拟机（VBIOSVOSLoaderVMOSAPP）;并利用通过TVP平台对信任链进行实例系统的分析和构建。本课题</w:t>
      </w:r>
      <w:del w:id="371" w:author="Janusio" w:date="2018-03-04T23:00:52Z">
        <w:r>
          <w:rPr>
            <w:rFonts w:hint="eastAsia" w:ascii="Times New Roman" w:hAnsi="Times New Roman"/>
            <w:sz w:val="24"/>
            <w:szCs w:val="24"/>
            <w:lang w:val="en-US" w:eastAsia="zh-CN"/>
          </w:rPr>
          <w:delText>拟</w:delText>
        </w:r>
      </w:del>
      <w:r>
        <w:rPr>
          <w:rFonts w:hint="eastAsia" w:ascii="Times New Roman" w:hAnsi="Times New Roman"/>
          <w:sz w:val="24"/>
          <w:szCs w:val="24"/>
          <w:lang w:val="en-US" w:eastAsia="zh-CN"/>
        </w:rPr>
        <w:t>基于Xen VMM对信任链进行构建和实现。</w:t>
      </w:r>
    </w:p>
    <w:p>
      <w:pPr>
        <w:pStyle w:val="15"/>
        <w:numPr>
          <w:ilvl w:val="0"/>
          <w:numId w:val="4"/>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15"/>
        <w:spacing w:line="360" w:lineRule="auto"/>
        <w:ind w:left="0" w:leftChars="0" w:firstLine="420" w:firstLineChars="0"/>
        <w:rPr>
          <w:rFonts w:hint="eastAsia" w:ascii="Times New Roman" w:hAnsi="Times New Roman"/>
          <w:sz w:val="24"/>
          <w:szCs w:val="24"/>
          <w:lang w:val="en-US" w:eastAsia="zh-CN"/>
        </w:rPr>
      </w:pPr>
      <w:bookmarkStart w:id="2" w:name="OLE_LINK1"/>
      <w:r>
        <w:rPr>
          <w:rFonts w:hint="eastAsia" w:ascii="Times New Roman" w:hAnsi="Times New Roman"/>
          <w:sz w:val="24"/>
          <w:szCs w:val="24"/>
          <w:lang w:val="en-US" w:eastAsia="zh-CN"/>
        </w:rPr>
        <w:t>目前大部分的研究是基于信息流的无干扰模型从动作和运行结果的角度建立系统安全策略模型，本课题按照云计算环境运行特征，拟对原有无干扰理论中的安全域、动</w:t>
      </w:r>
      <w:bookmarkEnd w:id="2"/>
      <w:r>
        <w:rPr>
          <w:rFonts w:hint="eastAsia" w:ascii="Times New Roman" w:hAnsi="Times New Roman"/>
          <w:sz w:val="24"/>
          <w:szCs w:val="24"/>
          <w:lang w:val="en-US" w:eastAsia="zh-CN"/>
        </w:rPr>
        <w:t>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w:t>
      </w:r>
    </w:p>
    <w:p>
      <w:pPr>
        <w:pStyle w:val="15"/>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图4  扩展无干扰理论</w:t>
      </w:r>
    </w:p>
    <w:p>
      <w:pPr>
        <w:pStyle w:val="15"/>
        <w:spacing w:line="360" w:lineRule="auto"/>
        <w:ind w:left="0" w:leftChars="0" w:firstLine="0" w:firstLineChars="0"/>
        <w:rPr>
          <w:rFonts w:hint="eastAsia" w:ascii="Times New Roman" w:hAnsi="Times New Roman" w:eastAsia="黑体"/>
          <w:b/>
          <w:sz w:val="28"/>
          <w:szCs w:val="28"/>
        </w:rPr>
      </w:pPr>
      <w:r>
        <w:rPr>
          <w:rFonts w:hint="eastAsia" w:ascii="Times New Roman" w:hAnsi="Times New Roman" w:eastAsia="仿宋_GB2312"/>
          <w:b/>
          <w:sz w:val="28"/>
          <w:szCs w:val="28"/>
          <w:lang w:val="en-US" w:eastAsia="zh-CN"/>
        </w:rPr>
        <w:t>1</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 xml:space="preserve"> </w:t>
      </w:r>
      <w:r>
        <w:rPr>
          <w:rFonts w:hint="eastAsia" w:ascii="Times New Roman" w:hAnsi="Times New Roman" w:eastAsia="黑体"/>
          <w:b/>
          <w:sz w:val="28"/>
          <w:szCs w:val="28"/>
        </w:rPr>
        <w:t>论文组织结构</w:t>
      </w:r>
    </w:p>
    <w:p>
      <w:pPr>
        <w:pStyle w:val="15"/>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本文共分为六章，每部分的安排如下：</w:t>
      </w:r>
    </w:p>
    <w:p>
      <w:pPr>
        <w:pStyle w:val="15"/>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15"/>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2章主要介绍了云计算中的关键技术——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详细介绍了安全逻辑和无干扰理论形式化分析方法。</w:t>
      </w:r>
    </w:p>
    <w:p>
      <w:pPr>
        <w:pStyle w:val="15"/>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3章主要介绍了本文提出的TVP-QT可信虚拟平台，从TVP-QT的工作流程到实现。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为方便本文第5章的形式化分析，对TVP-QT的每个部分进行定义。然后，基于Xen实现了TVP-QT，对该可信虚拟平台的每个部分进行仔细的描述，主要包括五个部分。最后对TVP-QT进行了功能试验和性能试验。</w:t>
      </w:r>
    </w:p>
    <w:p>
      <w:pPr>
        <w:pStyle w:val="15"/>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4章主要介绍了构建在TVP-QT之上的信任链模型。首先对Linux的启动过程以及虚拟机的启动过程进行分析，根据可信计算的完整性度量技术，确定了TVP-QT在系统启动过程中物理服务器和虚拟机需要度量的内容，利用Trusted GRUB实现对信任链的构建。其次，对TVP-QT进行信任属性的定义，主要包括本地属性和远程属性。最后对信任链进行了功能和性能试验。</w:t>
      </w:r>
    </w:p>
    <w:p>
      <w:pPr>
        <w:pStyle w:val="15"/>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第5章主要利用扩展安全逻辑和扩展无干扰方法对TVP-QT进行形式化分析。其中本文提出的扩展无干扰理论方法可以适用目前的可信虚拟平台信任链的分析。</w:t>
      </w:r>
    </w:p>
    <w:p>
      <w:pPr>
        <w:pStyle w:val="15"/>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第6章主要是对本文的研究内容进行概括分析，并指出了论文的不足之处，对未来的研究进行了展望。</w:t>
      </w:r>
    </w:p>
    <w:p>
      <w:pPr>
        <w:pStyle w:val="15"/>
        <w:spacing w:line="360" w:lineRule="auto"/>
        <w:ind w:firstLine="420" w:firstLineChars="0"/>
        <w:rPr>
          <w:del w:id="372" w:author="Janusio" w:date="2018-03-04T23:01:15Z"/>
          <w:rFonts w:hint="eastAsia" w:ascii="Times New Roman" w:hAnsi="Times New Roman"/>
          <w:sz w:val="24"/>
          <w:szCs w:val="24"/>
          <w:lang w:val="en-US" w:eastAsia="zh-CN"/>
        </w:rPr>
      </w:pPr>
      <w:del w:id="373" w:author="Janusio" w:date="2018-03-04T23:01:15Z">
        <w:r>
          <w:rPr>
            <w:rFonts w:hint="eastAsia" w:ascii="Times New Roman" w:hAnsi="Times New Roman"/>
            <w:sz w:val="24"/>
            <w:szCs w:val="24"/>
          </w:rPr>
          <w:delText>××××××××××××××××××××××××××××××××××××××××××××××××××××××××××××××××××××××××</w:delText>
        </w:r>
      </w:del>
    </w:p>
    <w:p>
      <w:pPr>
        <w:pStyle w:val="15"/>
        <w:ind w:firstLine="0" w:firstLineChars="0"/>
        <w:rPr>
          <w:rFonts w:hint="eastAsia" w:ascii="Times New Roman" w:hAnsi="Times New Roman" w:eastAsia="仿宋_GB2312"/>
          <w:b/>
          <w:sz w:val="30"/>
          <w:szCs w:val="30"/>
        </w:rPr>
      </w:pPr>
      <w:r>
        <w:rPr>
          <w:rFonts w:hint="eastAsia" w:ascii="Times New Roman" w:hAnsi="Times New Roman" w:eastAsia="仿宋_GB2312"/>
          <w:b/>
          <w:sz w:val="30"/>
          <w:szCs w:val="30"/>
        </w:rPr>
        <w:t xml:space="preserve">2 </w:t>
      </w:r>
      <w:r>
        <w:rPr>
          <w:rFonts w:hint="eastAsia" w:ascii="Times New Roman" w:hAnsi="Times New Roman" w:eastAsia="黑体"/>
          <w:sz w:val="32"/>
          <w:szCs w:val="32"/>
          <w:lang w:val="en-US" w:eastAsia="zh-CN"/>
        </w:rPr>
        <w:t>相关技术</w:t>
      </w:r>
    </w:p>
    <w:p>
      <w:pPr>
        <w:pStyle w:val="15"/>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rPr>
        <w:t xml:space="preserve">2.1 </w:t>
      </w:r>
      <w:r>
        <w:rPr>
          <w:rFonts w:hint="eastAsia" w:ascii="Times New Roman" w:hAnsi="Times New Roman" w:eastAsia="黑体"/>
          <w:b/>
          <w:sz w:val="28"/>
          <w:szCs w:val="28"/>
          <w:lang w:val="en-US" w:eastAsia="zh-CN"/>
        </w:rPr>
        <w:t>虚拟化技术</w:t>
      </w:r>
    </w:p>
    <w:p>
      <w:pPr>
        <w:pStyle w:val="15"/>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ins w:id="374" w:author="Janusio" w:date="2018-03-04T23:01:44Z"/>
          <w:rFonts w:hint="eastAsia" w:ascii="Times New Roman" w:hAnsi="Times New Roman" w:eastAsiaTheme="minorEastAsia"/>
          <w:sz w:val="24"/>
          <w:szCs w:val="24"/>
          <w:lang w:val="en-US" w:eastAsia="zh-CN"/>
        </w:rPr>
      </w:pPr>
      <w:ins w:id="375" w:author="Janusio" w:date="2018-03-04T23:03:42Z">
        <w:r>
          <w:rPr>
            <w:rFonts w:hint="eastAsia" w:ascii="Times New Roman" w:hAnsi="Times New Roman"/>
            <w:sz w:val="24"/>
            <w:szCs w:val="24"/>
            <w:lang w:val="en-US" w:eastAsia="zh-CN"/>
          </w:rPr>
          <w:t>虚拟化</w:t>
        </w:r>
      </w:ins>
      <w:ins w:id="376" w:author="Janusio" w:date="2018-03-04T23:03:43Z">
        <w:r>
          <w:rPr>
            <w:rFonts w:hint="eastAsia" w:ascii="Times New Roman" w:hAnsi="Times New Roman"/>
            <w:sz w:val="24"/>
            <w:szCs w:val="24"/>
            <w:lang w:val="en-US" w:eastAsia="zh-CN"/>
          </w:rPr>
          <w:t>技术</w:t>
        </w:r>
      </w:ins>
      <w:ins w:id="377" w:author="Janusio" w:date="2018-03-04T23:03:45Z">
        <w:r>
          <w:rPr>
            <w:rFonts w:hint="eastAsia" w:ascii="Times New Roman" w:hAnsi="Times New Roman"/>
            <w:sz w:val="24"/>
            <w:szCs w:val="24"/>
            <w:lang w:val="en-US" w:eastAsia="zh-CN"/>
          </w:rPr>
          <w:t>是</w:t>
        </w:r>
      </w:ins>
      <w:ins w:id="378" w:author="Janusio" w:date="2018-03-04T23:03:51Z">
        <w:r>
          <w:rPr>
            <w:rFonts w:hint="eastAsia" w:ascii="Times New Roman" w:hAnsi="Times New Roman"/>
            <w:sz w:val="24"/>
            <w:szCs w:val="24"/>
            <w:lang w:val="en-US" w:eastAsia="zh-CN"/>
          </w:rPr>
          <w:t>将</w:t>
        </w:r>
      </w:ins>
      <w:ins w:id="379" w:author="Janusio" w:date="2018-03-04T23:03:57Z">
        <w:r>
          <w:rPr>
            <w:rFonts w:hint="eastAsia" w:ascii="Times New Roman" w:hAnsi="Times New Roman"/>
            <w:sz w:val="24"/>
            <w:szCs w:val="24"/>
            <w:lang w:val="en-US" w:eastAsia="zh-CN"/>
          </w:rPr>
          <w:t>实际</w:t>
        </w:r>
      </w:ins>
      <w:ins w:id="380" w:author="Janusio" w:date="2018-03-04T23:03:58Z">
        <w:r>
          <w:rPr>
            <w:rFonts w:hint="eastAsia" w:ascii="Times New Roman" w:hAnsi="Times New Roman"/>
            <w:sz w:val="24"/>
            <w:szCs w:val="24"/>
            <w:lang w:val="en-US" w:eastAsia="zh-CN"/>
          </w:rPr>
          <w:t>的</w:t>
        </w:r>
      </w:ins>
      <w:ins w:id="381" w:author="Janusio" w:date="2018-03-04T23:04:00Z">
        <w:r>
          <w:rPr>
            <w:rFonts w:hint="eastAsia" w:ascii="Times New Roman" w:hAnsi="Times New Roman"/>
            <w:sz w:val="24"/>
            <w:szCs w:val="24"/>
            <w:lang w:val="en-US" w:eastAsia="zh-CN"/>
          </w:rPr>
          <w:t>物理</w:t>
        </w:r>
      </w:ins>
      <w:ins w:id="382" w:author="Janusio" w:date="2018-03-04T23:04:04Z">
        <w:r>
          <w:rPr>
            <w:rFonts w:hint="eastAsia" w:ascii="Times New Roman" w:hAnsi="Times New Roman"/>
            <w:sz w:val="24"/>
            <w:szCs w:val="24"/>
            <w:lang w:val="en-US" w:eastAsia="zh-CN"/>
          </w:rPr>
          <w:t>计算机</w:t>
        </w:r>
      </w:ins>
      <w:ins w:id="383" w:author="Janusio" w:date="2018-03-04T23:04:06Z">
        <w:r>
          <w:rPr>
            <w:rFonts w:hint="eastAsia" w:ascii="Times New Roman" w:hAnsi="Times New Roman"/>
            <w:sz w:val="24"/>
            <w:szCs w:val="24"/>
            <w:lang w:val="en-US" w:eastAsia="zh-CN"/>
          </w:rPr>
          <w:t>服务器</w:t>
        </w:r>
      </w:ins>
      <w:ins w:id="384" w:author="Janusio" w:date="2018-03-04T23:04:13Z">
        <w:r>
          <w:rPr>
            <w:rFonts w:hint="eastAsia" w:ascii="Times New Roman" w:hAnsi="Times New Roman"/>
            <w:sz w:val="24"/>
            <w:szCs w:val="24"/>
            <w:lang w:val="en-US" w:eastAsia="zh-CN"/>
          </w:rPr>
          <w:t>、</w:t>
        </w:r>
      </w:ins>
      <w:ins w:id="385" w:author="Janusio" w:date="2018-03-04T23:04:27Z">
        <w:r>
          <w:rPr>
            <w:rFonts w:hint="eastAsia" w:ascii="Times New Roman" w:hAnsi="Times New Roman"/>
            <w:sz w:val="24"/>
            <w:szCs w:val="24"/>
            <w:lang w:val="en-US" w:eastAsia="zh-CN"/>
          </w:rPr>
          <w:t>内存</w:t>
        </w:r>
      </w:ins>
      <w:ins w:id="386" w:author="Janusio" w:date="2018-03-04T23:04:28Z">
        <w:r>
          <w:rPr>
            <w:rFonts w:hint="eastAsia" w:ascii="Times New Roman" w:hAnsi="Times New Roman"/>
            <w:sz w:val="24"/>
            <w:szCs w:val="24"/>
            <w:lang w:val="en-US" w:eastAsia="zh-CN"/>
          </w:rPr>
          <w:t>、</w:t>
        </w:r>
      </w:ins>
      <w:ins w:id="387" w:author="Janusio" w:date="2018-03-04T23:04:31Z">
        <w:r>
          <w:rPr>
            <w:rFonts w:hint="eastAsia" w:ascii="Times New Roman" w:hAnsi="Times New Roman"/>
            <w:sz w:val="24"/>
            <w:szCs w:val="24"/>
            <w:lang w:val="en-US" w:eastAsia="zh-CN"/>
          </w:rPr>
          <w:t>硬盘</w:t>
        </w:r>
      </w:ins>
      <w:ins w:id="388" w:author="Janusio" w:date="2018-03-04T23:04:33Z">
        <w:r>
          <w:rPr>
            <w:rFonts w:hint="eastAsia" w:ascii="Times New Roman" w:hAnsi="Times New Roman"/>
            <w:sz w:val="24"/>
            <w:szCs w:val="24"/>
            <w:lang w:val="en-US" w:eastAsia="zh-CN"/>
          </w:rPr>
          <w:t>存储</w:t>
        </w:r>
      </w:ins>
      <w:ins w:id="389" w:author="Janusio" w:date="2018-03-04T23:04:37Z">
        <w:r>
          <w:rPr>
            <w:rFonts w:hint="eastAsia" w:ascii="Times New Roman" w:hAnsi="Times New Roman"/>
            <w:sz w:val="24"/>
            <w:szCs w:val="24"/>
            <w:lang w:val="en-US" w:eastAsia="zh-CN"/>
          </w:rPr>
          <w:t>等</w:t>
        </w:r>
      </w:ins>
      <w:ins w:id="390" w:author="Janusio" w:date="2018-03-04T23:04:38Z">
        <w:r>
          <w:rPr>
            <w:rFonts w:hint="eastAsia" w:ascii="Times New Roman" w:hAnsi="Times New Roman"/>
            <w:sz w:val="24"/>
            <w:szCs w:val="24"/>
            <w:lang w:val="en-US" w:eastAsia="zh-CN"/>
          </w:rPr>
          <w:t>实体</w:t>
        </w:r>
      </w:ins>
      <w:ins w:id="391" w:author="Janusio" w:date="2018-03-04T23:04:40Z">
        <w:r>
          <w:rPr>
            <w:rFonts w:hint="eastAsia" w:ascii="Times New Roman" w:hAnsi="Times New Roman"/>
            <w:sz w:val="24"/>
            <w:szCs w:val="24"/>
            <w:lang w:val="en-US" w:eastAsia="zh-CN"/>
          </w:rPr>
          <w:t>资源</w:t>
        </w:r>
      </w:ins>
      <w:ins w:id="392" w:author="Janusio" w:date="2018-03-04T23:04:41Z">
        <w:r>
          <w:rPr>
            <w:rFonts w:hint="eastAsia" w:ascii="Times New Roman" w:hAnsi="Times New Roman"/>
            <w:sz w:val="24"/>
            <w:szCs w:val="24"/>
            <w:lang w:val="en-US" w:eastAsia="zh-CN"/>
          </w:rPr>
          <w:t>进行</w:t>
        </w:r>
      </w:ins>
      <w:ins w:id="393" w:author="Janusio" w:date="2018-03-04T23:04:43Z">
        <w:r>
          <w:rPr>
            <w:rFonts w:hint="eastAsia" w:ascii="Times New Roman" w:hAnsi="Times New Roman"/>
            <w:sz w:val="24"/>
            <w:szCs w:val="24"/>
            <w:lang w:val="en-US" w:eastAsia="zh-CN"/>
          </w:rPr>
          <w:t>抽象</w:t>
        </w:r>
      </w:ins>
      <w:ins w:id="394" w:author="Janusio" w:date="2018-03-04T23:05:06Z">
        <w:r>
          <w:rPr>
            <w:rFonts w:hint="eastAsia" w:ascii="Times New Roman" w:hAnsi="Times New Roman"/>
            <w:sz w:val="24"/>
            <w:szCs w:val="24"/>
            <w:lang w:val="en-US" w:eastAsia="zh-CN"/>
          </w:rPr>
          <w:t>使</w:t>
        </w:r>
      </w:ins>
      <w:ins w:id="395" w:author="Janusio" w:date="2018-03-04T23:04:46Z">
        <w:r>
          <w:rPr>
            <w:rFonts w:hint="eastAsia" w:ascii="Times New Roman" w:hAnsi="Times New Roman"/>
            <w:sz w:val="24"/>
            <w:szCs w:val="24"/>
            <w:lang w:val="en-US" w:eastAsia="zh-CN"/>
          </w:rPr>
          <w:t>单一的</w:t>
        </w:r>
      </w:ins>
      <w:ins w:id="396" w:author="Janusio" w:date="2018-03-04T23:04:48Z">
        <w:r>
          <w:rPr>
            <w:rFonts w:hint="eastAsia" w:ascii="Times New Roman" w:hAnsi="Times New Roman"/>
            <w:sz w:val="24"/>
            <w:szCs w:val="24"/>
            <w:lang w:val="en-US" w:eastAsia="zh-CN"/>
          </w:rPr>
          <w:t>计算机</w:t>
        </w:r>
      </w:ins>
      <w:ins w:id="397" w:author="Janusio" w:date="2018-03-04T23:04:49Z">
        <w:r>
          <w:rPr>
            <w:rFonts w:hint="eastAsia" w:ascii="Times New Roman" w:hAnsi="Times New Roman"/>
            <w:sz w:val="24"/>
            <w:szCs w:val="24"/>
            <w:lang w:val="en-US" w:eastAsia="zh-CN"/>
          </w:rPr>
          <w:t>资源</w:t>
        </w:r>
      </w:ins>
      <w:ins w:id="398" w:author="Janusio" w:date="2018-03-04T23:04:50Z">
        <w:r>
          <w:rPr>
            <w:rFonts w:hint="eastAsia" w:ascii="Times New Roman" w:hAnsi="Times New Roman"/>
            <w:sz w:val="24"/>
            <w:szCs w:val="24"/>
            <w:lang w:val="en-US" w:eastAsia="zh-CN"/>
          </w:rPr>
          <w:t>可以</w:t>
        </w:r>
      </w:ins>
      <w:ins w:id="399" w:author="Janusio" w:date="2018-03-04T23:04:51Z">
        <w:r>
          <w:rPr>
            <w:rFonts w:hint="eastAsia" w:ascii="Times New Roman" w:hAnsi="Times New Roman"/>
            <w:sz w:val="24"/>
            <w:szCs w:val="24"/>
            <w:lang w:val="en-US" w:eastAsia="zh-CN"/>
          </w:rPr>
          <w:t>被</w:t>
        </w:r>
      </w:ins>
      <w:ins w:id="400" w:author="Janusio" w:date="2018-03-04T23:05:11Z">
        <w:r>
          <w:rPr>
            <w:rFonts w:hint="eastAsia" w:ascii="Times New Roman" w:hAnsi="Times New Roman"/>
            <w:sz w:val="24"/>
            <w:szCs w:val="24"/>
            <w:lang w:val="en-US" w:eastAsia="zh-CN"/>
          </w:rPr>
          <w:t>用来</w:t>
        </w:r>
      </w:ins>
      <w:ins w:id="401" w:author="Janusio" w:date="2018-03-04T23:05:13Z">
        <w:r>
          <w:rPr>
            <w:rFonts w:hint="eastAsia" w:ascii="Times New Roman" w:hAnsi="Times New Roman"/>
            <w:sz w:val="24"/>
            <w:szCs w:val="24"/>
            <w:lang w:val="en-US" w:eastAsia="zh-CN"/>
          </w:rPr>
          <w:t>提供</w:t>
        </w:r>
      </w:ins>
      <w:ins w:id="402" w:author="Janusio" w:date="2018-03-04T23:05:14Z">
        <w:r>
          <w:rPr>
            <w:rFonts w:hint="eastAsia" w:ascii="Times New Roman" w:hAnsi="Times New Roman"/>
            <w:sz w:val="24"/>
            <w:szCs w:val="24"/>
            <w:lang w:val="en-US" w:eastAsia="zh-CN"/>
          </w:rPr>
          <w:t>多个</w:t>
        </w:r>
      </w:ins>
      <w:ins w:id="403" w:author="Janusio" w:date="2018-03-04T23:05:29Z">
        <w:r>
          <w:rPr>
            <w:rFonts w:hint="eastAsia" w:ascii="Times New Roman" w:hAnsi="Times New Roman"/>
            <w:sz w:val="24"/>
            <w:szCs w:val="24"/>
            <w:lang w:val="en-US" w:eastAsia="zh-CN"/>
          </w:rPr>
          <w:t>同类</w:t>
        </w:r>
      </w:ins>
      <w:ins w:id="404" w:author="Janusio" w:date="2018-03-04T23:05:35Z">
        <w:r>
          <w:rPr>
            <w:rFonts w:hint="eastAsia" w:ascii="Times New Roman" w:hAnsi="Times New Roman"/>
            <w:sz w:val="24"/>
            <w:szCs w:val="24"/>
            <w:lang w:val="en-US" w:eastAsia="zh-CN"/>
          </w:rPr>
          <w:t>资源</w:t>
        </w:r>
      </w:ins>
      <w:ins w:id="405" w:author="Janusio" w:date="2018-03-04T23:05:36Z">
        <w:r>
          <w:rPr>
            <w:rFonts w:hint="eastAsia" w:ascii="Times New Roman" w:hAnsi="Times New Roman"/>
            <w:sz w:val="24"/>
            <w:szCs w:val="24"/>
            <w:lang w:val="en-US" w:eastAsia="zh-CN"/>
          </w:rPr>
          <w:t>的</w:t>
        </w:r>
      </w:ins>
      <w:ins w:id="406" w:author="Janusio" w:date="2018-03-04T23:05:46Z">
        <w:r>
          <w:rPr>
            <w:rFonts w:hint="eastAsia" w:ascii="Times New Roman" w:hAnsi="Times New Roman"/>
            <w:sz w:val="24"/>
            <w:szCs w:val="24"/>
            <w:lang w:val="en-US" w:eastAsia="zh-CN"/>
          </w:rPr>
          <w:t>资源管理</w:t>
        </w:r>
      </w:ins>
      <w:ins w:id="407" w:author="Janusio" w:date="2018-03-04T23:05:47Z">
        <w:r>
          <w:rPr>
            <w:rFonts w:hint="eastAsia" w:ascii="Times New Roman" w:hAnsi="Times New Roman"/>
            <w:sz w:val="24"/>
            <w:szCs w:val="24"/>
            <w:lang w:val="en-US" w:eastAsia="zh-CN"/>
          </w:rPr>
          <w:t>方式</w:t>
        </w:r>
      </w:ins>
      <w:ins w:id="408" w:author="Janusio" w:date="2018-03-04T23:06:28Z">
        <w:r>
          <w:rPr>
            <w:rFonts w:hint="eastAsia" w:ascii="Times New Roman" w:hAnsi="Times New Roman"/>
            <w:sz w:val="24"/>
            <w:szCs w:val="24"/>
            <w:lang w:val="en-US" w:eastAsia="zh-CN"/>
          </w:rPr>
          <w:t>；</w:t>
        </w:r>
      </w:ins>
      <w:ins w:id="409" w:author="Janusio" w:date="2018-03-04T23:06:32Z">
        <w:r>
          <w:rPr>
            <w:rFonts w:hint="eastAsia" w:ascii="Times New Roman" w:hAnsi="Times New Roman"/>
            <w:sz w:val="24"/>
            <w:szCs w:val="24"/>
            <w:lang w:val="en-US" w:eastAsia="zh-CN"/>
          </w:rPr>
          <w:t>主要</w:t>
        </w:r>
      </w:ins>
      <w:ins w:id="410" w:author="Janusio" w:date="2018-03-04T23:06:39Z">
        <w:r>
          <w:rPr>
            <w:rFonts w:hint="eastAsia" w:ascii="Times New Roman" w:hAnsi="Times New Roman"/>
            <w:sz w:val="24"/>
            <w:szCs w:val="24"/>
            <w:lang w:val="en-US" w:eastAsia="zh-CN"/>
          </w:rPr>
          <w:t>用来</w:t>
        </w:r>
      </w:ins>
      <w:ins w:id="411" w:author="Janusio" w:date="2018-03-04T23:06:40Z">
        <w:r>
          <w:rPr>
            <w:rFonts w:hint="eastAsia" w:ascii="Times New Roman" w:hAnsi="Times New Roman"/>
            <w:sz w:val="24"/>
            <w:szCs w:val="24"/>
            <w:lang w:val="en-US" w:eastAsia="zh-CN"/>
          </w:rPr>
          <w:t>解决</w:t>
        </w:r>
      </w:ins>
      <w:ins w:id="412" w:author="Janusio" w:date="2018-03-04T23:06:45Z">
        <w:r>
          <w:rPr>
            <w:rFonts w:hint="eastAsia" w:ascii="Times New Roman" w:hAnsi="Times New Roman"/>
            <w:sz w:val="24"/>
            <w:szCs w:val="24"/>
            <w:lang w:val="en-US" w:eastAsia="zh-CN"/>
          </w:rPr>
          <w:t>当前</w:t>
        </w:r>
      </w:ins>
      <w:ins w:id="413" w:author="Janusio" w:date="2018-03-04T23:06:47Z">
        <w:r>
          <w:rPr>
            <w:rFonts w:hint="eastAsia" w:ascii="Times New Roman" w:hAnsi="Times New Roman"/>
            <w:sz w:val="24"/>
            <w:szCs w:val="24"/>
            <w:lang w:val="en-US" w:eastAsia="zh-CN"/>
          </w:rPr>
          <w:t>物理</w:t>
        </w:r>
      </w:ins>
      <w:ins w:id="414" w:author="Janusio" w:date="2018-03-04T23:06:49Z">
        <w:r>
          <w:rPr>
            <w:rFonts w:hint="eastAsia" w:ascii="Times New Roman" w:hAnsi="Times New Roman"/>
            <w:sz w:val="24"/>
            <w:szCs w:val="24"/>
            <w:lang w:val="en-US" w:eastAsia="zh-CN"/>
          </w:rPr>
          <w:t>计算机</w:t>
        </w:r>
      </w:ins>
      <w:ins w:id="415" w:author="Janusio" w:date="2018-03-04T23:06:50Z">
        <w:r>
          <w:rPr>
            <w:rFonts w:hint="eastAsia" w:ascii="Times New Roman" w:hAnsi="Times New Roman"/>
            <w:sz w:val="24"/>
            <w:szCs w:val="24"/>
            <w:lang w:val="en-US" w:eastAsia="zh-CN"/>
          </w:rPr>
          <w:t>资源</w:t>
        </w:r>
      </w:ins>
      <w:ins w:id="416" w:author="Janusio" w:date="2018-03-04T23:07:03Z">
        <w:r>
          <w:rPr>
            <w:rFonts w:hint="eastAsia" w:ascii="Times New Roman" w:hAnsi="Times New Roman"/>
            <w:sz w:val="24"/>
            <w:szCs w:val="24"/>
            <w:lang w:val="en-US" w:eastAsia="zh-CN"/>
          </w:rPr>
          <w:t>利用率</w:t>
        </w:r>
      </w:ins>
      <w:ins w:id="417" w:author="Janusio" w:date="2018-03-04T23:07:04Z">
        <w:r>
          <w:rPr>
            <w:rFonts w:hint="eastAsia" w:ascii="Times New Roman" w:hAnsi="Times New Roman"/>
            <w:sz w:val="24"/>
            <w:szCs w:val="24"/>
            <w:lang w:val="en-US" w:eastAsia="zh-CN"/>
          </w:rPr>
          <w:t>低</w:t>
        </w:r>
      </w:ins>
      <w:ins w:id="418" w:author="Janusio" w:date="2018-03-04T23:07:05Z">
        <w:r>
          <w:rPr>
            <w:rFonts w:hint="eastAsia" w:ascii="Times New Roman" w:hAnsi="Times New Roman"/>
            <w:sz w:val="24"/>
            <w:szCs w:val="24"/>
            <w:lang w:val="en-US" w:eastAsia="zh-CN"/>
          </w:rPr>
          <w:t>的</w:t>
        </w:r>
      </w:ins>
      <w:ins w:id="419" w:author="Janusio" w:date="2018-03-04T23:07:06Z">
        <w:r>
          <w:rPr>
            <w:rFonts w:hint="eastAsia" w:ascii="Times New Roman" w:hAnsi="Times New Roman"/>
            <w:sz w:val="24"/>
            <w:szCs w:val="24"/>
            <w:lang w:val="en-US" w:eastAsia="zh-CN"/>
          </w:rPr>
          <w:t>问题，</w:t>
        </w:r>
      </w:ins>
      <w:ins w:id="420" w:author="Janusio" w:date="2018-03-04T23:07:24Z">
        <w:r>
          <w:rPr>
            <w:rFonts w:hint="eastAsia" w:ascii="Times New Roman" w:hAnsi="Times New Roman"/>
            <w:sz w:val="24"/>
            <w:szCs w:val="24"/>
            <w:lang w:val="en-US" w:eastAsia="zh-CN"/>
          </w:rPr>
          <w:t>从而</w:t>
        </w:r>
      </w:ins>
      <w:ins w:id="421" w:author="Janusio" w:date="2018-03-04T23:07:26Z">
        <w:r>
          <w:rPr>
            <w:rFonts w:hint="eastAsia" w:ascii="Times New Roman" w:hAnsi="Times New Roman"/>
            <w:sz w:val="24"/>
            <w:szCs w:val="24"/>
            <w:lang w:val="en-US" w:eastAsia="zh-CN"/>
          </w:rPr>
          <w:t>最大化</w:t>
        </w:r>
      </w:ins>
      <w:ins w:id="422" w:author="Janusio" w:date="2018-03-04T23:07:27Z">
        <w:r>
          <w:rPr>
            <w:rFonts w:hint="eastAsia" w:ascii="Times New Roman" w:hAnsi="Times New Roman"/>
            <w:sz w:val="24"/>
            <w:szCs w:val="24"/>
            <w:lang w:val="en-US" w:eastAsia="zh-CN"/>
          </w:rPr>
          <w:t>的</w:t>
        </w:r>
      </w:ins>
      <w:ins w:id="423" w:author="Janusio" w:date="2018-03-04T23:07:29Z">
        <w:r>
          <w:rPr>
            <w:rFonts w:hint="eastAsia" w:ascii="Times New Roman" w:hAnsi="Times New Roman"/>
            <w:sz w:val="24"/>
            <w:szCs w:val="24"/>
            <w:lang w:val="en-US" w:eastAsia="zh-CN"/>
          </w:rPr>
          <w:t>利用</w:t>
        </w:r>
      </w:ins>
      <w:ins w:id="424" w:author="Janusio" w:date="2018-03-04T23:07:38Z">
        <w:r>
          <w:rPr>
            <w:rFonts w:hint="eastAsia" w:ascii="Times New Roman" w:hAnsi="Times New Roman"/>
            <w:sz w:val="24"/>
            <w:szCs w:val="24"/>
            <w:lang w:val="en-US" w:eastAsia="zh-CN"/>
          </w:rPr>
          <w:t>物理资源</w:t>
        </w:r>
      </w:ins>
      <w:ins w:id="425" w:author="Janusio" w:date="2018-03-04T23:07:39Z">
        <w:r>
          <w:rPr>
            <w:rFonts w:hint="eastAsia" w:ascii="Times New Roman" w:hAnsi="Times New Roman"/>
            <w:sz w:val="24"/>
            <w:szCs w:val="24"/>
            <w:lang w:val="en-US" w:eastAsia="zh-CN"/>
          </w:rPr>
          <w:t>。</w:t>
        </w:r>
      </w:ins>
      <w:ins w:id="426" w:author="Janusio" w:date="2018-03-04T23:08:33Z">
        <w:r>
          <w:rPr>
            <w:rFonts w:hint="eastAsia" w:ascii="Times New Roman" w:hAnsi="Times New Roman"/>
            <w:sz w:val="24"/>
            <w:szCs w:val="24"/>
            <w:lang w:val="en-US" w:eastAsia="zh-CN"/>
          </w:rPr>
          <w:t>在</w:t>
        </w:r>
      </w:ins>
      <w:ins w:id="427" w:author="Janusio" w:date="2018-03-04T23:08:34Z">
        <w:r>
          <w:rPr>
            <w:rFonts w:hint="eastAsia" w:ascii="Times New Roman" w:hAnsi="Times New Roman"/>
            <w:sz w:val="24"/>
            <w:szCs w:val="24"/>
            <w:lang w:val="en-US" w:eastAsia="zh-CN"/>
          </w:rPr>
          <w:t>虚拟化</w:t>
        </w:r>
      </w:ins>
      <w:ins w:id="428" w:author="Janusio" w:date="2018-03-04T23:08:35Z">
        <w:r>
          <w:rPr>
            <w:rFonts w:hint="eastAsia" w:ascii="Times New Roman" w:hAnsi="Times New Roman"/>
            <w:sz w:val="24"/>
            <w:szCs w:val="24"/>
            <w:lang w:val="en-US" w:eastAsia="zh-CN"/>
          </w:rPr>
          <w:t>技术</w:t>
        </w:r>
      </w:ins>
      <w:ins w:id="429" w:author="Janusio" w:date="2018-03-04T23:08:36Z">
        <w:r>
          <w:rPr>
            <w:rFonts w:hint="eastAsia" w:ascii="Times New Roman" w:hAnsi="Times New Roman"/>
            <w:sz w:val="24"/>
            <w:szCs w:val="24"/>
            <w:lang w:val="en-US" w:eastAsia="zh-CN"/>
          </w:rPr>
          <w:t>中</w:t>
        </w:r>
      </w:ins>
      <w:ins w:id="430" w:author="Janusio" w:date="2018-03-04T23:08:38Z">
        <w:r>
          <w:rPr>
            <w:rFonts w:hint="eastAsia" w:ascii="Times New Roman" w:hAnsi="Times New Roman"/>
            <w:sz w:val="24"/>
            <w:szCs w:val="24"/>
            <w:lang w:val="en-US" w:eastAsia="zh-CN"/>
          </w:rPr>
          <w:t>，</w:t>
        </w:r>
      </w:ins>
      <w:ins w:id="431" w:author="Janusio" w:date="2018-03-04T23:08:48Z">
        <w:r>
          <w:rPr>
            <w:rFonts w:hint="eastAsia" w:ascii="Times New Roman" w:hAnsi="Times New Roman"/>
            <w:sz w:val="24"/>
            <w:szCs w:val="24"/>
            <w:lang w:val="en-US" w:eastAsia="zh-CN"/>
          </w:rPr>
          <w:t>可以</w:t>
        </w:r>
      </w:ins>
      <w:ins w:id="432" w:author="Janusio" w:date="2018-03-04T23:08:51Z">
        <w:r>
          <w:rPr>
            <w:rFonts w:hint="eastAsia" w:ascii="Times New Roman" w:hAnsi="Times New Roman"/>
            <w:sz w:val="24"/>
            <w:szCs w:val="24"/>
            <w:lang w:val="en-US" w:eastAsia="zh-CN"/>
          </w:rPr>
          <w:t>利用</w:t>
        </w:r>
      </w:ins>
      <w:ins w:id="433" w:author="Janusio" w:date="2018-03-04T23:08:55Z">
        <w:r>
          <w:rPr>
            <w:rFonts w:hint="eastAsia" w:ascii="Times New Roman" w:hAnsi="Times New Roman"/>
            <w:sz w:val="24"/>
            <w:szCs w:val="24"/>
            <w:lang w:val="en-US" w:eastAsia="zh-CN"/>
          </w:rPr>
          <w:t>资源</w:t>
        </w:r>
      </w:ins>
      <w:ins w:id="434" w:author="Janusio" w:date="2018-03-04T23:08:57Z">
        <w:r>
          <w:rPr>
            <w:rFonts w:hint="eastAsia" w:ascii="Times New Roman" w:hAnsi="Times New Roman"/>
            <w:sz w:val="24"/>
            <w:szCs w:val="24"/>
            <w:lang w:val="en-US" w:eastAsia="zh-CN"/>
          </w:rPr>
          <w:t>隔离</w:t>
        </w:r>
      </w:ins>
      <w:ins w:id="435" w:author="Janusio" w:date="2018-03-04T23:08:58Z">
        <w:r>
          <w:rPr>
            <w:rFonts w:hint="eastAsia" w:ascii="Times New Roman" w:hAnsi="Times New Roman"/>
            <w:sz w:val="24"/>
            <w:szCs w:val="24"/>
            <w:lang w:val="en-US" w:eastAsia="zh-CN"/>
          </w:rPr>
          <w:t>的</w:t>
        </w:r>
      </w:ins>
      <w:ins w:id="436" w:author="Janusio" w:date="2018-03-04T23:09:00Z">
        <w:r>
          <w:rPr>
            <w:rFonts w:hint="eastAsia" w:ascii="Times New Roman" w:hAnsi="Times New Roman"/>
            <w:sz w:val="24"/>
            <w:szCs w:val="24"/>
            <w:lang w:val="en-US" w:eastAsia="zh-CN"/>
          </w:rPr>
          <w:t>方式对</w:t>
        </w:r>
      </w:ins>
      <w:ins w:id="437" w:author="Janusio" w:date="2018-03-04T23:09:04Z">
        <w:r>
          <w:rPr>
            <w:rFonts w:hint="eastAsia" w:ascii="Times New Roman" w:hAnsi="Times New Roman"/>
            <w:sz w:val="24"/>
            <w:szCs w:val="24"/>
            <w:lang w:val="en-US" w:eastAsia="zh-CN"/>
          </w:rPr>
          <w:t>虚拟出</w:t>
        </w:r>
      </w:ins>
      <w:ins w:id="438" w:author="Janusio" w:date="2018-03-04T23:09:05Z">
        <w:r>
          <w:rPr>
            <w:rFonts w:hint="eastAsia" w:ascii="Times New Roman" w:hAnsi="Times New Roman"/>
            <w:sz w:val="24"/>
            <w:szCs w:val="24"/>
            <w:lang w:val="en-US" w:eastAsia="zh-CN"/>
          </w:rPr>
          <w:t>的</w:t>
        </w:r>
      </w:ins>
      <w:ins w:id="439" w:author="Janusio" w:date="2018-03-04T23:09:09Z">
        <w:r>
          <w:rPr>
            <w:rFonts w:hint="eastAsia" w:ascii="Times New Roman" w:hAnsi="Times New Roman"/>
            <w:sz w:val="24"/>
            <w:szCs w:val="24"/>
            <w:lang w:val="en-US" w:eastAsia="zh-CN"/>
          </w:rPr>
          <w:t>计算机资源</w:t>
        </w:r>
      </w:ins>
      <w:ins w:id="440" w:author="Janusio" w:date="2018-03-04T23:09:10Z">
        <w:r>
          <w:rPr>
            <w:rFonts w:hint="eastAsia" w:ascii="Times New Roman" w:hAnsi="Times New Roman"/>
            <w:sz w:val="24"/>
            <w:szCs w:val="24"/>
            <w:lang w:val="en-US" w:eastAsia="zh-CN"/>
          </w:rPr>
          <w:t>进行</w:t>
        </w:r>
      </w:ins>
      <w:ins w:id="441" w:author="Janusio" w:date="2018-03-04T23:09:11Z">
        <w:r>
          <w:rPr>
            <w:rFonts w:hint="eastAsia" w:ascii="Times New Roman" w:hAnsi="Times New Roman"/>
            <w:sz w:val="24"/>
            <w:szCs w:val="24"/>
            <w:lang w:val="en-US" w:eastAsia="zh-CN"/>
          </w:rPr>
          <w:t>安全</w:t>
        </w:r>
      </w:ins>
      <w:ins w:id="442" w:author="Janusio" w:date="2018-03-04T23:09:15Z">
        <w:r>
          <w:rPr>
            <w:rFonts w:hint="eastAsia" w:ascii="Times New Roman" w:hAnsi="Times New Roman"/>
            <w:sz w:val="24"/>
            <w:szCs w:val="24"/>
            <w:lang w:val="en-US" w:eastAsia="zh-CN"/>
          </w:rPr>
          <w:t>隔离，</w:t>
        </w:r>
      </w:ins>
      <w:ins w:id="443" w:author="Janusio" w:date="2018-03-04T23:09:17Z">
        <w:r>
          <w:rPr>
            <w:rFonts w:hint="eastAsia" w:ascii="Times New Roman" w:hAnsi="Times New Roman"/>
            <w:sz w:val="24"/>
            <w:szCs w:val="24"/>
            <w:lang w:val="en-US" w:eastAsia="zh-CN"/>
          </w:rPr>
          <w:t>使其</w:t>
        </w:r>
      </w:ins>
      <w:ins w:id="444" w:author="Janusio" w:date="2018-03-04T23:09:21Z">
        <w:r>
          <w:rPr>
            <w:rFonts w:hint="eastAsia" w:ascii="Times New Roman" w:hAnsi="Times New Roman"/>
            <w:sz w:val="24"/>
            <w:szCs w:val="24"/>
            <w:lang w:val="en-US" w:eastAsia="zh-CN"/>
          </w:rPr>
          <w:t>可以</w:t>
        </w:r>
      </w:ins>
      <w:ins w:id="445" w:author="Janusio" w:date="2018-03-04T23:09:24Z">
        <w:r>
          <w:rPr>
            <w:rFonts w:hint="eastAsia" w:ascii="Times New Roman" w:hAnsi="Times New Roman"/>
            <w:sz w:val="24"/>
            <w:szCs w:val="24"/>
            <w:lang w:val="en-US" w:eastAsia="zh-CN"/>
          </w:rPr>
          <w:t>处在</w:t>
        </w:r>
      </w:ins>
      <w:ins w:id="446" w:author="Janusio" w:date="2018-03-04T23:09:25Z">
        <w:r>
          <w:rPr>
            <w:rFonts w:hint="eastAsia" w:ascii="Times New Roman" w:hAnsi="Times New Roman"/>
            <w:sz w:val="24"/>
            <w:szCs w:val="24"/>
            <w:lang w:val="en-US" w:eastAsia="zh-CN"/>
          </w:rPr>
          <w:t>抽象</w:t>
        </w:r>
      </w:ins>
      <w:ins w:id="447" w:author="Janusio" w:date="2018-03-04T23:09:26Z">
        <w:r>
          <w:rPr>
            <w:rFonts w:hint="eastAsia" w:ascii="Times New Roman" w:hAnsi="Times New Roman"/>
            <w:sz w:val="24"/>
            <w:szCs w:val="24"/>
            <w:lang w:val="en-US" w:eastAsia="zh-CN"/>
          </w:rPr>
          <w:t>的</w:t>
        </w:r>
      </w:ins>
      <w:ins w:id="448" w:author="Janusio" w:date="2018-03-04T23:09:27Z">
        <w:r>
          <w:rPr>
            <w:rFonts w:hint="eastAsia" w:ascii="Times New Roman" w:hAnsi="Times New Roman"/>
            <w:sz w:val="24"/>
            <w:szCs w:val="24"/>
            <w:lang w:val="en-US" w:eastAsia="zh-CN"/>
          </w:rPr>
          <w:t>不同</w:t>
        </w:r>
      </w:ins>
      <w:ins w:id="449" w:author="Janusio" w:date="2018-03-04T23:09:28Z">
        <w:r>
          <w:rPr>
            <w:rFonts w:hint="eastAsia" w:ascii="Times New Roman" w:hAnsi="Times New Roman"/>
            <w:sz w:val="24"/>
            <w:szCs w:val="24"/>
            <w:lang w:val="en-US" w:eastAsia="zh-CN"/>
          </w:rPr>
          <w:t>的</w:t>
        </w:r>
      </w:ins>
      <w:ins w:id="450" w:author="Janusio" w:date="2018-03-04T23:09:30Z">
        <w:r>
          <w:rPr>
            <w:rFonts w:hint="eastAsia" w:ascii="Times New Roman" w:hAnsi="Times New Roman"/>
            <w:sz w:val="24"/>
            <w:szCs w:val="24"/>
            <w:lang w:val="en-US" w:eastAsia="zh-CN"/>
          </w:rPr>
          <w:t>操作</w:t>
        </w:r>
      </w:ins>
      <w:ins w:id="451" w:author="Janusio" w:date="2018-03-04T23:09:31Z">
        <w:r>
          <w:rPr>
            <w:rFonts w:hint="eastAsia" w:ascii="Times New Roman" w:hAnsi="Times New Roman"/>
            <w:sz w:val="24"/>
            <w:szCs w:val="24"/>
            <w:lang w:val="en-US" w:eastAsia="zh-CN"/>
          </w:rPr>
          <w:t>系统</w:t>
        </w:r>
      </w:ins>
      <w:ins w:id="452" w:author="Janusio" w:date="2018-03-04T23:09:33Z">
        <w:r>
          <w:rPr>
            <w:rFonts w:hint="eastAsia" w:ascii="Times New Roman" w:hAnsi="Times New Roman"/>
            <w:sz w:val="24"/>
            <w:szCs w:val="24"/>
            <w:lang w:val="en-US" w:eastAsia="zh-CN"/>
          </w:rPr>
          <w:t>中</w:t>
        </w:r>
      </w:ins>
      <w:ins w:id="453" w:author="Janusio" w:date="2018-03-04T23:09:39Z">
        <w:r>
          <w:rPr>
            <w:rFonts w:hint="eastAsia" w:ascii="Times New Roman" w:hAnsi="Times New Roman"/>
            <w:sz w:val="24"/>
            <w:szCs w:val="24"/>
            <w:lang w:val="en-US" w:eastAsia="zh-CN"/>
          </w:rPr>
          <w:t>向</w:t>
        </w:r>
      </w:ins>
      <w:ins w:id="454" w:author="Janusio" w:date="2018-03-04T23:09:41Z">
        <w:r>
          <w:rPr>
            <w:rFonts w:hint="eastAsia" w:ascii="Times New Roman" w:hAnsi="Times New Roman"/>
            <w:sz w:val="24"/>
            <w:szCs w:val="24"/>
            <w:lang w:val="en-US" w:eastAsia="zh-CN"/>
          </w:rPr>
          <w:t>外部</w:t>
        </w:r>
      </w:ins>
      <w:ins w:id="455" w:author="Janusio" w:date="2018-03-04T23:09:42Z">
        <w:r>
          <w:rPr>
            <w:rFonts w:hint="eastAsia" w:ascii="Times New Roman" w:hAnsi="Times New Roman"/>
            <w:sz w:val="24"/>
            <w:szCs w:val="24"/>
            <w:lang w:val="en-US" w:eastAsia="zh-CN"/>
          </w:rPr>
          <w:t>提供</w:t>
        </w:r>
      </w:ins>
      <w:ins w:id="456" w:author="Janusio" w:date="2018-03-04T23:09:43Z">
        <w:r>
          <w:rPr>
            <w:rFonts w:hint="eastAsia" w:ascii="Times New Roman" w:hAnsi="Times New Roman"/>
            <w:sz w:val="24"/>
            <w:szCs w:val="24"/>
            <w:lang w:val="en-US" w:eastAsia="zh-CN"/>
          </w:rPr>
          <w:t>服务。</w:t>
        </w:r>
      </w:ins>
    </w:p>
    <w:p>
      <w:pPr>
        <w:pStyle w:val="15"/>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del w:id="457" w:author="Janusio" w:date="2018-03-04T23:09:51Z"/>
          <w:rFonts w:hint="eastAsia" w:ascii="Times New Roman" w:hAnsi="Times New Roman"/>
          <w:sz w:val="24"/>
          <w:szCs w:val="24"/>
        </w:rPr>
      </w:pPr>
      <w:del w:id="458" w:author="Janusio" w:date="2018-03-04T23:09:51Z">
        <w:r>
          <w:rPr>
            <w:rFonts w:hint="eastAsia" w:ascii="Times New Roman" w:hAnsi="Times New Roman"/>
            <w:sz w:val="24"/>
            <w:szCs w:val="24"/>
          </w:rPr>
          <w:delText>虚拟化技术利用单一硬件模拟多个同类设备，从而提高设备利用率，降低能耗，并支持多个操作系统或应用程序的并行执行。从系统安全的角度出发，虚拟技术可为操作系统或应用程序提供运行时隔离机制，有效防止外界对系统或程序侵扰，有效的保护系</w:delText>
        </w:r>
      </w:del>
    </w:p>
    <w:p>
      <w:pPr>
        <w:pStyle w:val="15"/>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0" w:firstLineChars="0"/>
        <w:jc w:val="both"/>
        <w:textAlignment w:val="auto"/>
        <w:outlineLvl w:val="9"/>
        <w:rPr>
          <w:del w:id="459" w:author="Janusio" w:date="2018-03-04T23:09:51Z"/>
          <w:rFonts w:hint="eastAsia" w:ascii="Times New Roman" w:hAnsi="Times New Roman"/>
          <w:sz w:val="24"/>
          <w:szCs w:val="24"/>
        </w:rPr>
      </w:pPr>
      <w:del w:id="460" w:author="Janusio" w:date="2018-03-04T23:09:51Z">
        <w:r>
          <w:rPr>
            <w:rFonts w:hint="eastAsia" w:ascii="Times New Roman" w:hAnsi="Times New Roman"/>
            <w:sz w:val="24"/>
            <w:szCs w:val="24"/>
          </w:rPr>
          <w:delText xml:space="preserve">统中数据的安全。 </w:delText>
        </w:r>
      </w:del>
    </w:p>
    <w:p>
      <w:pPr>
        <w:pStyle w:val="15"/>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del w:id="461" w:author="Janusio" w:date="2018-03-04T23:09:53Z"/>
          <w:rFonts w:hint="eastAsia" w:ascii="Times New Roman" w:hAnsi="Times New Roman" w:eastAsia="黑体"/>
          <w:b/>
          <w:sz w:val="28"/>
          <w:szCs w:val="28"/>
          <w:lang w:val="en-US" w:eastAsia="zh-CN"/>
        </w:rPr>
      </w:pPr>
      <w:del w:id="462" w:author="Janusio" w:date="2018-03-04T23:09:53Z">
        <w:r>
          <w:rPr>
            <w:rFonts w:hint="eastAsia" w:ascii="Times New Roman" w:hAnsi="Times New Roman"/>
            <w:sz w:val="24"/>
            <w:szCs w:val="24"/>
          </w:rPr>
          <w:delText>××××××××××××××××××××××××××××××××××××××××××××××</w:delText>
        </w:r>
      </w:del>
    </w:p>
    <w:p>
      <w:pPr>
        <w:pStyle w:val="15"/>
        <w:spacing w:line="360" w:lineRule="auto"/>
        <w:ind w:firstLine="0" w:firstLineChars="0"/>
        <w:rPr>
          <w:del w:id="463" w:author="Janusio" w:date="2018-03-04T23:12:25Z"/>
          <w:rFonts w:hint="eastAsia" w:ascii="Times New Roman" w:hAnsi="Times New Roman" w:eastAsia="黑体"/>
          <w:b/>
          <w:sz w:val="24"/>
          <w:szCs w:val="24"/>
        </w:rPr>
      </w:pPr>
      <w:r>
        <w:rPr>
          <w:rFonts w:hint="eastAsia" w:ascii="Times New Roman" w:hAnsi="Times New Roman"/>
          <w:sz w:val="24"/>
          <w:szCs w:val="24"/>
        </w:rPr>
        <w:t xml:space="preserve">2.1.1 </w:t>
      </w:r>
      <w:r>
        <w:rPr>
          <w:rFonts w:hint="eastAsia" w:ascii="Times New Roman" w:hAnsi="Times New Roman" w:eastAsia="黑体"/>
          <w:b/>
          <w:sz w:val="24"/>
          <w:szCs w:val="24"/>
          <w:lang w:val="en-US" w:eastAsia="zh-CN"/>
        </w:rPr>
        <w:t>虚拟化技术分类</w:t>
      </w:r>
    </w:p>
    <w:p>
      <w:pPr>
        <w:pStyle w:val="15"/>
        <w:spacing w:line="360" w:lineRule="auto"/>
        <w:ind w:firstLine="0" w:firstLineChars="0"/>
        <w:rPr>
          <w:ins w:id="465" w:author="Janusio" w:date="2018-03-04T23:10:00Z"/>
          <w:rFonts w:hint="eastAsia" w:ascii="Times New Roman" w:hAnsi="Times New Roman"/>
          <w:sz w:val="24"/>
          <w:szCs w:val="24"/>
        </w:rPr>
        <w:pPrChange w:id="464" w:author="Janusio" w:date="2018-03-04T23:12:24Z">
          <w:pPr>
            <w:pStyle w:val="15"/>
            <w:spacing w:line="360" w:lineRule="auto"/>
            <w:ind w:firstLine="420" w:firstLineChars="0"/>
          </w:pPr>
        </w:pPrChange>
      </w:pP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为了满足不同的功能需求，有许多不同种类的虚拟化解决方案。由于采用了不同的实现方式和抽象层次，因而这些虚拟化系统呈现出不同的特性[85-87]。 </w:t>
      </w:r>
    </w:p>
    <w:p>
      <w:pPr>
        <w:pStyle w:val="15"/>
        <w:numPr>
          <w:ilvl w:val="0"/>
          <w:numId w:val="5"/>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根据虚拟化技术的实现层次分类 </w:t>
      </w:r>
    </w:p>
    <w:p>
      <w:pPr>
        <w:pStyle w:val="15"/>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指令级虚拟化：也称为指令集架构级（Instruction Set Architecture，ISA）虚拟化，即以软件模拟出实际运行的操作系统的指令集来实现的方式。模拟器可以将用户虚拟机所产生的指令进行转化从而形成一种本地的指令集，随后将这种本地指令集在计算机上真实的硬件上执行。指令级虚拟化系统主要有 Bochs 系统和 QEMU 系统。 </w:t>
      </w:r>
    </w:p>
    <w:p>
      <w:pPr>
        <w:pStyle w:val="15"/>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硬件级虚拟化：这种虚拟化与前面所讲述的指令集架构虚拟化存在相似之处，他们之间存在的差别在于这种虚拟化仅仅是对少数的特殊情况进行考虑，这种情况下用户的使用环境与计算机具有相同的指令集，这就为绝大多数的用户指令直接在主机上进行操作提供了便利，提高了指令的运行的速度。这种技术还能够实现虚拟资源的物理化转变，当映射为物理资源以后就可以在虚拟环境下使用计算机的本地硬件。这种虚拟化是当前在计算机领域研究较多的内容，也是虚拟化技术研究中的核心。在虚拟化研究中出现了VMware 和 Xen 等具有影响力的硬件级虚拟化系统。 </w:t>
      </w:r>
    </w:p>
    <w:p>
      <w:pPr>
        <w:pStyle w:val="15"/>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操作系统级虚拟化：在传统的计算机操作系统中每一位计算机用户的进程本质上是在同一个操作系统的实例中运行，所以操作系统的内核缺陷或者是在程序设计上存在问题都可能会对其他进程产生影响。而对操作系统进行虚拟化则是一种有效解决上述问题的办法，这是一种轻量级的虚拟化技术，在这一技术下可以创建多个虚拟化的操作系统提供给不同的用户，这样每个用户就可以在相对独立的环境下进行操作，从而避免了同一个系统中的各个进程的相互影响，从而导致系统的整体运行效率下降以及出现相互的影响的状况。当前典型的系统有 Linux-VSerser、Open VZ、Solaris Container，Free BSD Jail等。 </w:t>
      </w:r>
      <w:del w:id="466" w:author="Janusio" w:date="2018-03-04T23:11:27Z">
        <w:r>
          <w:rPr>
            <w:rFonts w:hint="eastAsia" w:ascii="Times New Roman" w:hAnsi="Times New Roman"/>
            <w:sz w:val="24"/>
            <w:szCs w:val="24"/>
          </w:rPr>
          <w:delText>××××××××××××××××××××××××××××××××××××××××××××××××××××××××××××××××××××××××</w:delText>
        </w:r>
      </w:del>
    </w:p>
    <w:p>
      <w:pPr>
        <w:pStyle w:val="15"/>
        <w:numPr>
          <w:ilvl w:val="0"/>
          <w:numId w:val="6"/>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根据实现方式不同分类</w:t>
      </w:r>
    </w:p>
    <w:p>
      <w:pPr>
        <w:pStyle w:val="15"/>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 xml:space="preserve">全虚拟化：在全虚拟化的环境下计算机的虚拟机监视器能够虚拟出如同真实硬件环境一样的虚拟硬件环境。因此，每一个虚拟机都可以使用一个虚拟的硬件环境，这个虚拟硬件环境能够提供如同真实的硬件环境相同的支持服务;而在这个支持服务提供中系统不需要真实的硬件或者是操作系统来协助，因此不会对系统的Guest OS内核产生任何的修改，该内核也无法感知到系统中是否发生了虚拟化。    </w:t>
      </w:r>
    </w:p>
    <w:p>
      <w:pPr>
        <w:pStyle w:val="15"/>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 xml:space="preserve">半虚拟化：这是一种与全虚拟化相辅助的一种虚拟化技术，这种虚拟化技术需要借助操作系统的协助才能完成对特权指令的虚拟化，所以会对客户操作系统的内核进行修改，以便操作系统能够发现有问题的指令进行更改。    </w:t>
      </w:r>
    </w:p>
    <w:p>
      <w:pPr>
        <w:pStyle w:val="15"/>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硬件辅助虚拟化：硬件辅助处理敏感指令以实现完全虚拟化的功能，客户操作系统无需修改。这种方案最早由全球两大芯片供应商最先提出的，其基本思想就是引入新的处理器和指令运行模式，使VMM和Guest OS运行在不同的模式下。Guess OS只能在受控的模式下运行，当需要由V卜IM进行监控和模拟时，由硬件支持模式切换。</w:t>
      </w:r>
    </w:p>
    <w:p>
      <w:pPr>
        <w:pStyle w:val="15"/>
        <w:spacing w:line="360" w:lineRule="auto"/>
        <w:ind w:left="0" w:leftChars="0" w:firstLine="0" w:firstLineChars="0"/>
        <w:rPr>
          <w:rFonts w:hint="eastAsia" w:ascii="Times New Roman" w:hAnsi="Times New Roman" w:eastAsia="黑体"/>
          <w:b/>
          <w:sz w:val="24"/>
          <w:szCs w:val="24"/>
        </w:rPr>
      </w:pPr>
      <w:r>
        <w:rPr>
          <w:rFonts w:hint="eastAsia" w:ascii="Times New Roman" w:hAnsi="Times New Roman"/>
          <w:sz w:val="24"/>
          <w:szCs w:val="24"/>
        </w:rPr>
        <w:t>2.1.</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虚拟机与虚拟机监视器</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虚拟机(Virtual Machine  VM)是一种基于计算机硬件平台工作的虚拟硬件系统，这一系统能够对平台上的ISA结构和实际硬件进行模拟。在这一模拟的硬件系统下每一个不同的系统都可以支持操作系统的运行，这些客户操作系统则是利用虚拟机监视器来实现对实际资源的利用。虚拟机基本结构如图2-8所示。</w:t>
      </w:r>
    </w:p>
    <w:p>
      <w:pPr>
        <w:pStyle w:val="15"/>
        <w:spacing w:line="360" w:lineRule="auto"/>
        <w:ind w:firstLine="420" w:firstLineChars="0"/>
        <w:rPr>
          <w:rFonts w:hint="eastAsia" w:ascii="Times New Roman" w:hAnsi="Times New Roman"/>
          <w:sz w:val="24"/>
          <w:szCs w:val="24"/>
        </w:rPr>
      </w:pPr>
      <w:r>
        <w:drawing>
          <wp:inline distT="0" distB="0" distL="114300" distR="114300">
            <wp:extent cx="4142740" cy="2085975"/>
            <wp:effectExtent l="0" t="0" r="10160" b="952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0"/>
                    <a:stretch>
                      <a:fillRect/>
                    </a:stretch>
                  </pic:blipFill>
                  <pic:spPr>
                    <a:xfrm>
                      <a:off x="0" y="0"/>
                      <a:ext cx="4142740" cy="2085975"/>
                    </a:xfrm>
                    <a:prstGeom prst="rect">
                      <a:avLst/>
                    </a:prstGeom>
                    <a:noFill/>
                    <a:ln w="9525">
                      <a:noFill/>
                    </a:ln>
                  </pic:spPr>
                </pic:pic>
              </a:graphicData>
            </a:graphic>
          </wp:inline>
        </w:drawing>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从这个虚拟机的体系结构来看，vn}是一个位于计算机硬件和操作系统之间的软件层，它运行在系统的特权级，对上层的多个虚拟机进行隔离管理从而保证这些虚拟机能够在一个安全的环境下独立的运行。此外，它还可以为每一个虚拟机提供在计算机中虚拟出的和真实硬件环境无关的虚拟硬件环境。这样，vn}可以将存在于传统构架上的单一程序运行到计算机虚拟出来的虚拟机上，并且可以实现将多个虚拟机的整合到一个物理平台上，降低了系统的管理复杂程度，提高了管理的效率和节约了管理成本，并降低了对计算机的空间资源的占用。研究人员普遍认为</w:t>
      </w:r>
      <w:r>
        <w:rPr>
          <w:rFonts w:hint="eastAsia" w:ascii="Times New Roman" w:hAnsi="Times New Roman"/>
          <w:sz w:val="24"/>
          <w:szCs w:val="24"/>
          <w:lang w:val="en-US" w:eastAsia="zh-CN"/>
        </w:rPr>
        <w:t>VMM</w:t>
      </w:r>
      <w:r>
        <w:rPr>
          <w:rFonts w:hint="eastAsia" w:ascii="Times New Roman" w:hAnsi="Times New Roman"/>
          <w:sz w:val="24"/>
          <w:szCs w:val="24"/>
        </w:rPr>
        <w:t>作用不只是多任务的管理作用，也是一种更加安全和更加可靠的系统问题解决方案。根据v}所处的物理系统中的位置将其分为独立监控模式、宿主模式和混合模式三种类型，结构如图2-9所示。</w:t>
      </w:r>
    </w:p>
    <w:p>
      <w:pPr>
        <w:pStyle w:val="15"/>
        <w:spacing w:line="360" w:lineRule="auto"/>
        <w:ind w:firstLine="420" w:firstLineChars="0"/>
        <w:rPr>
          <w:del w:id="467" w:author="Janusio" w:date="2018-03-04T23:11:38Z"/>
          <w:rFonts w:hint="eastAsia" w:ascii="Times New Roman" w:hAnsi="Times New Roman"/>
          <w:sz w:val="24"/>
          <w:szCs w:val="24"/>
        </w:rPr>
      </w:pPr>
      <w:r>
        <w:drawing>
          <wp:inline distT="0" distB="0" distL="114300" distR="114300">
            <wp:extent cx="5902325" cy="2461895"/>
            <wp:effectExtent l="0" t="0" r="3175" b="1460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1"/>
                    <a:stretch>
                      <a:fillRect/>
                    </a:stretch>
                  </pic:blipFill>
                  <pic:spPr>
                    <a:xfrm>
                      <a:off x="0" y="0"/>
                      <a:ext cx="5902325" cy="2461895"/>
                    </a:xfrm>
                    <a:prstGeom prst="rect">
                      <a:avLst/>
                    </a:prstGeom>
                    <a:noFill/>
                    <a:ln w="9525">
                      <a:noFill/>
                    </a:ln>
                  </pic:spPr>
                </pic:pic>
              </a:graphicData>
            </a:graphic>
          </wp:inline>
        </w:drawing>
      </w:r>
    </w:p>
    <w:p>
      <w:pPr>
        <w:pStyle w:val="15"/>
        <w:spacing w:line="360" w:lineRule="auto"/>
        <w:ind w:firstLine="420" w:firstLineChars="0"/>
        <w:rPr>
          <w:rFonts w:hint="eastAsia" w:ascii="Times New Roman" w:hAnsi="Times New Roman"/>
          <w:sz w:val="24"/>
          <w:szCs w:val="24"/>
        </w:rPr>
      </w:pPr>
      <w:del w:id="468" w:author="Janusio" w:date="2018-03-04T23:11:36Z">
        <w:r>
          <w:rPr>
            <w:rFonts w:hint="eastAsia" w:ascii="Times New Roman" w:hAnsi="Times New Roman"/>
            <w:sz w:val="24"/>
            <w:szCs w:val="24"/>
          </w:rPr>
          <w:delText>××××××××××××××××××××××××××××××××××××××××××××××××××××××××××××××××××××××××</w:delText>
        </w:r>
      </w:del>
    </w:p>
    <w:p>
      <w:pPr>
        <w:pStyle w:val="15"/>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rPr>
        <w:t>2.1.</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Xen与KVM</w:t>
      </w:r>
    </w:p>
    <w:p>
      <w:pPr>
        <w:pStyle w:val="15"/>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（1）Xen</w:t>
      </w:r>
    </w:p>
    <w:p>
      <w:pPr>
        <w:pStyle w:val="15"/>
        <w:spacing w:line="360" w:lineRule="auto"/>
        <w:ind w:firstLine="420" w:firstLineChars="0"/>
        <w:rPr>
          <w:del w:id="469" w:author="Janusio" w:date="2018-03-04T23:11:41Z"/>
          <w:rFonts w:hint="eastAsia" w:ascii="Times New Roman" w:hAnsi="Times New Roman"/>
          <w:sz w:val="24"/>
          <w:szCs w:val="24"/>
        </w:rPr>
      </w:pPr>
      <w:r>
        <w:rPr>
          <w:rFonts w:hint="eastAsia" w:ascii="Times New Roman" w:hAnsi="Times New Roman"/>
          <w:sz w:val="24"/>
          <w:szCs w:val="24"/>
        </w:rPr>
        <w:t xml:space="preserve"> Xen是英国剑桥大学计算机实验室主持的开源虚拟化项目，Xen项目始于2002年，起初Xen是基于X86体系结构(32位)设计开发的，其设计的目标是希望能够实现对多个虚拟机操作系统的运行提供支持</w:t>
      </w:r>
      <w:r>
        <w:rPr>
          <w:rFonts w:hint="eastAsia" w:ascii="Times New Roman" w:hAnsi="Times New Roman"/>
          <w:sz w:val="24"/>
          <w:szCs w:val="24"/>
          <w:lang w:eastAsia="zh-CN"/>
        </w:rPr>
        <w:t>。</w:t>
      </w:r>
      <w:r>
        <w:rPr>
          <w:rFonts w:hint="eastAsia" w:ascii="Times New Roman" w:hAnsi="Times New Roman"/>
          <w:sz w:val="24"/>
          <w:szCs w:val="24"/>
        </w:rPr>
        <w:t>Xen位于计算机的硬件和操作系统之间，可以向在其上层运行的操作系统内核提供一种虚拟化的计算机硬件模拟环境。可以在一套物理硬件上安全地执行多个虚拟机}</w:t>
      </w:r>
      <w:r>
        <w:rPr>
          <w:rFonts w:hint="eastAsia" w:ascii="Times New Roman" w:hAnsi="Times New Roman"/>
          <w:sz w:val="24"/>
          <w:szCs w:val="24"/>
          <w:lang w:eastAsia="zh-CN"/>
        </w:rPr>
        <w:t>。</w:t>
      </w:r>
      <w:r>
        <w:rPr>
          <w:rFonts w:hint="eastAsia" w:ascii="Times New Roman" w:hAnsi="Times New Roman"/>
          <w:sz w:val="24"/>
          <w:szCs w:val="24"/>
        </w:rPr>
        <w:t>Xen采用混合模式，在虚拟域(Domain, Dom)中有一个特权虚拟域(Domain 0,Dom 0 )，用来辅助Xen管理其它虚拟域(Domain U,  Dom U)，为其提供相关的虚拟资源服务。Xen体系结构如图2-10所示。</w:t>
      </w:r>
      <w:del w:id="470" w:author="Janusio" w:date="2018-03-04T23:11:41Z">
        <w:r>
          <w:rPr>
            <w:rFonts w:hint="eastAsia" w:ascii="Times New Roman" w:hAnsi="Times New Roman"/>
            <w:sz w:val="24"/>
            <w:szCs w:val="24"/>
          </w:rPr>
          <w:delText>××××××××××××××××××××××××××××××××××××××××××××××××××××××××××××××××××××××××</w:delText>
        </w:r>
      </w:del>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Xen向Domain提供一个抽象层(包含管理和虚拟硬件的API)。其中，Dom。拥有真实的设备驱动(Dative Device Driver,原生设备驱动)，能够直接访问物理硬件，其它的Dam都不能直接访问物理硬件，它们对物理硬件的访问必须通过Dam 0。它负责与Xen提供管理的API进行交互，并通过用户模式下的管理工具管理Xen的虚拟机环境，负责启动、停止和迁移其它的虚拟域，并通过控制接口控制其它虚拟域的CPU调度、内存分配，以及外部设备访问。</w:t>
      </w:r>
    </w:p>
    <w:p>
      <w:pPr>
        <w:pStyle w:val="15"/>
        <w:numPr>
          <w:ilvl w:val="0"/>
          <w:numId w:val="0"/>
        </w:numPr>
        <w:spacing w:line="360" w:lineRule="auto"/>
        <w:ind w:left="420" w:leftChars="0"/>
        <w:rPr>
          <w:rFonts w:hint="eastAsia" w:ascii="Times New Roman" w:hAnsi="Times New Roman"/>
          <w:sz w:val="24"/>
          <w:szCs w:val="24"/>
          <w:lang w:val="en-US" w:eastAsia="zh-CN"/>
        </w:rPr>
      </w:pPr>
      <w:r>
        <w:rPr>
          <w:rFonts w:hint="eastAsia" w:ascii="Times New Roman" w:hAnsi="Times New Roman"/>
          <w:sz w:val="24"/>
          <w:szCs w:val="24"/>
          <w:lang w:val="en-US" w:eastAsia="zh-CN"/>
        </w:rPr>
        <w:t>（2）KVM</w:t>
      </w:r>
    </w:p>
    <w:p>
      <w:pPr>
        <w:pStyle w:val="15"/>
        <w:numPr>
          <w:ilvl w:val="0"/>
          <w:numId w:val="0"/>
        </w:numPr>
        <w:spacing w:line="360" w:lineRule="auto"/>
        <w:ind w:firstLine="420" w:firstLineChars="0"/>
        <w:rPr>
          <w:ins w:id="471" w:author="Janusio" w:date="2018-03-04T23:13:27Z"/>
          <w:rFonts w:hint="eastAsia" w:ascii="Times New Roman" w:hAnsi="Times New Roman"/>
          <w:sz w:val="24"/>
          <w:szCs w:val="24"/>
          <w:lang w:val="en-US" w:eastAsia="zh-CN"/>
        </w:rPr>
      </w:pPr>
      <w:r>
        <w:rPr>
          <w:rFonts w:hint="eastAsia" w:ascii="Times New Roman" w:hAnsi="Times New Roman"/>
          <w:sz w:val="24"/>
          <w:szCs w:val="24"/>
          <w:lang w:val="en-US" w:eastAsia="zh-CN"/>
        </w:rPr>
        <w:t>Kernel-based Virtual Machine的简称，是一个开源的系统虚拟化模块，自Linux 2.6.20之后集成在Linux的各个主要发行版本中。它使用Linux自身的调度器进行管理，所以相对于Xen，其核心源码很少。KVM目前已成为学术界的主流VMM之一。KVM的虚拟化需要硬件支持（如Intel VT技术或者AMD V技术)。是基于硬件的完全虚拟化。而Xen早期则是基于软件模拟的Para-Virtualization，新版本则是基于硬件支持的完全虚拟化。但Xen本身有自己的进程调度器，存储管理模块等，所以代码较为庞大。广为流传的商业系统虚拟化软件VMware ESX系列是基于软件模拟的Full-Virtualization。</w:t>
      </w:r>
    </w:p>
    <w:p>
      <w:pPr>
        <w:pStyle w:val="15"/>
        <w:ind w:firstLine="0" w:firstLineChars="0"/>
        <w:rPr>
          <w:ins w:id="472" w:author="Janusio" w:date="2018-03-04T23:13:29Z"/>
          <w:rFonts w:hint="eastAsia" w:ascii="Times New Roman" w:hAnsi="Times New Roman" w:eastAsia="黑体"/>
          <w:b/>
          <w:sz w:val="28"/>
          <w:szCs w:val="28"/>
          <w:lang w:val="en-US" w:eastAsia="zh-CN"/>
        </w:rPr>
      </w:pPr>
      <w:ins w:id="473" w:author="Janusio" w:date="2018-03-04T23:13:29Z">
        <w:r>
          <w:rPr>
            <w:rFonts w:hint="eastAsia" w:ascii="Times New Roman" w:hAnsi="Times New Roman" w:eastAsia="仿宋_GB2312"/>
            <w:b/>
            <w:sz w:val="28"/>
            <w:szCs w:val="28"/>
          </w:rPr>
          <w:t>2.</w:t>
        </w:r>
      </w:ins>
      <w:ins w:id="474" w:author="Janusio" w:date="2018-03-04T23:13:33Z">
        <w:r>
          <w:rPr>
            <w:rFonts w:hint="eastAsia" w:ascii="Times New Roman" w:hAnsi="Times New Roman" w:eastAsia="仿宋_GB2312"/>
            <w:b/>
            <w:sz w:val="28"/>
            <w:szCs w:val="28"/>
            <w:lang w:val="en-US" w:eastAsia="zh-CN"/>
          </w:rPr>
          <w:t>2</w:t>
        </w:r>
      </w:ins>
      <w:ins w:id="475" w:author="Janusio" w:date="2018-03-04T23:13:29Z">
        <w:r>
          <w:rPr>
            <w:rFonts w:hint="eastAsia" w:ascii="Times New Roman" w:hAnsi="Times New Roman" w:eastAsia="仿宋_GB2312"/>
            <w:b/>
            <w:sz w:val="28"/>
            <w:szCs w:val="28"/>
          </w:rPr>
          <w:t xml:space="preserve"> </w:t>
        </w:r>
      </w:ins>
      <w:ins w:id="476" w:author="Janusio" w:date="2018-03-04T23:13:40Z">
        <w:r>
          <w:rPr>
            <w:rFonts w:hint="eastAsia" w:ascii="Times New Roman" w:hAnsi="Times New Roman" w:eastAsia="黑体"/>
            <w:b/>
            <w:sz w:val="28"/>
            <w:szCs w:val="28"/>
            <w:lang w:val="en-US" w:eastAsia="zh-CN"/>
          </w:rPr>
          <w:t>可信</w:t>
        </w:r>
      </w:ins>
      <w:ins w:id="477" w:author="Janusio" w:date="2018-03-04T23:13:42Z">
        <w:r>
          <w:rPr>
            <w:rFonts w:hint="eastAsia" w:ascii="Times New Roman" w:hAnsi="Times New Roman" w:eastAsia="黑体"/>
            <w:b/>
            <w:sz w:val="28"/>
            <w:szCs w:val="28"/>
            <w:lang w:val="en-US" w:eastAsia="zh-CN"/>
          </w:rPr>
          <w:t>计算</w:t>
        </w:r>
      </w:ins>
    </w:p>
    <w:p>
      <w:pPr>
        <w:pStyle w:val="15"/>
        <w:spacing w:line="360" w:lineRule="auto"/>
        <w:ind w:firstLine="420" w:firstLineChars="0"/>
        <w:outlineLvl w:val="9"/>
        <w:rPr>
          <w:ins w:id="479" w:author="Janusio" w:date="2018-03-04T23:25:50Z"/>
          <w:rFonts w:hint="eastAsia" w:ascii="Times New Roman" w:hAnsi="Times New Roman"/>
          <w:sz w:val="24"/>
          <w:szCs w:val="24"/>
          <w:lang w:val="en-US" w:eastAsia="zh-CN"/>
        </w:rPr>
        <w:pPrChange w:id="478" w:author="Janusio" w:date="2018-03-04T23:25:43Z">
          <w:pPr>
            <w:pStyle w:val="15"/>
            <w:spacing w:line="360" w:lineRule="auto"/>
            <w:ind w:firstLine="0" w:firstLineChars="0"/>
          </w:pPr>
        </w:pPrChange>
      </w:pPr>
      <w:ins w:id="480" w:author="Janusio" w:date="2018-03-04T23:26:38Z">
        <w:r>
          <w:rPr>
            <w:rFonts w:hint="eastAsia" w:ascii="Times New Roman" w:hAnsi="Times New Roman"/>
            <w:sz w:val="24"/>
            <w:szCs w:val="24"/>
            <w:rPrChange w:id="481" w:author="Janusio" w:date="2018-03-04T23:26:38Z">
              <w:rPr>
                <w:rFonts w:hint="eastAsia"/>
              </w:rPr>
            </w:rPrChange>
          </w:rPr>
          <w:t>可信计算组织(Trusted Computing Group,  TCG)为可信计算技术和可信计算</w:t>
        </w:r>
      </w:ins>
      <w:ins w:id="482" w:author="Janusio" w:date="2018-03-04T23:26:38Z">
        <w:r>
          <w:rPr>
            <w:rFonts w:hint="eastAsia" w:ascii="Times New Roman" w:hAnsi="Times New Roman"/>
            <w:sz w:val="24"/>
            <w:szCs w:val="24"/>
            <w:rPrChange w:id="483" w:author="Janusio" w:date="2018-03-04T23:26:38Z">
              <w:rPr>
                <w:rFonts w:hint="eastAsia"/>
              </w:rPr>
            </w:rPrChange>
          </w:rPr>
          <w:t>平台给出了定义。在硬件平台上加入一个可信计算模块(Trusted Platform Module,</w:t>
        </w:r>
      </w:ins>
      <w:ins w:id="484" w:author="Janusio" w:date="2018-03-04T23:26:38Z">
        <w:r>
          <w:rPr>
            <w:rFonts w:hint="eastAsia" w:ascii="Times New Roman" w:hAnsi="Times New Roman"/>
            <w:sz w:val="24"/>
            <w:szCs w:val="24"/>
            <w:rPrChange w:id="485" w:author="Janusio" w:date="2018-03-04T23:26:38Z">
              <w:rPr>
                <w:rFonts w:hint="eastAsia"/>
              </w:rPr>
            </w:rPrChange>
          </w:rPr>
          <w:t>TPM )  X13]作为提高硬件平台的安全性的安全芯片被称作可信计算，对终端平台提</w:t>
        </w:r>
      </w:ins>
      <w:ins w:id="486" w:author="Janusio" w:date="2018-03-04T23:26:38Z">
        <w:r>
          <w:rPr>
            <w:rFonts w:hint="eastAsia" w:ascii="Times New Roman" w:hAnsi="Times New Roman"/>
            <w:sz w:val="24"/>
            <w:szCs w:val="24"/>
            <w:rPrChange w:id="487" w:author="Janusio" w:date="2018-03-04T23:26:38Z">
              <w:rPr>
                <w:rFonts w:hint="eastAsia"/>
              </w:rPr>
            </w:rPrChange>
          </w:rPr>
          <w:t>供硬件级的安全保护，达到保护本地和远程终端的终端安全性和完整性的目的，并</w:t>
        </w:r>
      </w:ins>
      <w:ins w:id="488" w:author="Janusio" w:date="2018-03-04T23:26:38Z">
        <w:r>
          <w:rPr>
            <w:rFonts w:hint="eastAsia" w:ascii="Times New Roman" w:hAnsi="Times New Roman"/>
            <w:sz w:val="24"/>
            <w:szCs w:val="24"/>
            <w:rPrChange w:id="489" w:author="Janusio" w:date="2018-03-04T23:26:38Z">
              <w:rPr>
                <w:rFonts w:hint="eastAsia"/>
              </w:rPr>
            </w:rPrChange>
          </w:rPr>
          <w:t>且能够使第三方以安全的方式远程验证和验证计算平台的配置。</w:t>
        </w:r>
      </w:ins>
      <w:ins w:id="490" w:author="Janusio" w:date="2018-03-04T23:25:27Z">
        <w:r>
          <w:rPr>
            <w:rFonts w:hint="eastAsia" w:ascii="Times New Roman" w:hAnsi="Times New Roman"/>
            <w:sz w:val="24"/>
            <w:szCs w:val="24"/>
            <w:lang w:val="en-US" w:eastAsia="zh-CN"/>
          </w:rPr>
          <w:t>可信计算是基于硬件安全模块的计算技术，旨在采用软硬件结合的方式提高整体系统的安全性，以解决计算领域的安全性问题。虚拟化技术能够有效提高系统资源利用率，降低应用成本，减少配置和管理的复杂性，而且可以为不同用户和应用程序以及数据提供独立的运行和存储环境，目前己经在服务器、数据中心和个人计算机等计算平台上得到广泛应用</w:t>
        </w:r>
      </w:ins>
      <w:ins w:id="491" w:author="Janusio" w:date="2018-03-04T23:13:29Z">
        <w:r>
          <w:rPr>
            <w:rFonts w:hint="eastAsia" w:ascii="Times New Roman" w:hAnsi="Times New Roman"/>
            <w:sz w:val="24"/>
            <w:szCs w:val="24"/>
            <w:lang w:val="en-US" w:eastAsia="zh-CN"/>
          </w:rPr>
          <w:t>。</w:t>
        </w:r>
      </w:ins>
    </w:p>
    <w:p>
      <w:pPr>
        <w:pStyle w:val="15"/>
        <w:spacing w:line="360" w:lineRule="auto"/>
        <w:ind w:firstLine="0" w:firstLineChars="0"/>
        <w:outlineLvl w:val="9"/>
        <w:rPr>
          <w:ins w:id="493" w:author="Janusio" w:date="2018-03-04T23:13:29Z"/>
          <w:rFonts w:hint="eastAsia" w:ascii="Times New Roman" w:hAnsi="Times New Roman"/>
          <w:sz w:val="24"/>
          <w:szCs w:val="24"/>
        </w:rPr>
        <w:pPrChange w:id="492" w:author="Janusio" w:date="2018-03-04T23:25:51Z">
          <w:pPr>
            <w:pStyle w:val="15"/>
            <w:spacing w:line="360" w:lineRule="auto"/>
            <w:ind w:firstLine="0" w:firstLineChars="0"/>
          </w:pPr>
        </w:pPrChange>
      </w:pPr>
      <w:ins w:id="494" w:author="Janusio" w:date="2018-03-04T23:13:29Z">
        <w:r>
          <w:rPr>
            <w:rFonts w:hint="eastAsia" w:ascii="Times New Roman" w:hAnsi="Times New Roman"/>
            <w:sz w:val="24"/>
            <w:szCs w:val="24"/>
          </w:rPr>
          <w:t>2.</w:t>
        </w:r>
      </w:ins>
      <w:ins w:id="495" w:author="Janusio" w:date="2018-03-04T23:28:51Z">
        <w:r>
          <w:rPr>
            <w:rFonts w:hint="eastAsia" w:ascii="Times New Roman" w:hAnsi="Times New Roman"/>
            <w:sz w:val="24"/>
            <w:szCs w:val="24"/>
            <w:lang w:val="en-US" w:eastAsia="zh-CN"/>
          </w:rPr>
          <w:t>2</w:t>
        </w:r>
      </w:ins>
      <w:ins w:id="496" w:author="Janusio" w:date="2018-03-04T23:13:29Z">
        <w:r>
          <w:rPr>
            <w:rFonts w:hint="eastAsia" w:ascii="Times New Roman" w:hAnsi="Times New Roman"/>
            <w:sz w:val="24"/>
            <w:szCs w:val="24"/>
          </w:rPr>
          <w:t xml:space="preserve">.1 </w:t>
        </w:r>
      </w:ins>
      <w:ins w:id="497" w:author="Janusio" w:date="2018-03-04T23:14:01Z">
        <w:r>
          <w:rPr>
            <w:rFonts w:hint="eastAsia" w:ascii="Times New Roman" w:hAnsi="Times New Roman" w:eastAsia="黑体"/>
            <w:b/>
            <w:sz w:val="24"/>
            <w:szCs w:val="24"/>
            <w:lang w:val="en-US" w:eastAsia="zh-CN"/>
          </w:rPr>
          <w:t>可信</w:t>
        </w:r>
      </w:ins>
      <w:ins w:id="498" w:author="Janusio" w:date="2018-03-04T23:14:03Z">
        <w:r>
          <w:rPr>
            <w:rFonts w:hint="eastAsia" w:ascii="Times New Roman" w:hAnsi="Times New Roman" w:eastAsia="黑体"/>
            <w:b/>
            <w:sz w:val="24"/>
            <w:szCs w:val="24"/>
            <w:lang w:val="en-US" w:eastAsia="zh-CN"/>
          </w:rPr>
          <w:t>平台</w:t>
        </w:r>
      </w:ins>
      <w:ins w:id="499" w:author="Janusio" w:date="2018-03-04T23:14:04Z">
        <w:r>
          <w:rPr>
            <w:rFonts w:hint="eastAsia" w:ascii="Times New Roman" w:hAnsi="Times New Roman" w:eastAsia="黑体"/>
            <w:b/>
            <w:sz w:val="24"/>
            <w:szCs w:val="24"/>
            <w:lang w:val="en-US" w:eastAsia="zh-CN"/>
          </w:rPr>
          <w:t>模块</w:t>
        </w:r>
      </w:ins>
    </w:p>
    <w:p>
      <w:pPr>
        <w:pStyle w:val="15"/>
        <w:numPr>
          <w:ilvl w:val="0"/>
          <w:numId w:val="0"/>
        </w:numPr>
        <w:spacing w:line="360" w:lineRule="auto"/>
        <w:ind w:firstLine="420" w:firstLineChars="0"/>
        <w:rPr>
          <w:ins w:id="500" w:author="Janusio" w:date="2018-03-04T23:28:05Z"/>
          <w:rFonts w:hint="eastAsia" w:ascii="Times New Roman" w:hAnsi="Times New Roman"/>
          <w:sz w:val="24"/>
          <w:szCs w:val="24"/>
          <w:lang w:val="en-US" w:eastAsia="zh-CN"/>
        </w:rPr>
      </w:pPr>
      <w:ins w:id="501" w:author="Janusio" w:date="2018-03-04T23:27:43Z">
        <w:r>
          <w:rPr>
            <w:rFonts w:hint="eastAsia" w:ascii="Times New Roman" w:hAnsi="Times New Roman"/>
            <w:sz w:val="24"/>
            <w:szCs w:val="24"/>
            <w:lang w:val="en-US" w:eastAsia="zh-CN"/>
          </w:rPr>
          <w:t>可信平台模块(Trusted Platform Module,  TPM) [63]是可信计算平台的信任基础，第一，可信平台模块自身必须是安全的，这是可信平台模块有效工作的基础。可信平台模块应为存储和计算资源提供可靠的安全保护，应保证功能的有效执行，防止外界千扰;第二，可信平台模块须具备构建可信计算平台和远程证明所需的各类功能，这些功能是可信平台模块的核心。可信平台模块以密钥管理和数据加解密等为基础，以完整性表征安全性、可信性为核心理念，提供构建平台内部信任链和对外进行远程证明所需的各类功能[6}-66]。可信平台模块的功能应括以下3部分[67-72]</w:t>
        </w:r>
      </w:ins>
      <w:ins w:id="502" w:author="Janusio" w:date="2018-03-04T23:28:14Z">
        <w:r>
          <w:rPr>
            <w:rFonts w:hint="eastAsia" w:ascii="Times New Roman" w:hAnsi="Times New Roman"/>
            <w:sz w:val="24"/>
            <w:szCs w:val="24"/>
            <w:lang w:val="en-US" w:eastAsia="zh-CN"/>
          </w:rPr>
          <w:t>。</w:t>
        </w:r>
      </w:ins>
    </w:p>
    <w:p>
      <w:pPr>
        <w:pStyle w:val="15"/>
        <w:numPr>
          <w:ilvl w:val="0"/>
          <w:numId w:val="0"/>
        </w:numPr>
        <w:spacing w:line="360" w:lineRule="auto"/>
        <w:ind w:firstLine="420" w:firstLineChars="0"/>
        <w:rPr>
          <w:ins w:id="503" w:author="Janusio" w:date="2018-03-04T23:28:18Z"/>
          <w:rFonts w:hint="eastAsia" w:ascii="Times New Roman" w:hAnsi="Times New Roman"/>
          <w:sz w:val="24"/>
          <w:szCs w:val="24"/>
          <w:lang w:val="en-US" w:eastAsia="zh-CN"/>
        </w:rPr>
      </w:pPr>
      <w:ins w:id="504" w:author="Janusio" w:date="2018-03-04T23:27:43Z">
        <w:r>
          <w:rPr>
            <w:rFonts w:hint="eastAsia" w:ascii="Times New Roman" w:hAnsi="Times New Roman"/>
            <w:sz w:val="24"/>
            <w:szCs w:val="24"/>
            <w:lang w:val="en-US" w:eastAsia="zh-CN"/>
          </w:rPr>
          <w:t xml:space="preserve"> ①平台数据保护:包括密钥管理和数据加解密等基本密码学功能，以及将加密和完整性相结合而得到的数据封装功能。    </w:t>
        </w:r>
      </w:ins>
    </w:p>
    <w:p>
      <w:pPr>
        <w:pStyle w:val="15"/>
        <w:numPr>
          <w:ilvl w:val="0"/>
          <w:numId w:val="0"/>
        </w:numPr>
        <w:spacing w:line="360" w:lineRule="auto"/>
        <w:ind w:firstLine="420" w:firstLineChars="0"/>
        <w:rPr>
          <w:ins w:id="505" w:author="Janusio" w:date="2018-03-04T23:28:20Z"/>
          <w:rFonts w:hint="eastAsia" w:ascii="Times New Roman" w:hAnsi="Times New Roman"/>
          <w:sz w:val="24"/>
          <w:szCs w:val="24"/>
          <w:lang w:val="en-US" w:eastAsia="zh-CN"/>
        </w:rPr>
      </w:pPr>
      <w:ins w:id="506" w:author="Janusio" w:date="2018-03-04T23:27:43Z">
        <w:r>
          <w:rPr>
            <w:rFonts w:hint="eastAsia" w:ascii="Times New Roman" w:hAnsi="Times New Roman"/>
            <w:sz w:val="24"/>
            <w:szCs w:val="24"/>
            <w:lang w:val="en-US" w:eastAsia="zh-CN"/>
          </w:rPr>
          <w:t xml:space="preserve">②完整性存储与报告:完整性值是表征程序与平台安全性和可信性的重要信息，因而必须由可信平台模块进行存储。此外，可信平台模块还能够通过数字签名方式对外证实和报告该完整性值的真实性[73 ] </w:t>
        </w:r>
      </w:ins>
      <w:ins w:id="507" w:author="Janusio" w:date="2018-03-04T23:28:22Z">
        <w:r>
          <w:rPr>
            <w:rFonts w:hint="eastAsia" w:ascii="Times New Roman" w:hAnsi="Times New Roman"/>
            <w:sz w:val="24"/>
            <w:szCs w:val="24"/>
            <w:lang w:val="en-US" w:eastAsia="zh-CN"/>
          </w:rPr>
          <w:t>。</w:t>
        </w:r>
      </w:ins>
      <w:ins w:id="508" w:author="Janusio" w:date="2018-03-04T23:27:43Z">
        <w:r>
          <w:rPr>
            <w:rFonts w:hint="eastAsia" w:ascii="Times New Roman" w:hAnsi="Times New Roman"/>
            <w:sz w:val="24"/>
            <w:szCs w:val="24"/>
            <w:lang w:val="en-US" w:eastAsia="zh-CN"/>
          </w:rPr>
          <w:t xml:space="preserve">   </w:t>
        </w:r>
      </w:ins>
    </w:p>
    <w:p>
      <w:pPr>
        <w:pStyle w:val="15"/>
        <w:numPr>
          <w:ilvl w:val="0"/>
          <w:numId w:val="0"/>
        </w:numPr>
        <w:spacing w:line="360" w:lineRule="auto"/>
        <w:ind w:firstLine="420" w:firstLineChars="0"/>
        <w:rPr>
          <w:ins w:id="509" w:author="Janusio" w:date="2018-03-04T23:28:57Z"/>
          <w:rFonts w:hint="eastAsia" w:ascii="Times New Roman" w:hAnsi="Times New Roman"/>
          <w:sz w:val="24"/>
          <w:szCs w:val="24"/>
          <w:lang w:val="en-US" w:eastAsia="zh-CN"/>
        </w:rPr>
      </w:pPr>
      <w:ins w:id="510" w:author="Janusio" w:date="2018-03-04T23:27:43Z">
        <w:r>
          <w:rPr>
            <w:rFonts w:hint="eastAsia" w:ascii="Times New Roman" w:hAnsi="Times New Roman"/>
            <w:sz w:val="24"/>
            <w:szCs w:val="24"/>
            <w:lang w:val="en-US" w:eastAsia="zh-CN"/>
          </w:rPr>
          <w:t>③身份标识:标识可信平台模块身份的密钥，在完整性报告中用于对完整性值签名，</w:t>
        </w:r>
      </w:ins>
      <w:ins w:id="511" w:author="Janusio" w:date="2018-03-04T23:28:41Z">
        <w:r>
          <w:rPr>
            <w:rFonts w:hint="eastAsia" w:ascii="Times New Roman" w:hAnsi="Times New Roman"/>
            <w:sz w:val="24"/>
            <w:szCs w:val="24"/>
            <w:lang w:val="en-US" w:eastAsia="zh-CN"/>
          </w:rPr>
          <w:t>使用前需经过可信第三方担保。可信平台模块能够申请和管理该类密钥。</w:t>
        </w:r>
      </w:ins>
    </w:p>
    <w:p>
      <w:pPr>
        <w:pStyle w:val="15"/>
        <w:spacing w:line="360" w:lineRule="auto"/>
        <w:ind w:firstLine="0" w:firstLineChars="0"/>
        <w:outlineLvl w:val="9"/>
        <w:rPr>
          <w:ins w:id="512" w:author="Janusio" w:date="2018-03-04T23:29:00Z"/>
          <w:rFonts w:hint="eastAsia" w:ascii="Times New Roman" w:hAnsi="Times New Roman"/>
          <w:sz w:val="24"/>
          <w:szCs w:val="24"/>
        </w:rPr>
      </w:pPr>
      <w:ins w:id="513" w:author="Janusio" w:date="2018-03-04T23:29:00Z">
        <w:r>
          <w:rPr>
            <w:rFonts w:hint="eastAsia" w:ascii="Times New Roman" w:hAnsi="Times New Roman"/>
            <w:sz w:val="24"/>
            <w:szCs w:val="24"/>
          </w:rPr>
          <w:t>2.</w:t>
        </w:r>
      </w:ins>
      <w:ins w:id="514" w:author="Janusio" w:date="2018-03-04T23:29:00Z">
        <w:r>
          <w:rPr>
            <w:rFonts w:hint="eastAsia" w:ascii="Times New Roman" w:hAnsi="Times New Roman"/>
            <w:sz w:val="24"/>
            <w:szCs w:val="24"/>
            <w:lang w:val="en-US" w:eastAsia="zh-CN"/>
          </w:rPr>
          <w:t>2</w:t>
        </w:r>
      </w:ins>
      <w:ins w:id="515" w:author="Janusio" w:date="2018-03-04T23:29:00Z">
        <w:r>
          <w:rPr>
            <w:rFonts w:hint="eastAsia" w:ascii="Times New Roman" w:hAnsi="Times New Roman"/>
            <w:sz w:val="24"/>
            <w:szCs w:val="24"/>
          </w:rPr>
          <w:t>.</w:t>
        </w:r>
      </w:ins>
      <w:ins w:id="516" w:author="Janusio" w:date="2018-03-04T23:29:03Z">
        <w:r>
          <w:rPr>
            <w:rFonts w:hint="eastAsia" w:ascii="Times New Roman" w:hAnsi="Times New Roman"/>
            <w:sz w:val="24"/>
            <w:szCs w:val="24"/>
            <w:lang w:val="en-US" w:eastAsia="zh-CN"/>
          </w:rPr>
          <w:t>2</w:t>
        </w:r>
      </w:ins>
      <w:ins w:id="517" w:author="Janusio" w:date="2018-03-04T23:29:00Z">
        <w:r>
          <w:rPr>
            <w:rFonts w:hint="eastAsia" w:ascii="Times New Roman" w:hAnsi="Times New Roman"/>
            <w:sz w:val="24"/>
            <w:szCs w:val="24"/>
          </w:rPr>
          <w:t xml:space="preserve"> </w:t>
        </w:r>
      </w:ins>
      <w:ins w:id="518" w:author="Janusio" w:date="2018-03-04T23:29:26Z">
        <w:r>
          <w:rPr>
            <w:rFonts w:hint="eastAsia" w:ascii="Times New Roman" w:hAnsi="Times New Roman" w:eastAsia="黑体"/>
            <w:b/>
            <w:sz w:val="24"/>
            <w:szCs w:val="24"/>
            <w:lang w:val="en-US" w:eastAsia="zh-CN"/>
          </w:rPr>
          <w:t>信任链</w:t>
        </w:r>
      </w:ins>
      <w:ins w:id="519" w:author="Janusio" w:date="2018-03-04T23:29:27Z">
        <w:r>
          <w:rPr>
            <w:rFonts w:hint="eastAsia" w:ascii="Times New Roman" w:hAnsi="Times New Roman" w:eastAsia="黑体"/>
            <w:b/>
            <w:sz w:val="24"/>
            <w:szCs w:val="24"/>
            <w:lang w:val="en-US" w:eastAsia="zh-CN"/>
          </w:rPr>
          <w:t>技术</w:t>
        </w:r>
      </w:ins>
    </w:p>
    <w:p>
      <w:pPr>
        <w:pStyle w:val="15"/>
        <w:numPr>
          <w:ilvl w:val="0"/>
          <w:numId w:val="0"/>
        </w:numPr>
        <w:spacing w:line="360" w:lineRule="auto"/>
        <w:ind w:firstLine="420" w:firstLineChars="0"/>
        <w:rPr>
          <w:ins w:id="520" w:author="Janusio" w:date="2018-03-04T23:31:05Z"/>
          <w:rFonts w:hint="eastAsia" w:ascii="Times New Roman" w:hAnsi="Times New Roman"/>
          <w:sz w:val="24"/>
          <w:szCs w:val="24"/>
          <w:lang w:val="en-US" w:eastAsia="zh-CN"/>
        </w:rPr>
      </w:pPr>
      <w:ins w:id="521" w:author="Janusio" w:date="2018-03-04T23:29:57Z">
        <w:r>
          <w:rPr>
            <w:rFonts w:hint="eastAsia" w:ascii="Times New Roman" w:hAnsi="Times New Roman"/>
            <w:sz w:val="24"/>
            <w:szCs w:val="24"/>
            <w:lang w:val="en-US" w:eastAsia="zh-CN"/>
          </w:rPr>
          <w:t>目前网络己经成为信息传递的主要方式，与此同时，网络也成了木马、病毒等恶意代码传播的主要途径。而这些恶意代码最终来源于终端，如何保障终端的安全性是计算机安全领域一直关注的问题。当前出现了多种保护系统安全的技术，例如入侵检测、病毒防护体系和系统访问控制等。这些技术虽然能够增强系统安全，但仍然是类似打补丁的方式，没有彻底解决系统安全问题。可信计算中的信任链构建技术通过度量运行的组件和信任传递保障整个系统运行的代码都是可信的，从源头上解决计算机系统的安全问题。</w:t>
        </w:r>
      </w:ins>
    </w:p>
    <w:p>
      <w:pPr>
        <w:pStyle w:val="15"/>
        <w:numPr>
          <w:ilvl w:val="0"/>
          <w:numId w:val="0"/>
        </w:numPr>
        <w:spacing w:line="360" w:lineRule="auto"/>
        <w:ind w:firstLine="420" w:firstLineChars="0"/>
        <w:rPr>
          <w:ins w:id="522" w:author="Janusio" w:date="2018-03-04T23:34:48Z"/>
          <w:rFonts w:hint="eastAsia" w:ascii="Times New Roman" w:hAnsi="Times New Roman"/>
          <w:sz w:val="24"/>
          <w:szCs w:val="24"/>
          <w:lang w:val="en-US" w:eastAsia="zh-CN"/>
        </w:rPr>
      </w:pPr>
      <w:ins w:id="523" w:author="Janusio" w:date="2018-03-04T23:31:09Z">
        <w:r>
          <w:rPr>
            <w:rFonts w:hint="eastAsia" w:ascii="Times New Roman" w:hAnsi="Times New Roman"/>
            <w:sz w:val="24"/>
            <w:szCs w:val="24"/>
            <w:rPrChange w:id="524" w:author="Janusio" w:date="2018-03-04T23:31:09Z">
              <w:rPr>
                <w:rFonts w:hint="eastAsia"/>
              </w:rPr>
            </w:rPrChange>
          </w:rPr>
          <w:t>可信计算利用嵌入在计算机系统的可信度量根，提出了一种建立平台信任的信任链</w:t>
        </w:r>
      </w:ins>
      <w:ins w:id="525" w:author="Janusio" w:date="2018-03-04T23:31:09Z">
        <w:r>
          <w:rPr>
            <w:rFonts w:hint="eastAsia" w:ascii="Times New Roman" w:hAnsi="Times New Roman"/>
            <w:sz w:val="24"/>
            <w:szCs w:val="24"/>
            <w:rPrChange w:id="526" w:author="Janusio" w:date="2018-03-04T23:31:09Z">
              <w:rPr>
                <w:rFonts w:hint="eastAsia"/>
              </w:rPr>
            </w:rPrChange>
          </w:rPr>
          <w:t>实现方法【84]，其从信任根开始一层度量一层，并逐级认证，将信任从最底层的信任根传</w:t>
        </w:r>
      </w:ins>
      <w:ins w:id="527" w:author="Janusio" w:date="2018-03-04T23:31:09Z">
        <w:r>
          <w:rPr>
            <w:rFonts w:hint="eastAsia" w:ascii="Times New Roman" w:hAnsi="Times New Roman"/>
            <w:sz w:val="24"/>
            <w:szCs w:val="24"/>
            <w:rPrChange w:id="528" w:author="Janusio" w:date="2018-03-04T23:31:09Z">
              <w:rPr>
                <w:rFonts w:hint="eastAsia"/>
              </w:rPr>
            </w:rPrChange>
          </w:rPr>
          <w:t>递到整个系统，保证系统执行环境的可信。TCG提出以TPM为信任根，逐级度量启动</w:t>
        </w:r>
      </w:ins>
      <w:ins w:id="529" w:author="Janusio" w:date="2018-03-04T23:31:09Z">
        <w:r>
          <w:rPr>
            <w:rFonts w:hint="eastAsia" w:ascii="Times New Roman" w:hAnsi="Times New Roman"/>
            <w:sz w:val="24"/>
            <w:szCs w:val="24"/>
            <w:rPrChange w:id="530" w:author="Janusio" w:date="2018-03-04T23:31:09Z">
              <w:rPr>
                <w:rFonts w:hint="eastAsia"/>
              </w:rPr>
            </w:rPrChange>
          </w:rPr>
          <w:t>过程中的硬件、操作系统和应用程序的方法，以此建立通用终端平台的信任。</w:t>
        </w:r>
      </w:ins>
      <w:ins w:id="531" w:author="Janusio" w:date="2018-03-04T23:32:09Z">
        <w:r>
          <w:rPr>
            <w:rFonts w:hint="eastAsia" w:ascii="Times New Roman" w:hAnsi="Times New Roman"/>
            <w:sz w:val="24"/>
            <w:szCs w:val="24"/>
            <w:lang w:val="en-US" w:eastAsia="zh-CN"/>
          </w:rPr>
          <w:t>信任链</w:t>
        </w:r>
      </w:ins>
      <w:ins w:id="532" w:author="Janusio" w:date="2018-03-04T23:32:10Z">
        <w:r>
          <w:rPr>
            <w:rFonts w:hint="eastAsia" w:ascii="Times New Roman" w:hAnsi="Times New Roman"/>
            <w:sz w:val="24"/>
            <w:szCs w:val="24"/>
            <w:lang w:val="en-US" w:eastAsia="zh-CN"/>
          </w:rPr>
          <w:t>技术</w:t>
        </w:r>
      </w:ins>
      <w:ins w:id="533" w:author="Janusio" w:date="2018-03-04T23:32:11Z">
        <w:r>
          <w:rPr>
            <w:rFonts w:hint="eastAsia" w:ascii="Times New Roman" w:hAnsi="Times New Roman"/>
            <w:sz w:val="24"/>
            <w:szCs w:val="24"/>
            <w:lang w:val="en-US" w:eastAsia="zh-CN"/>
          </w:rPr>
          <w:t>中</w:t>
        </w:r>
      </w:ins>
      <w:ins w:id="534" w:author="Janusio" w:date="2018-03-04T23:32:14Z">
        <w:r>
          <w:rPr>
            <w:rFonts w:hint="eastAsia" w:ascii="Times New Roman" w:hAnsi="Times New Roman"/>
            <w:sz w:val="24"/>
            <w:szCs w:val="24"/>
            <w:lang w:val="en-US" w:eastAsia="zh-CN"/>
          </w:rPr>
          <w:t>关键</w:t>
        </w:r>
      </w:ins>
      <w:ins w:id="535" w:author="Janusio" w:date="2018-03-04T23:32:16Z">
        <w:r>
          <w:rPr>
            <w:rFonts w:hint="eastAsia" w:ascii="Times New Roman" w:hAnsi="Times New Roman"/>
            <w:sz w:val="24"/>
            <w:szCs w:val="24"/>
            <w:lang w:val="en-US" w:eastAsia="zh-CN"/>
          </w:rPr>
          <w:t>的概念</w:t>
        </w:r>
      </w:ins>
      <w:ins w:id="536" w:author="Janusio" w:date="2018-03-04T23:32:18Z">
        <w:r>
          <w:rPr>
            <w:rFonts w:hint="eastAsia" w:ascii="Times New Roman" w:hAnsi="Times New Roman"/>
            <w:sz w:val="24"/>
            <w:szCs w:val="24"/>
            <w:lang w:val="en-US" w:eastAsia="zh-CN"/>
          </w:rPr>
          <w:t>有</w:t>
        </w:r>
      </w:ins>
      <w:ins w:id="537" w:author="Janusio" w:date="2018-03-04T23:32:20Z">
        <w:r>
          <w:rPr>
            <w:rFonts w:hint="eastAsia" w:ascii="Times New Roman" w:hAnsi="Times New Roman"/>
            <w:sz w:val="24"/>
            <w:szCs w:val="24"/>
            <w:lang w:val="en-US" w:eastAsia="zh-CN"/>
          </w:rPr>
          <w:t>：</w:t>
        </w:r>
      </w:ins>
      <w:ins w:id="538" w:author="Janusio" w:date="2018-03-04T23:32:23Z">
        <w:r>
          <w:rPr>
            <w:rFonts w:hint="eastAsia" w:ascii="Times New Roman" w:hAnsi="Times New Roman"/>
            <w:sz w:val="24"/>
            <w:szCs w:val="24"/>
            <w:lang w:val="en-US" w:eastAsia="zh-CN"/>
          </w:rPr>
          <w:t>PCR</w:t>
        </w:r>
      </w:ins>
      <w:ins w:id="539" w:author="Janusio" w:date="2018-03-04T23:32:25Z">
        <w:r>
          <w:rPr>
            <w:rFonts w:hint="eastAsia" w:ascii="Times New Roman" w:hAnsi="Times New Roman"/>
            <w:sz w:val="24"/>
            <w:szCs w:val="24"/>
            <w:lang w:val="en-US" w:eastAsia="zh-CN"/>
          </w:rPr>
          <w:t>、</w:t>
        </w:r>
      </w:ins>
      <w:ins w:id="540" w:author="Janusio" w:date="2018-03-04T23:34:19Z">
        <w:r>
          <w:rPr>
            <w:rFonts w:hint="eastAsia" w:ascii="Times New Roman" w:hAnsi="Times New Roman"/>
            <w:sz w:val="24"/>
            <w:szCs w:val="24"/>
            <w:lang w:val="en-US" w:eastAsia="zh-CN"/>
          </w:rPr>
          <w:t>信任链</w:t>
        </w:r>
      </w:ins>
      <w:ins w:id="541" w:author="Janusio" w:date="2018-03-04T23:34:23Z">
        <w:r>
          <w:rPr>
            <w:rFonts w:hint="eastAsia" w:ascii="Times New Roman" w:hAnsi="Times New Roman"/>
            <w:sz w:val="24"/>
            <w:szCs w:val="24"/>
            <w:lang w:val="en-US" w:eastAsia="zh-CN"/>
          </w:rPr>
          <w:t>产生</w:t>
        </w:r>
      </w:ins>
      <w:ins w:id="542" w:author="Janusio" w:date="2018-03-04T23:34:27Z">
        <w:r>
          <w:rPr>
            <w:rFonts w:hint="eastAsia" w:ascii="Times New Roman" w:hAnsi="Times New Roman"/>
            <w:sz w:val="24"/>
            <w:szCs w:val="24"/>
            <w:lang w:val="en-US" w:eastAsia="zh-CN"/>
          </w:rPr>
          <w:t>与</w:t>
        </w:r>
      </w:ins>
      <w:ins w:id="543" w:author="Janusio" w:date="2018-03-04T23:34:29Z">
        <w:r>
          <w:rPr>
            <w:rFonts w:hint="eastAsia" w:ascii="Times New Roman" w:hAnsi="Times New Roman"/>
            <w:sz w:val="24"/>
            <w:szCs w:val="24"/>
            <w:lang w:val="en-US" w:eastAsia="zh-CN"/>
          </w:rPr>
          <w:t>完整性</w:t>
        </w:r>
      </w:ins>
      <w:ins w:id="544" w:author="Janusio" w:date="2018-03-04T23:34:31Z">
        <w:r>
          <w:rPr>
            <w:rFonts w:hint="eastAsia" w:ascii="Times New Roman" w:hAnsi="Times New Roman"/>
            <w:sz w:val="24"/>
            <w:szCs w:val="24"/>
            <w:lang w:val="en-US" w:eastAsia="zh-CN"/>
          </w:rPr>
          <w:t>度量</w:t>
        </w:r>
      </w:ins>
    </w:p>
    <w:p>
      <w:pPr>
        <w:pStyle w:val="15"/>
        <w:numPr>
          <w:ilvl w:val="0"/>
          <w:numId w:val="0"/>
        </w:numPr>
        <w:spacing w:line="360" w:lineRule="auto"/>
        <w:ind w:firstLine="420" w:firstLineChars="0"/>
        <w:rPr>
          <w:ins w:id="545" w:author="Janusio" w:date="2018-03-04T23:32:29Z"/>
          <w:rFonts w:hint="eastAsia" w:ascii="Times New Roman" w:hAnsi="Times New Roman"/>
          <w:sz w:val="24"/>
          <w:szCs w:val="24"/>
          <w:lang w:val="en-US" w:eastAsia="zh-CN"/>
        </w:rPr>
      </w:pPr>
      <w:ins w:id="546" w:author="Janusio" w:date="2018-03-04T23:34:49Z">
        <w:r>
          <w:rPr>
            <w:rFonts w:hint="eastAsia" w:ascii="Times New Roman" w:hAnsi="Times New Roman"/>
            <w:sz w:val="24"/>
            <w:szCs w:val="24"/>
            <w:lang w:val="en-US" w:eastAsia="zh-CN"/>
          </w:rPr>
          <w:t>（</w:t>
        </w:r>
      </w:ins>
      <w:ins w:id="547" w:author="Janusio" w:date="2018-03-04T23:34:51Z">
        <w:r>
          <w:rPr>
            <w:rFonts w:hint="eastAsia" w:ascii="Times New Roman" w:hAnsi="Times New Roman"/>
            <w:sz w:val="24"/>
            <w:szCs w:val="24"/>
            <w:lang w:val="en-US" w:eastAsia="zh-CN"/>
          </w:rPr>
          <w:t>1</w:t>
        </w:r>
      </w:ins>
      <w:ins w:id="548" w:author="Janusio" w:date="2018-03-04T23:34:49Z">
        <w:r>
          <w:rPr>
            <w:rFonts w:hint="eastAsia" w:ascii="Times New Roman" w:hAnsi="Times New Roman"/>
            <w:sz w:val="24"/>
            <w:szCs w:val="24"/>
            <w:lang w:val="en-US" w:eastAsia="zh-CN"/>
          </w:rPr>
          <w:t>）</w:t>
        </w:r>
      </w:ins>
      <w:ins w:id="549" w:author="Janusio" w:date="2018-03-04T23:34:59Z">
        <w:r>
          <w:rPr>
            <w:rFonts w:hint="eastAsia" w:ascii="Times New Roman" w:hAnsi="Times New Roman"/>
            <w:sz w:val="24"/>
            <w:szCs w:val="24"/>
            <w:lang w:val="en-US" w:eastAsia="zh-CN"/>
          </w:rPr>
          <w:t>PCR</w:t>
        </w:r>
      </w:ins>
    </w:p>
    <w:p>
      <w:pPr>
        <w:pStyle w:val="15"/>
        <w:numPr>
          <w:ilvl w:val="0"/>
          <w:numId w:val="0"/>
        </w:numPr>
        <w:spacing w:line="360" w:lineRule="auto"/>
        <w:ind w:firstLine="420" w:firstLineChars="0"/>
        <w:rPr>
          <w:ins w:id="550" w:author="Janusio" w:date="2018-03-04T23:35:24Z"/>
          <w:rFonts w:hint="eastAsia" w:ascii="Times New Roman" w:hAnsi="Times New Roman"/>
          <w:sz w:val="24"/>
          <w:szCs w:val="24"/>
          <w:lang w:val="en-US" w:eastAsia="zh-CN"/>
        </w:rPr>
      </w:pPr>
      <w:ins w:id="551" w:author="Janusio" w:date="2018-03-04T23:33:09Z">
        <w:r>
          <w:rPr>
            <w:rFonts w:hint="eastAsia" w:ascii="Times New Roman" w:hAnsi="Times New Roman"/>
            <w:sz w:val="24"/>
            <w:szCs w:val="24"/>
            <w:rPrChange w:id="552" w:author="Janusio" w:date="2018-03-04T23:33:09Z">
              <w:rPr>
                <w:rFonts w:hint="eastAsia"/>
              </w:rPr>
            </w:rPrChange>
          </w:rPr>
          <w:t>平台状态寄存器CPlatformConfigurationRegister,PCR)，是TPM内部对系统运行</w:t>
        </w:r>
      </w:ins>
      <w:ins w:id="553" w:author="Janusio" w:date="2018-03-04T23:33:09Z">
        <w:r>
          <w:rPr>
            <w:rFonts w:hint="eastAsia" w:ascii="Times New Roman" w:hAnsi="Times New Roman"/>
            <w:sz w:val="24"/>
            <w:szCs w:val="24"/>
            <w:rPrChange w:id="554" w:author="Janusio" w:date="2018-03-04T23:33:09Z">
              <w:rPr>
                <w:rFonts w:hint="eastAsia"/>
              </w:rPr>
            </w:rPrChange>
          </w:rPr>
          <w:t>状态进行记录的寄存器。平台的运行状态包括内核镜像、进程信息列表和应用的二进制</w:t>
        </w:r>
      </w:ins>
      <w:ins w:id="555" w:author="Janusio" w:date="2018-03-04T23:33:09Z">
        <w:r>
          <w:rPr>
            <w:rFonts w:hint="eastAsia" w:ascii="Times New Roman" w:hAnsi="Times New Roman"/>
            <w:sz w:val="24"/>
            <w:szCs w:val="24"/>
            <w:rPrChange w:id="556" w:author="Janusio" w:date="2018-03-04T23:33:09Z">
              <w:rPr>
                <w:rFonts w:hint="eastAsia"/>
              </w:rPr>
            </w:rPrChange>
          </w:rPr>
          <w:t>可执行程序等大量的信息，但是TPM芯片能够存储的信息量有限，只能存储状态的摘要，</w:t>
        </w:r>
      </w:ins>
      <w:ins w:id="557" w:author="Janusio" w:date="2018-03-04T23:33:09Z">
        <w:r>
          <w:rPr>
            <w:rFonts w:hint="eastAsia" w:ascii="Times New Roman" w:hAnsi="Times New Roman"/>
            <w:sz w:val="24"/>
            <w:szCs w:val="24"/>
            <w:rPrChange w:id="558" w:author="Janusio" w:date="2018-03-04T23:33:09Z">
              <w:rPr>
                <w:rFonts w:hint="eastAsia"/>
              </w:rPr>
            </w:rPrChange>
          </w:rPr>
          <w:t>因此PCR中存放的是使用SHA-1算法得到的哈希值。SHA-1是TCG选用的密码学散列函</w:t>
        </w:r>
      </w:ins>
      <w:ins w:id="559" w:author="Janusio" w:date="2018-03-04T23:33:09Z">
        <w:r>
          <w:rPr>
            <w:rFonts w:hint="eastAsia" w:ascii="Times New Roman" w:hAnsi="Times New Roman"/>
            <w:sz w:val="24"/>
            <w:szCs w:val="24"/>
            <w:rPrChange w:id="560" w:author="Janusio" w:date="2018-03-04T23:33:09Z">
              <w:rPr>
                <w:rFonts w:hint="eastAsia"/>
              </w:rPr>
            </w:rPrChange>
          </w:rPr>
          <w:t>数，对于任何长度的输入消息都生成一个固定长度(160bit)的输出结果(散列值)。只</w:t>
        </w:r>
      </w:ins>
      <w:ins w:id="561" w:author="Janusio" w:date="2018-03-04T23:33:09Z">
        <w:r>
          <w:rPr>
            <w:rFonts w:hint="eastAsia" w:ascii="Times New Roman" w:hAnsi="Times New Roman"/>
            <w:sz w:val="24"/>
            <w:szCs w:val="24"/>
            <w:rPrChange w:id="562" w:author="Janusio" w:date="2018-03-04T23:33:09Z">
              <w:rPr>
                <w:rFonts w:hint="eastAsia"/>
              </w:rPr>
            </w:rPrChange>
          </w:rPr>
          <w:t>要输入消息有1bit的差别，得出的散列值就会有明显的不同。而且，散列函数是单向函</w:t>
        </w:r>
      </w:ins>
      <w:ins w:id="563" w:author="Janusio" w:date="2018-03-04T23:33:09Z">
        <w:r>
          <w:rPr>
            <w:rFonts w:hint="eastAsia" w:ascii="Times New Roman" w:hAnsi="Times New Roman"/>
            <w:sz w:val="24"/>
            <w:szCs w:val="24"/>
            <w:rPrChange w:id="564" w:author="Janusio" w:date="2018-03-04T23:33:09Z">
              <w:rPr>
                <w:rFonts w:hint="eastAsia"/>
              </w:rPr>
            </w:rPrChange>
          </w:rPr>
          <w:t>数，利用消息确定散列值非常容易，但是要从散列值反推消息在数学上是不可行的。因</w:t>
        </w:r>
      </w:ins>
      <w:ins w:id="565" w:author="Janusio" w:date="2018-03-04T23:33:09Z">
        <w:r>
          <w:rPr>
            <w:rFonts w:hint="eastAsia" w:ascii="Times New Roman" w:hAnsi="Times New Roman"/>
            <w:sz w:val="24"/>
            <w:szCs w:val="24"/>
            <w:rPrChange w:id="566" w:author="Janusio" w:date="2018-03-04T23:33:09Z">
              <w:rPr>
                <w:rFonts w:hint="eastAsia"/>
              </w:rPr>
            </w:rPrChange>
          </w:rPr>
          <w:t>此，PCR中记录的运行状态是可信的。PCR中记录了计算机软硬件配置信息的度量值，</w:t>
        </w:r>
      </w:ins>
      <w:ins w:id="567" w:author="Janusio" w:date="2018-03-04T23:33:09Z">
        <w:r>
          <w:rPr>
            <w:rFonts w:hint="eastAsia" w:ascii="Times New Roman" w:hAnsi="Times New Roman"/>
            <w:sz w:val="24"/>
            <w:szCs w:val="24"/>
            <w:rPrChange w:id="568" w:author="Janusio" w:date="2018-03-04T23:33:09Z">
              <w:rPr>
                <w:rFonts w:hint="eastAsia"/>
              </w:rPr>
            </w:rPrChange>
          </w:rPr>
          <w:t>在启动过程中用到了多个PCR，用PCR[i]表示第i个PCRoTCG的规范定义了各个PCR</w:t>
        </w:r>
      </w:ins>
      <w:ins w:id="569" w:author="Janusio" w:date="2018-03-04T23:34:06Z">
        <w:r>
          <w:rPr>
            <w:rFonts w:hint="eastAsia" w:ascii="Times New Roman" w:hAnsi="Times New Roman"/>
            <w:sz w:val="24"/>
            <w:szCs w:val="24"/>
            <w:lang w:eastAsia="zh-CN"/>
          </w:rPr>
          <w:t>。</w:t>
        </w:r>
      </w:ins>
      <w:ins w:id="570" w:author="Janusio" w:date="2018-03-04T23:35:23Z">
        <w:r>
          <w:rPr>
            <w:rFonts w:hint="eastAsia" w:ascii="Times New Roman" w:hAnsi="Times New Roman"/>
            <w:sz w:val="24"/>
            <w:szCs w:val="24"/>
            <w:lang w:val="en-US" w:eastAsia="zh-CN"/>
          </w:rPr>
          <w:t>如下图</w:t>
        </w:r>
      </w:ins>
      <w:ins w:id="571" w:author="Janusio" w:date="2018-03-04T23:35:24Z">
        <w:r>
          <w:rPr>
            <w:rFonts w:hint="eastAsia" w:ascii="Times New Roman" w:hAnsi="Times New Roman"/>
            <w:sz w:val="24"/>
            <w:szCs w:val="24"/>
            <w:lang w:val="en-US" w:eastAsia="zh-CN"/>
          </w:rPr>
          <w:t>：</w:t>
        </w:r>
      </w:ins>
    </w:p>
    <w:p>
      <w:pPr>
        <w:pStyle w:val="15"/>
        <w:numPr>
          <w:ilvl w:val="-1"/>
          <w:numId w:val="0"/>
        </w:numPr>
        <w:spacing w:line="360" w:lineRule="auto"/>
        <w:ind w:firstLine="420" w:firstLineChars="0"/>
        <w:rPr>
          <w:ins w:id="573" w:author="Janusio" w:date="2018-03-04T23:35:41Z"/>
          <w:rFonts w:hint="eastAsia" w:ascii="Times New Roman" w:hAnsi="Times New Roman"/>
          <w:sz w:val="24"/>
          <w:szCs w:val="24"/>
          <w:lang w:val="en-US" w:eastAsia="zh-CN"/>
        </w:rPr>
        <w:pPrChange w:id="572" w:author="Janusio" w:date="2018-03-04T23:36:29Z">
          <w:pPr>
            <w:pStyle w:val="15"/>
            <w:numPr>
              <w:ilvl w:val="0"/>
              <w:numId w:val="0"/>
            </w:numPr>
            <w:spacing w:line="360" w:lineRule="auto"/>
            <w:ind w:firstLine="420" w:firstLineChars="0"/>
          </w:pPr>
        </w:pPrChange>
      </w:pPr>
      <w:ins w:id="574" w:author="Janusio" w:date="2018-03-04T23:36:31Z">
        <w:r>
          <w:rPr>
            <w:rFonts w:hint="eastAsia" w:ascii="Times New Roman" w:hAnsi="Times New Roman"/>
            <w:sz w:val="24"/>
            <w:szCs w:val="24"/>
            <w:lang w:val="en-US" w:eastAsia="zh-CN"/>
          </w:rPr>
          <w:t>（</w:t>
        </w:r>
      </w:ins>
      <w:ins w:id="575" w:author="Janusio" w:date="2018-03-04T23:36:33Z">
        <w:r>
          <w:rPr>
            <w:rFonts w:hint="eastAsia" w:ascii="Times New Roman" w:hAnsi="Times New Roman"/>
            <w:sz w:val="24"/>
            <w:szCs w:val="24"/>
            <w:lang w:val="en-US" w:eastAsia="zh-CN"/>
          </w:rPr>
          <w:t>2</w:t>
        </w:r>
      </w:ins>
      <w:ins w:id="576" w:author="Janusio" w:date="2018-03-04T23:36:31Z">
        <w:r>
          <w:rPr>
            <w:rFonts w:hint="eastAsia" w:ascii="Times New Roman" w:hAnsi="Times New Roman"/>
            <w:sz w:val="24"/>
            <w:szCs w:val="24"/>
            <w:lang w:val="en-US" w:eastAsia="zh-CN"/>
          </w:rPr>
          <w:t>）</w:t>
        </w:r>
      </w:ins>
      <w:ins w:id="577" w:author="Janusio" w:date="2018-03-04T23:35:26Z">
        <w:r>
          <w:rPr>
            <w:rFonts w:hint="eastAsia" w:ascii="Times New Roman" w:hAnsi="Times New Roman"/>
            <w:sz w:val="24"/>
            <w:szCs w:val="24"/>
            <w:lang w:val="en-US" w:eastAsia="zh-CN"/>
          </w:rPr>
          <w:t>信任链产生与完整性度量</w:t>
        </w:r>
      </w:ins>
    </w:p>
    <w:p>
      <w:pPr>
        <w:pStyle w:val="15"/>
        <w:numPr>
          <w:ilvl w:val="-1"/>
          <w:numId w:val="0"/>
        </w:numPr>
        <w:spacing w:line="360" w:lineRule="auto"/>
        <w:ind w:firstLine="420" w:firstLineChars="0"/>
        <w:rPr>
          <w:ins w:id="579" w:author="Janusio" w:date="2018-03-04T23:38:54Z"/>
          <w:rFonts w:hint="eastAsia" w:ascii="Times New Roman" w:hAnsi="Times New Roman"/>
          <w:sz w:val="24"/>
          <w:szCs w:val="24"/>
        </w:rPr>
        <w:pPrChange w:id="578" w:author="Janusio" w:date="2018-03-04T23:37:15Z">
          <w:pPr>
            <w:pStyle w:val="15"/>
            <w:numPr>
              <w:ilvl w:val="0"/>
              <w:numId w:val="0"/>
            </w:numPr>
            <w:spacing w:line="360" w:lineRule="auto"/>
            <w:ind w:firstLine="420" w:firstLineChars="0"/>
          </w:pPr>
        </w:pPrChange>
      </w:pPr>
      <w:ins w:id="580" w:author="Janusio" w:date="2018-03-04T23:36:51Z">
        <w:r>
          <w:rPr>
            <w:rFonts w:hint="eastAsia" w:ascii="Times New Roman" w:hAnsi="Times New Roman"/>
            <w:sz w:val="24"/>
            <w:szCs w:val="24"/>
            <w:rPrChange w:id="581" w:author="Janusio" w:date="2018-03-04T23:36:51Z">
              <w:rPr>
                <w:rFonts w:hint="eastAsia"/>
              </w:rPr>
            </w:rPrChange>
          </w:rPr>
          <w:t>系统在启动过程中，计算机的控制权在BIOS、启动装载程序(Bootloader)、操作</w:t>
        </w:r>
      </w:ins>
      <w:ins w:id="582" w:author="Janusio" w:date="2018-03-04T23:36:51Z">
        <w:r>
          <w:rPr>
            <w:rFonts w:hint="eastAsia" w:ascii="Times New Roman" w:hAnsi="Times New Roman"/>
            <w:sz w:val="24"/>
            <w:szCs w:val="24"/>
            <w:rPrChange w:id="583" w:author="Janusio" w:date="2018-03-04T23:36:51Z">
              <w:rPr>
                <w:rFonts w:hint="eastAsia"/>
              </w:rPr>
            </w:rPrChange>
          </w:rPr>
          <w:t>系统内核、操作系统外围程序和应用程序之间依次传递。如果恶意代码能够在这个启动</w:t>
        </w:r>
      </w:ins>
      <w:ins w:id="584" w:author="Janusio" w:date="2018-03-04T23:36:51Z">
        <w:r>
          <w:rPr>
            <w:rFonts w:hint="eastAsia" w:ascii="Times New Roman" w:hAnsi="Times New Roman"/>
            <w:sz w:val="24"/>
            <w:szCs w:val="24"/>
            <w:rPrChange w:id="585" w:author="Janusio" w:date="2018-03-04T23:36:51Z">
              <w:rPr>
                <w:rFonts w:hint="eastAsia"/>
              </w:rPr>
            </w:rPrChange>
          </w:rPr>
          <w:t>序列中的某一个环节上截取控制权，那么它就能够任意篡改和控制之后的启动序列。例</w:t>
        </w:r>
      </w:ins>
      <w:ins w:id="586" w:author="Janusio" w:date="2018-03-04T23:36:51Z">
        <w:r>
          <w:rPr>
            <w:rFonts w:hint="eastAsia" w:ascii="Times New Roman" w:hAnsi="Times New Roman"/>
            <w:sz w:val="24"/>
            <w:szCs w:val="24"/>
            <w:rPrChange w:id="587" w:author="Janusio" w:date="2018-03-04T23:36:51Z">
              <w:rPr>
                <w:rFonts w:hint="eastAsia"/>
              </w:rPr>
            </w:rPrChange>
          </w:rPr>
          <w:t>如一个恶意的启动装载程序(如恶意的Grub)可以在用户不能察觉的情况下装载一个被</w:t>
        </w:r>
      </w:ins>
      <w:ins w:id="588" w:author="Janusio" w:date="2018-03-04T23:36:51Z">
        <w:r>
          <w:rPr>
            <w:rFonts w:hint="eastAsia" w:ascii="Times New Roman" w:hAnsi="Times New Roman"/>
            <w:sz w:val="24"/>
            <w:szCs w:val="24"/>
            <w:rPrChange w:id="589" w:author="Janusio" w:date="2018-03-04T23:36:51Z">
              <w:rPr>
                <w:rFonts w:hint="eastAsia"/>
              </w:rPr>
            </w:rPrChange>
          </w:rPr>
          <w:t>篡改过的Linux内核镜像。这个恶意的Linux内核镜像在启动之后，可能提供给攻击者</w:t>
        </w:r>
      </w:ins>
      <w:ins w:id="590" w:author="Janusio" w:date="2018-03-04T23:36:51Z">
        <w:r>
          <w:rPr>
            <w:rFonts w:hint="eastAsia" w:ascii="Times New Roman" w:hAnsi="Times New Roman"/>
            <w:sz w:val="24"/>
            <w:szCs w:val="24"/>
            <w:rPrChange w:id="591" w:author="Janusio" w:date="2018-03-04T23:36:51Z">
              <w:rPr>
                <w:rFonts w:hint="eastAsia"/>
              </w:rPr>
            </w:rPrChange>
          </w:rPr>
          <w:t>控制整个平台的权限，破坏所有应用的完整性和机密性，敏感数据可能被攻击者所窃取。</w:t>
        </w:r>
      </w:ins>
      <w:ins w:id="592" w:author="Janusio" w:date="2018-03-04T23:36:51Z">
        <w:r>
          <w:rPr>
            <w:rFonts w:hint="eastAsia" w:ascii="Times New Roman" w:hAnsi="Times New Roman"/>
            <w:sz w:val="24"/>
            <w:szCs w:val="24"/>
            <w:rPrChange w:id="593" w:author="Janusio" w:date="2018-03-04T23:36:51Z">
              <w:rPr>
                <w:rFonts w:hint="eastAsia"/>
              </w:rPr>
            </w:rPrChange>
          </w:rPr>
          <w:t>由此可见，启动序列中的任意序列受到破坏都会对整个系统的运行安全产生影响，因此，</w:t>
        </w:r>
      </w:ins>
      <w:ins w:id="594" w:author="Janusio" w:date="2018-03-04T23:36:51Z">
        <w:r>
          <w:rPr>
            <w:rFonts w:hint="eastAsia" w:ascii="Times New Roman" w:hAnsi="Times New Roman"/>
            <w:sz w:val="24"/>
            <w:szCs w:val="24"/>
            <w:rPrChange w:id="595" w:author="Janusio" w:date="2018-03-04T23:36:51Z">
              <w:rPr>
                <w:rFonts w:hint="eastAsia"/>
              </w:rPr>
            </w:rPrChange>
          </w:rPr>
          <w:t>必须有一种强有力的信任机制来评估系统启动过程是否己经被攻击者所篡改。TPM硬</w:t>
        </w:r>
      </w:ins>
      <w:ins w:id="596" w:author="Janusio" w:date="2018-03-04T23:36:51Z">
        <w:r>
          <w:rPr>
            <w:rFonts w:hint="eastAsia" w:ascii="Times New Roman" w:hAnsi="Times New Roman"/>
            <w:sz w:val="24"/>
            <w:szCs w:val="24"/>
            <w:rPrChange w:id="597" w:author="Janusio" w:date="2018-03-04T23:36:51Z">
              <w:rPr>
                <w:rFonts w:hint="eastAsia"/>
              </w:rPr>
            </w:rPrChange>
          </w:rPr>
          <w:t>件中的完整性度量机制就是解决这一问题的重要方法。</w:t>
        </w:r>
      </w:ins>
      <w:ins w:id="598" w:author="Janusio" w:date="2018-03-04T23:37:56Z">
        <w:r>
          <w:rPr>
            <w:rFonts w:hint="eastAsia" w:ascii="Times New Roman" w:hAnsi="Times New Roman"/>
            <w:sz w:val="24"/>
            <w:szCs w:val="24"/>
            <w:rPrChange w:id="599" w:author="Janusio" w:date="2018-03-04T23:37:56Z">
              <w:rPr>
                <w:rFonts w:hint="eastAsia"/>
              </w:rPr>
            </w:rPrChange>
          </w:rPr>
          <w:t xml:space="preserve"> 信任链机制是TPM对启动序列信任评估的核心。信任链是在信任当前某一环节的</w:t>
        </w:r>
      </w:ins>
      <w:ins w:id="600" w:author="Janusio" w:date="2018-03-04T23:37:56Z">
        <w:r>
          <w:rPr>
            <w:rFonts w:hint="eastAsia" w:ascii="Times New Roman" w:hAnsi="Times New Roman"/>
            <w:sz w:val="24"/>
            <w:szCs w:val="24"/>
            <w:rPrChange w:id="601" w:author="Janusio" w:date="2018-03-04T23:37:56Z">
              <w:rPr>
                <w:rFonts w:hint="eastAsia"/>
              </w:rPr>
            </w:rPrChange>
          </w:rPr>
          <w:t>前提下，由该环节去评估下一个环节的安全性，确定下一环节可信之后再将控制权转交</w:t>
        </w:r>
      </w:ins>
      <w:ins w:id="602" w:author="Janusio" w:date="2018-03-04T23:37:56Z">
        <w:r>
          <w:rPr>
            <w:rFonts w:hint="eastAsia" w:ascii="Times New Roman" w:hAnsi="Times New Roman"/>
            <w:sz w:val="24"/>
            <w:szCs w:val="24"/>
            <w:rPrChange w:id="603" w:author="Janusio" w:date="2018-03-04T23:37:56Z">
              <w:rPr>
                <w:rFonts w:hint="eastAsia"/>
              </w:rPr>
            </w:rPrChange>
          </w:rPr>
          <w:t>给下一环节，然后依次向后推进。在信任链中，控制权依次在受信任的客体之间传递。</w:t>
        </w:r>
      </w:ins>
      <w:ins w:id="604" w:author="Janusio" w:date="2018-03-04T23:37:56Z">
        <w:r>
          <w:rPr>
            <w:rFonts w:hint="eastAsia" w:ascii="Times New Roman" w:hAnsi="Times New Roman"/>
            <w:sz w:val="24"/>
            <w:szCs w:val="24"/>
            <w:rPrChange w:id="605" w:author="Janusio" w:date="2018-03-04T23:37:56Z">
              <w:rPr>
                <w:rFonts w:hint="eastAsia"/>
              </w:rPr>
            </w:rPrChange>
          </w:rPr>
          <w:t>为了保证启动序列的每一环节都是安全可信的，那就必须能够在每一步控制权移交之前</w:t>
        </w:r>
      </w:ins>
      <w:ins w:id="606" w:author="Janusio" w:date="2018-03-04T23:37:56Z">
        <w:r>
          <w:rPr>
            <w:rFonts w:hint="eastAsia" w:ascii="Times New Roman" w:hAnsi="Times New Roman"/>
            <w:sz w:val="24"/>
            <w:szCs w:val="24"/>
            <w:rPrChange w:id="607" w:author="Janusio" w:date="2018-03-04T23:37:56Z">
              <w:rPr>
                <w:rFonts w:hint="eastAsia"/>
              </w:rPr>
            </w:rPrChange>
          </w:rPr>
          <w:t>对下一个环节进行量化的判断，判断下一环节的客体是否受到了篡改。判断是否被篡改</w:t>
        </w:r>
      </w:ins>
      <w:ins w:id="608" w:author="Janusio" w:date="2018-03-04T23:37:56Z">
        <w:r>
          <w:rPr>
            <w:rFonts w:hint="eastAsia" w:ascii="Times New Roman" w:hAnsi="Times New Roman"/>
            <w:sz w:val="24"/>
            <w:szCs w:val="24"/>
            <w:rPrChange w:id="609" w:author="Janusio" w:date="2018-03-04T23:37:56Z">
              <w:rPr>
                <w:rFonts w:hint="eastAsia"/>
              </w:rPr>
            </w:rPrChange>
          </w:rPr>
          <w:t>就是通过度量来完成的，即将客体二进制镜像进行哈希度量，并将所得的度量值扩展到</w:t>
        </w:r>
      </w:ins>
      <w:ins w:id="610" w:author="Janusio" w:date="2018-03-04T23:38:25Z">
        <w:r>
          <w:rPr>
            <w:rFonts w:hint="eastAsia" w:ascii="Times New Roman" w:hAnsi="Times New Roman"/>
            <w:sz w:val="24"/>
            <w:szCs w:val="24"/>
            <w:rPrChange w:id="611" w:author="Janusio" w:date="2018-03-04T23:38:25Z">
              <w:rPr>
                <w:rFonts w:hint="eastAsia"/>
              </w:rPr>
            </w:rPrChange>
          </w:rPr>
          <w:t>P</w:t>
        </w:r>
      </w:ins>
      <w:ins w:id="612" w:author="Janusio" w:date="2018-03-04T23:38:34Z">
        <w:r>
          <w:rPr>
            <w:rFonts w:hint="eastAsia" w:ascii="Times New Roman" w:hAnsi="Times New Roman"/>
            <w:sz w:val="24"/>
            <w:szCs w:val="24"/>
            <w:lang w:val="en-US" w:eastAsia="zh-CN"/>
          </w:rPr>
          <w:t>C</w:t>
        </w:r>
      </w:ins>
      <w:ins w:id="613" w:author="Janusio" w:date="2018-03-04T23:38:25Z">
        <w:r>
          <w:rPr>
            <w:rFonts w:hint="eastAsia" w:ascii="Times New Roman" w:hAnsi="Times New Roman"/>
            <w:sz w:val="24"/>
            <w:szCs w:val="24"/>
            <w:rPrChange w:id="614" w:author="Janusio" w:date="2018-03-04T23:38:25Z">
              <w:rPr>
                <w:rFonts w:hint="eastAsia"/>
              </w:rPr>
            </w:rPrChange>
          </w:rPr>
          <w:t>R中去。整个启动序列都遵循“先度量，再执行”的原则。当前阶段的代码负责度量</w:t>
        </w:r>
      </w:ins>
      <w:ins w:id="615" w:author="Janusio" w:date="2018-03-04T23:38:25Z">
        <w:r>
          <w:rPr>
            <w:rFonts w:hint="eastAsia" w:ascii="Times New Roman" w:hAnsi="Times New Roman"/>
            <w:sz w:val="24"/>
            <w:szCs w:val="24"/>
            <w:rPrChange w:id="616" w:author="Janusio" w:date="2018-03-04T23:38:25Z">
              <w:rPr>
                <w:rFonts w:hint="eastAsia"/>
              </w:rPr>
            </w:rPrChange>
          </w:rPr>
          <w:t>下一阶段即将要执行的代码，然后再将度量值扩展PGR中。这样循环往复，就构成了</w:t>
        </w:r>
      </w:ins>
      <w:ins w:id="617" w:author="Janusio" w:date="2018-03-04T23:38:25Z">
        <w:r>
          <w:rPr>
            <w:rFonts w:hint="eastAsia" w:ascii="Times New Roman" w:hAnsi="Times New Roman"/>
            <w:sz w:val="24"/>
            <w:szCs w:val="24"/>
            <w:rPrChange w:id="618" w:author="Janusio" w:date="2018-03-04T23:38:25Z">
              <w:rPr>
                <w:rFonts w:hint="eastAsia"/>
              </w:rPr>
            </w:rPrChange>
          </w:rPr>
          <w:t>信任链。信任链的建立过程如图2-6所示。</w:t>
        </w:r>
      </w:ins>
    </w:p>
    <w:p>
      <w:pPr>
        <w:pStyle w:val="15"/>
        <w:numPr>
          <w:ilvl w:val="-1"/>
          <w:numId w:val="0"/>
        </w:numPr>
        <w:spacing w:line="360" w:lineRule="auto"/>
        <w:ind w:firstLine="420" w:firstLineChars="0"/>
        <w:rPr>
          <w:ins w:id="620" w:author="Janusio" w:date="2018-03-04T23:38:25Z"/>
          <w:rFonts w:hint="eastAsia" w:ascii="Times New Roman" w:hAnsi="Times New Roman"/>
          <w:sz w:val="24"/>
          <w:szCs w:val="24"/>
          <w:rPrChange w:id="621" w:author="Janusio" w:date="2018-03-04T23:38:25Z">
            <w:rPr>
              <w:ins w:id="622" w:author="Janusio" w:date="2018-03-04T23:38:25Z"/>
              <w:rFonts w:hint="eastAsia"/>
            </w:rPr>
          </w:rPrChange>
        </w:rPr>
        <w:pPrChange w:id="619" w:author="Janusio" w:date="2018-03-04T23:37:15Z">
          <w:pPr>
            <w:pStyle w:val="15"/>
            <w:numPr>
              <w:ilvl w:val="0"/>
              <w:numId w:val="0"/>
            </w:numPr>
            <w:spacing w:line="360" w:lineRule="auto"/>
            <w:ind w:firstLine="420" w:firstLineChars="0"/>
          </w:pPr>
        </w:pPrChange>
      </w:pPr>
      <w:ins w:id="623" w:author="Janusio" w:date="2018-03-04T23:38:52Z">
        <w:r>
          <w:rPr/>
          <w:drawing>
            <wp:inline distT="0" distB="0" distL="114300" distR="114300">
              <wp:extent cx="5897245" cy="3079750"/>
              <wp:effectExtent l="0" t="0" r="8255" b="6350"/>
              <wp:docPr id="200"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146"/>
                      <pic:cNvPicPr>
                        <a:picLocks noChangeAspect="1"/>
                      </pic:cNvPicPr>
                    </pic:nvPicPr>
                    <pic:blipFill>
                      <a:blip r:embed="rId12"/>
                      <a:stretch>
                        <a:fillRect/>
                      </a:stretch>
                    </pic:blipFill>
                    <pic:spPr>
                      <a:xfrm>
                        <a:off x="0" y="0"/>
                        <a:ext cx="5897245" cy="3079750"/>
                      </a:xfrm>
                      <a:prstGeom prst="rect">
                        <a:avLst/>
                      </a:prstGeom>
                      <a:noFill/>
                      <a:ln w="9525">
                        <a:noFill/>
                      </a:ln>
                    </pic:spPr>
                  </pic:pic>
                </a:graphicData>
              </a:graphic>
            </wp:inline>
          </w:drawing>
        </w:r>
      </w:ins>
    </w:p>
    <w:p>
      <w:pPr>
        <w:pStyle w:val="15"/>
        <w:numPr>
          <w:ilvl w:val="-1"/>
          <w:numId w:val="0"/>
        </w:numPr>
        <w:spacing w:line="360" w:lineRule="auto"/>
        <w:ind w:firstLine="420" w:firstLineChars="0"/>
        <w:rPr>
          <w:ins w:id="626" w:author="Janusio" w:date="2018-03-04T23:37:16Z"/>
          <w:rFonts w:hint="eastAsia" w:ascii="Times New Roman" w:hAnsi="Times New Roman"/>
          <w:sz w:val="24"/>
          <w:szCs w:val="24"/>
        </w:rPr>
        <w:pPrChange w:id="625" w:author="Janusio" w:date="2018-03-04T23:37:15Z">
          <w:pPr>
            <w:pStyle w:val="15"/>
            <w:numPr>
              <w:ilvl w:val="0"/>
              <w:numId w:val="0"/>
            </w:numPr>
            <w:spacing w:line="360" w:lineRule="auto"/>
            <w:ind w:firstLine="420" w:firstLineChars="0"/>
          </w:pPr>
        </w:pPrChange>
      </w:pPr>
    </w:p>
    <w:p>
      <w:pPr>
        <w:pStyle w:val="15"/>
        <w:numPr>
          <w:ilvl w:val="-1"/>
          <w:numId w:val="0"/>
        </w:numPr>
        <w:spacing w:line="360" w:lineRule="auto"/>
        <w:ind w:firstLine="0" w:firstLineChars="0"/>
        <w:rPr>
          <w:del w:id="628" w:author="Janusio" w:date="2018-03-04T23:30:06Z"/>
          <w:rFonts w:hint="eastAsia" w:ascii="Times New Roman" w:hAnsi="Times New Roman"/>
          <w:sz w:val="24"/>
          <w:szCs w:val="24"/>
          <w:lang w:val="en-US" w:eastAsia="zh-CN"/>
        </w:rPr>
        <w:pPrChange w:id="627" w:author="Janusio" w:date="2018-03-04T23:37:17Z">
          <w:pPr>
            <w:pStyle w:val="15"/>
            <w:numPr>
              <w:ilvl w:val="0"/>
              <w:numId w:val="0"/>
            </w:numPr>
            <w:spacing w:line="360" w:lineRule="auto"/>
            <w:ind w:firstLine="420" w:firstLineChars="0"/>
          </w:pPr>
        </w:pPrChange>
      </w:pPr>
    </w:p>
    <w:p>
      <w:pPr>
        <w:pStyle w:val="15"/>
        <w:spacing w:line="360" w:lineRule="auto"/>
        <w:ind w:firstLine="0" w:firstLineChars="0"/>
        <w:outlineLvl w:val="9"/>
        <w:rPr>
          <w:ins w:id="629" w:author="Janusio" w:date="2018-03-05T00:05:14Z"/>
          <w:rFonts w:hint="eastAsia" w:ascii="Times New Roman" w:hAnsi="Times New Roman"/>
          <w:sz w:val="24"/>
          <w:szCs w:val="24"/>
        </w:rPr>
      </w:pPr>
      <w:ins w:id="630" w:author="Janusio" w:date="2018-03-05T00:05:14Z">
        <w:r>
          <w:rPr>
            <w:rFonts w:hint="eastAsia" w:ascii="Times New Roman" w:hAnsi="Times New Roman" w:eastAsia="仿宋_GB2312"/>
            <w:b/>
            <w:sz w:val="28"/>
            <w:szCs w:val="28"/>
            <w:lang w:val="en-US" w:eastAsia="zh-CN"/>
          </w:rPr>
          <w:t>2</w:t>
        </w:r>
      </w:ins>
      <w:ins w:id="631" w:author="Janusio" w:date="2018-03-05T00:05:14Z">
        <w:r>
          <w:rPr>
            <w:rFonts w:hint="eastAsia" w:ascii="Times New Roman" w:hAnsi="Times New Roman" w:eastAsia="仿宋_GB2312"/>
            <w:b/>
            <w:sz w:val="28"/>
            <w:szCs w:val="28"/>
          </w:rPr>
          <w:t>.</w:t>
        </w:r>
      </w:ins>
      <w:ins w:id="632" w:author="Janusio" w:date="2018-03-05T00:05:14Z">
        <w:r>
          <w:rPr>
            <w:rFonts w:hint="eastAsia" w:ascii="Times New Roman" w:hAnsi="Times New Roman" w:eastAsia="仿宋_GB2312"/>
            <w:b/>
            <w:sz w:val="28"/>
            <w:szCs w:val="28"/>
            <w:lang w:val="en-US" w:eastAsia="zh-CN"/>
          </w:rPr>
          <w:t xml:space="preserve">3 </w:t>
        </w:r>
      </w:ins>
      <w:ins w:id="633" w:author="Janusio" w:date="2018-03-05T00:05:34Z">
        <w:r>
          <w:rPr>
            <w:rFonts w:hint="eastAsia" w:ascii="黑体" w:hAnsi="黑体" w:eastAsia="黑体" w:cs="黑体"/>
            <w:b/>
            <w:bCs w:val="0"/>
            <w:sz w:val="28"/>
            <w:szCs w:val="28"/>
            <w:lang w:val="en-US" w:eastAsia="zh-CN"/>
          </w:rPr>
          <w:t>可信计算</w:t>
        </w:r>
      </w:ins>
      <w:ins w:id="634" w:author="Janusio" w:date="2018-03-05T00:06:46Z">
        <w:r>
          <w:rPr>
            <w:rFonts w:hint="eastAsia" w:ascii="黑体" w:hAnsi="黑体" w:eastAsia="黑体" w:cs="黑体"/>
            <w:b/>
            <w:bCs w:val="0"/>
            <w:sz w:val="28"/>
            <w:szCs w:val="28"/>
            <w:lang w:val="en-US" w:eastAsia="zh-CN"/>
          </w:rPr>
          <w:t>模块</w:t>
        </w:r>
      </w:ins>
      <w:ins w:id="635" w:author="Janusio" w:date="2018-03-05T00:05:36Z">
        <w:r>
          <w:rPr>
            <w:rFonts w:hint="eastAsia" w:ascii="黑体" w:hAnsi="黑体" w:eastAsia="黑体" w:cs="黑体"/>
            <w:b/>
            <w:bCs w:val="0"/>
            <w:sz w:val="28"/>
            <w:szCs w:val="28"/>
            <w:lang w:val="en-US" w:eastAsia="zh-CN"/>
          </w:rPr>
          <w:t>虚拟化</w:t>
        </w:r>
      </w:ins>
    </w:p>
    <w:p>
      <w:pPr>
        <w:pStyle w:val="15"/>
        <w:spacing w:line="360" w:lineRule="auto"/>
        <w:ind w:firstLine="420" w:firstLineChars="0"/>
        <w:outlineLvl w:val="9"/>
        <w:rPr>
          <w:ins w:id="637" w:author="Janusio" w:date="2018-03-05T00:07:55Z"/>
          <w:rFonts w:hint="eastAsia" w:ascii="Times New Roman" w:hAnsi="Times New Roman"/>
          <w:sz w:val="24"/>
          <w:szCs w:val="24"/>
          <w:lang w:val="en-US" w:eastAsia="zh-CN"/>
        </w:rPr>
        <w:pPrChange w:id="636" w:author="Janusio" w:date="2018-03-05T00:06:51Z">
          <w:pPr>
            <w:pStyle w:val="15"/>
            <w:spacing w:line="360" w:lineRule="auto"/>
            <w:ind w:firstLine="0" w:firstLineChars="0"/>
            <w:outlineLvl w:val="9"/>
          </w:pPr>
        </w:pPrChange>
      </w:pPr>
      <w:ins w:id="638" w:author="Janusio" w:date="2018-03-05T00:06:34Z">
        <w:r>
          <w:rPr>
            <w:rFonts w:hint="eastAsia" w:ascii="Times New Roman" w:hAnsi="Times New Roman"/>
            <w:sz w:val="24"/>
            <w:szCs w:val="24"/>
            <w:lang w:val="en-US" w:eastAsia="zh-CN"/>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w:t>
        </w:r>
      </w:ins>
      <w:ins w:id="639" w:author="Janusio" w:date="2018-03-05T00:07:25Z">
        <w:r>
          <w:rPr>
            <w:rFonts w:hint="eastAsia" w:ascii="Times New Roman" w:hAnsi="Times New Roman"/>
            <w:sz w:val="24"/>
            <w:szCs w:val="24"/>
            <w:lang w:val="en-US" w:eastAsia="zh-CN"/>
          </w:rPr>
          <w:t>对于硬件级虚拟化，根据VMM（Virtual Machine Monitor, 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ins>
    </w:p>
    <w:p>
      <w:pPr>
        <w:pStyle w:val="15"/>
        <w:spacing w:line="360" w:lineRule="auto"/>
        <w:ind w:firstLine="420" w:firstLineChars="0"/>
        <w:outlineLvl w:val="9"/>
        <w:rPr>
          <w:ins w:id="640" w:author="Janusio" w:date="2018-03-05T00:08:17Z"/>
          <w:rFonts w:hint="eastAsia" w:ascii="Times New Roman" w:hAnsi="Times New Roman"/>
          <w:sz w:val="24"/>
          <w:szCs w:val="24"/>
          <w:lang w:val="en-US" w:eastAsia="zh-CN"/>
        </w:rPr>
      </w:pPr>
      <w:ins w:id="641" w:author="Janusio" w:date="2018-03-05T00:08:17Z">
        <w:r>
          <w:rPr>
            <w:rFonts w:hint="eastAsia" w:ascii="Times New Roman" w:hAnsi="Times New Roman"/>
            <w:sz w:val="24"/>
            <w:szCs w:val="24"/>
            <w:lang w:val="en-US" w:eastAsia="zh-CN"/>
          </w:rPr>
          <w:t>TPM虚拟化的目的是为虚拟机提供可信计算服务，协助虚拟机建立可信计算环境，让使用虚拟机的用户认为和使用带有物理TPM的可信计算机系统没有明显区别。因此，在虚拟化TPM时，有以下3条基本要求。</w:t>
        </w:r>
      </w:ins>
    </w:p>
    <w:p>
      <w:pPr>
        <w:pStyle w:val="15"/>
        <w:spacing w:line="360" w:lineRule="auto"/>
        <w:ind w:firstLine="420" w:firstLineChars="0"/>
        <w:outlineLvl w:val="9"/>
        <w:rPr>
          <w:ins w:id="642" w:author="Janusio" w:date="2018-03-05T00:08:17Z"/>
          <w:rFonts w:hint="eastAsia" w:ascii="Times New Roman" w:hAnsi="Times New Roman"/>
          <w:sz w:val="24"/>
          <w:szCs w:val="24"/>
          <w:lang w:val="en-US" w:eastAsia="zh-CN"/>
        </w:rPr>
      </w:pPr>
      <w:ins w:id="643" w:author="Janusio" w:date="2018-03-05T00:08:17Z">
        <w:r>
          <w:rPr>
            <w:rFonts w:hint="eastAsia" w:ascii="Times New Roman" w:hAnsi="Times New Roman"/>
            <w:sz w:val="24"/>
            <w:szCs w:val="24"/>
            <w:lang w:val="en-US" w:eastAsia="zh-CN"/>
          </w:rPr>
          <w:t>等价性（Equivalence）</w:t>
        </w:r>
      </w:ins>
    </w:p>
    <w:p>
      <w:pPr>
        <w:pStyle w:val="15"/>
        <w:spacing w:line="360" w:lineRule="auto"/>
        <w:ind w:firstLine="420" w:firstLineChars="0"/>
        <w:outlineLvl w:val="9"/>
        <w:rPr>
          <w:ins w:id="644" w:author="Janusio" w:date="2018-03-05T00:08:17Z"/>
          <w:rFonts w:hint="eastAsia" w:ascii="Times New Roman" w:hAnsi="Times New Roman"/>
          <w:sz w:val="24"/>
          <w:szCs w:val="24"/>
          <w:lang w:val="en-US" w:eastAsia="zh-CN"/>
        </w:rPr>
      </w:pPr>
      <w:ins w:id="645" w:author="Janusio" w:date="2018-03-05T00:08:17Z">
        <w:r>
          <w:rPr>
            <w:rFonts w:hint="eastAsia" w:ascii="Times New Roman" w:hAnsi="Times New Roman"/>
            <w:sz w:val="24"/>
            <w:szCs w:val="24"/>
            <w:lang w:val="en-US" w:eastAsia="zh-CN"/>
          </w:rPr>
          <w:t>所谓等价性，是指虚拟机中的应用程序或用户在使用TPM功能时，除去时间因素外，其余都必须与单独拥有物理TPM的计算机系统一样，包括可信计算的度量、存储和报告等功能。</w:t>
        </w:r>
      </w:ins>
    </w:p>
    <w:p>
      <w:pPr>
        <w:pStyle w:val="15"/>
        <w:spacing w:line="360" w:lineRule="auto"/>
        <w:ind w:firstLine="420" w:firstLineChars="0"/>
        <w:outlineLvl w:val="9"/>
        <w:rPr>
          <w:ins w:id="646" w:author="Janusio" w:date="2018-03-05T00:08:17Z"/>
          <w:rFonts w:hint="eastAsia" w:ascii="Times New Roman" w:hAnsi="Times New Roman"/>
          <w:sz w:val="24"/>
          <w:szCs w:val="24"/>
          <w:lang w:val="en-US" w:eastAsia="zh-CN"/>
        </w:rPr>
      </w:pPr>
      <w:ins w:id="647" w:author="Janusio" w:date="2018-03-05T00:08:17Z">
        <w:r>
          <w:rPr>
            <w:rFonts w:hint="eastAsia" w:ascii="Times New Roman" w:hAnsi="Times New Roman"/>
            <w:sz w:val="24"/>
            <w:szCs w:val="24"/>
            <w:lang w:val="en-US" w:eastAsia="zh-CN"/>
          </w:rPr>
          <w:t>安全性(Safety)</w:t>
        </w:r>
      </w:ins>
    </w:p>
    <w:p>
      <w:pPr>
        <w:pStyle w:val="15"/>
        <w:spacing w:line="360" w:lineRule="auto"/>
        <w:ind w:firstLine="420" w:firstLineChars="0"/>
        <w:outlineLvl w:val="9"/>
        <w:rPr>
          <w:ins w:id="648" w:author="Janusio" w:date="2018-03-05T00:08:17Z"/>
          <w:rFonts w:hint="eastAsia" w:ascii="Times New Roman" w:hAnsi="Times New Roman"/>
          <w:sz w:val="24"/>
          <w:szCs w:val="24"/>
          <w:lang w:val="en-US" w:eastAsia="zh-CN"/>
        </w:rPr>
      </w:pPr>
      <w:ins w:id="649" w:author="Janusio" w:date="2018-03-05T00:08:17Z">
        <w:r>
          <w:rPr>
            <w:rFonts w:hint="eastAsia" w:ascii="Times New Roman" w:hAnsi="Times New Roman"/>
            <w:sz w:val="24"/>
            <w:szCs w:val="24"/>
            <w:lang w:val="en-US" w:eastAsia="zh-CN"/>
          </w:rPr>
          <w:t>所谓安全性包括两方面含义，其一是物理TPM应该由VMM全权管理，客户虚拟机操作系统、应用程序或用户不能直接访问TPM；其二是TPM虚拟化软件系统及架构的安全性。虚拟平台对TPM虚拟化必须满足这两方面的安全要求。</w:t>
        </w:r>
      </w:ins>
    </w:p>
    <w:p>
      <w:pPr>
        <w:pStyle w:val="15"/>
        <w:spacing w:line="360" w:lineRule="auto"/>
        <w:ind w:firstLine="420" w:firstLineChars="0"/>
        <w:outlineLvl w:val="9"/>
        <w:rPr>
          <w:ins w:id="650" w:author="Janusio" w:date="2018-03-05T00:08:17Z"/>
          <w:rFonts w:hint="eastAsia" w:ascii="Times New Roman" w:hAnsi="Times New Roman"/>
          <w:sz w:val="24"/>
          <w:szCs w:val="24"/>
          <w:lang w:val="en-US" w:eastAsia="zh-CN"/>
        </w:rPr>
      </w:pPr>
      <w:ins w:id="651" w:author="Janusio" w:date="2018-03-05T00:08:17Z">
        <w:r>
          <w:rPr>
            <w:rFonts w:hint="eastAsia" w:ascii="Times New Roman" w:hAnsi="Times New Roman"/>
            <w:sz w:val="24"/>
            <w:szCs w:val="24"/>
            <w:lang w:val="en-US" w:eastAsia="zh-CN"/>
          </w:rPr>
          <w:t>方便性（Convenience）</w:t>
        </w:r>
      </w:ins>
    </w:p>
    <w:p>
      <w:pPr>
        <w:pStyle w:val="15"/>
        <w:spacing w:line="360" w:lineRule="auto"/>
        <w:ind w:firstLine="420" w:firstLineChars="0"/>
        <w:outlineLvl w:val="9"/>
        <w:rPr>
          <w:ins w:id="652" w:author="Janusio" w:date="2018-03-05T00:08:17Z"/>
          <w:rFonts w:hint="eastAsia" w:ascii="Times New Roman" w:hAnsi="Times New Roman"/>
          <w:sz w:val="24"/>
          <w:szCs w:val="24"/>
          <w:lang w:val="en-US" w:eastAsia="zh-CN"/>
        </w:rPr>
      </w:pPr>
      <w:ins w:id="653" w:author="Janusio" w:date="2018-03-05T00:08:17Z">
        <w:r>
          <w:rPr>
            <w:rFonts w:hint="eastAsia" w:ascii="Times New Roman" w:hAnsi="Times New Roman"/>
            <w:sz w:val="24"/>
            <w:szCs w:val="24"/>
            <w:lang w:val="en-US" w:eastAsia="zh-CN"/>
          </w:rPr>
          <w:t>所谓方便性是指在TPM虚拟化完成之后，方便对其进行维护、升级和迁移。</w:t>
        </w:r>
      </w:ins>
    </w:p>
    <w:p>
      <w:pPr>
        <w:pStyle w:val="15"/>
        <w:spacing w:line="360" w:lineRule="auto"/>
        <w:ind w:firstLine="0" w:firstLineChars="0"/>
        <w:outlineLvl w:val="9"/>
        <w:rPr>
          <w:ins w:id="654" w:author="Janusio" w:date="2018-03-05T00:05:14Z"/>
          <w:rFonts w:hint="eastAsia" w:ascii="Times New Roman" w:hAnsi="Times New Roman"/>
          <w:sz w:val="24"/>
          <w:szCs w:val="24"/>
        </w:rPr>
      </w:pPr>
      <w:ins w:id="655" w:author="Janusio" w:date="2018-03-05T00:05:14Z">
        <w:r>
          <w:rPr>
            <w:rFonts w:hint="eastAsia" w:ascii="Times New Roman" w:hAnsi="Times New Roman" w:eastAsia="仿宋_GB2312"/>
            <w:b/>
            <w:sz w:val="28"/>
            <w:szCs w:val="28"/>
            <w:lang w:val="en-US" w:eastAsia="zh-CN"/>
          </w:rPr>
          <w:t>2</w:t>
        </w:r>
      </w:ins>
      <w:ins w:id="656" w:author="Janusio" w:date="2018-03-05T00:05:14Z">
        <w:r>
          <w:rPr>
            <w:rFonts w:hint="eastAsia" w:ascii="Times New Roman" w:hAnsi="Times New Roman" w:eastAsia="仿宋_GB2312"/>
            <w:b/>
            <w:sz w:val="28"/>
            <w:szCs w:val="28"/>
          </w:rPr>
          <w:t>.</w:t>
        </w:r>
      </w:ins>
      <w:ins w:id="657" w:author="Janusio" w:date="2018-03-05T00:08:29Z">
        <w:r>
          <w:rPr>
            <w:rFonts w:hint="eastAsia" w:ascii="Times New Roman" w:hAnsi="Times New Roman" w:eastAsia="仿宋_GB2312"/>
            <w:b/>
            <w:sz w:val="28"/>
            <w:szCs w:val="28"/>
            <w:lang w:val="en-US" w:eastAsia="zh-CN"/>
          </w:rPr>
          <w:t>4</w:t>
        </w:r>
      </w:ins>
      <w:ins w:id="658" w:author="Janusio" w:date="2018-03-05T00:05:14Z">
        <w:r>
          <w:rPr>
            <w:rFonts w:hint="eastAsia" w:ascii="Times New Roman" w:hAnsi="Times New Roman" w:eastAsia="仿宋_GB2312"/>
            <w:b/>
            <w:sz w:val="28"/>
            <w:szCs w:val="28"/>
            <w:lang w:val="en-US" w:eastAsia="zh-CN"/>
          </w:rPr>
          <w:t xml:space="preserve"> </w:t>
        </w:r>
      </w:ins>
      <w:ins w:id="659" w:author="Janusio" w:date="2018-03-05T00:05:14Z">
        <w:r>
          <w:rPr>
            <w:rFonts w:hint="eastAsia" w:ascii="黑体" w:hAnsi="黑体" w:eastAsia="黑体" w:cs="黑体"/>
            <w:b/>
            <w:bCs w:val="0"/>
            <w:sz w:val="28"/>
            <w:szCs w:val="28"/>
            <w:lang w:val="en-US" w:eastAsia="zh-CN"/>
          </w:rPr>
          <w:t>形式化分析方法</w:t>
        </w:r>
      </w:ins>
    </w:p>
    <w:p>
      <w:pPr>
        <w:pStyle w:val="15"/>
        <w:spacing w:line="360" w:lineRule="auto"/>
        <w:ind w:firstLine="420" w:firstLineChars="0"/>
        <w:rPr>
          <w:ins w:id="661" w:author="Janusio" w:date="2018-03-04T23:42:52Z"/>
          <w:rFonts w:hint="eastAsia" w:ascii="Times New Roman" w:hAnsi="Times New Roman"/>
          <w:sz w:val="24"/>
          <w:szCs w:val="24"/>
          <w:lang w:val="en-US" w:eastAsia="zh-CN"/>
        </w:rPr>
        <w:pPrChange w:id="660" w:author="Janusio" w:date="2018-03-04T23:41:25Z">
          <w:pPr>
            <w:pStyle w:val="15"/>
            <w:spacing w:line="360" w:lineRule="auto"/>
            <w:ind w:firstLine="0" w:firstLineChars="0"/>
          </w:pPr>
        </w:pPrChange>
      </w:pPr>
      <w:ins w:id="662" w:author="Janusio" w:date="2018-03-05T00:05:14Z">
        <w:r>
          <w:rPr>
            <w:rFonts w:hint="eastAsia" w:ascii="Times New Roman" w:hAnsi="Times New Roman"/>
            <w:sz w:val="24"/>
            <w:szCs w:val="24"/>
            <w:lang w:val="en-US" w:eastAsia="zh-CN"/>
          </w:rPr>
          <w:t>在计算机</w:t>
        </w:r>
      </w:ins>
      <w:ins w:id="663" w:author="Janusio" w:date="2018-03-04T23:42:20Z">
        <w:r>
          <w:rPr>
            <w:rFonts w:hint="eastAsia" w:ascii="Times New Roman" w:hAnsi="Times New Roman"/>
            <w:sz w:val="24"/>
            <w:szCs w:val="24"/>
            <w:lang w:val="en-US" w:eastAsia="zh-CN"/>
          </w:rPr>
          <w:t>科学和软件工程领域，形式化方法是基于</w:t>
        </w:r>
      </w:ins>
      <w:ins w:id="664" w:author="Janusio" w:date="2018-03-04T23:42:20Z">
        <w:r>
          <w:rPr>
            <w:rFonts w:hint="eastAsia" w:ascii="Times New Roman" w:hAnsi="Times New Roman"/>
            <w:sz w:val="24"/>
            <w:szCs w:val="24"/>
            <w:lang w:val="en-US" w:eastAsia="zh-CN"/>
          </w:rPr>
          <w:fldChar w:fldCharType="begin"/>
        </w:r>
      </w:ins>
      <w:ins w:id="665" w:author="Janusio" w:date="2018-03-04T23:42:20Z">
        <w:r>
          <w:rPr>
            <w:rFonts w:hint="eastAsia" w:ascii="Times New Roman" w:hAnsi="Times New Roman"/>
            <w:sz w:val="24"/>
            <w:szCs w:val="24"/>
            <w:lang w:val="en-US" w:eastAsia="zh-CN"/>
          </w:rPr>
          <w:instrText xml:space="preserve"> HYPERLINK "https://baike.baidu.com/item/%E6%95%B0%E5%AD%A6" \t "https://baike.baidu.com/item/%E5%BD%A2%E5%BC%8F%E5%8C%96%E6%96%B9%E6%B3%95/_blank" </w:instrText>
        </w:r>
      </w:ins>
      <w:ins w:id="666" w:author="Janusio" w:date="2018-03-04T23:42:20Z">
        <w:r>
          <w:rPr>
            <w:rFonts w:hint="eastAsia" w:ascii="Times New Roman" w:hAnsi="Times New Roman"/>
            <w:sz w:val="24"/>
            <w:szCs w:val="24"/>
            <w:lang w:val="en-US" w:eastAsia="zh-CN"/>
          </w:rPr>
          <w:fldChar w:fldCharType="separate"/>
        </w:r>
      </w:ins>
      <w:ins w:id="667" w:author="Janusio" w:date="2018-03-04T23:42:20Z">
        <w:r>
          <w:rPr>
            <w:rFonts w:hint="eastAsia" w:ascii="Times New Roman" w:hAnsi="Times New Roman"/>
            <w:sz w:val="24"/>
            <w:szCs w:val="24"/>
            <w:lang w:val="en-US" w:eastAsia="zh-CN"/>
          </w:rPr>
          <w:t>数学</w:t>
        </w:r>
      </w:ins>
      <w:ins w:id="668" w:author="Janusio" w:date="2018-03-04T23:42:20Z">
        <w:r>
          <w:rPr>
            <w:rFonts w:hint="eastAsia" w:ascii="Times New Roman" w:hAnsi="Times New Roman"/>
            <w:sz w:val="24"/>
            <w:szCs w:val="24"/>
            <w:lang w:val="en-US" w:eastAsia="zh-CN"/>
          </w:rPr>
          <w:fldChar w:fldCharType="end"/>
        </w:r>
      </w:ins>
      <w:ins w:id="669" w:author="Janusio" w:date="2018-03-04T23:42:20Z">
        <w:r>
          <w:rPr>
            <w:rFonts w:hint="eastAsia" w:ascii="Times New Roman" w:hAnsi="Times New Roman"/>
            <w:sz w:val="24"/>
            <w:szCs w:val="24"/>
            <w:lang w:val="en-US" w:eastAsia="zh-CN"/>
          </w:rPr>
          <w:t>的特种技术，适合于软件和硬件系统的描述、开发和验证。将形式化方法用于软件和硬件设计，是期望能够像其它工程学科一样，使用适当的数学分析以提高设计的可靠性和</w:t>
        </w:r>
      </w:ins>
      <w:ins w:id="670" w:author="Janusio" w:date="2018-03-04T23:42:20Z">
        <w:r>
          <w:rPr>
            <w:rFonts w:hint="eastAsia" w:ascii="Times New Roman" w:hAnsi="Times New Roman"/>
            <w:sz w:val="24"/>
            <w:szCs w:val="24"/>
            <w:lang w:val="en-US" w:eastAsia="zh-CN"/>
          </w:rPr>
          <w:fldChar w:fldCharType="begin"/>
        </w:r>
      </w:ins>
      <w:ins w:id="671" w:author="Janusio" w:date="2018-03-04T23:42:20Z">
        <w:r>
          <w:rPr>
            <w:rFonts w:hint="eastAsia" w:ascii="Times New Roman" w:hAnsi="Times New Roman"/>
            <w:sz w:val="24"/>
            <w:szCs w:val="24"/>
            <w:lang w:val="en-US" w:eastAsia="zh-CN"/>
          </w:rPr>
          <w:instrText xml:space="preserve"> HYPERLINK "https://baike.baidu.com/item/%E9%B2%81%E6%A3%92%E6%80%A7" \t "https://baike.baidu.com/item/%E5%BD%A2%E5%BC%8F%E5%8C%96%E6%96%B9%E6%B3%95/_blank" </w:instrText>
        </w:r>
      </w:ins>
      <w:ins w:id="672" w:author="Janusio" w:date="2018-03-04T23:42:20Z">
        <w:r>
          <w:rPr>
            <w:rFonts w:hint="eastAsia" w:ascii="Times New Roman" w:hAnsi="Times New Roman"/>
            <w:sz w:val="24"/>
            <w:szCs w:val="24"/>
            <w:lang w:val="en-US" w:eastAsia="zh-CN"/>
          </w:rPr>
          <w:fldChar w:fldCharType="separate"/>
        </w:r>
      </w:ins>
      <w:ins w:id="673" w:author="Janusio" w:date="2018-03-04T23:42:20Z">
        <w:r>
          <w:rPr>
            <w:rFonts w:hint="eastAsia" w:ascii="Times New Roman" w:hAnsi="Times New Roman"/>
            <w:sz w:val="24"/>
            <w:szCs w:val="24"/>
            <w:lang w:val="en-US" w:eastAsia="zh-CN"/>
          </w:rPr>
          <w:t>鲁棒性</w:t>
        </w:r>
      </w:ins>
      <w:ins w:id="674" w:author="Janusio" w:date="2018-03-04T23:42:20Z">
        <w:r>
          <w:rPr>
            <w:rFonts w:hint="eastAsia" w:ascii="Times New Roman" w:hAnsi="Times New Roman"/>
            <w:sz w:val="24"/>
            <w:szCs w:val="24"/>
            <w:lang w:val="en-US" w:eastAsia="zh-CN"/>
          </w:rPr>
          <w:fldChar w:fldCharType="end"/>
        </w:r>
      </w:ins>
      <w:ins w:id="675" w:author="Janusio" w:date="2018-03-04T23:42:20Z">
        <w:r>
          <w:rPr>
            <w:rFonts w:hint="eastAsia" w:ascii="Times New Roman" w:hAnsi="Times New Roman"/>
            <w:sz w:val="24"/>
            <w:szCs w:val="24"/>
            <w:lang w:val="en-US" w:eastAsia="zh-CN"/>
          </w:rPr>
          <w:t>。但是，由于采用形式化方法的成本高意味着它们通常只用于开发注重安全性的高度整合的系统。</w:t>
        </w:r>
      </w:ins>
    </w:p>
    <w:p>
      <w:pPr>
        <w:pStyle w:val="15"/>
        <w:spacing w:line="360" w:lineRule="auto"/>
        <w:ind w:firstLine="420" w:firstLineChars="0"/>
        <w:rPr>
          <w:ins w:id="677" w:author="Janusio" w:date="2018-03-04T23:42:56Z"/>
          <w:rFonts w:hint="eastAsia" w:ascii="Times New Roman" w:hAnsi="Times New Roman"/>
          <w:sz w:val="24"/>
          <w:szCs w:val="24"/>
          <w:lang w:val="en-US" w:eastAsia="zh-CN"/>
        </w:rPr>
        <w:pPrChange w:id="676" w:author="Janusio" w:date="2018-03-04T23:41:25Z">
          <w:pPr>
            <w:pStyle w:val="15"/>
            <w:spacing w:line="360" w:lineRule="auto"/>
            <w:ind w:firstLine="0" w:firstLineChars="0"/>
          </w:pPr>
        </w:pPrChange>
      </w:pPr>
      <w:ins w:id="678" w:author="Janusio" w:date="2018-03-04T23:42:47Z">
        <w:r>
          <w:rPr>
            <w:rFonts w:hint="eastAsia" w:ascii="Times New Roman" w:hAnsi="Times New Roman"/>
            <w:sz w:val="24"/>
            <w:szCs w:val="24"/>
            <w:lang w:val="en-US" w:eastAsia="zh-CN"/>
          </w:rPr>
          <w:t>形式化方法</w:t>
        </w:r>
      </w:ins>
      <w:ins w:id="679" w:author="Janusio" w:date="2018-03-04T23:42:38Z">
        <w:r>
          <w:rPr>
            <w:rFonts w:hint="eastAsia" w:ascii="Times New Roman" w:hAnsi="Times New Roman"/>
            <w:sz w:val="24"/>
            <w:szCs w:val="24"/>
            <w:lang w:val="en-US" w:eastAsia="zh-CN"/>
          </w:rPr>
          <w:t>用于开发计算机系统的形式化方法是描述系统性质的基于数学的技术，这样的形式化方法提供了一个框架，可以在框架中以系统的而不是特别的方式刻划、开发和验 证系统。 如果一个方法有良好的数学基础，那么它就是形式化的，典型地以形式化规约语言给出。这个基础提供一系列精确定义的概念，如：一致性和完整性，以及定义规范 的实现和正确性。 形式化方法的本质是基于数学的方法来描述目标软件系统属性的一种技术。不同的形式化方法的数学基础是不同的，有的以集合论和一阶谓词演算为基础，有的则以时态逻辑为基础。形式化方法需要形式化规约说明语言的支持。</w:t>
        </w:r>
      </w:ins>
    </w:p>
    <w:p>
      <w:pPr>
        <w:pStyle w:val="15"/>
        <w:spacing w:line="360" w:lineRule="auto"/>
        <w:ind w:firstLine="0" w:firstLineChars="0"/>
        <w:outlineLvl w:val="9"/>
        <w:rPr>
          <w:ins w:id="680" w:author="Janusio" w:date="2018-03-05T00:02:31Z"/>
          <w:rFonts w:hint="eastAsia" w:ascii="Times New Roman" w:hAnsi="Times New Roman"/>
          <w:sz w:val="24"/>
          <w:szCs w:val="24"/>
        </w:rPr>
      </w:pPr>
      <w:ins w:id="681" w:author="Janusio" w:date="2018-03-05T00:02:31Z">
        <w:r>
          <w:rPr>
            <w:rFonts w:hint="eastAsia" w:ascii="Times New Roman" w:hAnsi="Times New Roman"/>
            <w:sz w:val="24"/>
            <w:szCs w:val="24"/>
          </w:rPr>
          <w:t>2.</w:t>
        </w:r>
      </w:ins>
      <w:ins w:id="682" w:author="Janusio" w:date="2018-03-05T00:08:33Z">
        <w:r>
          <w:rPr>
            <w:rFonts w:hint="eastAsia" w:ascii="Times New Roman" w:hAnsi="Times New Roman"/>
            <w:sz w:val="24"/>
            <w:szCs w:val="24"/>
            <w:lang w:val="en-US" w:eastAsia="zh-CN"/>
          </w:rPr>
          <w:t>4</w:t>
        </w:r>
      </w:ins>
      <w:ins w:id="683" w:author="Janusio" w:date="2018-03-05T00:02:31Z">
        <w:r>
          <w:rPr>
            <w:rFonts w:hint="eastAsia" w:ascii="Times New Roman" w:hAnsi="Times New Roman"/>
            <w:sz w:val="24"/>
            <w:szCs w:val="24"/>
          </w:rPr>
          <w:t>.</w:t>
        </w:r>
      </w:ins>
      <w:ins w:id="684" w:author="Janusio" w:date="2018-03-05T00:02:31Z">
        <w:r>
          <w:rPr>
            <w:rFonts w:hint="eastAsia" w:ascii="Times New Roman" w:hAnsi="Times New Roman"/>
            <w:sz w:val="24"/>
            <w:szCs w:val="24"/>
            <w:lang w:val="en-US" w:eastAsia="zh-CN"/>
          </w:rPr>
          <w:t>1</w:t>
        </w:r>
      </w:ins>
      <w:ins w:id="685" w:author="Janusio" w:date="2018-03-05T00:02:31Z">
        <w:r>
          <w:rPr>
            <w:rFonts w:hint="eastAsia" w:ascii="Times New Roman" w:hAnsi="Times New Roman"/>
            <w:sz w:val="24"/>
            <w:szCs w:val="24"/>
          </w:rPr>
          <w:t xml:space="preserve"> </w:t>
        </w:r>
      </w:ins>
      <w:ins w:id="686" w:author="Janusio" w:date="2018-03-05T00:02:31Z">
        <w:r>
          <w:rPr>
            <w:rFonts w:hint="eastAsia" w:ascii="Times New Roman" w:hAnsi="Times New Roman" w:eastAsia="黑体"/>
            <w:b/>
            <w:sz w:val="24"/>
            <w:szCs w:val="24"/>
            <w:lang w:val="en-US" w:eastAsia="zh-CN"/>
          </w:rPr>
          <w:t>无干扰理论</w:t>
        </w:r>
      </w:ins>
    </w:p>
    <w:p>
      <w:pPr>
        <w:pStyle w:val="15"/>
        <w:spacing w:line="360" w:lineRule="auto"/>
        <w:ind w:firstLine="420" w:firstLineChars="0"/>
        <w:rPr>
          <w:ins w:id="687" w:author="Janusio" w:date="2018-03-05T13:05:17Z"/>
          <w:rFonts w:hint="eastAsia" w:ascii="Times New Roman" w:hAnsi="Times New Roman"/>
          <w:sz w:val="24"/>
          <w:szCs w:val="24"/>
          <w:lang w:val="en-US" w:eastAsia="zh-CN"/>
        </w:rPr>
      </w:pPr>
      <w:ins w:id="688" w:author="Janusio" w:date="2018-03-05T13:02:17Z">
        <w:r>
          <w:rPr>
            <w:rFonts w:hint="eastAsia" w:ascii="Times New Roman" w:hAnsi="Times New Roman"/>
            <w:sz w:val="24"/>
            <w:szCs w:val="24"/>
            <w:lang w:val="en-US" w:eastAsia="zh-CN"/>
          </w:rPr>
          <w:t>1</w:t>
        </w:r>
      </w:ins>
      <w:ins w:id="689" w:author="Janusio" w:date="2018-03-05T13:02:18Z">
        <w:r>
          <w:rPr>
            <w:rFonts w:hint="eastAsia" w:ascii="Times New Roman" w:hAnsi="Times New Roman"/>
            <w:sz w:val="24"/>
            <w:szCs w:val="24"/>
            <w:lang w:val="en-US" w:eastAsia="zh-CN"/>
          </w:rPr>
          <w:t>982</w:t>
        </w:r>
      </w:ins>
      <w:ins w:id="690" w:author="Janusio" w:date="2018-03-05T13:02:19Z">
        <w:r>
          <w:rPr>
            <w:rFonts w:hint="eastAsia" w:ascii="Times New Roman" w:hAnsi="Times New Roman"/>
            <w:sz w:val="24"/>
            <w:szCs w:val="24"/>
            <w:lang w:val="en-US" w:eastAsia="zh-CN"/>
          </w:rPr>
          <w:t>年，</w:t>
        </w:r>
      </w:ins>
      <w:ins w:id="691" w:author="Janusio" w:date="2018-03-05T13:02:24Z">
        <w:r>
          <w:rPr>
            <w:rFonts w:hint="eastAsia" w:ascii="Times New Roman" w:hAnsi="Times New Roman"/>
            <w:sz w:val="24"/>
            <w:szCs w:val="24"/>
            <w:lang w:val="en-US" w:eastAsia="zh-CN"/>
          </w:rPr>
          <w:t>Go</w:t>
        </w:r>
      </w:ins>
      <w:ins w:id="692" w:author="Janusio" w:date="2018-03-05T13:02:27Z">
        <w:r>
          <w:rPr>
            <w:rFonts w:hint="eastAsia" w:ascii="Times New Roman" w:hAnsi="Times New Roman"/>
            <w:sz w:val="24"/>
            <w:szCs w:val="24"/>
            <w:lang w:val="en-US" w:eastAsia="zh-CN"/>
          </w:rPr>
          <w:t>g</w:t>
        </w:r>
      </w:ins>
      <w:ins w:id="693" w:author="Janusio" w:date="2018-03-05T13:02:30Z">
        <w:r>
          <w:rPr>
            <w:rFonts w:hint="eastAsia" w:ascii="Times New Roman" w:hAnsi="Times New Roman"/>
            <w:sz w:val="24"/>
            <w:szCs w:val="24"/>
            <w:lang w:val="en-US" w:eastAsia="zh-CN"/>
          </w:rPr>
          <w:t>uen</w:t>
        </w:r>
      </w:ins>
      <w:ins w:id="694" w:author="Janusio" w:date="2018-03-05T13:02:32Z">
        <w:r>
          <w:rPr>
            <w:rFonts w:hint="eastAsia" w:ascii="Times New Roman" w:hAnsi="Times New Roman"/>
            <w:sz w:val="24"/>
            <w:szCs w:val="24"/>
            <w:lang w:val="en-US" w:eastAsia="zh-CN"/>
          </w:rPr>
          <w:t>和</w:t>
        </w:r>
      </w:ins>
      <w:ins w:id="695" w:author="Janusio" w:date="2018-03-05T13:02:37Z">
        <w:r>
          <w:rPr>
            <w:rFonts w:hint="eastAsia" w:ascii="Times New Roman" w:hAnsi="Times New Roman"/>
            <w:sz w:val="24"/>
            <w:szCs w:val="24"/>
            <w:lang w:val="en-US" w:eastAsia="zh-CN"/>
          </w:rPr>
          <w:t>Meseguer</w:t>
        </w:r>
      </w:ins>
      <w:ins w:id="696" w:author="Janusio" w:date="2018-03-05T13:02:42Z">
        <w:r>
          <w:rPr>
            <w:rFonts w:hint="eastAsia" w:ascii="Times New Roman" w:hAnsi="Times New Roman"/>
            <w:sz w:val="24"/>
            <w:szCs w:val="24"/>
            <w:lang w:val="en-US" w:eastAsia="zh-CN"/>
          </w:rPr>
          <w:t>最早</w:t>
        </w:r>
      </w:ins>
      <w:ins w:id="697" w:author="Janusio" w:date="2018-03-05T13:02:43Z">
        <w:r>
          <w:rPr>
            <w:rFonts w:hint="eastAsia" w:ascii="Times New Roman" w:hAnsi="Times New Roman"/>
            <w:sz w:val="24"/>
            <w:szCs w:val="24"/>
            <w:lang w:val="en-US" w:eastAsia="zh-CN"/>
          </w:rPr>
          <w:t>提出</w:t>
        </w:r>
      </w:ins>
      <w:ins w:id="698" w:author="Janusio" w:date="2018-03-05T13:02:44Z">
        <w:r>
          <w:rPr>
            <w:rFonts w:hint="eastAsia" w:ascii="Times New Roman" w:hAnsi="Times New Roman"/>
            <w:sz w:val="24"/>
            <w:szCs w:val="24"/>
            <w:lang w:val="en-US" w:eastAsia="zh-CN"/>
          </w:rPr>
          <w:t>基于</w:t>
        </w:r>
      </w:ins>
      <w:ins w:id="699" w:author="Janusio" w:date="2018-03-05T13:02:02Z">
        <w:r>
          <w:rPr>
            <w:rFonts w:hint="eastAsia" w:ascii="Times New Roman" w:hAnsi="Times New Roman"/>
            <w:sz w:val="24"/>
            <w:szCs w:val="24"/>
            <w:lang w:val="en-US" w:eastAsia="zh-CN"/>
          </w:rPr>
          <w:t>信息</w:t>
        </w:r>
      </w:ins>
      <w:ins w:id="700" w:author="Janusio" w:date="2018-03-05T13:02:03Z">
        <w:r>
          <w:rPr>
            <w:rFonts w:hint="eastAsia" w:ascii="Times New Roman" w:hAnsi="Times New Roman"/>
            <w:sz w:val="24"/>
            <w:szCs w:val="24"/>
            <w:lang w:val="en-US" w:eastAsia="zh-CN"/>
          </w:rPr>
          <w:t>流</w:t>
        </w:r>
      </w:ins>
      <w:ins w:id="701" w:author="Janusio" w:date="2018-03-05T13:02:08Z">
        <w:r>
          <w:rPr>
            <w:rFonts w:hint="eastAsia" w:ascii="Times New Roman" w:hAnsi="Times New Roman"/>
            <w:sz w:val="24"/>
            <w:szCs w:val="24"/>
            <w:lang w:val="en-US" w:eastAsia="zh-CN"/>
          </w:rPr>
          <w:t>的</w:t>
        </w:r>
      </w:ins>
      <w:ins w:id="702" w:author="Janusio" w:date="2018-03-05T13:02:10Z">
        <w:r>
          <w:rPr>
            <w:rFonts w:hint="eastAsia" w:ascii="Times New Roman" w:hAnsi="Times New Roman"/>
            <w:sz w:val="24"/>
            <w:szCs w:val="24"/>
            <w:lang w:val="en-US" w:eastAsia="zh-CN"/>
          </w:rPr>
          <w:t>无干扰</w:t>
        </w:r>
      </w:ins>
      <w:ins w:id="703" w:author="Janusio" w:date="2018-03-05T13:02:11Z">
        <w:r>
          <w:rPr>
            <w:rFonts w:hint="eastAsia" w:ascii="Times New Roman" w:hAnsi="Times New Roman"/>
            <w:sz w:val="24"/>
            <w:szCs w:val="24"/>
            <w:lang w:val="en-US" w:eastAsia="zh-CN"/>
          </w:rPr>
          <w:t>理论</w:t>
        </w:r>
      </w:ins>
      <w:ins w:id="704" w:author="Janusio" w:date="2018-03-05T13:02:48Z">
        <w:r>
          <w:rPr>
            <w:rFonts w:hint="eastAsia" w:ascii="Times New Roman" w:hAnsi="Times New Roman"/>
            <w:sz w:val="24"/>
            <w:szCs w:val="24"/>
            <w:lang w:val="en-US" w:eastAsia="zh-CN"/>
          </w:rPr>
          <w:t>，</w:t>
        </w:r>
      </w:ins>
      <w:ins w:id="705" w:author="Janusio" w:date="2018-03-05T13:02:52Z">
        <w:r>
          <w:rPr>
            <w:rFonts w:hint="eastAsia" w:ascii="Times New Roman" w:hAnsi="Times New Roman"/>
            <w:sz w:val="24"/>
            <w:szCs w:val="24"/>
            <w:lang w:val="en-US" w:eastAsia="zh-CN"/>
          </w:rPr>
          <w:t>但是</w:t>
        </w:r>
      </w:ins>
      <w:ins w:id="706" w:author="Janusio" w:date="2018-03-05T13:02:54Z">
        <w:r>
          <w:rPr>
            <w:rFonts w:hint="eastAsia" w:ascii="Times New Roman" w:hAnsi="Times New Roman"/>
            <w:sz w:val="24"/>
            <w:szCs w:val="24"/>
            <w:lang w:val="en-US" w:eastAsia="zh-CN"/>
          </w:rPr>
          <w:t>目前</w:t>
        </w:r>
      </w:ins>
      <w:ins w:id="707" w:author="Janusio" w:date="2018-03-05T13:02:58Z">
        <w:r>
          <w:rPr>
            <w:rFonts w:hint="eastAsia" w:ascii="Times New Roman" w:hAnsi="Times New Roman"/>
            <w:sz w:val="24"/>
            <w:szCs w:val="24"/>
            <w:lang w:val="en-US" w:eastAsia="zh-CN"/>
          </w:rPr>
          <w:t>使用的</w:t>
        </w:r>
      </w:ins>
      <w:ins w:id="708" w:author="Janusio" w:date="2018-03-05T13:03:03Z">
        <w:r>
          <w:rPr>
            <w:rFonts w:hint="eastAsia" w:ascii="Times New Roman" w:hAnsi="Times New Roman"/>
            <w:sz w:val="24"/>
            <w:szCs w:val="24"/>
            <w:lang w:val="en-US" w:eastAsia="zh-CN"/>
          </w:rPr>
          <w:t>无干扰</w:t>
        </w:r>
      </w:ins>
      <w:ins w:id="709" w:author="Janusio" w:date="2018-03-05T13:03:04Z">
        <w:r>
          <w:rPr>
            <w:rFonts w:hint="eastAsia" w:ascii="Times New Roman" w:hAnsi="Times New Roman"/>
            <w:sz w:val="24"/>
            <w:szCs w:val="24"/>
            <w:lang w:val="en-US" w:eastAsia="zh-CN"/>
          </w:rPr>
          <w:t>理论</w:t>
        </w:r>
      </w:ins>
      <w:ins w:id="710" w:author="Janusio" w:date="2018-03-05T13:03:25Z">
        <w:r>
          <w:rPr>
            <w:rFonts w:hint="eastAsia" w:ascii="Times New Roman" w:hAnsi="Times New Roman"/>
            <w:sz w:val="24"/>
            <w:szCs w:val="24"/>
            <w:lang w:val="en-US" w:eastAsia="zh-CN"/>
          </w:rPr>
          <w:t>是</w:t>
        </w:r>
      </w:ins>
      <w:ins w:id="711" w:author="Janusio" w:date="2018-03-05T13:03:28Z">
        <w:r>
          <w:rPr>
            <w:rFonts w:hint="eastAsia" w:ascii="Times New Roman" w:hAnsi="Times New Roman"/>
            <w:sz w:val="24"/>
            <w:szCs w:val="24"/>
            <w:lang w:val="en-US" w:eastAsia="zh-CN"/>
          </w:rPr>
          <w:t>1</w:t>
        </w:r>
      </w:ins>
      <w:ins w:id="712" w:author="Janusio" w:date="2018-03-05T13:03:30Z">
        <w:r>
          <w:rPr>
            <w:rFonts w:hint="eastAsia" w:ascii="Times New Roman" w:hAnsi="Times New Roman"/>
            <w:sz w:val="24"/>
            <w:szCs w:val="24"/>
            <w:lang w:val="en-US" w:eastAsia="zh-CN"/>
          </w:rPr>
          <w:t>992</w:t>
        </w:r>
      </w:ins>
      <w:ins w:id="713" w:author="Janusio" w:date="2018-03-05T13:03:31Z">
        <w:r>
          <w:rPr>
            <w:rFonts w:hint="eastAsia" w:ascii="Times New Roman" w:hAnsi="Times New Roman"/>
            <w:sz w:val="24"/>
            <w:szCs w:val="24"/>
            <w:lang w:val="en-US" w:eastAsia="zh-CN"/>
          </w:rPr>
          <w:t>年</w:t>
        </w:r>
      </w:ins>
      <w:ins w:id="714" w:author="Janusio" w:date="2018-03-05T13:03:32Z">
        <w:r>
          <w:rPr>
            <w:rFonts w:hint="eastAsia" w:ascii="Times New Roman" w:hAnsi="Times New Roman"/>
            <w:sz w:val="24"/>
            <w:szCs w:val="24"/>
            <w:lang w:val="en-US" w:eastAsia="zh-CN"/>
          </w:rPr>
          <w:t>由</w:t>
        </w:r>
      </w:ins>
      <w:ins w:id="715" w:author="Janusio" w:date="2018-03-05T13:03:50Z">
        <w:r>
          <w:rPr>
            <w:rFonts w:hint="eastAsia" w:ascii="Times New Roman" w:hAnsi="Times New Roman"/>
            <w:sz w:val="24"/>
            <w:szCs w:val="24"/>
            <w:lang w:val="en-US" w:eastAsia="zh-CN"/>
          </w:rPr>
          <w:t>Rushby</w:t>
        </w:r>
      </w:ins>
      <w:ins w:id="716" w:author="Janusio" w:date="2018-03-05T13:03:51Z">
        <w:r>
          <w:rPr>
            <w:rFonts w:hint="eastAsia" w:ascii="Times New Roman" w:hAnsi="Times New Roman"/>
            <w:sz w:val="24"/>
            <w:szCs w:val="24"/>
            <w:lang w:val="en-US" w:eastAsia="zh-CN"/>
          </w:rPr>
          <w:t>提出，</w:t>
        </w:r>
      </w:ins>
      <w:ins w:id="717" w:author="Janusio" w:date="2018-03-05T13:04:00Z">
        <w:r>
          <w:rPr>
            <w:rFonts w:hint="eastAsia" w:ascii="Times New Roman" w:hAnsi="Times New Roman"/>
            <w:sz w:val="24"/>
            <w:szCs w:val="24"/>
            <w:lang w:val="en-US" w:eastAsia="zh-CN"/>
          </w:rPr>
          <w:t>主要</w:t>
        </w:r>
      </w:ins>
      <w:ins w:id="718" w:author="Janusio" w:date="2018-03-05T13:04:01Z">
        <w:r>
          <w:rPr>
            <w:rFonts w:hint="eastAsia" w:ascii="Times New Roman" w:hAnsi="Times New Roman"/>
            <w:sz w:val="24"/>
            <w:szCs w:val="24"/>
            <w:lang w:val="en-US" w:eastAsia="zh-CN"/>
          </w:rPr>
          <w:t>采用</w:t>
        </w:r>
      </w:ins>
      <w:ins w:id="719" w:author="Janusio" w:date="2018-03-05T13:04:03Z">
        <w:r>
          <w:rPr>
            <w:rFonts w:hint="eastAsia" w:ascii="Times New Roman" w:hAnsi="Times New Roman"/>
            <w:sz w:val="24"/>
            <w:szCs w:val="24"/>
            <w:lang w:val="en-US" w:eastAsia="zh-CN"/>
          </w:rPr>
          <w:t>状态机的</w:t>
        </w:r>
      </w:ins>
      <w:ins w:id="720" w:author="Janusio" w:date="2018-03-05T13:04:15Z">
        <w:r>
          <w:rPr>
            <w:rFonts w:hint="eastAsia" w:ascii="Times New Roman" w:hAnsi="Times New Roman"/>
            <w:sz w:val="24"/>
            <w:szCs w:val="24"/>
            <w:lang w:val="en-US" w:eastAsia="zh-CN"/>
          </w:rPr>
          <w:t>无干扰</w:t>
        </w:r>
      </w:ins>
      <w:ins w:id="721" w:author="Janusio" w:date="2018-03-05T13:04:16Z">
        <w:r>
          <w:rPr>
            <w:rFonts w:hint="eastAsia" w:ascii="Times New Roman" w:hAnsi="Times New Roman"/>
            <w:sz w:val="24"/>
            <w:szCs w:val="24"/>
            <w:lang w:val="en-US" w:eastAsia="zh-CN"/>
          </w:rPr>
          <w:t>利用</w:t>
        </w:r>
      </w:ins>
      <w:ins w:id="722" w:author="Janusio" w:date="2018-03-05T13:04:17Z">
        <w:r>
          <w:rPr>
            <w:rFonts w:hint="eastAsia" w:ascii="Times New Roman" w:hAnsi="Times New Roman"/>
            <w:sz w:val="24"/>
            <w:szCs w:val="24"/>
            <w:lang w:val="en-US" w:eastAsia="zh-CN"/>
          </w:rPr>
          <w:t>，</w:t>
        </w:r>
      </w:ins>
      <w:ins w:id="723" w:author="Janusio" w:date="2018-03-05T13:04:19Z">
        <w:r>
          <w:rPr>
            <w:rFonts w:hint="eastAsia" w:ascii="Times New Roman" w:hAnsi="Times New Roman"/>
            <w:sz w:val="24"/>
            <w:szCs w:val="24"/>
            <w:lang w:val="en-US" w:eastAsia="zh-CN"/>
          </w:rPr>
          <w:t>并</w:t>
        </w:r>
      </w:ins>
      <w:ins w:id="724" w:author="Janusio" w:date="2018-03-05T13:04:33Z">
        <w:r>
          <w:rPr>
            <w:rFonts w:hint="eastAsia" w:ascii="Times New Roman" w:hAnsi="Times New Roman"/>
            <w:sz w:val="24"/>
            <w:szCs w:val="24"/>
            <w:lang w:val="en-US" w:eastAsia="zh-CN"/>
          </w:rPr>
          <w:t>传递</w:t>
        </w:r>
      </w:ins>
      <w:ins w:id="725" w:author="Janusio" w:date="2018-03-05T13:04:34Z">
        <w:r>
          <w:rPr>
            <w:rFonts w:hint="eastAsia" w:ascii="Times New Roman" w:hAnsi="Times New Roman"/>
            <w:sz w:val="24"/>
            <w:szCs w:val="24"/>
            <w:lang w:val="en-US" w:eastAsia="zh-CN"/>
          </w:rPr>
          <w:t>无干扰</w:t>
        </w:r>
      </w:ins>
      <w:ins w:id="726" w:author="Janusio" w:date="2018-03-05T13:04:35Z">
        <w:r>
          <w:rPr>
            <w:rFonts w:hint="eastAsia" w:ascii="Times New Roman" w:hAnsi="Times New Roman"/>
            <w:sz w:val="24"/>
            <w:szCs w:val="24"/>
            <w:lang w:val="en-US" w:eastAsia="zh-CN"/>
          </w:rPr>
          <w:t>和</w:t>
        </w:r>
      </w:ins>
      <w:ins w:id="727" w:author="Janusio" w:date="2018-03-05T13:04:39Z">
        <w:r>
          <w:rPr>
            <w:rFonts w:hint="eastAsia" w:ascii="Times New Roman" w:hAnsi="Times New Roman"/>
            <w:sz w:val="24"/>
            <w:szCs w:val="24"/>
            <w:lang w:val="en-US" w:eastAsia="zh-CN"/>
          </w:rPr>
          <w:t>非</w:t>
        </w:r>
      </w:ins>
      <w:ins w:id="728" w:author="Janusio" w:date="2018-03-05T13:04:40Z">
        <w:r>
          <w:rPr>
            <w:rFonts w:hint="eastAsia" w:ascii="Times New Roman" w:hAnsi="Times New Roman"/>
            <w:sz w:val="24"/>
            <w:szCs w:val="24"/>
            <w:lang w:val="en-US" w:eastAsia="zh-CN"/>
          </w:rPr>
          <w:t>传递</w:t>
        </w:r>
      </w:ins>
      <w:ins w:id="729" w:author="Janusio" w:date="2018-03-05T13:04:41Z">
        <w:r>
          <w:rPr>
            <w:rFonts w:hint="eastAsia" w:ascii="Times New Roman" w:hAnsi="Times New Roman"/>
            <w:sz w:val="24"/>
            <w:szCs w:val="24"/>
            <w:lang w:val="en-US" w:eastAsia="zh-CN"/>
          </w:rPr>
          <w:t>无干扰的</w:t>
        </w:r>
      </w:ins>
      <w:ins w:id="730" w:author="Janusio" w:date="2018-03-05T13:04:42Z">
        <w:r>
          <w:rPr>
            <w:rFonts w:hint="eastAsia" w:ascii="Times New Roman" w:hAnsi="Times New Roman"/>
            <w:sz w:val="24"/>
            <w:szCs w:val="24"/>
            <w:lang w:val="en-US" w:eastAsia="zh-CN"/>
          </w:rPr>
          <w:t>安全</w:t>
        </w:r>
      </w:ins>
      <w:ins w:id="731" w:author="Janusio" w:date="2018-03-05T13:04:47Z">
        <w:r>
          <w:rPr>
            <w:rFonts w:hint="eastAsia" w:ascii="Times New Roman" w:hAnsi="Times New Roman"/>
            <w:sz w:val="24"/>
            <w:szCs w:val="24"/>
            <w:lang w:val="en-US" w:eastAsia="zh-CN"/>
          </w:rPr>
          <w:t>定义。</w:t>
        </w:r>
      </w:ins>
      <w:ins w:id="732" w:author="Janusio" w:date="2018-03-05T13:04:49Z">
        <w:r>
          <w:rPr>
            <w:rFonts w:hint="eastAsia" w:ascii="Times New Roman" w:hAnsi="Times New Roman"/>
            <w:sz w:val="24"/>
            <w:szCs w:val="24"/>
            <w:lang w:val="en-US" w:eastAsia="zh-CN"/>
          </w:rPr>
          <w:t>本文</w:t>
        </w:r>
      </w:ins>
      <w:ins w:id="733" w:author="Janusio" w:date="2018-03-05T13:04:52Z">
        <w:r>
          <w:rPr>
            <w:rFonts w:hint="eastAsia" w:ascii="Times New Roman" w:hAnsi="Times New Roman"/>
            <w:sz w:val="24"/>
            <w:szCs w:val="24"/>
            <w:lang w:val="en-US" w:eastAsia="zh-CN"/>
          </w:rPr>
          <w:t>给出</w:t>
        </w:r>
      </w:ins>
      <w:ins w:id="734" w:author="Janusio" w:date="2018-03-05T13:04:56Z">
        <w:r>
          <w:rPr>
            <w:rFonts w:hint="eastAsia" w:ascii="Times New Roman" w:hAnsi="Times New Roman"/>
            <w:sz w:val="24"/>
            <w:szCs w:val="24"/>
            <w:lang w:val="en-US" w:eastAsia="zh-CN"/>
          </w:rPr>
          <w:t>Rushby</w:t>
        </w:r>
      </w:ins>
      <w:ins w:id="735" w:author="Janusio" w:date="2018-03-05T13:04:57Z">
        <w:r>
          <w:rPr>
            <w:rFonts w:hint="eastAsia" w:ascii="Times New Roman" w:hAnsi="Times New Roman"/>
            <w:sz w:val="24"/>
            <w:szCs w:val="24"/>
            <w:lang w:val="en-US" w:eastAsia="zh-CN"/>
          </w:rPr>
          <w:t>的</w:t>
        </w:r>
      </w:ins>
      <w:ins w:id="736" w:author="Janusio" w:date="2018-03-05T13:05:09Z">
        <w:r>
          <w:rPr>
            <w:rFonts w:hint="eastAsia" w:ascii="Times New Roman" w:hAnsi="Times New Roman"/>
            <w:sz w:val="24"/>
            <w:szCs w:val="24"/>
            <w:lang w:val="en-US" w:eastAsia="zh-CN"/>
          </w:rPr>
          <w:t>基于</w:t>
        </w:r>
      </w:ins>
      <w:ins w:id="737" w:author="Janusio" w:date="2018-03-05T13:05:11Z">
        <w:r>
          <w:rPr>
            <w:rFonts w:hint="eastAsia" w:ascii="Times New Roman" w:hAnsi="Times New Roman"/>
            <w:sz w:val="24"/>
            <w:szCs w:val="24"/>
            <w:lang w:val="en-US" w:eastAsia="zh-CN"/>
          </w:rPr>
          <w:t>状态机的</w:t>
        </w:r>
      </w:ins>
      <w:ins w:id="738" w:author="Janusio" w:date="2018-03-05T13:05:12Z">
        <w:r>
          <w:rPr>
            <w:rFonts w:hint="eastAsia" w:ascii="Times New Roman" w:hAnsi="Times New Roman"/>
            <w:sz w:val="24"/>
            <w:szCs w:val="24"/>
            <w:lang w:val="en-US" w:eastAsia="zh-CN"/>
          </w:rPr>
          <w:t>无干扰</w:t>
        </w:r>
      </w:ins>
      <w:ins w:id="739" w:author="Janusio" w:date="2018-03-05T13:05:13Z">
        <w:r>
          <w:rPr>
            <w:rFonts w:hint="eastAsia" w:ascii="Times New Roman" w:hAnsi="Times New Roman"/>
            <w:sz w:val="24"/>
            <w:szCs w:val="24"/>
            <w:lang w:val="en-US" w:eastAsia="zh-CN"/>
          </w:rPr>
          <w:t>理论的</w:t>
        </w:r>
      </w:ins>
      <w:ins w:id="740" w:author="Janusio" w:date="2018-03-05T13:05:14Z">
        <w:r>
          <w:rPr>
            <w:rFonts w:hint="eastAsia" w:ascii="Times New Roman" w:hAnsi="Times New Roman"/>
            <w:sz w:val="24"/>
            <w:szCs w:val="24"/>
            <w:lang w:val="en-US" w:eastAsia="zh-CN"/>
          </w:rPr>
          <w:t>基本</w:t>
        </w:r>
      </w:ins>
      <w:ins w:id="741" w:author="Janusio" w:date="2018-03-05T13:05:15Z">
        <w:r>
          <w:rPr>
            <w:rFonts w:hint="eastAsia" w:ascii="Times New Roman" w:hAnsi="Times New Roman"/>
            <w:sz w:val="24"/>
            <w:szCs w:val="24"/>
            <w:lang w:val="en-US" w:eastAsia="zh-CN"/>
          </w:rPr>
          <w:t>定义</w:t>
        </w:r>
      </w:ins>
      <w:ins w:id="742" w:author="Janusio" w:date="2018-03-05T13:05:16Z">
        <w:r>
          <w:rPr>
            <w:rFonts w:hint="eastAsia" w:ascii="Times New Roman" w:hAnsi="Times New Roman"/>
            <w:sz w:val="24"/>
            <w:szCs w:val="24"/>
            <w:lang w:val="en-US" w:eastAsia="zh-CN"/>
          </w:rPr>
          <w:t>。</w:t>
        </w:r>
      </w:ins>
    </w:p>
    <w:p>
      <w:pPr>
        <w:pStyle w:val="15"/>
        <w:spacing w:line="360" w:lineRule="auto"/>
        <w:ind w:firstLine="420" w:firstLineChars="0"/>
        <w:rPr>
          <w:ins w:id="743" w:author="Janusio" w:date="2018-03-05T13:06:31Z"/>
          <w:rFonts w:hint="eastAsia" w:ascii="Times New Roman" w:hAnsi="Times New Roman"/>
          <w:sz w:val="24"/>
          <w:szCs w:val="24"/>
          <w:lang w:val="en-US" w:eastAsia="zh-CN"/>
        </w:rPr>
      </w:pPr>
      <w:ins w:id="744" w:author="Janusio" w:date="2018-03-05T13:05:23Z">
        <w:r>
          <w:rPr>
            <w:rFonts w:hint="eastAsia" w:ascii="Times New Roman" w:hAnsi="Times New Roman"/>
            <w:sz w:val="24"/>
            <w:szCs w:val="24"/>
            <w:lang w:val="en-US" w:eastAsia="zh-CN"/>
          </w:rPr>
          <w:t>系统</w:t>
        </w:r>
      </w:ins>
      <w:ins w:id="745" w:author="Janusio" w:date="2018-03-05T13:05:24Z">
        <w:r>
          <w:rPr>
            <w:rFonts w:hint="eastAsia" w:ascii="Times New Roman" w:hAnsi="Times New Roman"/>
            <w:sz w:val="24"/>
            <w:szCs w:val="24"/>
            <w:lang w:val="en-US" w:eastAsia="zh-CN"/>
          </w:rPr>
          <w:t>中</w:t>
        </w:r>
      </w:ins>
      <w:ins w:id="746" w:author="Janusio" w:date="2018-03-05T13:05:25Z">
        <w:r>
          <w:rPr>
            <w:rFonts w:hint="eastAsia" w:ascii="Times New Roman" w:hAnsi="Times New Roman"/>
            <w:sz w:val="24"/>
            <w:szCs w:val="24"/>
            <w:lang w:val="en-US" w:eastAsia="zh-CN"/>
          </w:rPr>
          <w:t>M</w:t>
        </w:r>
      </w:ins>
      <w:ins w:id="747" w:author="Janusio" w:date="2018-03-05T13:05:34Z">
        <w:r>
          <w:rPr>
            <w:rFonts w:hint="eastAsia" w:ascii="Times New Roman" w:hAnsi="Times New Roman"/>
            <w:sz w:val="24"/>
            <w:szCs w:val="24"/>
            <w:lang w:val="en-US" w:eastAsia="zh-CN"/>
          </w:rPr>
          <w:t>主要</w:t>
        </w:r>
      </w:ins>
      <w:ins w:id="748" w:author="Janusio" w:date="2018-03-05T13:05:35Z">
        <w:r>
          <w:rPr>
            <w:rFonts w:hint="eastAsia" w:ascii="Times New Roman" w:hAnsi="Times New Roman"/>
            <w:sz w:val="24"/>
            <w:szCs w:val="24"/>
            <w:lang w:val="en-US" w:eastAsia="zh-CN"/>
          </w:rPr>
          <w:t>包括</w:t>
        </w:r>
      </w:ins>
      <w:ins w:id="749" w:author="Janusio" w:date="2018-03-05T13:05:36Z">
        <w:r>
          <w:rPr>
            <w:rFonts w:hint="eastAsia" w:ascii="Times New Roman" w:hAnsi="Times New Roman"/>
            <w:sz w:val="24"/>
            <w:szCs w:val="24"/>
            <w:lang w:val="en-US" w:eastAsia="zh-CN"/>
          </w:rPr>
          <w:t>：</w:t>
        </w:r>
      </w:ins>
      <w:ins w:id="750" w:author="Janusio" w:date="2018-03-05T13:05:37Z">
        <w:r>
          <w:rPr>
            <w:rFonts w:hint="eastAsia" w:ascii="Times New Roman" w:hAnsi="Times New Roman"/>
            <w:sz w:val="24"/>
            <w:szCs w:val="24"/>
            <w:lang w:val="en-US" w:eastAsia="zh-CN"/>
          </w:rPr>
          <w:t>系统</w:t>
        </w:r>
      </w:ins>
      <w:ins w:id="751" w:author="Janusio" w:date="2018-03-05T13:05:39Z">
        <w:r>
          <w:rPr>
            <w:rFonts w:hint="eastAsia" w:ascii="Times New Roman" w:hAnsi="Times New Roman"/>
            <w:sz w:val="24"/>
            <w:szCs w:val="24"/>
            <w:lang w:val="en-US" w:eastAsia="zh-CN"/>
          </w:rPr>
          <w:t>状态集合</w:t>
        </w:r>
      </w:ins>
      <w:ins w:id="752" w:author="Janusio" w:date="2018-03-05T13:05:40Z">
        <w:r>
          <w:rPr>
            <w:rFonts w:hint="eastAsia" w:ascii="Times New Roman" w:hAnsi="Times New Roman"/>
            <w:sz w:val="24"/>
            <w:szCs w:val="24"/>
            <w:lang w:val="en-US" w:eastAsia="zh-CN"/>
          </w:rPr>
          <w:t>S</w:t>
        </w:r>
      </w:ins>
      <w:ins w:id="753" w:author="Janusio" w:date="2018-03-05T13:05:41Z">
        <w:r>
          <w:rPr>
            <w:rFonts w:hint="eastAsia" w:ascii="Times New Roman" w:hAnsi="Times New Roman"/>
            <w:sz w:val="24"/>
            <w:szCs w:val="24"/>
            <w:lang w:val="en-US" w:eastAsia="zh-CN"/>
          </w:rPr>
          <w:t>、</w:t>
        </w:r>
      </w:ins>
      <w:ins w:id="754" w:author="Janusio" w:date="2018-03-05T13:05:43Z">
        <w:r>
          <w:rPr>
            <w:rFonts w:hint="eastAsia" w:ascii="Times New Roman" w:hAnsi="Times New Roman"/>
            <w:sz w:val="24"/>
            <w:szCs w:val="24"/>
            <w:lang w:val="en-US" w:eastAsia="zh-CN"/>
          </w:rPr>
          <w:t>动作</w:t>
        </w:r>
      </w:ins>
      <w:ins w:id="755" w:author="Janusio" w:date="2018-03-05T13:05:46Z">
        <w:r>
          <w:rPr>
            <w:rFonts w:hint="eastAsia" w:ascii="Times New Roman" w:hAnsi="Times New Roman"/>
            <w:sz w:val="24"/>
            <w:szCs w:val="24"/>
            <w:lang w:val="en-US" w:eastAsia="zh-CN"/>
          </w:rPr>
          <w:t>行为</w:t>
        </w:r>
      </w:ins>
      <w:ins w:id="756" w:author="Janusio" w:date="2018-03-05T13:05:47Z">
        <w:r>
          <w:rPr>
            <w:rFonts w:hint="eastAsia" w:ascii="Times New Roman" w:hAnsi="Times New Roman"/>
            <w:sz w:val="24"/>
            <w:szCs w:val="24"/>
            <w:lang w:val="en-US" w:eastAsia="zh-CN"/>
          </w:rPr>
          <w:t>集合A</w:t>
        </w:r>
      </w:ins>
      <w:ins w:id="757" w:author="Janusio" w:date="2018-03-05T13:05:48Z">
        <w:r>
          <w:rPr>
            <w:rFonts w:hint="eastAsia" w:ascii="Times New Roman" w:hAnsi="Times New Roman"/>
            <w:sz w:val="24"/>
            <w:szCs w:val="24"/>
            <w:lang w:val="en-US" w:eastAsia="zh-CN"/>
          </w:rPr>
          <w:t>、</w:t>
        </w:r>
      </w:ins>
      <w:ins w:id="758" w:author="Janusio" w:date="2018-03-05T13:05:51Z">
        <w:r>
          <w:rPr>
            <w:rFonts w:hint="eastAsia" w:ascii="Times New Roman" w:hAnsi="Times New Roman"/>
            <w:sz w:val="24"/>
            <w:szCs w:val="24"/>
            <w:lang w:val="en-US" w:eastAsia="zh-CN"/>
          </w:rPr>
          <w:t>系统</w:t>
        </w:r>
      </w:ins>
      <w:ins w:id="759" w:author="Janusio" w:date="2018-03-05T13:05:52Z">
        <w:r>
          <w:rPr>
            <w:rFonts w:hint="eastAsia" w:ascii="Times New Roman" w:hAnsi="Times New Roman"/>
            <w:sz w:val="24"/>
            <w:szCs w:val="24"/>
            <w:lang w:val="en-US" w:eastAsia="zh-CN"/>
          </w:rPr>
          <w:t>输出</w:t>
        </w:r>
      </w:ins>
      <w:ins w:id="760" w:author="Janusio" w:date="2018-03-05T13:05:53Z">
        <w:r>
          <w:rPr>
            <w:rFonts w:hint="eastAsia" w:ascii="Times New Roman" w:hAnsi="Times New Roman"/>
            <w:sz w:val="24"/>
            <w:szCs w:val="24"/>
            <w:lang w:val="en-US" w:eastAsia="zh-CN"/>
          </w:rPr>
          <w:t>集合</w:t>
        </w:r>
      </w:ins>
      <w:ins w:id="761" w:author="Janusio" w:date="2018-03-05T13:05:54Z">
        <w:r>
          <w:rPr>
            <w:rFonts w:hint="eastAsia" w:ascii="Times New Roman" w:hAnsi="Times New Roman"/>
            <w:sz w:val="24"/>
            <w:szCs w:val="24"/>
            <w:lang w:val="en-US" w:eastAsia="zh-CN"/>
          </w:rPr>
          <w:t>O</w:t>
        </w:r>
      </w:ins>
      <w:ins w:id="762" w:author="Janusio" w:date="2018-03-05T13:05:55Z">
        <w:r>
          <w:rPr>
            <w:rFonts w:hint="eastAsia" w:ascii="Times New Roman" w:hAnsi="Times New Roman"/>
            <w:sz w:val="24"/>
            <w:szCs w:val="24"/>
            <w:lang w:val="en-US" w:eastAsia="zh-CN"/>
          </w:rPr>
          <w:t>、</w:t>
        </w:r>
      </w:ins>
      <w:ins w:id="763" w:author="Janusio" w:date="2018-03-05T13:06:00Z">
        <w:r>
          <w:rPr>
            <w:rFonts w:hint="eastAsia" w:ascii="Times New Roman" w:hAnsi="Times New Roman"/>
            <w:sz w:val="24"/>
            <w:szCs w:val="24"/>
            <w:lang w:val="en-US" w:eastAsia="zh-CN"/>
          </w:rPr>
          <w:t>系统</w:t>
        </w:r>
      </w:ins>
      <w:ins w:id="764" w:author="Janusio" w:date="2018-03-05T13:06:01Z">
        <w:r>
          <w:rPr>
            <w:rFonts w:hint="eastAsia" w:ascii="Times New Roman" w:hAnsi="Times New Roman"/>
            <w:sz w:val="24"/>
            <w:szCs w:val="24"/>
            <w:lang w:val="en-US" w:eastAsia="zh-CN"/>
          </w:rPr>
          <w:t>安全域</w:t>
        </w:r>
      </w:ins>
      <w:ins w:id="765" w:author="Janusio" w:date="2018-03-05T13:06:02Z">
        <w:r>
          <w:rPr>
            <w:rFonts w:hint="eastAsia" w:ascii="Times New Roman" w:hAnsi="Times New Roman"/>
            <w:sz w:val="24"/>
            <w:szCs w:val="24"/>
            <w:lang w:val="en-US" w:eastAsia="zh-CN"/>
          </w:rPr>
          <w:t>集合</w:t>
        </w:r>
      </w:ins>
      <w:ins w:id="766" w:author="Janusio" w:date="2018-03-05T13:06:03Z">
        <w:r>
          <w:rPr>
            <w:rFonts w:hint="eastAsia" w:ascii="Times New Roman" w:hAnsi="Times New Roman"/>
            <w:sz w:val="24"/>
            <w:szCs w:val="24"/>
            <w:lang w:val="en-US" w:eastAsia="zh-CN"/>
          </w:rPr>
          <w:t>D</w:t>
        </w:r>
      </w:ins>
      <w:ins w:id="767" w:author="Janusio" w:date="2018-03-05T13:06:05Z">
        <w:r>
          <w:rPr>
            <w:rFonts w:hint="eastAsia" w:ascii="Times New Roman" w:hAnsi="Times New Roman"/>
            <w:sz w:val="24"/>
            <w:szCs w:val="24"/>
            <w:lang w:val="en-US" w:eastAsia="zh-CN"/>
          </w:rPr>
          <w:t>四个</w:t>
        </w:r>
      </w:ins>
      <w:ins w:id="768" w:author="Janusio" w:date="2018-03-05T13:06:06Z">
        <w:r>
          <w:rPr>
            <w:rFonts w:hint="eastAsia" w:ascii="Times New Roman" w:hAnsi="Times New Roman"/>
            <w:sz w:val="24"/>
            <w:szCs w:val="24"/>
            <w:lang w:val="en-US" w:eastAsia="zh-CN"/>
          </w:rPr>
          <w:t>集合，</w:t>
        </w:r>
      </w:ins>
      <w:ins w:id="769" w:author="Janusio" w:date="2018-03-05T13:06:08Z">
        <w:r>
          <w:rPr>
            <w:rFonts w:hint="eastAsia" w:ascii="Times New Roman" w:hAnsi="Times New Roman"/>
            <w:sz w:val="24"/>
            <w:szCs w:val="24"/>
            <w:lang w:val="en-US" w:eastAsia="zh-CN"/>
          </w:rPr>
          <w:t>这</w:t>
        </w:r>
      </w:ins>
      <w:ins w:id="770" w:author="Janusio" w:date="2018-03-05T13:06:11Z">
        <w:r>
          <w:rPr>
            <w:rFonts w:hint="eastAsia" w:ascii="Times New Roman" w:hAnsi="Times New Roman"/>
            <w:sz w:val="24"/>
            <w:szCs w:val="24"/>
            <w:lang w:val="en-US" w:eastAsia="zh-CN"/>
          </w:rPr>
          <w:t>四个</w:t>
        </w:r>
      </w:ins>
      <w:ins w:id="771" w:author="Janusio" w:date="2018-03-05T13:06:12Z">
        <w:r>
          <w:rPr>
            <w:rFonts w:hint="eastAsia" w:ascii="Times New Roman" w:hAnsi="Times New Roman"/>
            <w:sz w:val="24"/>
            <w:szCs w:val="24"/>
            <w:lang w:val="en-US" w:eastAsia="zh-CN"/>
          </w:rPr>
          <w:t>集合</w:t>
        </w:r>
      </w:ins>
      <w:ins w:id="772" w:author="Janusio" w:date="2018-03-05T13:06:19Z">
        <w:r>
          <w:rPr>
            <w:rFonts w:hint="eastAsia" w:ascii="Times New Roman" w:hAnsi="Times New Roman"/>
            <w:sz w:val="24"/>
            <w:szCs w:val="24"/>
            <w:lang w:val="en-US" w:eastAsia="zh-CN"/>
          </w:rPr>
          <w:t>主要</w:t>
        </w:r>
      </w:ins>
      <w:ins w:id="773" w:author="Janusio" w:date="2018-03-05T13:06:21Z">
        <w:r>
          <w:rPr>
            <w:rFonts w:hint="eastAsia" w:ascii="Times New Roman" w:hAnsi="Times New Roman"/>
            <w:sz w:val="24"/>
            <w:szCs w:val="24"/>
            <w:lang w:val="en-US" w:eastAsia="zh-CN"/>
          </w:rPr>
          <w:t>存在</w:t>
        </w:r>
      </w:ins>
      <w:ins w:id="774" w:author="Janusio" w:date="2018-03-05T13:06:23Z">
        <w:r>
          <w:rPr>
            <w:rFonts w:hint="eastAsia" w:ascii="Times New Roman" w:hAnsi="Times New Roman"/>
            <w:sz w:val="24"/>
            <w:szCs w:val="24"/>
            <w:lang w:val="en-US" w:eastAsia="zh-CN"/>
          </w:rPr>
          <w:t>四种</w:t>
        </w:r>
      </w:ins>
      <w:ins w:id="775" w:author="Janusio" w:date="2018-03-05T13:06:28Z">
        <w:r>
          <w:rPr>
            <w:rFonts w:hint="eastAsia" w:ascii="Times New Roman" w:hAnsi="Times New Roman"/>
            <w:sz w:val="24"/>
            <w:szCs w:val="24"/>
            <w:lang w:val="en-US" w:eastAsia="zh-CN"/>
          </w:rPr>
          <w:t>动作</w:t>
        </w:r>
      </w:ins>
      <w:ins w:id="776" w:author="Janusio" w:date="2018-03-05T13:06:30Z">
        <w:r>
          <w:rPr>
            <w:rFonts w:hint="eastAsia" w:ascii="Times New Roman" w:hAnsi="Times New Roman"/>
            <w:sz w:val="24"/>
            <w:szCs w:val="24"/>
            <w:lang w:val="en-US" w:eastAsia="zh-CN"/>
          </w:rPr>
          <w:t>函数</w:t>
        </w:r>
      </w:ins>
      <w:ins w:id="777" w:author="Janusio" w:date="2018-03-05T13:06:31Z">
        <w:r>
          <w:rPr>
            <w:rFonts w:hint="eastAsia" w:ascii="Times New Roman" w:hAnsi="Times New Roman"/>
            <w:sz w:val="24"/>
            <w:szCs w:val="24"/>
            <w:lang w:val="en-US" w:eastAsia="zh-CN"/>
          </w:rPr>
          <w:t>：</w:t>
        </w:r>
      </w:ins>
    </w:p>
    <w:p>
      <w:pPr>
        <w:pStyle w:val="15"/>
        <w:spacing w:line="360" w:lineRule="auto"/>
        <w:ind w:firstLine="420" w:firstLineChars="0"/>
        <w:rPr>
          <w:ins w:id="778" w:author="Janusio" w:date="2018-03-05T13:07:19Z"/>
          <w:rFonts w:hint="eastAsia" w:ascii="Times New Roman" w:hAnsi="Times New Roman"/>
          <w:i/>
          <w:iCs/>
          <w:sz w:val="24"/>
          <w:szCs w:val="24"/>
          <w:lang w:val="en-US" w:eastAsia="zh-CN"/>
        </w:rPr>
      </w:pPr>
      <w:ins w:id="779" w:author="Janusio" w:date="2018-03-05T13:06:37Z">
        <w:r>
          <w:rPr>
            <w:rFonts w:hint="eastAsia" w:ascii="Times New Roman" w:hAnsi="Times New Roman"/>
            <w:sz w:val="24"/>
            <w:szCs w:val="24"/>
            <w:lang w:val="en-US" w:eastAsia="zh-CN"/>
          </w:rPr>
          <w:t>单步</w:t>
        </w:r>
      </w:ins>
      <w:ins w:id="780" w:author="Janusio" w:date="2018-03-05T13:06:41Z">
        <w:r>
          <w:rPr>
            <w:rFonts w:hint="eastAsia" w:ascii="Times New Roman" w:hAnsi="Times New Roman"/>
            <w:sz w:val="24"/>
            <w:szCs w:val="24"/>
            <w:lang w:val="en-US" w:eastAsia="zh-CN"/>
          </w:rPr>
          <w:t>状态</w:t>
        </w:r>
      </w:ins>
      <w:ins w:id="781" w:author="Janusio" w:date="2018-03-05T13:06:42Z">
        <w:r>
          <w:rPr>
            <w:rFonts w:hint="eastAsia" w:ascii="Times New Roman" w:hAnsi="Times New Roman"/>
            <w:sz w:val="24"/>
            <w:szCs w:val="24"/>
            <w:lang w:val="en-US" w:eastAsia="zh-CN"/>
          </w:rPr>
          <w:t>转移</w:t>
        </w:r>
      </w:ins>
      <w:ins w:id="782" w:author="Janusio" w:date="2018-03-05T13:06:43Z">
        <w:r>
          <w:rPr>
            <w:rFonts w:hint="eastAsia" w:ascii="Times New Roman" w:hAnsi="Times New Roman"/>
            <w:sz w:val="24"/>
            <w:szCs w:val="24"/>
            <w:lang w:val="en-US" w:eastAsia="zh-CN"/>
          </w:rPr>
          <w:t>函数：</w:t>
        </w:r>
      </w:ins>
      <w:ins w:id="783" w:author="Janusio" w:date="2018-03-05T13:06:45Z">
        <w:r>
          <w:rPr>
            <w:rFonts w:hint="eastAsia" w:ascii="Times New Roman" w:hAnsi="Times New Roman"/>
            <w:i/>
            <w:iCs/>
            <w:sz w:val="24"/>
            <w:szCs w:val="24"/>
            <w:lang w:val="en-US" w:eastAsia="zh-CN"/>
            <w:rPrChange w:id="784" w:author="Janusio" w:date="2018-03-05T13:07:05Z">
              <w:rPr>
                <w:rFonts w:hint="eastAsia" w:ascii="Times New Roman" w:hAnsi="Times New Roman"/>
                <w:sz w:val="24"/>
                <w:szCs w:val="24"/>
                <w:lang w:val="en-US" w:eastAsia="zh-CN"/>
              </w:rPr>
            </w:rPrChange>
          </w:rPr>
          <w:t>step</w:t>
        </w:r>
      </w:ins>
      <w:ins w:id="786" w:author="Janusio" w:date="2018-03-05T13:06:49Z">
        <w:r>
          <w:rPr>
            <w:rFonts w:hint="eastAsia" w:ascii="Times New Roman" w:hAnsi="Times New Roman"/>
            <w:i/>
            <w:iCs/>
            <w:sz w:val="24"/>
            <w:szCs w:val="24"/>
            <w:lang w:val="en-US" w:eastAsia="zh-CN"/>
            <w:rPrChange w:id="787" w:author="Janusio" w:date="2018-03-05T13:07:05Z">
              <w:rPr>
                <w:rFonts w:hint="eastAsia" w:ascii="Times New Roman" w:hAnsi="Times New Roman"/>
                <w:sz w:val="24"/>
                <w:szCs w:val="24"/>
                <w:lang w:val="en-US" w:eastAsia="zh-CN"/>
              </w:rPr>
            </w:rPrChange>
          </w:rPr>
          <w:t>:</w:t>
        </w:r>
      </w:ins>
      <w:ins w:id="789" w:author="Janusio" w:date="2018-03-05T13:06:59Z">
        <w:r>
          <w:rPr>
            <w:rFonts w:hint="eastAsia" w:ascii="Times New Roman" w:hAnsi="Times New Roman"/>
            <w:i/>
            <w:iCs/>
            <w:sz w:val="24"/>
            <w:szCs w:val="24"/>
            <w:lang w:val="en-US" w:eastAsia="zh-CN"/>
            <w:rPrChange w:id="790" w:author="Janusio" w:date="2018-03-05T13:07:05Z">
              <w:rPr>
                <w:rFonts w:hint="eastAsia" w:ascii="Times New Roman" w:hAnsi="Times New Roman"/>
                <w:sz w:val="24"/>
                <w:szCs w:val="24"/>
                <w:lang w:val="en-US" w:eastAsia="zh-CN"/>
              </w:rPr>
            </w:rPrChange>
          </w:rPr>
          <w:t xml:space="preserve"> </w:t>
        </w:r>
      </w:ins>
      <w:ins w:id="792" w:author="Janusio" w:date="2018-03-05T13:06:50Z">
        <w:r>
          <w:rPr>
            <w:rFonts w:hint="eastAsia" w:ascii="Times New Roman" w:hAnsi="Times New Roman"/>
            <w:i/>
            <w:iCs/>
            <w:sz w:val="24"/>
            <w:szCs w:val="24"/>
            <w:lang w:val="en-US" w:eastAsia="zh-CN"/>
            <w:rPrChange w:id="793" w:author="Janusio" w:date="2018-03-05T13:07:05Z">
              <w:rPr>
                <w:rFonts w:hint="eastAsia" w:ascii="Times New Roman" w:hAnsi="Times New Roman"/>
                <w:sz w:val="24"/>
                <w:szCs w:val="24"/>
                <w:lang w:val="en-US" w:eastAsia="zh-CN"/>
              </w:rPr>
            </w:rPrChange>
          </w:rPr>
          <w:t>S</w:t>
        </w:r>
      </w:ins>
      <w:ins w:id="795" w:author="Janusio" w:date="2018-03-05T13:06:54Z">
        <w:r>
          <w:rPr>
            <w:rFonts w:hint="eastAsia" w:ascii="Times New Roman" w:hAnsi="Times New Roman"/>
            <w:i/>
            <w:iCs/>
            <w:sz w:val="24"/>
            <w:szCs w:val="24"/>
            <w:lang w:val="en-US" w:eastAsia="zh-CN"/>
            <w:rPrChange w:id="796" w:author="Janusio" w:date="2018-03-05T13:07:05Z">
              <w:rPr>
                <w:rFonts w:hint="eastAsia" w:ascii="Times New Roman" w:hAnsi="Times New Roman"/>
                <w:sz w:val="24"/>
                <w:szCs w:val="24"/>
                <w:lang w:val="en-US" w:eastAsia="zh-CN"/>
              </w:rPr>
            </w:rPrChange>
          </w:rPr>
          <w:t xml:space="preserve"> </w:t>
        </w:r>
      </w:ins>
      <w:ins w:id="798" w:author="Janusio" w:date="2018-03-05T13:06:55Z">
        <w:r>
          <w:rPr>
            <w:rFonts w:hint="eastAsia" w:ascii="Times New Roman" w:hAnsi="Times New Roman"/>
            <w:i/>
            <w:iCs/>
            <w:sz w:val="24"/>
            <w:szCs w:val="24"/>
            <w:lang w:val="en-US" w:eastAsia="zh-CN"/>
            <w:rPrChange w:id="799" w:author="Janusio" w:date="2018-03-05T13:07:05Z">
              <w:rPr>
                <w:rFonts w:hint="eastAsia" w:ascii="Times New Roman" w:hAnsi="Times New Roman"/>
                <w:sz w:val="24"/>
                <w:szCs w:val="24"/>
                <w:lang w:val="en-US" w:eastAsia="zh-CN"/>
              </w:rPr>
            </w:rPrChange>
          </w:rPr>
          <w:t>*</w:t>
        </w:r>
      </w:ins>
      <w:ins w:id="801" w:author="Janusio" w:date="2018-03-05T13:06:56Z">
        <w:r>
          <w:rPr>
            <w:rFonts w:hint="eastAsia" w:ascii="Times New Roman" w:hAnsi="Times New Roman"/>
            <w:i/>
            <w:iCs/>
            <w:sz w:val="24"/>
            <w:szCs w:val="24"/>
            <w:lang w:val="en-US" w:eastAsia="zh-CN"/>
            <w:rPrChange w:id="802" w:author="Janusio" w:date="2018-03-05T13:07:05Z">
              <w:rPr>
                <w:rFonts w:hint="eastAsia" w:ascii="Times New Roman" w:hAnsi="Times New Roman"/>
                <w:sz w:val="24"/>
                <w:szCs w:val="24"/>
                <w:lang w:val="en-US" w:eastAsia="zh-CN"/>
              </w:rPr>
            </w:rPrChange>
          </w:rPr>
          <w:t xml:space="preserve"> </w:t>
        </w:r>
      </w:ins>
      <w:ins w:id="804" w:author="Janusio" w:date="2018-03-05T13:06:52Z">
        <w:r>
          <w:rPr>
            <w:rFonts w:hint="eastAsia" w:ascii="Times New Roman" w:hAnsi="Times New Roman"/>
            <w:i/>
            <w:iCs/>
            <w:sz w:val="24"/>
            <w:szCs w:val="24"/>
            <w:lang w:val="en-US" w:eastAsia="zh-CN"/>
            <w:rPrChange w:id="805" w:author="Janusio" w:date="2018-03-05T13:07:05Z">
              <w:rPr>
                <w:rFonts w:hint="eastAsia" w:ascii="Times New Roman" w:hAnsi="Times New Roman"/>
                <w:sz w:val="24"/>
                <w:szCs w:val="24"/>
                <w:lang w:val="en-US" w:eastAsia="zh-CN"/>
              </w:rPr>
            </w:rPrChange>
          </w:rPr>
          <w:t>A</w:t>
        </w:r>
      </w:ins>
      <w:ins w:id="807" w:author="Janusio" w:date="2018-03-05T13:07:08Z">
        <w:r>
          <w:rPr>
            <w:rFonts w:hint="eastAsia" w:ascii="Times New Roman" w:hAnsi="Times New Roman"/>
            <w:i/>
            <w:iCs/>
            <w:sz w:val="24"/>
            <w:szCs w:val="24"/>
            <w:lang w:val="en-US" w:eastAsia="zh-CN"/>
          </w:rPr>
          <w:t xml:space="preserve"> </w:t>
        </w:r>
      </w:ins>
      <w:ins w:id="808" w:author="Janusio" w:date="2018-03-05T13:07:09Z">
        <w:r>
          <w:rPr>
            <w:rFonts w:hint="eastAsia" w:ascii="Times New Roman" w:hAnsi="Times New Roman"/>
            <w:i/>
            <w:iCs/>
            <w:sz w:val="24"/>
            <w:szCs w:val="24"/>
            <w:lang w:val="en-US" w:eastAsia="zh-CN"/>
          </w:rPr>
          <w:t>-</w:t>
        </w:r>
      </w:ins>
      <w:ins w:id="809" w:author="Janusio" w:date="2018-03-05T13:07:13Z">
        <w:r>
          <w:rPr>
            <w:rFonts w:hint="eastAsia" w:ascii="Times New Roman" w:hAnsi="Times New Roman"/>
            <w:i/>
            <w:iCs/>
            <w:sz w:val="24"/>
            <w:szCs w:val="24"/>
            <w:lang w:val="en-US" w:eastAsia="zh-CN"/>
          </w:rPr>
          <w:t>&gt;</w:t>
        </w:r>
      </w:ins>
      <w:ins w:id="810" w:author="Janusio" w:date="2018-03-05T13:07:15Z">
        <w:r>
          <w:rPr>
            <w:rFonts w:hint="eastAsia" w:ascii="Times New Roman" w:hAnsi="Times New Roman"/>
            <w:i/>
            <w:iCs/>
            <w:sz w:val="24"/>
            <w:szCs w:val="24"/>
            <w:lang w:val="en-US" w:eastAsia="zh-CN"/>
          </w:rPr>
          <w:t>S</w:t>
        </w:r>
      </w:ins>
      <w:ins w:id="811" w:author="Janusio" w:date="2018-03-05T13:07:17Z">
        <w:r>
          <w:rPr>
            <w:rFonts w:hint="eastAsia" w:ascii="Times New Roman" w:hAnsi="Times New Roman"/>
            <w:i/>
            <w:iCs/>
            <w:sz w:val="24"/>
            <w:szCs w:val="24"/>
            <w:lang w:val="en-US" w:eastAsia="zh-CN"/>
          </w:rPr>
          <w:t>；</w:t>
        </w:r>
      </w:ins>
    </w:p>
    <w:p>
      <w:pPr>
        <w:pStyle w:val="15"/>
        <w:spacing w:line="360" w:lineRule="auto"/>
        <w:ind w:firstLine="420" w:firstLineChars="0"/>
        <w:rPr>
          <w:ins w:id="812" w:author="Janusio" w:date="2018-03-05T13:08:49Z"/>
          <w:rFonts w:hint="eastAsia" w:ascii="Times New Roman" w:hAnsi="Times New Roman"/>
          <w:i w:val="0"/>
          <w:iCs w:val="0"/>
          <w:sz w:val="24"/>
          <w:szCs w:val="24"/>
          <w:vertAlign w:val="baseline"/>
          <w:lang w:val="en-US" w:eastAsia="zh-CN"/>
        </w:rPr>
      </w:pPr>
      <w:ins w:id="813" w:author="Janusio" w:date="2018-03-05T13:07:30Z">
        <w:r>
          <w:rPr>
            <w:rFonts w:hint="eastAsia" w:ascii="Times New Roman" w:hAnsi="Times New Roman"/>
            <w:i w:val="0"/>
            <w:iCs w:val="0"/>
            <w:sz w:val="24"/>
            <w:szCs w:val="24"/>
            <w:lang w:val="en-US" w:eastAsia="zh-CN"/>
            <w:rPrChange w:id="814" w:author="Janusio" w:date="2018-03-05T13:07:39Z">
              <w:rPr>
                <w:rFonts w:hint="eastAsia" w:ascii="Times New Roman" w:hAnsi="Times New Roman"/>
                <w:i/>
                <w:iCs/>
                <w:sz w:val="24"/>
                <w:szCs w:val="24"/>
                <w:lang w:val="en-US" w:eastAsia="zh-CN"/>
              </w:rPr>
            </w:rPrChange>
          </w:rPr>
          <w:t>系统</w:t>
        </w:r>
      </w:ins>
      <w:ins w:id="816" w:author="Janusio" w:date="2018-03-05T13:07:31Z">
        <w:r>
          <w:rPr>
            <w:rFonts w:hint="eastAsia" w:ascii="Times New Roman" w:hAnsi="Times New Roman"/>
            <w:i w:val="0"/>
            <w:iCs w:val="0"/>
            <w:sz w:val="24"/>
            <w:szCs w:val="24"/>
            <w:lang w:val="en-US" w:eastAsia="zh-CN"/>
            <w:rPrChange w:id="817" w:author="Janusio" w:date="2018-03-05T13:07:39Z">
              <w:rPr>
                <w:rFonts w:hint="eastAsia" w:ascii="Times New Roman" w:hAnsi="Times New Roman"/>
                <w:i/>
                <w:iCs/>
                <w:sz w:val="24"/>
                <w:szCs w:val="24"/>
                <w:lang w:val="en-US" w:eastAsia="zh-CN"/>
              </w:rPr>
            </w:rPrChange>
          </w:rPr>
          <w:t>运行</w:t>
        </w:r>
      </w:ins>
      <w:ins w:id="819" w:author="Janusio" w:date="2018-03-05T13:07:34Z">
        <w:r>
          <w:rPr>
            <w:rFonts w:hint="eastAsia" w:ascii="Times New Roman" w:hAnsi="Times New Roman"/>
            <w:i w:val="0"/>
            <w:iCs w:val="0"/>
            <w:sz w:val="24"/>
            <w:szCs w:val="24"/>
            <w:lang w:val="en-US" w:eastAsia="zh-CN"/>
            <w:rPrChange w:id="820" w:author="Janusio" w:date="2018-03-05T13:07:39Z">
              <w:rPr>
                <w:rFonts w:hint="eastAsia" w:ascii="Times New Roman" w:hAnsi="Times New Roman"/>
                <w:i/>
                <w:iCs/>
                <w:sz w:val="24"/>
                <w:szCs w:val="24"/>
                <w:lang w:val="en-US" w:eastAsia="zh-CN"/>
              </w:rPr>
            </w:rPrChange>
          </w:rPr>
          <w:t>函数</w:t>
        </w:r>
      </w:ins>
      <w:ins w:id="822" w:author="Janusio" w:date="2018-03-05T13:07:50Z">
        <w:r>
          <w:rPr>
            <w:rFonts w:hint="eastAsia" w:ascii="Times New Roman" w:hAnsi="Times New Roman"/>
            <w:i w:val="0"/>
            <w:iCs w:val="0"/>
            <w:sz w:val="24"/>
            <w:szCs w:val="24"/>
            <w:lang w:val="en-US" w:eastAsia="zh-CN"/>
          </w:rPr>
          <w:t>：</w:t>
        </w:r>
      </w:ins>
      <w:ins w:id="823" w:author="Janusio" w:date="2018-03-05T13:07:46Z">
        <w:r>
          <w:rPr>
            <w:rFonts w:hint="eastAsia" w:ascii="Times New Roman" w:hAnsi="Times New Roman"/>
            <w:i/>
            <w:iCs/>
            <w:sz w:val="24"/>
            <w:szCs w:val="24"/>
            <w:lang w:val="en-US" w:eastAsia="zh-CN"/>
            <w:rPrChange w:id="824" w:author="Janusio" w:date="2018-03-05T13:10:54Z">
              <w:rPr>
                <w:rFonts w:hint="eastAsia" w:ascii="Times New Roman" w:hAnsi="Times New Roman"/>
                <w:i w:val="0"/>
                <w:iCs w:val="0"/>
                <w:sz w:val="24"/>
                <w:szCs w:val="24"/>
                <w:lang w:val="en-US" w:eastAsia="zh-CN"/>
              </w:rPr>
            </w:rPrChange>
          </w:rPr>
          <w:t>run</w:t>
        </w:r>
      </w:ins>
      <w:ins w:id="826" w:author="Janusio" w:date="2018-03-05T13:07:53Z">
        <w:r>
          <w:rPr>
            <w:rFonts w:hint="eastAsia" w:ascii="Times New Roman" w:hAnsi="Times New Roman"/>
            <w:i/>
            <w:iCs/>
            <w:sz w:val="24"/>
            <w:szCs w:val="24"/>
            <w:lang w:val="en-US" w:eastAsia="zh-CN"/>
            <w:rPrChange w:id="827" w:author="Janusio" w:date="2018-03-05T13:10:54Z">
              <w:rPr>
                <w:rFonts w:hint="eastAsia" w:ascii="Times New Roman" w:hAnsi="Times New Roman"/>
                <w:i w:val="0"/>
                <w:iCs w:val="0"/>
                <w:sz w:val="24"/>
                <w:szCs w:val="24"/>
                <w:lang w:val="en-US" w:eastAsia="zh-CN"/>
              </w:rPr>
            </w:rPrChange>
          </w:rPr>
          <w:t xml:space="preserve">: </w:t>
        </w:r>
      </w:ins>
      <w:ins w:id="829" w:author="Janusio" w:date="2018-03-05T13:07:55Z">
        <w:r>
          <w:rPr>
            <w:rFonts w:hint="eastAsia" w:ascii="Times New Roman" w:hAnsi="Times New Roman"/>
            <w:i/>
            <w:iCs/>
            <w:sz w:val="24"/>
            <w:szCs w:val="24"/>
            <w:lang w:val="en-US" w:eastAsia="zh-CN"/>
            <w:rPrChange w:id="830" w:author="Janusio" w:date="2018-03-05T13:10:54Z">
              <w:rPr>
                <w:rFonts w:hint="eastAsia" w:ascii="Times New Roman" w:hAnsi="Times New Roman"/>
                <w:i w:val="0"/>
                <w:iCs w:val="0"/>
                <w:sz w:val="24"/>
                <w:szCs w:val="24"/>
                <w:lang w:val="en-US" w:eastAsia="zh-CN"/>
              </w:rPr>
            </w:rPrChange>
          </w:rPr>
          <w:t>S</w:t>
        </w:r>
      </w:ins>
      <w:ins w:id="832" w:author="Janusio" w:date="2018-03-05T13:07:56Z">
        <w:r>
          <w:rPr>
            <w:rFonts w:hint="eastAsia" w:ascii="Times New Roman" w:hAnsi="Times New Roman"/>
            <w:i/>
            <w:iCs/>
            <w:sz w:val="24"/>
            <w:szCs w:val="24"/>
            <w:lang w:val="en-US" w:eastAsia="zh-CN"/>
            <w:rPrChange w:id="833" w:author="Janusio" w:date="2018-03-05T13:10:54Z">
              <w:rPr>
                <w:rFonts w:hint="eastAsia" w:ascii="Times New Roman" w:hAnsi="Times New Roman"/>
                <w:i w:val="0"/>
                <w:iCs w:val="0"/>
                <w:sz w:val="24"/>
                <w:szCs w:val="24"/>
                <w:lang w:val="en-US" w:eastAsia="zh-CN"/>
              </w:rPr>
            </w:rPrChange>
          </w:rPr>
          <w:t xml:space="preserve"> *</w:t>
        </w:r>
      </w:ins>
      <w:ins w:id="835" w:author="Janusio" w:date="2018-03-05T13:07:57Z">
        <w:r>
          <w:rPr>
            <w:rFonts w:hint="eastAsia" w:ascii="Times New Roman" w:hAnsi="Times New Roman"/>
            <w:i/>
            <w:iCs/>
            <w:sz w:val="24"/>
            <w:szCs w:val="24"/>
            <w:lang w:val="en-US" w:eastAsia="zh-CN"/>
            <w:rPrChange w:id="836" w:author="Janusio" w:date="2018-03-05T13:10:54Z">
              <w:rPr>
                <w:rFonts w:hint="eastAsia" w:ascii="Times New Roman" w:hAnsi="Times New Roman"/>
                <w:i w:val="0"/>
                <w:iCs w:val="0"/>
                <w:sz w:val="24"/>
                <w:szCs w:val="24"/>
                <w:lang w:val="en-US" w:eastAsia="zh-CN"/>
              </w:rPr>
            </w:rPrChange>
          </w:rPr>
          <w:t xml:space="preserve"> A</w:t>
        </w:r>
      </w:ins>
      <w:ins w:id="838" w:author="Janusio" w:date="2018-03-05T13:07:58Z">
        <w:r>
          <w:rPr>
            <w:rFonts w:hint="eastAsia" w:ascii="Times New Roman" w:hAnsi="Times New Roman"/>
            <w:i/>
            <w:iCs/>
            <w:sz w:val="24"/>
            <w:szCs w:val="24"/>
            <w:vertAlign w:val="superscript"/>
            <w:lang w:val="en-US" w:eastAsia="zh-CN"/>
            <w:rPrChange w:id="839" w:author="Janusio" w:date="2018-03-05T13:10:54Z">
              <w:rPr>
                <w:rFonts w:hint="eastAsia" w:ascii="Times New Roman" w:hAnsi="Times New Roman"/>
                <w:i w:val="0"/>
                <w:iCs w:val="0"/>
                <w:sz w:val="24"/>
                <w:szCs w:val="24"/>
                <w:lang w:val="en-US" w:eastAsia="zh-CN"/>
              </w:rPr>
            </w:rPrChange>
          </w:rPr>
          <w:t>*</w:t>
        </w:r>
      </w:ins>
      <w:ins w:id="841" w:author="Janusio" w:date="2018-03-05T13:08:08Z">
        <w:r>
          <w:rPr>
            <w:rFonts w:hint="eastAsia" w:ascii="Times New Roman" w:hAnsi="Times New Roman"/>
            <w:i/>
            <w:iCs/>
            <w:sz w:val="24"/>
            <w:szCs w:val="24"/>
            <w:vertAlign w:val="superscript"/>
            <w:lang w:val="en-US" w:eastAsia="zh-CN"/>
            <w:rPrChange w:id="842" w:author="Janusio" w:date="2018-03-05T13:10:54Z">
              <w:rPr>
                <w:rFonts w:hint="eastAsia" w:ascii="Times New Roman" w:hAnsi="Times New Roman"/>
                <w:i w:val="0"/>
                <w:iCs w:val="0"/>
                <w:sz w:val="24"/>
                <w:szCs w:val="24"/>
                <w:vertAlign w:val="superscript"/>
                <w:lang w:val="en-US" w:eastAsia="zh-CN"/>
              </w:rPr>
            </w:rPrChange>
          </w:rPr>
          <w:t xml:space="preserve"> </w:t>
        </w:r>
      </w:ins>
      <w:ins w:id="844" w:author="Janusio" w:date="2018-03-05T13:08:42Z">
        <w:r>
          <w:rPr>
            <w:rFonts w:hint="eastAsia" w:ascii="Times New Roman" w:hAnsi="Times New Roman"/>
            <w:i/>
            <w:iCs/>
            <w:sz w:val="24"/>
            <w:szCs w:val="24"/>
            <w:vertAlign w:val="baseline"/>
            <w:lang w:val="en-US" w:eastAsia="zh-CN"/>
            <w:rPrChange w:id="845" w:author="Janusio" w:date="2018-03-05T13:10:54Z">
              <w:rPr>
                <w:rFonts w:hint="eastAsia" w:ascii="Times New Roman" w:hAnsi="Times New Roman"/>
                <w:i w:val="0"/>
                <w:iCs w:val="0"/>
                <w:sz w:val="24"/>
                <w:szCs w:val="24"/>
                <w:vertAlign w:val="baseline"/>
                <w:lang w:val="en-US" w:eastAsia="zh-CN"/>
              </w:rPr>
            </w:rPrChange>
          </w:rPr>
          <w:t>-</w:t>
        </w:r>
      </w:ins>
      <w:ins w:id="847" w:author="Janusio" w:date="2018-03-05T13:08:44Z">
        <w:r>
          <w:rPr>
            <w:rFonts w:hint="eastAsia" w:ascii="Times New Roman" w:hAnsi="Times New Roman"/>
            <w:i/>
            <w:iCs/>
            <w:sz w:val="24"/>
            <w:szCs w:val="24"/>
            <w:vertAlign w:val="baseline"/>
            <w:lang w:val="en-US" w:eastAsia="zh-CN"/>
            <w:rPrChange w:id="848" w:author="Janusio" w:date="2018-03-05T13:10:54Z">
              <w:rPr>
                <w:rFonts w:hint="eastAsia" w:ascii="Times New Roman" w:hAnsi="Times New Roman"/>
                <w:i w:val="0"/>
                <w:iCs w:val="0"/>
                <w:sz w:val="24"/>
                <w:szCs w:val="24"/>
                <w:vertAlign w:val="baseline"/>
                <w:lang w:val="en-US" w:eastAsia="zh-CN"/>
              </w:rPr>
            </w:rPrChange>
          </w:rPr>
          <w:t>&gt;</w:t>
        </w:r>
      </w:ins>
      <w:ins w:id="850" w:author="Janusio" w:date="2018-03-05T13:08:46Z">
        <w:r>
          <w:rPr>
            <w:rFonts w:hint="eastAsia" w:ascii="Times New Roman" w:hAnsi="Times New Roman"/>
            <w:i/>
            <w:iCs/>
            <w:sz w:val="24"/>
            <w:szCs w:val="24"/>
            <w:vertAlign w:val="baseline"/>
            <w:lang w:val="en-US" w:eastAsia="zh-CN"/>
            <w:rPrChange w:id="851" w:author="Janusio" w:date="2018-03-05T13:10:54Z">
              <w:rPr>
                <w:rFonts w:hint="eastAsia" w:ascii="Times New Roman" w:hAnsi="Times New Roman"/>
                <w:i w:val="0"/>
                <w:iCs w:val="0"/>
                <w:sz w:val="24"/>
                <w:szCs w:val="24"/>
                <w:vertAlign w:val="baseline"/>
                <w:lang w:val="en-US" w:eastAsia="zh-CN"/>
              </w:rPr>
            </w:rPrChange>
          </w:rPr>
          <w:t>S</w:t>
        </w:r>
      </w:ins>
      <w:ins w:id="853" w:author="Janusio" w:date="2018-03-05T13:08:48Z">
        <w:r>
          <w:rPr>
            <w:rFonts w:hint="eastAsia" w:ascii="Times New Roman" w:hAnsi="Times New Roman"/>
            <w:i/>
            <w:iCs/>
            <w:sz w:val="24"/>
            <w:szCs w:val="24"/>
            <w:vertAlign w:val="baseline"/>
            <w:lang w:val="en-US" w:eastAsia="zh-CN"/>
            <w:rPrChange w:id="854" w:author="Janusio" w:date="2018-03-05T13:10:54Z">
              <w:rPr>
                <w:rFonts w:hint="eastAsia" w:ascii="Times New Roman" w:hAnsi="Times New Roman"/>
                <w:i w:val="0"/>
                <w:iCs w:val="0"/>
                <w:sz w:val="24"/>
                <w:szCs w:val="24"/>
                <w:vertAlign w:val="baseline"/>
                <w:lang w:val="en-US" w:eastAsia="zh-CN"/>
              </w:rPr>
            </w:rPrChange>
          </w:rPr>
          <w:t>；</w:t>
        </w:r>
      </w:ins>
    </w:p>
    <w:p>
      <w:pPr>
        <w:pStyle w:val="15"/>
        <w:spacing w:line="360" w:lineRule="auto"/>
        <w:ind w:firstLine="420" w:firstLineChars="0"/>
        <w:rPr>
          <w:ins w:id="857" w:author="Janusio" w:date="2018-03-05T13:09:28Z"/>
          <w:rFonts w:hint="eastAsia" w:ascii="Times New Roman" w:hAnsi="Times New Roman"/>
          <w:i w:val="0"/>
          <w:iCs w:val="0"/>
          <w:sz w:val="24"/>
          <w:szCs w:val="24"/>
          <w:vertAlign w:val="baseline"/>
          <w:lang w:val="en-US" w:eastAsia="zh-CN"/>
        </w:rPr>
        <w:pPrChange w:id="856" w:author="Janusio" w:date="2018-03-05T13:09:27Z">
          <w:pPr>
            <w:pStyle w:val="15"/>
            <w:spacing w:line="360" w:lineRule="auto"/>
            <w:ind w:firstLine="420" w:firstLineChars="0"/>
          </w:pPr>
        </w:pPrChange>
      </w:pPr>
      <w:ins w:id="858" w:author="Janusio" w:date="2018-03-05T13:08:51Z">
        <w:r>
          <w:rPr>
            <w:rFonts w:hint="eastAsia" w:ascii="Times New Roman" w:hAnsi="Times New Roman"/>
            <w:i w:val="0"/>
            <w:iCs w:val="0"/>
            <w:sz w:val="24"/>
            <w:szCs w:val="24"/>
            <w:vertAlign w:val="baseline"/>
            <w:lang w:val="en-US" w:eastAsia="zh-CN"/>
          </w:rPr>
          <w:t>输出</w:t>
        </w:r>
      </w:ins>
      <w:ins w:id="859" w:author="Janusio" w:date="2018-03-05T13:08:52Z">
        <w:r>
          <w:rPr>
            <w:rFonts w:hint="eastAsia" w:ascii="Times New Roman" w:hAnsi="Times New Roman"/>
            <w:i w:val="0"/>
            <w:iCs w:val="0"/>
            <w:sz w:val="24"/>
            <w:szCs w:val="24"/>
            <w:vertAlign w:val="baseline"/>
            <w:lang w:val="en-US" w:eastAsia="zh-CN"/>
          </w:rPr>
          <w:t>函数</w:t>
        </w:r>
      </w:ins>
      <w:ins w:id="860" w:author="Janusio" w:date="2018-03-05T13:09:02Z">
        <w:r>
          <w:rPr>
            <w:rFonts w:hint="eastAsia" w:ascii="Times New Roman" w:hAnsi="Times New Roman"/>
            <w:i w:val="0"/>
            <w:iCs w:val="0"/>
            <w:sz w:val="24"/>
            <w:szCs w:val="24"/>
            <w:vertAlign w:val="baseline"/>
            <w:lang w:val="en-US" w:eastAsia="zh-CN"/>
          </w:rPr>
          <w:t xml:space="preserve">： </w:t>
        </w:r>
      </w:ins>
      <w:ins w:id="861" w:author="Janusio" w:date="2018-03-05T13:08:55Z">
        <w:r>
          <w:rPr>
            <w:rFonts w:hint="eastAsia" w:ascii="Times New Roman" w:hAnsi="Times New Roman"/>
            <w:i/>
            <w:iCs/>
            <w:sz w:val="24"/>
            <w:szCs w:val="24"/>
            <w:vertAlign w:val="baseline"/>
            <w:lang w:val="en-US" w:eastAsia="zh-CN"/>
            <w:rPrChange w:id="862" w:author="Janusio" w:date="2018-03-05T13:10:57Z">
              <w:rPr>
                <w:rFonts w:hint="eastAsia" w:ascii="Times New Roman" w:hAnsi="Times New Roman"/>
                <w:i w:val="0"/>
                <w:iCs w:val="0"/>
                <w:sz w:val="24"/>
                <w:szCs w:val="24"/>
                <w:vertAlign w:val="baseline"/>
                <w:lang w:val="en-US" w:eastAsia="zh-CN"/>
              </w:rPr>
            </w:rPrChange>
          </w:rPr>
          <w:t>output</w:t>
        </w:r>
      </w:ins>
      <w:ins w:id="864" w:author="Janusio" w:date="2018-03-05T13:08:59Z">
        <w:r>
          <w:rPr>
            <w:rFonts w:hint="eastAsia" w:ascii="Times New Roman" w:hAnsi="Times New Roman"/>
            <w:i/>
            <w:iCs/>
            <w:sz w:val="24"/>
            <w:szCs w:val="24"/>
            <w:vertAlign w:val="baseline"/>
            <w:lang w:val="en-US" w:eastAsia="zh-CN"/>
            <w:rPrChange w:id="865" w:author="Janusio" w:date="2018-03-05T13:10:57Z">
              <w:rPr>
                <w:rFonts w:hint="eastAsia" w:ascii="Times New Roman" w:hAnsi="Times New Roman"/>
                <w:i w:val="0"/>
                <w:iCs w:val="0"/>
                <w:sz w:val="24"/>
                <w:szCs w:val="24"/>
                <w:vertAlign w:val="baseline"/>
                <w:lang w:val="en-US" w:eastAsia="zh-CN"/>
              </w:rPr>
            </w:rPrChange>
          </w:rPr>
          <w:t>:</w:t>
        </w:r>
      </w:ins>
      <w:ins w:id="867" w:author="Janusio" w:date="2018-03-05T13:09:05Z">
        <w:r>
          <w:rPr>
            <w:rFonts w:hint="eastAsia" w:ascii="Times New Roman" w:hAnsi="Times New Roman"/>
            <w:i/>
            <w:iCs/>
            <w:sz w:val="24"/>
            <w:szCs w:val="24"/>
            <w:vertAlign w:val="baseline"/>
            <w:lang w:val="en-US" w:eastAsia="zh-CN"/>
            <w:rPrChange w:id="868" w:author="Janusio" w:date="2018-03-05T13:10:57Z">
              <w:rPr>
                <w:rFonts w:hint="eastAsia" w:ascii="Times New Roman" w:hAnsi="Times New Roman"/>
                <w:i w:val="0"/>
                <w:iCs w:val="0"/>
                <w:sz w:val="24"/>
                <w:szCs w:val="24"/>
                <w:vertAlign w:val="baseline"/>
                <w:lang w:val="en-US" w:eastAsia="zh-CN"/>
              </w:rPr>
            </w:rPrChange>
          </w:rPr>
          <w:t xml:space="preserve"> </w:t>
        </w:r>
      </w:ins>
      <w:ins w:id="870" w:author="Janusio" w:date="2018-03-05T13:09:07Z">
        <w:r>
          <w:rPr>
            <w:rFonts w:hint="eastAsia" w:ascii="Times New Roman" w:hAnsi="Times New Roman"/>
            <w:i/>
            <w:iCs/>
            <w:sz w:val="24"/>
            <w:szCs w:val="24"/>
            <w:vertAlign w:val="baseline"/>
            <w:lang w:val="en-US" w:eastAsia="zh-CN"/>
            <w:rPrChange w:id="871" w:author="Janusio" w:date="2018-03-05T13:10:57Z">
              <w:rPr>
                <w:rFonts w:hint="eastAsia" w:ascii="Times New Roman" w:hAnsi="Times New Roman"/>
                <w:i w:val="0"/>
                <w:iCs w:val="0"/>
                <w:sz w:val="24"/>
                <w:szCs w:val="24"/>
                <w:vertAlign w:val="baseline"/>
                <w:lang w:val="en-US" w:eastAsia="zh-CN"/>
              </w:rPr>
            </w:rPrChange>
          </w:rPr>
          <w:t>S</w:t>
        </w:r>
      </w:ins>
      <w:ins w:id="873" w:author="Janusio" w:date="2018-03-05T13:09:08Z">
        <w:r>
          <w:rPr>
            <w:rFonts w:hint="eastAsia" w:ascii="Times New Roman" w:hAnsi="Times New Roman"/>
            <w:i/>
            <w:iCs/>
            <w:sz w:val="24"/>
            <w:szCs w:val="24"/>
            <w:vertAlign w:val="baseline"/>
            <w:lang w:val="en-US" w:eastAsia="zh-CN"/>
            <w:rPrChange w:id="874" w:author="Janusio" w:date="2018-03-05T13:10:57Z">
              <w:rPr>
                <w:rFonts w:hint="eastAsia" w:ascii="Times New Roman" w:hAnsi="Times New Roman"/>
                <w:i w:val="0"/>
                <w:iCs w:val="0"/>
                <w:sz w:val="24"/>
                <w:szCs w:val="24"/>
                <w:vertAlign w:val="baseline"/>
                <w:lang w:val="en-US" w:eastAsia="zh-CN"/>
              </w:rPr>
            </w:rPrChange>
          </w:rPr>
          <w:t xml:space="preserve"> *</w:t>
        </w:r>
      </w:ins>
      <w:ins w:id="876" w:author="Janusio" w:date="2018-03-05T13:09:09Z">
        <w:r>
          <w:rPr>
            <w:rFonts w:hint="eastAsia" w:ascii="Times New Roman" w:hAnsi="Times New Roman"/>
            <w:i/>
            <w:iCs/>
            <w:sz w:val="24"/>
            <w:szCs w:val="24"/>
            <w:vertAlign w:val="baseline"/>
            <w:lang w:val="en-US" w:eastAsia="zh-CN"/>
            <w:rPrChange w:id="877" w:author="Janusio" w:date="2018-03-05T13:10:57Z">
              <w:rPr>
                <w:rFonts w:hint="eastAsia" w:ascii="Times New Roman" w:hAnsi="Times New Roman"/>
                <w:i w:val="0"/>
                <w:iCs w:val="0"/>
                <w:sz w:val="24"/>
                <w:szCs w:val="24"/>
                <w:vertAlign w:val="baseline"/>
                <w:lang w:val="en-US" w:eastAsia="zh-CN"/>
              </w:rPr>
            </w:rPrChange>
          </w:rPr>
          <w:t>A</w:t>
        </w:r>
      </w:ins>
      <w:ins w:id="879" w:author="Janusio" w:date="2018-03-05T13:09:15Z">
        <w:r>
          <w:rPr>
            <w:rFonts w:hint="eastAsia" w:ascii="Times New Roman" w:hAnsi="Times New Roman"/>
            <w:i/>
            <w:iCs/>
            <w:sz w:val="24"/>
            <w:szCs w:val="24"/>
            <w:vertAlign w:val="baseline"/>
            <w:lang w:val="en-US" w:eastAsia="zh-CN"/>
            <w:rPrChange w:id="880" w:author="Janusio" w:date="2018-03-05T13:10:57Z">
              <w:rPr>
                <w:rFonts w:hint="eastAsia" w:ascii="Times New Roman" w:hAnsi="Times New Roman"/>
                <w:i w:val="0"/>
                <w:iCs w:val="0"/>
                <w:sz w:val="24"/>
                <w:szCs w:val="24"/>
                <w:vertAlign w:val="baseline"/>
                <w:lang w:val="en-US" w:eastAsia="zh-CN"/>
              </w:rPr>
            </w:rPrChange>
          </w:rPr>
          <w:t xml:space="preserve"> </w:t>
        </w:r>
      </w:ins>
      <w:ins w:id="882" w:author="Janusio" w:date="2018-03-05T13:09:21Z">
        <w:r>
          <w:rPr>
            <w:rFonts w:hint="eastAsia" w:ascii="Times New Roman" w:hAnsi="Times New Roman"/>
            <w:i/>
            <w:iCs/>
            <w:sz w:val="24"/>
            <w:szCs w:val="24"/>
            <w:vertAlign w:val="baseline"/>
            <w:lang w:val="en-US" w:eastAsia="zh-CN"/>
            <w:rPrChange w:id="883" w:author="Janusio" w:date="2018-03-05T13:10:57Z">
              <w:rPr>
                <w:rFonts w:hint="eastAsia" w:ascii="Times New Roman" w:hAnsi="Times New Roman"/>
                <w:i w:val="0"/>
                <w:iCs w:val="0"/>
                <w:sz w:val="24"/>
                <w:szCs w:val="24"/>
                <w:vertAlign w:val="baseline"/>
                <w:lang w:val="en-US" w:eastAsia="zh-CN"/>
              </w:rPr>
            </w:rPrChange>
          </w:rPr>
          <w:t>-</w:t>
        </w:r>
      </w:ins>
      <w:ins w:id="885" w:author="Janusio" w:date="2018-03-05T13:09:23Z">
        <w:r>
          <w:rPr>
            <w:rFonts w:hint="eastAsia" w:ascii="Times New Roman" w:hAnsi="Times New Roman"/>
            <w:i/>
            <w:iCs/>
            <w:sz w:val="24"/>
            <w:szCs w:val="24"/>
            <w:vertAlign w:val="baseline"/>
            <w:lang w:val="en-US" w:eastAsia="zh-CN"/>
            <w:rPrChange w:id="886" w:author="Janusio" w:date="2018-03-05T13:10:57Z">
              <w:rPr>
                <w:rFonts w:hint="eastAsia" w:ascii="Times New Roman" w:hAnsi="Times New Roman"/>
                <w:i w:val="0"/>
                <w:iCs w:val="0"/>
                <w:sz w:val="24"/>
                <w:szCs w:val="24"/>
                <w:vertAlign w:val="baseline"/>
                <w:lang w:val="en-US" w:eastAsia="zh-CN"/>
              </w:rPr>
            </w:rPrChange>
          </w:rPr>
          <w:t>&gt;</w:t>
        </w:r>
      </w:ins>
      <w:ins w:id="888" w:author="Janusio" w:date="2018-03-05T13:09:25Z">
        <w:r>
          <w:rPr>
            <w:rFonts w:hint="eastAsia" w:ascii="Times New Roman" w:hAnsi="Times New Roman"/>
            <w:i/>
            <w:iCs/>
            <w:sz w:val="24"/>
            <w:szCs w:val="24"/>
            <w:vertAlign w:val="baseline"/>
            <w:lang w:val="en-US" w:eastAsia="zh-CN"/>
            <w:rPrChange w:id="889" w:author="Janusio" w:date="2018-03-05T13:10:57Z">
              <w:rPr>
                <w:rFonts w:hint="eastAsia" w:ascii="Times New Roman" w:hAnsi="Times New Roman"/>
                <w:i w:val="0"/>
                <w:iCs w:val="0"/>
                <w:sz w:val="24"/>
                <w:szCs w:val="24"/>
                <w:vertAlign w:val="baseline"/>
                <w:lang w:val="en-US" w:eastAsia="zh-CN"/>
              </w:rPr>
            </w:rPrChange>
          </w:rPr>
          <w:t>O</w:t>
        </w:r>
      </w:ins>
      <w:ins w:id="891" w:author="Janusio" w:date="2018-03-05T13:09:28Z">
        <w:r>
          <w:rPr>
            <w:rFonts w:hint="eastAsia" w:ascii="Times New Roman" w:hAnsi="Times New Roman"/>
            <w:i/>
            <w:iCs/>
            <w:sz w:val="24"/>
            <w:szCs w:val="24"/>
            <w:vertAlign w:val="baseline"/>
            <w:lang w:val="en-US" w:eastAsia="zh-CN"/>
            <w:rPrChange w:id="892" w:author="Janusio" w:date="2018-03-05T13:10:57Z">
              <w:rPr>
                <w:rFonts w:hint="eastAsia" w:ascii="Times New Roman" w:hAnsi="Times New Roman"/>
                <w:i w:val="0"/>
                <w:iCs w:val="0"/>
                <w:sz w:val="24"/>
                <w:szCs w:val="24"/>
                <w:vertAlign w:val="baseline"/>
                <w:lang w:val="en-US" w:eastAsia="zh-CN"/>
              </w:rPr>
            </w:rPrChange>
          </w:rPr>
          <w:t>；</w:t>
        </w:r>
      </w:ins>
    </w:p>
    <w:p>
      <w:pPr>
        <w:pStyle w:val="15"/>
        <w:spacing w:line="360" w:lineRule="auto"/>
        <w:ind w:firstLine="420" w:firstLineChars="0"/>
        <w:rPr>
          <w:ins w:id="895" w:author="Janusio" w:date="2018-03-05T13:11:13Z"/>
          <w:rFonts w:hint="eastAsia" w:ascii="Times New Roman" w:hAnsi="Times New Roman"/>
          <w:i/>
          <w:iCs/>
          <w:sz w:val="24"/>
          <w:szCs w:val="24"/>
          <w:vertAlign w:val="baseline"/>
          <w:lang w:val="en-US" w:eastAsia="zh-CN"/>
        </w:rPr>
        <w:pPrChange w:id="894" w:author="Janusio" w:date="2018-03-05T13:09:27Z">
          <w:pPr>
            <w:pStyle w:val="15"/>
            <w:spacing w:line="360" w:lineRule="auto"/>
            <w:ind w:firstLine="420" w:firstLineChars="0"/>
          </w:pPr>
        </w:pPrChange>
      </w:pPr>
      <w:ins w:id="896" w:author="Janusio" w:date="2018-03-05T13:09:38Z">
        <w:r>
          <w:rPr>
            <w:rFonts w:hint="eastAsia" w:ascii="Times New Roman" w:hAnsi="Times New Roman"/>
            <w:i w:val="0"/>
            <w:iCs w:val="0"/>
            <w:sz w:val="24"/>
            <w:szCs w:val="24"/>
            <w:vertAlign w:val="baseline"/>
            <w:lang w:val="en-US" w:eastAsia="zh-CN"/>
          </w:rPr>
          <w:t>主</w:t>
        </w:r>
      </w:ins>
      <w:ins w:id="897" w:author="Janusio" w:date="2018-03-05T13:09:40Z">
        <w:r>
          <w:rPr>
            <w:rFonts w:hint="eastAsia" w:ascii="Times New Roman" w:hAnsi="Times New Roman"/>
            <w:i w:val="0"/>
            <w:iCs w:val="0"/>
            <w:sz w:val="24"/>
            <w:szCs w:val="24"/>
            <w:vertAlign w:val="baseline"/>
            <w:lang w:val="en-US" w:eastAsia="zh-CN"/>
          </w:rPr>
          <w:t>域</w:t>
        </w:r>
      </w:ins>
      <w:ins w:id="898" w:author="Janusio" w:date="2018-03-05T13:09:42Z">
        <w:r>
          <w:rPr>
            <w:rFonts w:hint="eastAsia" w:ascii="Times New Roman" w:hAnsi="Times New Roman"/>
            <w:i w:val="0"/>
            <w:iCs w:val="0"/>
            <w:sz w:val="24"/>
            <w:szCs w:val="24"/>
            <w:vertAlign w:val="baseline"/>
            <w:lang w:val="en-US" w:eastAsia="zh-CN"/>
          </w:rPr>
          <w:t>函数</w:t>
        </w:r>
      </w:ins>
      <w:ins w:id="899" w:author="Janusio" w:date="2018-03-05T13:11:07Z">
        <w:r>
          <w:rPr>
            <w:rFonts w:hint="eastAsia" w:ascii="Times New Roman" w:hAnsi="Times New Roman"/>
            <w:i w:val="0"/>
            <w:iCs w:val="0"/>
            <w:sz w:val="24"/>
            <w:szCs w:val="24"/>
            <w:vertAlign w:val="baseline"/>
            <w:lang w:val="en-US" w:eastAsia="zh-CN"/>
          </w:rPr>
          <w:t>：</w:t>
        </w:r>
      </w:ins>
      <w:ins w:id="900" w:author="Janusio" w:date="2018-03-05T13:09:43Z">
        <w:r>
          <w:rPr>
            <w:rFonts w:hint="eastAsia" w:ascii="Times New Roman" w:hAnsi="Times New Roman"/>
            <w:i/>
            <w:iCs/>
            <w:sz w:val="24"/>
            <w:szCs w:val="24"/>
            <w:vertAlign w:val="baseline"/>
            <w:lang w:val="en-US" w:eastAsia="zh-CN"/>
            <w:rPrChange w:id="901" w:author="Janusio" w:date="2018-03-05T13:11:01Z">
              <w:rPr>
                <w:rFonts w:hint="eastAsia" w:ascii="Times New Roman" w:hAnsi="Times New Roman"/>
                <w:i w:val="0"/>
                <w:iCs w:val="0"/>
                <w:sz w:val="24"/>
                <w:szCs w:val="24"/>
                <w:vertAlign w:val="baseline"/>
                <w:lang w:val="en-US" w:eastAsia="zh-CN"/>
              </w:rPr>
            </w:rPrChange>
          </w:rPr>
          <w:t>d</w:t>
        </w:r>
      </w:ins>
      <w:ins w:id="903" w:author="Janusio" w:date="2018-03-05T13:09:43Z">
        <w:r>
          <w:rPr>
            <w:rFonts w:hint="eastAsia" w:ascii="Times New Roman" w:hAnsi="Times New Roman"/>
            <w:i/>
            <w:iCs/>
            <w:sz w:val="24"/>
            <w:szCs w:val="24"/>
            <w:vertAlign w:val="baseline"/>
            <w:lang w:val="en-US" w:eastAsia="zh-CN"/>
            <w:rPrChange w:id="904" w:author="Janusio" w:date="2018-03-05T13:10:58Z">
              <w:rPr>
                <w:rFonts w:hint="eastAsia" w:ascii="Times New Roman" w:hAnsi="Times New Roman"/>
                <w:i w:val="0"/>
                <w:iCs w:val="0"/>
                <w:sz w:val="24"/>
                <w:szCs w:val="24"/>
                <w:vertAlign w:val="baseline"/>
                <w:lang w:val="en-US" w:eastAsia="zh-CN"/>
              </w:rPr>
            </w:rPrChange>
          </w:rPr>
          <w:t>om</w:t>
        </w:r>
      </w:ins>
      <w:ins w:id="906" w:author="Janusio" w:date="2018-03-05T13:10:36Z">
        <w:r>
          <w:rPr>
            <w:rFonts w:hint="eastAsia" w:ascii="Times New Roman" w:hAnsi="Times New Roman"/>
            <w:i/>
            <w:iCs/>
            <w:sz w:val="24"/>
            <w:szCs w:val="24"/>
            <w:vertAlign w:val="baseline"/>
            <w:lang w:val="en-US" w:eastAsia="zh-CN"/>
            <w:rPrChange w:id="907" w:author="Janusio" w:date="2018-03-05T13:10:58Z">
              <w:rPr>
                <w:rFonts w:hint="eastAsia" w:ascii="Times New Roman" w:hAnsi="Times New Roman"/>
                <w:i w:val="0"/>
                <w:iCs w:val="0"/>
                <w:sz w:val="24"/>
                <w:szCs w:val="24"/>
                <w:vertAlign w:val="baseline"/>
                <w:lang w:val="en-US" w:eastAsia="zh-CN"/>
              </w:rPr>
            </w:rPrChange>
          </w:rPr>
          <w:t>:</w:t>
        </w:r>
      </w:ins>
      <w:ins w:id="909" w:author="Janusio" w:date="2018-03-05T13:09:47Z">
        <w:r>
          <w:rPr>
            <w:rFonts w:hint="eastAsia" w:ascii="Times New Roman" w:hAnsi="Times New Roman"/>
            <w:i/>
            <w:iCs/>
            <w:sz w:val="24"/>
            <w:szCs w:val="24"/>
            <w:vertAlign w:val="baseline"/>
            <w:lang w:val="en-US" w:eastAsia="zh-CN"/>
            <w:rPrChange w:id="910" w:author="Janusio" w:date="2018-03-05T13:10:58Z">
              <w:rPr>
                <w:rFonts w:hint="eastAsia" w:ascii="Times New Roman" w:hAnsi="Times New Roman"/>
                <w:i w:val="0"/>
                <w:iCs w:val="0"/>
                <w:sz w:val="24"/>
                <w:szCs w:val="24"/>
                <w:vertAlign w:val="baseline"/>
                <w:lang w:val="en-US" w:eastAsia="zh-CN"/>
              </w:rPr>
            </w:rPrChange>
          </w:rPr>
          <w:t>A</w:t>
        </w:r>
      </w:ins>
      <w:ins w:id="912" w:author="Janusio" w:date="2018-03-05T13:10:39Z">
        <w:r>
          <w:rPr>
            <w:rFonts w:hint="eastAsia" w:ascii="Times New Roman" w:hAnsi="Times New Roman"/>
            <w:i/>
            <w:iCs/>
            <w:sz w:val="24"/>
            <w:szCs w:val="24"/>
            <w:vertAlign w:val="baseline"/>
            <w:lang w:val="en-US" w:eastAsia="zh-CN"/>
            <w:rPrChange w:id="913" w:author="Janusio" w:date="2018-03-05T13:10:58Z">
              <w:rPr>
                <w:rFonts w:hint="eastAsia" w:ascii="Times New Roman" w:hAnsi="Times New Roman"/>
                <w:i w:val="0"/>
                <w:iCs w:val="0"/>
                <w:sz w:val="24"/>
                <w:szCs w:val="24"/>
                <w:vertAlign w:val="baseline"/>
                <w:lang w:val="en-US" w:eastAsia="zh-CN"/>
              </w:rPr>
            </w:rPrChange>
          </w:rPr>
          <w:t xml:space="preserve"> </w:t>
        </w:r>
      </w:ins>
    </w:p>
    <w:p>
      <w:pPr>
        <w:pStyle w:val="15"/>
        <w:spacing w:line="360" w:lineRule="auto"/>
        <w:ind w:firstLine="420" w:firstLineChars="0"/>
        <w:rPr>
          <w:ins w:id="916" w:author="Janusio" w:date="2018-03-05T13:15:01Z"/>
          <w:rFonts w:hint="eastAsia" w:ascii="Times New Roman" w:hAnsi="Times New Roman"/>
          <w:i w:val="0"/>
          <w:iCs w:val="0"/>
          <w:sz w:val="24"/>
          <w:szCs w:val="24"/>
          <w:lang w:val="en-US" w:eastAsia="zh-CN"/>
        </w:rPr>
        <w:pPrChange w:id="915" w:author="Janusio" w:date="2018-03-05T13:13:27Z">
          <w:pPr>
            <w:pStyle w:val="15"/>
            <w:spacing w:line="360" w:lineRule="auto"/>
            <w:ind w:firstLine="420" w:firstLineChars="0"/>
          </w:pPr>
        </w:pPrChange>
      </w:pPr>
      <w:ins w:id="917" w:author="Janusio" w:date="2018-03-05T13:11:29Z">
        <w:r>
          <w:rPr>
            <w:rFonts w:hint="eastAsia" w:ascii="Times New Roman" w:hAnsi="Times New Roman"/>
            <w:i w:val="0"/>
            <w:iCs w:val="0"/>
            <w:sz w:val="24"/>
            <w:szCs w:val="24"/>
            <w:lang w:val="en-US" w:eastAsia="zh-CN"/>
          </w:rPr>
          <w:t>并且</w:t>
        </w:r>
      </w:ins>
      <w:ins w:id="918" w:author="Janusio" w:date="2018-03-05T13:11:30Z">
        <w:r>
          <w:rPr>
            <w:rFonts w:hint="eastAsia" w:ascii="Times New Roman" w:hAnsi="Times New Roman"/>
            <w:i w:val="0"/>
            <w:iCs w:val="0"/>
            <w:sz w:val="24"/>
            <w:szCs w:val="24"/>
            <w:lang w:val="en-US" w:eastAsia="zh-CN"/>
          </w:rPr>
          <w:t>在传递</w:t>
        </w:r>
      </w:ins>
      <w:ins w:id="919" w:author="Janusio" w:date="2018-03-05T13:11:31Z">
        <w:r>
          <w:rPr>
            <w:rFonts w:hint="eastAsia" w:ascii="Times New Roman" w:hAnsi="Times New Roman"/>
            <w:i w:val="0"/>
            <w:iCs w:val="0"/>
            <w:sz w:val="24"/>
            <w:szCs w:val="24"/>
            <w:lang w:val="en-US" w:eastAsia="zh-CN"/>
          </w:rPr>
          <w:t>无干扰</w:t>
        </w:r>
      </w:ins>
      <w:ins w:id="920" w:author="Janusio" w:date="2018-03-05T13:11:32Z">
        <w:r>
          <w:rPr>
            <w:rFonts w:hint="eastAsia" w:ascii="Times New Roman" w:hAnsi="Times New Roman"/>
            <w:i w:val="0"/>
            <w:iCs w:val="0"/>
            <w:sz w:val="24"/>
            <w:szCs w:val="24"/>
            <w:lang w:val="en-US" w:eastAsia="zh-CN"/>
          </w:rPr>
          <w:t>理论</w:t>
        </w:r>
      </w:ins>
      <w:ins w:id="921" w:author="Janusio" w:date="2018-03-05T13:11:33Z">
        <w:r>
          <w:rPr>
            <w:rFonts w:hint="eastAsia" w:ascii="Times New Roman" w:hAnsi="Times New Roman"/>
            <w:i w:val="0"/>
            <w:iCs w:val="0"/>
            <w:sz w:val="24"/>
            <w:szCs w:val="24"/>
            <w:lang w:val="en-US" w:eastAsia="zh-CN"/>
          </w:rPr>
          <w:t>模型</w:t>
        </w:r>
      </w:ins>
      <w:ins w:id="922" w:author="Janusio" w:date="2018-03-05T13:11:34Z">
        <w:r>
          <w:rPr>
            <w:rFonts w:hint="eastAsia" w:ascii="Times New Roman" w:hAnsi="Times New Roman"/>
            <w:i w:val="0"/>
            <w:iCs w:val="0"/>
            <w:sz w:val="24"/>
            <w:szCs w:val="24"/>
            <w:lang w:val="en-US" w:eastAsia="zh-CN"/>
          </w:rPr>
          <w:t>中，</w:t>
        </w:r>
      </w:ins>
      <w:ins w:id="923" w:author="Janusio" w:date="2018-03-05T13:11:37Z">
        <w:r>
          <w:rPr>
            <w:rFonts w:hint="eastAsia" w:ascii="Times New Roman" w:hAnsi="Times New Roman"/>
            <w:i w:val="0"/>
            <w:iCs w:val="0"/>
            <w:sz w:val="24"/>
            <w:szCs w:val="24"/>
            <w:lang w:val="en-US" w:eastAsia="zh-CN"/>
          </w:rPr>
          <w:t>~</w:t>
        </w:r>
      </w:ins>
      <w:ins w:id="924" w:author="Janusio" w:date="2018-03-05T13:11:42Z">
        <w:r>
          <w:rPr>
            <w:rFonts w:hint="eastAsia" w:ascii="Times New Roman" w:hAnsi="Times New Roman"/>
            <w:i w:val="0"/>
            <w:iCs w:val="0"/>
            <w:sz w:val="24"/>
            <w:szCs w:val="24"/>
            <w:lang w:val="en-US" w:eastAsia="zh-CN"/>
          </w:rPr>
          <w:t>为</w:t>
        </w:r>
      </w:ins>
      <w:ins w:id="925" w:author="Janusio" w:date="2018-03-05T13:11:43Z">
        <w:r>
          <w:rPr>
            <w:rFonts w:hint="eastAsia" w:ascii="Times New Roman" w:hAnsi="Times New Roman"/>
            <w:i w:val="0"/>
            <w:iCs w:val="0"/>
            <w:sz w:val="24"/>
            <w:szCs w:val="24"/>
            <w:lang w:val="en-US" w:eastAsia="zh-CN"/>
          </w:rPr>
          <w:t>安全域</w:t>
        </w:r>
      </w:ins>
      <w:ins w:id="926" w:author="Janusio" w:date="2018-03-05T13:11:44Z">
        <w:r>
          <w:rPr>
            <w:rFonts w:hint="eastAsia" w:ascii="Times New Roman" w:hAnsi="Times New Roman"/>
            <w:i w:val="0"/>
            <w:iCs w:val="0"/>
            <w:sz w:val="24"/>
            <w:szCs w:val="24"/>
            <w:lang w:val="en-US" w:eastAsia="zh-CN"/>
          </w:rPr>
          <w:t>D</w:t>
        </w:r>
      </w:ins>
      <w:ins w:id="927" w:author="Janusio" w:date="2018-03-05T13:11:45Z">
        <w:r>
          <w:rPr>
            <w:rFonts w:hint="eastAsia" w:ascii="Times New Roman" w:hAnsi="Times New Roman"/>
            <w:i w:val="0"/>
            <w:iCs w:val="0"/>
            <w:sz w:val="24"/>
            <w:szCs w:val="24"/>
            <w:lang w:val="en-US" w:eastAsia="zh-CN"/>
          </w:rPr>
          <w:t>上</w:t>
        </w:r>
      </w:ins>
      <w:ins w:id="928" w:author="Janusio" w:date="2018-03-05T13:11:55Z">
        <w:r>
          <w:rPr>
            <w:rFonts w:hint="eastAsia" w:ascii="Times New Roman" w:hAnsi="Times New Roman"/>
            <w:i w:val="0"/>
            <w:iCs w:val="0"/>
            <w:sz w:val="24"/>
            <w:szCs w:val="24"/>
            <w:lang w:val="en-US" w:eastAsia="zh-CN"/>
          </w:rPr>
          <w:t>安全域</w:t>
        </w:r>
      </w:ins>
      <w:ins w:id="929" w:author="Janusio" w:date="2018-03-05T13:11:58Z">
        <w:r>
          <w:rPr>
            <w:rFonts w:hint="eastAsia" w:ascii="Times New Roman" w:hAnsi="Times New Roman"/>
            <w:i w:val="0"/>
            <w:iCs w:val="0"/>
            <w:sz w:val="24"/>
            <w:szCs w:val="24"/>
            <w:lang w:val="en-US" w:eastAsia="zh-CN"/>
          </w:rPr>
          <w:t>间</w:t>
        </w:r>
      </w:ins>
      <w:ins w:id="930" w:author="Janusio" w:date="2018-03-05T13:12:01Z">
        <w:r>
          <w:rPr>
            <w:rFonts w:hint="eastAsia" w:ascii="Times New Roman" w:hAnsi="Times New Roman"/>
            <w:i w:val="0"/>
            <w:iCs w:val="0"/>
            <w:sz w:val="24"/>
            <w:szCs w:val="24"/>
            <w:lang w:val="en-US" w:eastAsia="zh-CN"/>
          </w:rPr>
          <w:t>的</w:t>
        </w:r>
      </w:ins>
      <w:ins w:id="931" w:author="Janusio" w:date="2018-03-05T13:12:02Z">
        <w:r>
          <w:rPr>
            <w:rFonts w:hint="eastAsia" w:ascii="Times New Roman" w:hAnsi="Times New Roman"/>
            <w:i w:val="0"/>
            <w:iCs w:val="0"/>
            <w:sz w:val="24"/>
            <w:szCs w:val="24"/>
            <w:lang w:val="en-US" w:eastAsia="zh-CN"/>
          </w:rPr>
          <w:t>干扰</w:t>
        </w:r>
      </w:ins>
      <w:ins w:id="932" w:author="Janusio" w:date="2018-03-05T13:12:07Z">
        <w:r>
          <w:rPr>
            <w:rFonts w:hint="eastAsia" w:ascii="Times New Roman" w:hAnsi="Times New Roman"/>
            <w:i w:val="0"/>
            <w:iCs w:val="0"/>
            <w:sz w:val="24"/>
            <w:szCs w:val="24"/>
            <w:lang w:val="en-US" w:eastAsia="zh-CN"/>
          </w:rPr>
          <w:t>关系</w:t>
        </w:r>
      </w:ins>
      <w:ins w:id="933" w:author="Janusio" w:date="2018-03-05T13:12:14Z">
        <w:r>
          <w:rPr>
            <w:rFonts w:hint="eastAsia" w:ascii="Times New Roman" w:hAnsi="Times New Roman"/>
            <w:i w:val="0"/>
            <w:iCs w:val="0"/>
            <w:sz w:val="24"/>
            <w:szCs w:val="24"/>
            <w:lang w:val="en-US" w:eastAsia="zh-CN"/>
          </w:rPr>
          <w:t>，</w:t>
        </w:r>
      </w:ins>
      <w:ins w:id="934" w:author="Janusio" w:date="2018-03-05T13:12:16Z">
        <w:r>
          <w:rPr>
            <w:rFonts w:hint="eastAsia" w:ascii="Times New Roman" w:hAnsi="Times New Roman"/>
            <w:i w:val="0"/>
            <w:iCs w:val="0"/>
            <w:sz w:val="24"/>
            <w:szCs w:val="24"/>
            <w:lang w:val="en-US" w:eastAsia="zh-CN"/>
          </w:rPr>
          <w:t>比如</w:t>
        </w:r>
      </w:ins>
      <w:ins w:id="935" w:author="Janusio" w:date="2018-03-05T13:12:25Z">
        <w:r>
          <w:rPr>
            <w:rFonts w:hint="eastAsia" w:ascii="Times New Roman" w:hAnsi="Times New Roman"/>
            <w:i w:val="0"/>
            <w:iCs w:val="0"/>
            <w:sz w:val="24"/>
            <w:szCs w:val="24"/>
            <w:lang w:val="en-US" w:eastAsia="zh-CN"/>
          </w:rPr>
          <w:t>r</w:t>
        </w:r>
      </w:ins>
      <w:ins w:id="936" w:author="Janusio" w:date="2018-03-05T13:12:27Z">
        <w:r>
          <w:rPr>
            <w:rFonts w:hint="eastAsia" w:ascii="Times New Roman" w:hAnsi="Times New Roman"/>
            <w:i w:val="0"/>
            <w:iCs w:val="0"/>
            <w:sz w:val="24"/>
            <w:szCs w:val="24"/>
            <w:lang w:val="en-US" w:eastAsia="zh-CN"/>
          </w:rPr>
          <w:t>，</w:t>
        </w:r>
      </w:ins>
      <w:ins w:id="937" w:author="Janusio" w:date="2018-03-05T13:12:28Z">
        <w:r>
          <w:rPr>
            <w:rFonts w:hint="eastAsia" w:ascii="Times New Roman" w:hAnsi="Times New Roman"/>
            <w:i w:val="0"/>
            <w:iCs w:val="0"/>
            <w:sz w:val="24"/>
            <w:szCs w:val="24"/>
            <w:lang w:val="en-US" w:eastAsia="zh-CN"/>
          </w:rPr>
          <w:t>t</w:t>
        </w:r>
      </w:ins>
      <w:ins w:id="938" w:author="Janusio" w:date="2018-03-05T13:12:32Z">
        <w:r>
          <w:rPr>
            <w:rFonts w:hint="eastAsia" w:ascii="Times New Roman" w:hAnsi="Times New Roman"/>
            <w:i w:val="0"/>
            <w:iCs w:val="0"/>
            <w:sz w:val="24"/>
            <w:szCs w:val="24"/>
            <w:lang w:val="en-US" w:eastAsia="zh-CN"/>
          </w:rPr>
          <w:t>属于D</w:t>
        </w:r>
      </w:ins>
      <w:ins w:id="939" w:author="Janusio" w:date="2018-03-05T13:12:35Z">
        <w:r>
          <w:rPr>
            <w:rFonts w:hint="eastAsia" w:ascii="Times New Roman" w:hAnsi="Times New Roman"/>
            <w:i w:val="0"/>
            <w:iCs w:val="0"/>
            <w:sz w:val="24"/>
            <w:szCs w:val="24"/>
            <w:lang w:val="en-US" w:eastAsia="zh-CN"/>
          </w:rPr>
          <w:t>；</w:t>
        </w:r>
      </w:ins>
      <w:ins w:id="940" w:author="Janusio" w:date="2018-03-05T13:12:37Z">
        <w:r>
          <w:rPr>
            <w:rFonts w:hint="eastAsia" w:ascii="Times New Roman" w:hAnsi="Times New Roman"/>
            <w:i w:val="0"/>
            <w:iCs w:val="0"/>
            <w:sz w:val="24"/>
            <w:szCs w:val="24"/>
            <w:lang w:val="en-US" w:eastAsia="zh-CN"/>
          </w:rPr>
          <w:t>则</w:t>
        </w:r>
      </w:ins>
      <w:ins w:id="941" w:author="Janusio" w:date="2018-03-05T13:12:39Z">
        <w:r>
          <w:rPr>
            <w:rFonts w:hint="eastAsia" w:ascii="Times New Roman" w:hAnsi="Times New Roman"/>
            <w:i w:val="0"/>
            <w:iCs w:val="0"/>
            <w:sz w:val="24"/>
            <w:szCs w:val="24"/>
            <w:lang w:val="en-US" w:eastAsia="zh-CN"/>
          </w:rPr>
          <w:t>r</w:t>
        </w:r>
      </w:ins>
      <w:ins w:id="942" w:author="Janusio" w:date="2018-03-05T13:12:40Z">
        <w:r>
          <w:rPr>
            <w:rFonts w:hint="eastAsia" w:ascii="Times New Roman" w:hAnsi="Times New Roman"/>
            <w:i w:val="0"/>
            <w:iCs w:val="0"/>
            <w:sz w:val="24"/>
            <w:szCs w:val="24"/>
            <w:lang w:val="en-US" w:eastAsia="zh-CN"/>
          </w:rPr>
          <w:t>~</w:t>
        </w:r>
      </w:ins>
      <w:ins w:id="943" w:author="Janusio" w:date="2018-03-05T13:12:41Z">
        <w:r>
          <w:rPr>
            <w:rFonts w:hint="eastAsia" w:ascii="Times New Roman" w:hAnsi="Times New Roman"/>
            <w:i w:val="0"/>
            <w:iCs w:val="0"/>
            <w:sz w:val="24"/>
            <w:szCs w:val="24"/>
            <w:lang w:val="en-US" w:eastAsia="zh-CN"/>
          </w:rPr>
          <w:t>t</w:t>
        </w:r>
      </w:ins>
      <w:ins w:id="944" w:author="Janusio" w:date="2018-03-05T13:12:48Z">
        <w:r>
          <w:rPr>
            <w:rFonts w:hint="eastAsia" w:ascii="Times New Roman" w:hAnsi="Times New Roman"/>
            <w:i w:val="0"/>
            <w:iCs w:val="0"/>
            <w:sz w:val="24"/>
            <w:szCs w:val="24"/>
            <w:lang w:val="en-US" w:eastAsia="zh-CN"/>
          </w:rPr>
          <w:t>表示</w:t>
        </w:r>
      </w:ins>
      <w:ins w:id="945" w:author="Janusio" w:date="2018-03-05T13:12:57Z">
        <w:r>
          <w:rPr>
            <w:rFonts w:hint="eastAsia" w:ascii="Times New Roman" w:hAnsi="Times New Roman"/>
            <w:i w:val="0"/>
            <w:iCs w:val="0"/>
            <w:sz w:val="24"/>
            <w:szCs w:val="24"/>
            <w:lang w:val="en-US" w:eastAsia="zh-CN"/>
          </w:rPr>
          <w:t>安全域</w:t>
        </w:r>
      </w:ins>
      <w:ins w:id="946" w:author="Janusio" w:date="2018-03-05T13:12:58Z">
        <w:r>
          <w:rPr>
            <w:rFonts w:hint="eastAsia" w:ascii="Times New Roman" w:hAnsi="Times New Roman"/>
            <w:i w:val="0"/>
            <w:iCs w:val="0"/>
            <w:sz w:val="24"/>
            <w:szCs w:val="24"/>
            <w:lang w:val="en-US" w:eastAsia="zh-CN"/>
          </w:rPr>
          <w:t>r的</w:t>
        </w:r>
      </w:ins>
      <w:ins w:id="947" w:author="Janusio" w:date="2018-03-05T13:12:59Z">
        <w:r>
          <w:rPr>
            <w:rFonts w:hint="eastAsia" w:ascii="Times New Roman" w:hAnsi="Times New Roman"/>
            <w:i w:val="0"/>
            <w:iCs w:val="0"/>
            <w:sz w:val="24"/>
            <w:szCs w:val="24"/>
            <w:lang w:val="en-US" w:eastAsia="zh-CN"/>
          </w:rPr>
          <w:t>信息</w:t>
        </w:r>
      </w:ins>
      <w:ins w:id="948" w:author="Janusio" w:date="2018-03-05T13:13:03Z">
        <w:r>
          <w:rPr>
            <w:rFonts w:hint="eastAsia" w:ascii="Times New Roman" w:hAnsi="Times New Roman"/>
            <w:i w:val="0"/>
            <w:iCs w:val="0"/>
            <w:sz w:val="24"/>
            <w:szCs w:val="24"/>
            <w:lang w:val="en-US" w:eastAsia="zh-CN"/>
          </w:rPr>
          <w:t>流向t</w:t>
        </w:r>
      </w:ins>
      <w:ins w:id="949" w:author="Janusio" w:date="2018-03-05T13:13:05Z">
        <w:r>
          <w:rPr>
            <w:rFonts w:hint="eastAsia" w:ascii="Times New Roman" w:hAnsi="Times New Roman"/>
            <w:i w:val="0"/>
            <w:iCs w:val="0"/>
            <w:sz w:val="24"/>
            <w:szCs w:val="24"/>
            <w:lang w:val="en-US" w:eastAsia="zh-CN"/>
          </w:rPr>
          <w:t>。</w:t>
        </w:r>
      </w:ins>
      <w:ins w:id="950" w:author="Janusio" w:date="2018-03-05T13:13:13Z">
        <w:r>
          <w:rPr>
            <w:rFonts w:hint="eastAsia" w:ascii="Times New Roman" w:hAnsi="Times New Roman"/>
            <w:i w:val="0"/>
            <w:iCs w:val="0"/>
            <w:sz w:val="24"/>
            <w:szCs w:val="24"/>
            <w:lang w:val="en-US" w:eastAsia="zh-CN"/>
          </w:rPr>
          <w:t>定义</w:t>
        </w:r>
      </w:ins>
      <w:ins w:id="951" w:author="Janusio" w:date="2018-03-05T13:13:15Z">
        <w:r>
          <w:rPr>
            <w:rFonts w:hint="eastAsia" w:ascii="Times New Roman" w:hAnsi="Times New Roman"/>
            <w:i w:val="0"/>
            <w:iCs w:val="0"/>
            <w:sz w:val="24"/>
            <w:szCs w:val="24"/>
            <w:lang w:val="en-US" w:eastAsia="zh-CN"/>
          </w:rPr>
          <w:t>辅助</w:t>
        </w:r>
      </w:ins>
      <w:ins w:id="952" w:author="Janusio" w:date="2018-03-05T13:13:16Z">
        <w:r>
          <w:rPr>
            <w:rFonts w:hint="eastAsia" w:ascii="Times New Roman" w:hAnsi="Times New Roman"/>
            <w:i w:val="0"/>
            <w:iCs w:val="0"/>
            <w:sz w:val="24"/>
            <w:szCs w:val="24"/>
            <w:lang w:val="en-US" w:eastAsia="zh-CN"/>
          </w:rPr>
          <w:t>函数</w:t>
        </w:r>
      </w:ins>
      <w:ins w:id="953" w:author="Janusio" w:date="2018-03-05T13:13:21Z">
        <w:r>
          <w:rPr>
            <w:rFonts w:hint="eastAsia" w:ascii="Times New Roman" w:hAnsi="Times New Roman"/>
            <w:i w:val="0"/>
            <w:iCs w:val="0"/>
            <w:sz w:val="24"/>
            <w:szCs w:val="24"/>
            <w:lang w:val="en-US" w:eastAsia="zh-CN"/>
          </w:rPr>
          <w:t>purge</w:t>
        </w:r>
      </w:ins>
      <w:ins w:id="954" w:author="Janusio" w:date="2018-03-05T13:13:23Z">
        <w:r>
          <w:rPr>
            <w:rFonts w:hint="eastAsia" w:ascii="Times New Roman" w:hAnsi="Times New Roman"/>
            <w:i w:val="0"/>
            <w:iCs w:val="0"/>
            <w:sz w:val="24"/>
            <w:szCs w:val="24"/>
            <w:lang w:val="en-US" w:eastAsia="zh-CN"/>
          </w:rPr>
          <w:t>:</w:t>
        </w:r>
      </w:ins>
      <w:ins w:id="955" w:author="Janusio" w:date="2018-03-05T13:13:24Z">
        <w:r>
          <w:rPr>
            <w:rFonts w:hint="eastAsia" w:ascii="Times New Roman" w:hAnsi="Times New Roman"/>
            <w:i w:val="0"/>
            <w:iCs w:val="0"/>
            <w:sz w:val="24"/>
            <w:szCs w:val="24"/>
            <w:lang w:val="en-US" w:eastAsia="zh-CN"/>
          </w:rPr>
          <w:t>A</w:t>
        </w:r>
      </w:ins>
      <w:ins w:id="956" w:author="Janusio" w:date="2018-03-05T13:13:28Z">
        <w:r>
          <w:rPr>
            <w:rFonts w:hint="eastAsia" w:ascii="Times New Roman" w:hAnsi="Times New Roman"/>
            <w:i w:val="0"/>
            <w:iCs w:val="0"/>
            <w:sz w:val="24"/>
            <w:szCs w:val="24"/>
            <w:vertAlign w:val="superscript"/>
            <w:lang w:val="en-US" w:eastAsia="zh-CN"/>
            <w:rPrChange w:id="957" w:author="Janusio" w:date="2018-03-05T13:13:46Z">
              <w:rPr>
                <w:rFonts w:hint="eastAsia" w:ascii="Times New Roman" w:hAnsi="Times New Roman"/>
                <w:i w:val="0"/>
                <w:iCs w:val="0"/>
                <w:sz w:val="24"/>
                <w:szCs w:val="24"/>
                <w:lang w:val="en-US" w:eastAsia="zh-CN"/>
              </w:rPr>
            </w:rPrChange>
          </w:rPr>
          <w:t>*</w:t>
        </w:r>
      </w:ins>
      <w:ins w:id="959" w:author="Janusio" w:date="2018-03-05T13:13:30Z">
        <w:r>
          <w:rPr>
            <w:rFonts w:hint="eastAsia" w:ascii="Times New Roman" w:hAnsi="Times New Roman"/>
            <w:i w:val="0"/>
            <w:iCs w:val="0"/>
            <w:sz w:val="24"/>
            <w:szCs w:val="24"/>
            <w:lang w:val="en-US" w:eastAsia="zh-CN"/>
          </w:rPr>
          <w:t xml:space="preserve"> </w:t>
        </w:r>
      </w:ins>
      <w:ins w:id="960" w:author="Janusio" w:date="2018-03-05T13:13:31Z">
        <w:r>
          <w:rPr>
            <w:rFonts w:hint="eastAsia" w:ascii="Times New Roman" w:hAnsi="Times New Roman"/>
            <w:i w:val="0"/>
            <w:iCs w:val="0"/>
            <w:sz w:val="24"/>
            <w:szCs w:val="24"/>
            <w:lang w:val="en-US" w:eastAsia="zh-CN"/>
          </w:rPr>
          <w:t>* D</w:t>
        </w:r>
      </w:ins>
      <w:ins w:id="961" w:author="Janusio" w:date="2018-03-05T13:13:34Z">
        <w:r>
          <w:rPr>
            <w:rFonts w:hint="eastAsia" w:ascii="Times New Roman" w:hAnsi="Times New Roman"/>
            <w:i w:val="0"/>
            <w:iCs w:val="0"/>
            <w:sz w:val="24"/>
            <w:szCs w:val="24"/>
            <w:lang w:val="en-US" w:eastAsia="zh-CN"/>
          </w:rPr>
          <w:t>-</w:t>
        </w:r>
      </w:ins>
      <w:ins w:id="962" w:author="Janusio" w:date="2018-03-05T13:13:36Z">
        <w:r>
          <w:rPr>
            <w:rFonts w:hint="eastAsia" w:ascii="Times New Roman" w:hAnsi="Times New Roman"/>
            <w:i w:val="0"/>
            <w:iCs w:val="0"/>
            <w:sz w:val="24"/>
            <w:szCs w:val="24"/>
            <w:lang w:val="en-US" w:eastAsia="zh-CN"/>
          </w:rPr>
          <w:t>&gt;</w:t>
        </w:r>
      </w:ins>
      <w:ins w:id="963" w:author="Janusio" w:date="2018-03-05T13:13:37Z">
        <w:r>
          <w:rPr>
            <w:rFonts w:hint="eastAsia" w:ascii="Times New Roman" w:hAnsi="Times New Roman"/>
            <w:i w:val="0"/>
            <w:iCs w:val="0"/>
            <w:sz w:val="24"/>
            <w:szCs w:val="24"/>
            <w:lang w:val="en-US" w:eastAsia="zh-CN"/>
          </w:rPr>
          <w:t>A</w:t>
        </w:r>
      </w:ins>
      <w:ins w:id="964" w:author="Janusio" w:date="2018-03-05T13:13:38Z">
        <w:r>
          <w:rPr>
            <w:rFonts w:hint="eastAsia" w:ascii="Times New Roman" w:hAnsi="Times New Roman"/>
            <w:i w:val="0"/>
            <w:iCs w:val="0"/>
            <w:sz w:val="24"/>
            <w:szCs w:val="24"/>
            <w:vertAlign w:val="superscript"/>
            <w:lang w:val="en-US" w:eastAsia="zh-CN"/>
            <w:rPrChange w:id="965" w:author="Janusio" w:date="2018-03-05T13:13:43Z">
              <w:rPr>
                <w:rFonts w:hint="eastAsia" w:ascii="Times New Roman" w:hAnsi="Times New Roman"/>
                <w:i w:val="0"/>
                <w:iCs w:val="0"/>
                <w:sz w:val="24"/>
                <w:szCs w:val="24"/>
                <w:lang w:val="en-US" w:eastAsia="zh-CN"/>
              </w:rPr>
            </w:rPrChange>
          </w:rPr>
          <w:t>*</w:t>
        </w:r>
      </w:ins>
      <w:ins w:id="967" w:author="Janusio" w:date="2018-03-05T13:13:41Z">
        <w:r>
          <w:rPr>
            <w:rFonts w:hint="eastAsia" w:ascii="Times New Roman" w:hAnsi="Times New Roman"/>
            <w:i w:val="0"/>
            <w:iCs w:val="0"/>
            <w:sz w:val="24"/>
            <w:szCs w:val="24"/>
            <w:lang w:val="en-US" w:eastAsia="zh-CN"/>
          </w:rPr>
          <w:t xml:space="preserve"> </w:t>
        </w:r>
      </w:ins>
      <w:ins w:id="968" w:author="Janusio" w:date="2018-03-05T13:13:49Z">
        <w:r>
          <w:rPr>
            <w:rFonts w:hint="eastAsia" w:ascii="Times New Roman" w:hAnsi="Times New Roman"/>
            <w:i w:val="0"/>
            <w:iCs w:val="0"/>
            <w:sz w:val="24"/>
            <w:szCs w:val="24"/>
            <w:lang w:val="en-US" w:eastAsia="zh-CN"/>
          </w:rPr>
          <w:t>,</w:t>
        </w:r>
      </w:ins>
      <w:ins w:id="969" w:author="Janusio" w:date="2018-03-05T13:13:57Z">
        <w:r>
          <w:rPr>
            <w:rFonts w:hint="eastAsia" w:ascii="Times New Roman" w:hAnsi="Times New Roman"/>
            <w:i w:val="0"/>
            <w:iCs w:val="0"/>
            <w:sz w:val="24"/>
            <w:szCs w:val="24"/>
            <w:lang w:val="en-US" w:eastAsia="zh-CN"/>
          </w:rPr>
          <w:t>purge</w:t>
        </w:r>
      </w:ins>
      <w:ins w:id="970" w:author="Janusio" w:date="2018-03-05T13:14:03Z">
        <w:r>
          <w:rPr>
            <w:rFonts w:hint="eastAsia" w:ascii="Times New Roman" w:hAnsi="Times New Roman"/>
            <w:i w:val="0"/>
            <w:iCs w:val="0"/>
            <w:sz w:val="24"/>
            <w:szCs w:val="24"/>
            <w:lang w:val="en-US" w:eastAsia="zh-CN"/>
          </w:rPr>
          <w:t>(</w:t>
        </w:r>
      </w:ins>
      <w:ins w:id="971" w:author="Janusio" w:date="2018-03-05T13:14:06Z">
        <w:r>
          <w:rPr>
            <w:rFonts w:hint="eastAsia" w:ascii="Times New Roman" w:hAnsi="Times New Roman"/>
            <w:i w:val="0"/>
            <w:iCs w:val="0"/>
            <w:sz w:val="24"/>
            <w:szCs w:val="24"/>
            <w:lang w:val="en-US" w:eastAsia="zh-CN"/>
          </w:rPr>
          <w:t>a</w:t>
        </w:r>
      </w:ins>
      <w:ins w:id="972" w:author="Janusio" w:date="2018-03-05T13:14:07Z">
        <w:r>
          <w:rPr>
            <w:rFonts w:hint="eastAsia" w:ascii="Times New Roman" w:hAnsi="Times New Roman"/>
            <w:i w:val="0"/>
            <w:iCs w:val="0"/>
            <w:sz w:val="24"/>
            <w:szCs w:val="24"/>
            <w:lang w:val="en-US" w:eastAsia="zh-CN"/>
          </w:rPr>
          <w:t>,</w:t>
        </w:r>
      </w:ins>
      <w:ins w:id="973" w:author="Janusio" w:date="2018-03-05T13:14:09Z">
        <w:r>
          <w:rPr>
            <w:rFonts w:hint="eastAsia" w:ascii="Times New Roman" w:hAnsi="Times New Roman"/>
            <w:i w:val="0"/>
            <w:iCs w:val="0"/>
            <w:sz w:val="24"/>
            <w:szCs w:val="24"/>
            <w:lang w:val="en-US" w:eastAsia="zh-CN"/>
          </w:rPr>
          <w:t>v</w:t>
        </w:r>
      </w:ins>
      <w:ins w:id="974" w:author="Janusio" w:date="2018-03-05T13:14:03Z">
        <w:r>
          <w:rPr>
            <w:rFonts w:hint="eastAsia" w:ascii="Times New Roman" w:hAnsi="Times New Roman"/>
            <w:i w:val="0"/>
            <w:iCs w:val="0"/>
            <w:sz w:val="24"/>
            <w:szCs w:val="24"/>
            <w:lang w:val="en-US" w:eastAsia="zh-CN"/>
          </w:rPr>
          <w:t>)</w:t>
        </w:r>
      </w:ins>
      <w:ins w:id="975" w:author="Janusio" w:date="2018-03-05T13:14:14Z">
        <w:r>
          <w:rPr>
            <w:rFonts w:hint="eastAsia" w:ascii="Times New Roman" w:hAnsi="Times New Roman"/>
            <w:i w:val="0"/>
            <w:iCs w:val="0"/>
            <w:sz w:val="24"/>
            <w:szCs w:val="24"/>
            <w:lang w:val="en-US" w:eastAsia="zh-CN"/>
          </w:rPr>
          <w:t>表示</w:t>
        </w:r>
      </w:ins>
      <w:ins w:id="976" w:author="Janusio" w:date="2018-03-05T13:14:16Z">
        <w:r>
          <w:rPr>
            <w:rFonts w:hint="eastAsia" w:ascii="Times New Roman" w:hAnsi="Times New Roman"/>
            <w:i w:val="0"/>
            <w:iCs w:val="0"/>
            <w:sz w:val="24"/>
            <w:szCs w:val="24"/>
            <w:lang w:val="en-US" w:eastAsia="zh-CN"/>
          </w:rPr>
          <w:t>从</w:t>
        </w:r>
      </w:ins>
      <w:ins w:id="977" w:author="Janusio" w:date="2018-03-05T13:14:17Z">
        <w:r>
          <w:rPr>
            <w:rFonts w:hint="eastAsia" w:ascii="Times New Roman" w:hAnsi="Times New Roman"/>
            <w:i w:val="0"/>
            <w:iCs w:val="0"/>
            <w:sz w:val="24"/>
            <w:szCs w:val="24"/>
            <w:lang w:val="en-US" w:eastAsia="zh-CN"/>
          </w:rPr>
          <w:t>动作</w:t>
        </w:r>
      </w:ins>
      <w:ins w:id="978" w:author="Janusio" w:date="2018-03-05T13:14:20Z">
        <w:r>
          <w:rPr>
            <w:rFonts w:hint="eastAsia" w:ascii="Times New Roman" w:hAnsi="Times New Roman"/>
            <w:i w:val="0"/>
            <w:iCs w:val="0"/>
            <w:sz w:val="24"/>
            <w:szCs w:val="24"/>
            <w:lang w:val="en-US" w:eastAsia="zh-CN"/>
          </w:rPr>
          <w:t>序列</w:t>
        </w:r>
      </w:ins>
      <w:ins w:id="979" w:author="Janusio" w:date="2018-03-05T13:14:21Z">
        <w:r>
          <w:rPr>
            <w:rFonts w:hint="eastAsia" w:ascii="Times New Roman" w:hAnsi="Times New Roman"/>
            <w:i w:val="0"/>
            <w:iCs w:val="0"/>
            <w:sz w:val="24"/>
            <w:szCs w:val="24"/>
            <w:lang w:val="en-US" w:eastAsia="zh-CN"/>
          </w:rPr>
          <w:t>a</w:t>
        </w:r>
      </w:ins>
      <w:ins w:id="980" w:author="Janusio" w:date="2018-03-05T13:14:23Z">
        <w:r>
          <w:rPr>
            <w:rFonts w:hint="eastAsia" w:ascii="Times New Roman" w:hAnsi="Times New Roman"/>
            <w:i w:val="0"/>
            <w:iCs w:val="0"/>
            <w:sz w:val="24"/>
            <w:szCs w:val="24"/>
            <w:lang w:val="en-US" w:eastAsia="zh-CN"/>
          </w:rPr>
          <w:t>中</w:t>
        </w:r>
      </w:ins>
      <w:ins w:id="981" w:author="Janusio" w:date="2018-03-05T13:14:26Z">
        <w:r>
          <w:rPr>
            <w:rFonts w:hint="eastAsia" w:ascii="Times New Roman" w:hAnsi="Times New Roman"/>
            <w:i w:val="0"/>
            <w:iCs w:val="0"/>
            <w:sz w:val="24"/>
            <w:szCs w:val="24"/>
            <w:lang w:val="en-US" w:eastAsia="zh-CN"/>
          </w:rPr>
          <w:t>删除</w:t>
        </w:r>
      </w:ins>
      <w:ins w:id="982" w:author="Janusio" w:date="2018-03-05T13:14:27Z">
        <w:r>
          <w:rPr>
            <w:rFonts w:hint="eastAsia" w:ascii="Times New Roman" w:hAnsi="Times New Roman"/>
            <w:i w:val="0"/>
            <w:iCs w:val="0"/>
            <w:sz w:val="24"/>
            <w:szCs w:val="24"/>
            <w:lang w:val="en-US" w:eastAsia="zh-CN"/>
          </w:rPr>
          <w:t>所有</w:t>
        </w:r>
      </w:ins>
      <w:ins w:id="983" w:author="Janusio" w:date="2018-03-05T13:14:29Z">
        <w:r>
          <w:rPr>
            <w:rFonts w:hint="eastAsia" w:ascii="Times New Roman" w:hAnsi="Times New Roman"/>
            <w:i w:val="0"/>
            <w:iCs w:val="0"/>
            <w:sz w:val="24"/>
            <w:szCs w:val="24"/>
            <w:lang w:val="en-US" w:eastAsia="zh-CN"/>
          </w:rPr>
          <w:t>从</w:t>
        </w:r>
      </w:ins>
      <w:ins w:id="984" w:author="Janusio" w:date="2018-03-05T13:14:32Z">
        <w:r>
          <w:rPr>
            <w:rFonts w:hint="eastAsia" w:ascii="Times New Roman" w:hAnsi="Times New Roman"/>
            <w:i w:val="0"/>
            <w:iCs w:val="0"/>
            <w:sz w:val="24"/>
            <w:szCs w:val="24"/>
            <w:lang w:val="en-US" w:eastAsia="zh-CN"/>
          </w:rPr>
          <w:t>v</w:t>
        </w:r>
      </w:ins>
      <w:ins w:id="985" w:author="Janusio" w:date="2018-03-05T13:14:33Z">
        <w:r>
          <w:rPr>
            <w:rFonts w:hint="eastAsia" w:ascii="Times New Roman" w:hAnsi="Times New Roman"/>
            <w:i w:val="0"/>
            <w:iCs w:val="0"/>
            <w:sz w:val="24"/>
            <w:szCs w:val="24"/>
            <w:lang w:val="en-US" w:eastAsia="zh-CN"/>
          </w:rPr>
          <w:t>发出</w:t>
        </w:r>
      </w:ins>
      <w:ins w:id="986" w:author="Janusio" w:date="2018-03-05T13:14:34Z">
        <w:r>
          <w:rPr>
            <w:rFonts w:hint="eastAsia" w:ascii="Times New Roman" w:hAnsi="Times New Roman"/>
            <w:i w:val="0"/>
            <w:iCs w:val="0"/>
            <w:sz w:val="24"/>
            <w:szCs w:val="24"/>
            <w:lang w:val="en-US" w:eastAsia="zh-CN"/>
          </w:rPr>
          <w:t>的</w:t>
        </w:r>
      </w:ins>
      <w:ins w:id="987" w:author="Janusio" w:date="2018-03-05T13:14:35Z">
        <w:r>
          <w:rPr>
            <w:rFonts w:hint="eastAsia" w:ascii="Times New Roman" w:hAnsi="Times New Roman"/>
            <w:i w:val="0"/>
            <w:iCs w:val="0"/>
            <w:sz w:val="24"/>
            <w:szCs w:val="24"/>
            <w:lang w:val="en-US" w:eastAsia="zh-CN"/>
          </w:rPr>
          <w:t>动作</w:t>
        </w:r>
      </w:ins>
      <w:ins w:id="988" w:author="Janusio" w:date="2018-03-05T13:14:36Z">
        <w:r>
          <w:rPr>
            <w:rFonts w:hint="eastAsia" w:ascii="Times New Roman" w:hAnsi="Times New Roman"/>
            <w:i w:val="0"/>
            <w:iCs w:val="0"/>
            <w:sz w:val="24"/>
            <w:szCs w:val="24"/>
            <w:lang w:val="en-US" w:eastAsia="zh-CN"/>
          </w:rPr>
          <w:t>序列。</w:t>
        </w:r>
      </w:ins>
    </w:p>
    <w:p>
      <w:pPr>
        <w:pStyle w:val="15"/>
        <w:spacing w:line="360" w:lineRule="auto"/>
        <w:ind w:firstLine="420" w:firstLineChars="0"/>
        <w:rPr>
          <w:ins w:id="990" w:author="Janusio" w:date="2018-03-05T00:02:31Z"/>
          <w:rFonts w:hint="eastAsia" w:ascii="Times New Roman" w:hAnsi="Times New Roman"/>
          <w:i w:val="0"/>
          <w:iCs w:val="0"/>
          <w:sz w:val="24"/>
          <w:szCs w:val="24"/>
          <w:lang w:val="en-US" w:eastAsia="zh-CN"/>
          <w:rPrChange w:id="991" w:author="Janusio" w:date="2018-03-05T13:11:20Z">
            <w:rPr>
              <w:ins w:id="992" w:author="Janusio" w:date="2018-03-05T00:02:31Z"/>
              <w:rFonts w:hint="eastAsia" w:ascii="Times New Roman" w:hAnsi="Times New Roman"/>
              <w:i/>
              <w:iCs/>
              <w:sz w:val="24"/>
              <w:szCs w:val="24"/>
              <w:lang w:val="en-US" w:eastAsia="zh-CN"/>
            </w:rPr>
          </w:rPrChange>
        </w:rPr>
        <w:pPrChange w:id="989" w:author="Janusio" w:date="2018-03-05T13:13:27Z">
          <w:pPr>
            <w:pStyle w:val="15"/>
            <w:spacing w:line="360" w:lineRule="auto"/>
            <w:ind w:firstLine="420" w:firstLineChars="0"/>
          </w:pPr>
        </w:pPrChange>
      </w:pPr>
      <w:ins w:id="993" w:author="Janusio" w:date="2018-03-05T13:16:37Z">
        <w:r>
          <w:rPr>
            <w:rFonts w:hint="eastAsia" w:ascii="Times New Roman" w:hAnsi="Times New Roman"/>
            <w:i w:val="0"/>
            <w:iCs w:val="0"/>
            <w:sz w:val="24"/>
            <w:szCs w:val="24"/>
            <w:lang w:val="en-US" w:eastAsia="zh-CN"/>
          </w:rPr>
          <w:t>但是</w:t>
        </w:r>
      </w:ins>
      <w:ins w:id="994" w:author="Janusio" w:date="2018-03-05T13:16:40Z">
        <w:r>
          <w:rPr>
            <w:rFonts w:hint="eastAsia" w:ascii="Times New Roman" w:hAnsi="Times New Roman"/>
            <w:i w:val="0"/>
            <w:iCs w:val="0"/>
            <w:sz w:val="24"/>
            <w:szCs w:val="24"/>
            <w:lang w:val="en-US" w:eastAsia="zh-CN"/>
          </w:rPr>
          <w:t>Rushby</w:t>
        </w:r>
      </w:ins>
      <w:ins w:id="995" w:author="Janusio" w:date="2018-03-05T13:16:41Z">
        <w:r>
          <w:rPr>
            <w:rFonts w:hint="eastAsia" w:ascii="Times New Roman" w:hAnsi="Times New Roman"/>
            <w:i w:val="0"/>
            <w:iCs w:val="0"/>
            <w:sz w:val="24"/>
            <w:szCs w:val="24"/>
            <w:lang w:val="en-US" w:eastAsia="zh-CN"/>
          </w:rPr>
          <w:t>的</w:t>
        </w:r>
      </w:ins>
      <w:ins w:id="996" w:author="Janusio" w:date="2018-03-05T13:16:43Z">
        <w:r>
          <w:rPr>
            <w:rFonts w:hint="eastAsia" w:ascii="Times New Roman" w:hAnsi="Times New Roman"/>
            <w:i w:val="0"/>
            <w:iCs w:val="0"/>
            <w:sz w:val="24"/>
            <w:szCs w:val="24"/>
            <w:lang w:val="en-US" w:eastAsia="zh-CN"/>
          </w:rPr>
          <w:t>无干扰</w:t>
        </w:r>
      </w:ins>
      <w:ins w:id="997" w:author="Janusio" w:date="2018-03-05T13:16:44Z">
        <w:r>
          <w:rPr>
            <w:rFonts w:hint="eastAsia" w:ascii="Times New Roman" w:hAnsi="Times New Roman"/>
            <w:i w:val="0"/>
            <w:iCs w:val="0"/>
            <w:sz w:val="24"/>
            <w:szCs w:val="24"/>
            <w:lang w:val="en-US" w:eastAsia="zh-CN"/>
          </w:rPr>
          <w:t>理论</w:t>
        </w:r>
      </w:ins>
      <w:ins w:id="998" w:author="Janusio" w:date="2018-03-05T13:16:47Z">
        <w:r>
          <w:rPr>
            <w:rFonts w:hint="eastAsia" w:ascii="Times New Roman" w:hAnsi="Times New Roman"/>
            <w:i w:val="0"/>
            <w:iCs w:val="0"/>
            <w:sz w:val="24"/>
            <w:szCs w:val="24"/>
            <w:lang w:val="en-US" w:eastAsia="zh-CN"/>
          </w:rPr>
          <w:t>并</w:t>
        </w:r>
      </w:ins>
      <w:ins w:id="999" w:author="Janusio" w:date="2018-03-05T13:16:49Z">
        <w:r>
          <w:rPr>
            <w:rFonts w:hint="eastAsia" w:ascii="Times New Roman" w:hAnsi="Times New Roman"/>
            <w:i w:val="0"/>
            <w:iCs w:val="0"/>
            <w:sz w:val="24"/>
            <w:szCs w:val="24"/>
            <w:lang w:val="en-US" w:eastAsia="zh-CN"/>
          </w:rPr>
          <w:t>不能</w:t>
        </w:r>
      </w:ins>
      <w:ins w:id="1000" w:author="Janusio" w:date="2018-03-05T13:16:50Z">
        <w:r>
          <w:rPr>
            <w:rFonts w:hint="eastAsia" w:ascii="Times New Roman" w:hAnsi="Times New Roman"/>
            <w:i w:val="0"/>
            <w:iCs w:val="0"/>
            <w:sz w:val="24"/>
            <w:szCs w:val="24"/>
            <w:lang w:val="en-US" w:eastAsia="zh-CN"/>
          </w:rPr>
          <w:t>完全</w:t>
        </w:r>
      </w:ins>
      <w:ins w:id="1001" w:author="Janusio" w:date="2018-03-05T13:16:53Z">
        <w:r>
          <w:rPr>
            <w:rFonts w:hint="eastAsia" w:ascii="Times New Roman" w:hAnsi="Times New Roman"/>
            <w:i w:val="0"/>
            <w:iCs w:val="0"/>
            <w:sz w:val="24"/>
            <w:szCs w:val="24"/>
            <w:lang w:val="en-US" w:eastAsia="zh-CN"/>
          </w:rPr>
          <w:t>适用于</w:t>
        </w:r>
      </w:ins>
      <w:ins w:id="1002" w:author="Janusio" w:date="2018-03-05T13:16:59Z">
        <w:r>
          <w:rPr>
            <w:rFonts w:hint="eastAsia" w:ascii="Times New Roman" w:hAnsi="Times New Roman"/>
            <w:i w:val="0"/>
            <w:iCs w:val="0"/>
            <w:sz w:val="24"/>
            <w:szCs w:val="24"/>
            <w:lang w:val="en-US" w:eastAsia="zh-CN"/>
          </w:rPr>
          <w:t>云计算</w:t>
        </w:r>
      </w:ins>
      <w:ins w:id="1003" w:author="Janusio" w:date="2018-03-05T13:17:00Z">
        <w:r>
          <w:rPr>
            <w:rFonts w:hint="eastAsia" w:ascii="Times New Roman" w:hAnsi="Times New Roman"/>
            <w:i w:val="0"/>
            <w:iCs w:val="0"/>
            <w:sz w:val="24"/>
            <w:szCs w:val="24"/>
            <w:lang w:val="en-US" w:eastAsia="zh-CN"/>
          </w:rPr>
          <w:t>平台，</w:t>
        </w:r>
      </w:ins>
      <w:ins w:id="1004" w:author="Janusio" w:date="2018-03-05T13:17:13Z">
        <w:r>
          <w:rPr>
            <w:rFonts w:hint="eastAsia" w:ascii="Times New Roman" w:hAnsi="Times New Roman"/>
            <w:i w:val="0"/>
            <w:iCs w:val="0"/>
            <w:sz w:val="24"/>
            <w:szCs w:val="24"/>
            <w:lang w:val="en-US" w:eastAsia="zh-CN"/>
          </w:rPr>
          <w:t>云计算</w:t>
        </w:r>
      </w:ins>
      <w:ins w:id="1005" w:author="Janusio" w:date="2018-03-05T13:17:16Z">
        <w:r>
          <w:rPr>
            <w:rFonts w:hint="eastAsia" w:ascii="Times New Roman" w:hAnsi="Times New Roman"/>
            <w:i w:val="0"/>
            <w:iCs w:val="0"/>
            <w:sz w:val="24"/>
            <w:szCs w:val="24"/>
            <w:lang w:val="en-US" w:eastAsia="zh-CN"/>
          </w:rPr>
          <w:t>平台</w:t>
        </w:r>
      </w:ins>
      <w:ins w:id="1006" w:author="Janusio" w:date="2018-03-05T13:17:18Z">
        <w:r>
          <w:rPr>
            <w:rFonts w:hint="eastAsia" w:ascii="Times New Roman" w:hAnsi="Times New Roman"/>
            <w:i w:val="0"/>
            <w:iCs w:val="0"/>
            <w:sz w:val="24"/>
            <w:szCs w:val="24"/>
            <w:lang w:val="en-US" w:eastAsia="zh-CN"/>
          </w:rPr>
          <w:t>存在</w:t>
        </w:r>
      </w:ins>
      <w:ins w:id="1007" w:author="Janusio" w:date="2018-03-05T13:17:19Z">
        <w:r>
          <w:rPr>
            <w:rFonts w:hint="eastAsia" w:ascii="Times New Roman" w:hAnsi="Times New Roman"/>
            <w:i w:val="0"/>
            <w:iCs w:val="0"/>
            <w:sz w:val="24"/>
            <w:szCs w:val="24"/>
            <w:lang w:val="en-US" w:eastAsia="zh-CN"/>
          </w:rPr>
          <w:t>着</w:t>
        </w:r>
      </w:ins>
      <w:ins w:id="1008" w:author="Janusio" w:date="2018-03-05T13:17:25Z">
        <w:r>
          <w:rPr>
            <w:rFonts w:hint="eastAsia" w:ascii="Times New Roman" w:hAnsi="Times New Roman"/>
            <w:i w:val="0"/>
            <w:iCs w:val="0"/>
            <w:sz w:val="24"/>
            <w:szCs w:val="24"/>
            <w:lang w:val="en-US" w:eastAsia="zh-CN"/>
          </w:rPr>
          <w:t>大量</w:t>
        </w:r>
      </w:ins>
      <w:ins w:id="1009" w:author="Janusio" w:date="2018-03-05T13:17:28Z">
        <w:r>
          <w:rPr>
            <w:rFonts w:hint="eastAsia" w:ascii="Times New Roman" w:hAnsi="Times New Roman"/>
            <w:i w:val="0"/>
            <w:iCs w:val="0"/>
            <w:sz w:val="24"/>
            <w:szCs w:val="24"/>
            <w:lang w:val="en-US" w:eastAsia="zh-CN"/>
          </w:rPr>
          <w:t>安全域</w:t>
        </w:r>
      </w:ins>
      <w:ins w:id="1010" w:author="Janusio" w:date="2018-03-05T13:17:29Z">
        <w:r>
          <w:rPr>
            <w:rFonts w:hint="eastAsia" w:ascii="Times New Roman" w:hAnsi="Times New Roman"/>
            <w:i w:val="0"/>
            <w:iCs w:val="0"/>
            <w:sz w:val="24"/>
            <w:szCs w:val="24"/>
            <w:lang w:val="en-US" w:eastAsia="zh-CN"/>
          </w:rPr>
          <w:t>以及</w:t>
        </w:r>
      </w:ins>
      <w:ins w:id="1011" w:author="Janusio" w:date="2018-03-05T13:17:31Z">
        <w:r>
          <w:rPr>
            <w:rFonts w:hint="eastAsia" w:ascii="Times New Roman" w:hAnsi="Times New Roman"/>
            <w:i w:val="0"/>
            <w:iCs w:val="0"/>
            <w:sz w:val="24"/>
            <w:szCs w:val="24"/>
            <w:lang w:val="en-US" w:eastAsia="zh-CN"/>
          </w:rPr>
          <w:t>安全域</w:t>
        </w:r>
      </w:ins>
      <w:ins w:id="1012" w:author="Janusio" w:date="2018-03-05T13:17:32Z">
        <w:r>
          <w:rPr>
            <w:rFonts w:hint="eastAsia" w:ascii="Times New Roman" w:hAnsi="Times New Roman"/>
            <w:i w:val="0"/>
            <w:iCs w:val="0"/>
            <w:sz w:val="24"/>
            <w:szCs w:val="24"/>
            <w:lang w:val="en-US" w:eastAsia="zh-CN"/>
          </w:rPr>
          <w:t>中的</w:t>
        </w:r>
      </w:ins>
      <w:ins w:id="1013" w:author="Janusio" w:date="2018-03-05T13:17:34Z">
        <w:r>
          <w:rPr>
            <w:rFonts w:hint="eastAsia" w:ascii="Times New Roman" w:hAnsi="Times New Roman"/>
            <w:i w:val="0"/>
            <w:iCs w:val="0"/>
            <w:sz w:val="24"/>
            <w:szCs w:val="24"/>
            <w:lang w:val="en-US" w:eastAsia="zh-CN"/>
          </w:rPr>
          <w:t>组件，</w:t>
        </w:r>
      </w:ins>
      <w:ins w:id="1014" w:author="Janusio" w:date="2018-03-05T13:17:36Z">
        <w:r>
          <w:rPr>
            <w:rFonts w:hint="eastAsia" w:ascii="Times New Roman" w:hAnsi="Times New Roman"/>
            <w:i w:val="0"/>
            <w:iCs w:val="0"/>
            <w:sz w:val="24"/>
            <w:szCs w:val="24"/>
            <w:lang w:val="en-US" w:eastAsia="zh-CN"/>
          </w:rPr>
          <w:t>每一个</w:t>
        </w:r>
      </w:ins>
      <w:ins w:id="1015" w:author="Janusio" w:date="2018-03-05T13:17:39Z">
        <w:r>
          <w:rPr>
            <w:rFonts w:hint="eastAsia" w:ascii="Times New Roman" w:hAnsi="Times New Roman"/>
            <w:i w:val="0"/>
            <w:iCs w:val="0"/>
            <w:sz w:val="24"/>
            <w:szCs w:val="24"/>
            <w:lang w:val="en-US" w:eastAsia="zh-CN"/>
          </w:rPr>
          <w:t>组建中</w:t>
        </w:r>
      </w:ins>
      <w:ins w:id="1016" w:author="Janusio" w:date="2018-03-05T13:17:40Z">
        <w:r>
          <w:rPr>
            <w:rFonts w:hint="eastAsia" w:ascii="Times New Roman" w:hAnsi="Times New Roman"/>
            <w:i w:val="0"/>
            <w:iCs w:val="0"/>
            <w:sz w:val="24"/>
            <w:szCs w:val="24"/>
            <w:lang w:val="en-US" w:eastAsia="zh-CN"/>
          </w:rPr>
          <w:t>又</w:t>
        </w:r>
      </w:ins>
      <w:ins w:id="1017" w:author="Janusio" w:date="2018-03-05T13:17:42Z">
        <w:r>
          <w:rPr>
            <w:rFonts w:hint="eastAsia" w:ascii="Times New Roman" w:hAnsi="Times New Roman"/>
            <w:i w:val="0"/>
            <w:iCs w:val="0"/>
            <w:sz w:val="24"/>
            <w:szCs w:val="24"/>
            <w:lang w:val="en-US" w:eastAsia="zh-CN"/>
          </w:rPr>
          <w:t>包含</w:t>
        </w:r>
      </w:ins>
      <w:ins w:id="1018" w:author="Janusio" w:date="2018-03-05T13:17:44Z">
        <w:r>
          <w:rPr>
            <w:rFonts w:hint="eastAsia" w:ascii="Times New Roman" w:hAnsi="Times New Roman"/>
            <w:i w:val="0"/>
            <w:iCs w:val="0"/>
            <w:sz w:val="24"/>
            <w:szCs w:val="24"/>
            <w:lang w:val="en-US" w:eastAsia="zh-CN"/>
          </w:rPr>
          <w:t>各自</w:t>
        </w:r>
      </w:ins>
      <w:ins w:id="1019" w:author="Janusio" w:date="2018-03-05T13:17:46Z">
        <w:r>
          <w:rPr>
            <w:rFonts w:hint="eastAsia" w:ascii="Times New Roman" w:hAnsi="Times New Roman"/>
            <w:i w:val="0"/>
            <w:iCs w:val="0"/>
            <w:sz w:val="24"/>
            <w:szCs w:val="24"/>
            <w:lang w:val="en-US" w:eastAsia="zh-CN"/>
          </w:rPr>
          <w:t>相互</w:t>
        </w:r>
      </w:ins>
      <w:ins w:id="1020" w:author="Janusio" w:date="2018-03-05T13:17:47Z">
        <w:r>
          <w:rPr>
            <w:rFonts w:hint="eastAsia" w:ascii="Times New Roman" w:hAnsi="Times New Roman"/>
            <w:i w:val="0"/>
            <w:iCs w:val="0"/>
            <w:sz w:val="24"/>
            <w:szCs w:val="24"/>
            <w:lang w:val="en-US" w:eastAsia="zh-CN"/>
          </w:rPr>
          <w:t>影响</w:t>
        </w:r>
      </w:ins>
      <w:ins w:id="1021" w:author="Janusio" w:date="2018-03-05T13:17:48Z">
        <w:r>
          <w:rPr>
            <w:rFonts w:hint="eastAsia" w:ascii="Times New Roman" w:hAnsi="Times New Roman"/>
            <w:i w:val="0"/>
            <w:iCs w:val="0"/>
            <w:sz w:val="24"/>
            <w:szCs w:val="24"/>
            <w:lang w:val="en-US" w:eastAsia="zh-CN"/>
          </w:rPr>
          <w:t>的</w:t>
        </w:r>
      </w:ins>
      <w:ins w:id="1022" w:author="Janusio" w:date="2018-03-05T13:17:51Z">
        <w:r>
          <w:rPr>
            <w:rFonts w:hint="eastAsia" w:ascii="Times New Roman" w:hAnsi="Times New Roman"/>
            <w:i w:val="0"/>
            <w:iCs w:val="0"/>
            <w:sz w:val="24"/>
            <w:szCs w:val="24"/>
            <w:lang w:val="en-US" w:eastAsia="zh-CN"/>
          </w:rPr>
          <w:t>行为</w:t>
        </w:r>
      </w:ins>
      <w:ins w:id="1023" w:author="Janusio" w:date="2018-03-05T13:17:55Z">
        <w:r>
          <w:rPr>
            <w:rFonts w:hint="eastAsia" w:ascii="Times New Roman" w:hAnsi="Times New Roman"/>
            <w:i w:val="0"/>
            <w:iCs w:val="0"/>
            <w:sz w:val="24"/>
            <w:szCs w:val="24"/>
            <w:lang w:val="en-US" w:eastAsia="zh-CN"/>
          </w:rPr>
          <w:t>动作。</w:t>
        </w:r>
      </w:ins>
      <w:bookmarkStart w:id="5" w:name="_GoBack"/>
      <w:bookmarkEnd w:id="5"/>
    </w:p>
    <w:p>
      <w:pPr>
        <w:pStyle w:val="15"/>
        <w:spacing w:line="360" w:lineRule="auto"/>
        <w:ind w:firstLine="0" w:firstLineChars="0"/>
        <w:outlineLvl w:val="9"/>
        <w:rPr>
          <w:ins w:id="1024" w:author="Janusio" w:date="2018-03-05T00:02:32Z"/>
          <w:rFonts w:hint="eastAsia" w:ascii="Times New Roman" w:hAnsi="Times New Roman"/>
          <w:sz w:val="24"/>
          <w:szCs w:val="24"/>
        </w:rPr>
      </w:pPr>
      <w:ins w:id="1025" w:author="Janusio" w:date="2018-03-05T00:02:32Z">
        <w:r>
          <w:rPr>
            <w:rFonts w:hint="eastAsia" w:ascii="Times New Roman" w:hAnsi="Times New Roman"/>
            <w:sz w:val="24"/>
            <w:szCs w:val="24"/>
          </w:rPr>
          <w:t>2.</w:t>
        </w:r>
      </w:ins>
      <w:ins w:id="1026" w:author="Janusio" w:date="2018-03-05T00:08:35Z">
        <w:r>
          <w:rPr>
            <w:rFonts w:hint="eastAsia" w:ascii="Times New Roman" w:hAnsi="Times New Roman"/>
            <w:sz w:val="24"/>
            <w:szCs w:val="24"/>
            <w:lang w:val="en-US" w:eastAsia="zh-CN"/>
          </w:rPr>
          <w:t>4</w:t>
        </w:r>
      </w:ins>
      <w:ins w:id="1027" w:author="Janusio" w:date="2018-03-05T00:02:32Z">
        <w:r>
          <w:rPr>
            <w:rFonts w:hint="eastAsia" w:ascii="Times New Roman" w:hAnsi="Times New Roman"/>
            <w:sz w:val="24"/>
            <w:szCs w:val="24"/>
          </w:rPr>
          <w:t>.</w:t>
        </w:r>
      </w:ins>
      <w:ins w:id="1028" w:author="Janusio" w:date="2018-03-05T00:02:46Z">
        <w:r>
          <w:rPr>
            <w:rFonts w:hint="eastAsia" w:ascii="Times New Roman" w:hAnsi="Times New Roman"/>
            <w:sz w:val="24"/>
            <w:szCs w:val="24"/>
            <w:lang w:val="en-US" w:eastAsia="zh-CN"/>
          </w:rPr>
          <w:t>2</w:t>
        </w:r>
      </w:ins>
      <w:ins w:id="1029" w:author="Janusio" w:date="2018-03-05T00:02:32Z">
        <w:r>
          <w:rPr>
            <w:rFonts w:hint="eastAsia" w:ascii="Times New Roman" w:hAnsi="Times New Roman"/>
            <w:sz w:val="24"/>
            <w:szCs w:val="24"/>
          </w:rPr>
          <w:t xml:space="preserve"> </w:t>
        </w:r>
      </w:ins>
      <w:ins w:id="1030" w:author="Janusio" w:date="2018-03-05T00:03:06Z">
        <w:r>
          <w:rPr>
            <w:rFonts w:hint="eastAsia" w:ascii="Times New Roman" w:hAnsi="Times New Roman" w:eastAsia="黑体"/>
            <w:b/>
            <w:sz w:val="24"/>
            <w:szCs w:val="24"/>
            <w:lang w:val="en-US" w:eastAsia="zh-CN"/>
          </w:rPr>
          <w:t>安全逻辑</w:t>
        </w:r>
      </w:ins>
      <w:ins w:id="1031" w:author="Janusio" w:date="2018-03-05T00:02:32Z">
        <w:r>
          <w:rPr>
            <w:rFonts w:hint="eastAsia" w:ascii="Times New Roman" w:hAnsi="Times New Roman" w:eastAsia="黑体"/>
            <w:b/>
            <w:sz w:val="24"/>
            <w:szCs w:val="24"/>
            <w:lang w:val="en-US" w:eastAsia="zh-CN"/>
          </w:rPr>
          <w:t>理论</w:t>
        </w:r>
      </w:ins>
    </w:p>
    <w:p>
      <w:pPr>
        <w:pStyle w:val="15"/>
        <w:spacing w:line="360" w:lineRule="auto"/>
        <w:ind w:firstLine="420" w:firstLineChars="0"/>
        <w:rPr>
          <w:ins w:id="1032" w:author="Janusio" w:date="2018-03-05T00:02:32Z"/>
          <w:rFonts w:hint="eastAsia" w:ascii="Times New Roman" w:hAnsi="Times New Roman"/>
          <w:sz w:val="24"/>
          <w:szCs w:val="24"/>
          <w:lang w:val="en-US" w:eastAsia="zh-CN"/>
        </w:rPr>
      </w:pPr>
      <w:ins w:id="1033" w:author="Janusio" w:date="2018-03-05T00:02:32Z">
        <w:r>
          <w:rPr>
            <w:rFonts w:hint="eastAsia" w:ascii="Times New Roman" w:hAnsi="Times New Roman"/>
            <w:sz w:val="24"/>
            <w:szCs w:val="24"/>
            <w:lang w:val="en-US" w:eastAsia="zh-CN"/>
          </w:rPr>
          <w:t>目前</w:t>
        </w:r>
      </w:ins>
    </w:p>
    <w:p>
      <w:pPr>
        <w:pStyle w:val="15"/>
        <w:spacing w:line="240" w:lineRule="auto"/>
        <w:ind w:firstLine="0" w:firstLineChars="0"/>
        <w:rPr>
          <w:del w:id="1035" w:author="Janusio" w:date="2018-03-04T23:40:08Z"/>
          <w:rFonts w:hint="eastAsia" w:ascii="Times New Roman" w:hAnsi="Times New Roman" w:eastAsia="黑体"/>
          <w:b/>
          <w:sz w:val="24"/>
          <w:szCs w:val="24"/>
        </w:rPr>
        <w:pPrChange w:id="1034" w:author="Janusio" w:date="2018-03-04T23:40:09Z">
          <w:pPr>
            <w:pStyle w:val="15"/>
            <w:spacing w:line="360" w:lineRule="auto"/>
            <w:ind w:firstLine="0" w:firstLineChars="0"/>
          </w:pPr>
        </w:pPrChange>
      </w:pPr>
      <w:ins w:id="1036" w:author="Janusio" w:date="2018-03-04T23:39:52Z">
        <w:r>
          <w:rPr>
            <w:rFonts w:hint="eastAsia" w:ascii="Times New Roman" w:hAnsi="Times New Roman" w:eastAsia="仿宋_GB2312"/>
            <w:b/>
            <w:sz w:val="28"/>
            <w:szCs w:val="28"/>
            <w:lang w:val="en-US" w:eastAsia="zh-CN"/>
          </w:rPr>
          <w:t>2</w:t>
        </w:r>
      </w:ins>
      <w:ins w:id="1037" w:author="Janusio" w:date="2018-03-04T23:39:48Z">
        <w:r>
          <w:rPr>
            <w:rFonts w:hint="eastAsia" w:ascii="Times New Roman" w:hAnsi="Times New Roman" w:eastAsia="仿宋_GB2312"/>
            <w:b/>
            <w:sz w:val="28"/>
            <w:szCs w:val="28"/>
          </w:rPr>
          <w:t>.</w:t>
        </w:r>
      </w:ins>
      <w:ins w:id="1038" w:author="Janusio" w:date="2018-03-05T00:08:38Z">
        <w:r>
          <w:rPr>
            <w:rFonts w:hint="eastAsia" w:ascii="Times New Roman" w:hAnsi="Times New Roman" w:eastAsia="仿宋_GB2312"/>
            <w:b/>
            <w:sz w:val="28"/>
            <w:szCs w:val="28"/>
            <w:lang w:val="en-US" w:eastAsia="zh-CN"/>
          </w:rPr>
          <w:t>5</w:t>
        </w:r>
      </w:ins>
      <w:ins w:id="1039" w:author="Janusio" w:date="2018-03-04T23:39:48Z">
        <w:r>
          <w:rPr>
            <w:rFonts w:hint="eastAsia" w:ascii="Times New Roman" w:hAnsi="Times New Roman" w:eastAsia="仿宋_GB2312"/>
            <w:b/>
            <w:sz w:val="28"/>
            <w:szCs w:val="28"/>
          </w:rPr>
          <w:t xml:space="preserve"> </w:t>
        </w:r>
      </w:ins>
      <w:ins w:id="1040" w:author="Janusio" w:date="2018-03-04T23:40:01Z">
        <w:r>
          <w:rPr>
            <w:rFonts w:hint="eastAsia" w:ascii="Times New Roman" w:hAnsi="Times New Roman" w:eastAsia="黑体"/>
            <w:b/>
            <w:sz w:val="28"/>
            <w:szCs w:val="28"/>
            <w:lang w:val="en-US" w:eastAsia="zh-CN"/>
          </w:rPr>
          <w:t>本章小结</w:t>
        </w:r>
      </w:ins>
      <w:del w:id="1041" w:author="Janusio" w:date="2018-03-04T23:40:08Z">
        <w:r>
          <w:rPr>
            <w:rFonts w:hint="eastAsia" w:ascii="Times New Roman" w:hAnsi="Times New Roman"/>
            <w:sz w:val="24"/>
            <w:szCs w:val="24"/>
          </w:rPr>
          <w:delText>2.1.</w:delText>
        </w:r>
      </w:del>
      <w:del w:id="1042" w:author="Janusio" w:date="2018-03-04T23:40:08Z">
        <w:r>
          <w:rPr>
            <w:rFonts w:hint="eastAsia" w:ascii="Times New Roman" w:hAnsi="Times New Roman"/>
            <w:sz w:val="24"/>
            <w:szCs w:val="24"/>
            <w:lang w:val="en-US" w:eastAsia="zh-CN"/>
          </w:rPr>
          <w:delText>4</w:delText>
        </w:r>
      </w:del>
      <w:del w:id="1043" w:author="Janusio" w:date="2018-03-04T23:40:08Z">
        <w:r>
          <w:rPr>
            <w:rFonts w:hint="eastAsia" w:ascii="Times New Roman" w:hAnsi="Times New Roman"/>
            <w:sz w:val="24"/>
            <w:szCs w:val="24"/>
          </w:rPr>
          <w:delText xml:space="preserve"> </w:delText>
        </w:r>
      </w:del>
      <w:del w:id="1044" w:author="Janusio" w:date="2018-03-04T23:40:08Z">
        <w:r>
          <w:rPr>
            <w:rFonts w:hint="eastAsia" w:ascii="Times New Roman" w:hAnsi="Times New Roman" w:eastAsia="黑体"/>
            <w:b/>
            <w:sz w:val="24"/>
            <w:szCs w:val="24"/>
            <w:lang w:val="en-US" w:eastAsia="zh-CN"/>
          </w:rPr>
          <w:delText>本章小结</w:delText>
        </w:r>
      </w:del>
    </w:p>
    <w:p>
      <w:pPr>
        <w:pStyle w:val="15"/>
        <w:spacing w:line="240" w:lineRule="auto"/>
        <w:ind w:firstLine="0" w:firstLineChars="0"/>
        <w:rPr>
          <w:ins w:id="1046" w:author="Janusio" w:date="2018-03-04T23:11:49Z"/>
          <w:rFonts w:hint="eastAsia" w:ascii="Times New Roman" w:hAnsi="Times New Roman"/>
          <w:sz w:val="24"/>
          <w:szCs w:val="24"/>
        </w:rPr>
        <w:pPrChange w:id="1045" w:author="Janusio" w:date="2018-03-04T23:40:09Z">
          <w:pPr>
            <w:pStyle w:val="15"/>
            <w:spacing w:line="360" w:lineRule="auto"/>
            <w:ind w:firstLine="420" w:firstLineChars="0"/>
          </w:pPr>
        </w:pPrChange>
      </w:pPr>
    </w:p>
    <w:p>
      <w:pPr>
        <w:pStyle w:val="15"/>
        <w:spacing w:line="360" w:lineRule="auto"/>
        <w:ind w:firstLine="420" w:firstLineChars="0"/>
        <w:rPr>
          <w:rFonts w:hint="eastAsia" w:ascii="Times New Roman" w:hAnsi="Times New Roman"/>
          <w:sz w:val="24"/>
          <w:szCs w:val="24"/>
        </w:rPr>
      </w:pPr>
      <w:ins w:id="1047" w:author="Janusio" w:date="2018-03-05T00:03:23Z">
        <w:r>
          <w:rPr>
            <w:rFonts w:hint="eastAsia" w:ascii="Times New Roman" w:hAnsi="Times New Roman"/>
            <w:sz w:val="24"/>
            <w:szCs w:val="24"/>
            <w:lang w:val="en-US" w:eastAsia="zh-CN"/>
          </w:rPr>
          <w:t>本章</w:t>
        </w:r>
      </w:ins>
      <w:ins w:id="1048" w:author="Janusio" w:date="2018-03-05T00:03:26Z">
        <w:r>
          <w:rPr>
            <w:rFonts w:hint="eastAsia" w:ascii="Times New Roman" w:hAnsi="Times New Roman"/>
            <w:sz w:val="24"/>
            <w:szCs w:val="24"/>
            <w:lang w:val="en-US" w:eastAsia="zh-CN"/>
          </w:rPr>
          <w:t>主要</w:t>
        </w:r>
      </w:ins>
      <w:ins w:id="1049" w:author="Janusio" w:date="2018-03-05T00:03:27Z">
        <w:r>
          <w:rPr>
            <w:rFonts w:hint="eastAsia" w:ascii="Times New Roman" w:hAnsi="Times New Roman"/>
            <w:sz w:val="24"/>
            <w:szCs w:val="24"/>
            <w:lang w:val="en-US" w:eastAsia="zh-CN"/>
          </w:rPr>
          <w:t>介绍了</w:t>
        </w:r>
      </w:ins>
      <w:ins w:id="1050" w:author="Janusio" w:date="2018-03-05T00:03:31Z">
        <w:r>
          <w:rPr>
            <w:rFonts w:hint="eastAsia" w:ascii="Times New Roman" w:hAnsi="Times New Roman"/>
            <w:sz w:val="24"/>
            <w:szCs w:val="24"/>
            <w:lang w:val="en-US" w:eastAsia="zh-CN"/>
          </w:rPr>
          <w:t>虚拟化技术</w:t>
        </w:r>
      </w:ins>
      <w:ins w:id="1051" w:author="Janusio" w:date="2018-03-05T00:03:34Z">
        <w:r>
          <w:rPr>
            <w:rFonts w:hint="eastAsia" w:ascii="Times New Roman" w:hAnsi="Times New Roman"/>
            <w:sz w:val="24"/>
            <w:szCs w:val="24"/>
            <w:lang w:val="en-US" w:eastAsia="zh-CN"/>
          </w:rPr>
          <w:t>以及</w:t>
        </w:r>
      </w:ins>
      <w:ins w:id="1052" w:author="Janusio" w:date="2018-03-05T00:03:35Z">
        <w:r>
          <w:rPr>
            <w:rFonts w:hint="eastAsia" w:ascii="Times New Roman" w:hAnsi="Times New Roman"/>
            <w:sz w:val="24"/>
            <w:szCs w:val="24"/>
            <w:lang w:val="en-US" w:eastAsia="zh-CN"/>
          </w:rPr>
          <w:t>虚拟化</w:t>
        </w:r>
      </w:ins>
      <w:ins w:id="1053" w:author="Janusio" w:date="2018-03-05T00:03:36Z">
        <w:r>
          <w:rPr>
            <w:rFonts w:hint="eastAsia" w:ascii="Times New Roman" w:hAnsi="Times New Roman"/>
            <w:sz w:val="24"/>
            <w:szCs w:val="24"/>
            <w:lang w:val="en-US" w:eastAsia="zh-CN"/>
          </w:rPr>
          <w:t>技术</w:t>
        </w:r>
      </w:ins>
      <w:ins w:id="1054" w:author="Janusio" w:date="2018-03-05T00:03:37Z">
        <w:r>
          <w:rPr>
            <w:rFonts w:hint="eastAsia" w:ascii="Times New Roman" w:hAnsi="Times New Roman"/>
            <w:sz w:val="24"/>
            <w:szCs w:val="24"/>
            <w:lang w:val="en-US" w:eastAsia="zh-CN"/>
          </w:rPr>
          <w:t>的</w:t>
        </w:r>
      </w:ins>
      <w:ins w:id="1055" w:author="Janusio" w:date="2018-03-05T00:03:42Z">
        <w:r>
          <w:rPr>
            <w:rFonts w:hint="eastAsia" w:ascii="Times New Roman" w:hAnsi="Times New Roman"/>
            <w:sz w:val="24"/>
            <w:szCs w:val="24"/>
            <w:lang w:val="en-US" w:eastAsia="zh-CN"/>
          </w:rPr>
          <w:t>分类</w:t>
        </w:r>
      </w:ins>
      <w:ins w:id="1056" w:author="Janusio" w:date="2018-03-05T00:03:44Z">
        <w:r>
          <w:rPr>
            <w:rFonts w:hint="eastAsia" w:ascii="Times New Roman" w:hAnsi="Times New Roman"/>
            <w:sz w:val="24"/>
            <w:szCs w:val="24"/>
            <w:lang w:val="en-US" w:eastAsia="zh-CN"/>
          </w:rPr>
          <w:t>、</w:t>
        </w:r>
      </w:ins>
      <w:ins w:id="1057" w:author="Janusio" w:date="2018-03-05T00:03:47Z">
        <w:r>
          <w:rPr>
            <w:rFonts w:hint="eastAsia" w:ascii="Times New Roman" w:hAnsi="Times New Roman"/>
            <w:sz w:val="24"/>
            <w:szCs w:val="24"/>
            <w:lang w:val="en-US" w:eastAsia="zh-CN"/>
          </w:rPr>
          <w:t>VMM</w:t>
        </w:r>
      </w:ins>
      <w:ins w:id="1058" w:author="Janusio" w:date="2018-03-05T00:03:48Z">
        <w:r>
          <w:rPr>
            <w:rFonts w:hint="eastAsia" w:ascii="Times New Roman" w:hAnsi="Times New Roman"/>
            <w:sz w:val="24"/>
            <w:szCs w:val="24"/>
            <w:lang w:val="en-US" w:eastAsia="zh-CN"/>
          </w:rPr>
          <w:t>等</w:t>
        </w:r>
      </w:ins>
      <w:ins w:id="1059" w:author="Janusio" w:date="2018-03-05T00:03:49Z">
        <w:r>
          <w:rPr>
            <w:rFonts w:hint="eastAsia" w:ascii="Times New Roman" w:hAnsi="Times New Roman"/>
            <w:sz w:val="24"/>
            <w:szCs w:val="24"/>
            <w:lang w:val="en-US" w:eastAsia="zh-CN"/>
          </w:rPr>
          <w:t>，</w:t>
        </w:r>
      </w:ins>
      <w:ins w:id="1060" w:author="Janusio" w:date="2018-03-05T00:03:51Z">
        <w:r>
          <w:rPr>
            <w:rFonts w:hint="eastAsia" w:ascii="Times New Roman" w:hAnsi="Times New Roman"/>
            <w:sz w:val="24"/>
            <w:szCs w:val="24"/>
            <w:lang w:val="en-US" w:eastAsia="zh-CN"/>
          </w:rPr>
          <w:t>以及</w:t>
        </w:r>
      </w:ins>
      <w:ins w:id="1061" w:author="Janusio" w:date="2018-03-05T00:03:54Z">
        <w:r>
          <w:rPr>
            <w:rFonts w:hint="eastAsia" w:ascii="Times New Roman" w:hAnsi="Times New Roman"/>
            <w:sz w:val="24"/>
            <w:szCs w:val="24"/>
            <w:lang w:val="en-US" w:eastAsia="zh-CN"/>
          </w:rPr>
          <w:t>可信</w:t>
        </w:r>
      </w:ins>
      <w:ins w:id="1062" w:author="Janusio" w:date="2018-03-05T00:04:09Z">
        <w:r>
          <w:rPr>
            <w:rFonts w:hint="eastAsia" w:ascii="Times New Roman" w:hAnsi="Times New Roman"/>
            <w:sz w:val="24"/>
            <w:szCs w:val="24"/>
            <w:lang w:val="en-US" w:eastAsia="zh-CN"/>
          </w:rPr>
          <w:t>计算</w:t>
        </w:r>
      </w:ins>
      <w:ins w:id="1063" w:author="Janusio" w:date="2018-03-05T00:04:12Z">
        <w:r>
          <w:rPr>
            <w:rFonts w:hint="eastAsia" w:ascii="Times New Roman" w:hAnsi="Times New Roman"/>
            <w:sz w:val="24"/>
            <w:szCs w:val="24"/>
            <w:lang w:val="en-US" w:eastAsia="zh-CN"/>
          </w:rPr>
          <w:t>、</w:t>
        </w:r>
      </w:ins>
      <w:ins w:id="1064" w:author="Janusio" w:date="2018-03-05T00:04:14Z">
        <w:r>
          <w:rPr>
            <w:rFonts w:hint="eastAsia" w:ascii="Times New Roman" w:hAnsi="Times New Roman"/>
            <w:sz w:val="24"/>
            <w:szCs w:val="24"/>
            <w:lang w:val="en-US" w:eastAsia="zh-CN"/>
          </w:rPr>
          <w:t>可信</w:t>
        </w:r>
      </w:ins>
      <w:ins w:id="1065" w:author="Janusio" w:date="2018-03-05T00:04:16Z">
        <w:r>
          <w:rPr>
            <w:rFonts w:hint="eastAsia" w:ascii="Times New Roman" w:hAnsi="Times New Roman"/>
            <w:sz w:val="24"/>
            <w:szCs w:val="24"/>
            <w:lang w:val="en-US" w:eastAsia="zh-CN"/>
          </w:rPr>
          <w:t>计算</w:t>
        </w:r>
      </w:ins>
      <w:ins w:id="1066" w:author="Janusio" w:date="2018-03-05T00:04:18Z">
        <w:r>
          <w:rPr>
            <w:rFonts w:hint="eastAsia" w:ascii="Times New Roman" w:hAnsi="Times New Roman"/>
            <w:sz w:val="24"/>
            <w:szCs w:val="24"/>
            <w:lang w:val="en-US" w:eastAsia="zh-CN"/>
          </w:rPr>
          <w:t>虚拟化</w:t>
        </w:r>
      </w:ins>
      <w:ins w:id="1067" w:author="Janusio" w:date="2018-03-05T00:04:19Z">
        <w:r>
          <w:rPr>
            <w:rFonts w:hint="eastAsia" w:ascii="Times New Roman" w:hAnsi="Times New Roman"/>
            <w:sz w:val="24"/>
            <w:szCs w:val="24"/>
            <w:lang w:val="en-US" w:eastAsia="zh-CN"/>
          </w:rPr>
          <w:t>技术</w:t>
        </w:r>
      </w:ins>
      <w:ins w:id="1068" w:author="Janusio" w:date="2018-03-05T00:04:22Z">
        <w:r>
          <w:rPr>
            <w:rFonts w:hint="eastAsia" w:ascii="Times New Roman" w:hAnsi="Times New Roman"/>
            <w:sz w:val="24"/>
            <w:szCs w:val="24"/>
            <w:lang w:val="en-US" w:eastAsia="zh-CN"/>
          </w:rPr>
          <w:t>，</w:t>
        </w:r>
      </w:ins>
      <w:ins w:id="1069" w:author="Janusio" w:date="2018-03-05T00:04:26Z">
        <w:r>
          <w:rPr>
            <w:rFonts w:hint="eastAsia" w:ascii="Times New Roman" w:hAnsi="Times New Roman"/>
            <w:sz w:val="24"/>
            <w:szCs w:val="24"/>
            <w:lang w:val="en-US" w:eastAsia="zh-CN"/>
          </w:rPr>
          <w:t>目前</w:t>
        </w:r>
      </w:ins>
      <w:ins w:id="1070" w:author="Janusio" w:date="2018-03-05T00:04:28Z">
        <w:r>
          <w:rPr>
            <w:rFonts w:hint="eastAsia" w:ascii="Times New Roman" w:hAnsi="Times New Roman"/>
            <w:sz w:val="24"/>
            <w:szCs w:val="24"/>
            <w:lang w:val="en-US" w:eastAsia="zh-CN"/>
          </w:rPr>
          <w:t>针对</w:t>
        </w:r>
      </w:ins>
      <w:ins w:id="1071" w:author="Janusio" w:date="2018-03-05T00:04:30Z">
        <w:r>
          <w:rPr>
            <w:rFonts w:hint="eastAsia" w:ascii="Times New Roman" w:hAnsi="Times New Roman"/>
            <w:sz w:val="24"/>
            <w:szCs w:val="24"/>
            <w:lang w:val="en-US" w:eastAsia="zh-CN"/>
          </w:rPr>
          <w:t>可信</w:t>
        </w:r>
      </w:ins>
      <w:ins w:id="1072" w:author="Janusio" w:date="2018-03-05T00:04:31Z">
        <w:r>
          <w:rPr>
            <w:rFonts w:hint="eastAsia" w:ascii="Times New Roman" w:hAnsi="Times New Roman"/>
            <w:sz w:val="24"/>
            <w:szCs w:val="24"/>
            <w:lang w:val="en-US" w:eastAsia="zh-CN"/>
          </w:rPr>
          <w:t>计算的</w:t>
        </w:r>
      </w:ins>
      <w:ins w:id="1073" w:author="Janusio" w:date="2018-03-05T00:04:38Z">
        <w:r>
          <w:rPr>
            <w:rFonts w:hint="eastAsia" w:ascii="Times New Roman" w:hAnsi="Times New Roman"/>
            <w:sz w:val="24"/>
            <w:szCs w:val="24"/>
            <w:lang w:val="en-US" w:eastAsia="zh-CN"/>
          </w:rPr>
          <w:t>两种</w:t>
        </w:r>
      </w:ins>
      <w:ins w:id="1074" w:author="Janusio" w:date="2018-03-05T00:04:33Z">
        <w:r>
          <w:rPr>
            <w:rFonts w:hint="eastAsia" w:ascii="Times New Roman" w:hAnsi="Times New Roman"/>
            <w:sz w:val="24"/>
            <w:szCs w:val="24"/>
            <w:lang w:val="en-US" w:eastAsia="zh-CN"/>
          </w:rPr>
          <w:t>形式化</w:t>
        </w:r>
      </w:ins>
      <w:ins w:id="1075" w:author="Janusio" w:date="2018-03-05T00:04:43Z">
        <w:r>
          <w:rPr>
            <w:rFonts w:hint="eastAsia" w:ascii="Times New Roman" w:hAnsi="Times New Roman"/>
            <w:sz w:val="24"/>
            <w:szCs w:val="24"/>
            <w:lang w:val="en-US" w:eastAsia="zh-CN"/>
          </w:rPr>
          <w:t>分析方法</w:t>
        </w:r>
      </w:ins>
      <w:del w:id="1076" w:author="Janusio" w:date="2018-03-05T00:03:18Z">
        <w:r>
          <w:rPr>
            <w:rFonts w:hint="eastAsia" w:ascii="Times New Roman" w:hAnsi="Times New Roman"/>
            <w:sz w:val="24"/>
            <w:szCs w:val="24"/>
          </w:rPr>
          <w:delText>×××××××××××××××××××××××××××××××××××××××××××××××××××××××××××××××××××××××</w:delText>
        </w:r>
      </w:del>
      <w:ins w:id="1077" w:author="Janusio" w:date="2018-03-05T00:04:46Z">
        <w:r>
          <w:rPr>
            <w:rFonts w:hint="eastAsia" w:ascii="Times New Roman" w:hAnsi="Times New Roman"/>
            <w:sz w:val="24"/>
            <w:szCs w:val="24"/>
            <w:lang w:eastAsia="zh-CN"/>
          </w:rPr>
          <w:t>——</w:t>
        </w:r>
      </w:ins>
      <w:ins w:id="1078" w:author="Janusio" w:date="2018-03-05T00:04:52Z">
        <w:r>
          <w:rPr>
            <w:rFonts w:hint="eastAsia" w:ascii="Times New Roman" w:hAnsi="Times New Roman"/>
            <w:sz w:val="24"/>
            <w:szCs w:val="24"/>
            <w:lang w:val="en-US" w:eastAsia="zh-CN"/>
          </w:rPr>
          <w:t>无干扰</w:t>
        </w:r>
      </w:ins>
      <w:ins w:id="1079" w:author="Janusio" w:date="2018-03-05T00:04:54Z">
        <w:r>
          <w:rPr>
            <w:rFonts w:hint="eastAsia" w:ascii="Times New Roman" w:hAnsi="Times New Roman"/>
            <w:sz w:val="24"/>
            <w:szCs w:val="24"/>
            <w:lang w:val="en-US" w:eastAsia="zh-CN"/>
          </w:rPr>
          <w:t>理论</w:t>
        </w:r>
      </w:ins>
      <w:ins w:id="1080" w:author="Janusio" w:date="2018-03-05T00:04:55Z">
        <w:r>
          <w:rPr>
            <w:rFonts w:hint="eastAsia" w:ascii="Times New Roman" w:hAnsi="Times New Roman"/>
            <w:sz w:val="24"/>
            <w:szCs w:val="24"/>
            <w:lang w:val="en-US" w:eastAsia="zh-CN"/>
          </w:rPr>
          <w:t>和</w:t>
        </w:r>
      </w:ins>
      <w:ins w:id="1081" w:author="Janusio" w:date="2018-03-05T00:04:57Z">
        <w:r>
          <w:rPr>
            <w:rFonts w:hint="eastAsia" w:ascii="Times New Roman" w:hAnsi="Times New Roman"/>
            <w:sz w:val="24"/>
            <w:szCs w:val="24"/>
            <w:lang w:val="en-US" w:eastAsia="zh-CN"/>
          </w:rPr>
          <w:t>扩展</w:t>
        </w:r>
      </w:ins>
      <w:ins w:id="1082" w:author="Janusio" w:date="2018-03-05T00:04:59Z">
        <w:r>
          <w:rPr>
            <w:rFonts w:hint="eastAsia" w:ascii="Times New Roman" w:hAnsi="Times New Roman"/>
            <w:sz w:val="24"/>
            <w:szCs w:val="24"/>
            <w:lang w:val="en-US" w:eastAsia="zh-CN"/>
          </w:rPr>
          <w:t>安全</w:t>
        </w:r>
      </w:ins>
      <w:ins w:id="1083" w:author="Janusio" w:date="2018-03-05T00:05:01Z">
        <w:r>
          <w:rPr>
            <w:rFonts w:hint="eastAsia" w:ascii="Times New Roman" w:hAnsi="Times New Roman"/>
            <w:sz w:val="24"/>
            <w:szCs w:val="24"/>
            <w:lang w:val="en-US" w:eastAsia="zh-CN"/>
          </w:rPr>
          <w:t>逻辑。</w:t>
        </w:r>
      </w:ins>
      <w:del w:id="1084" w:author="Janusio" w:date="2018-03-05T00:04:45Z">
        <w:r>
          <w:rPr>
            <w:rFonts w:hint="eastAsia" w:ascii="Times New Roman" w:hAnsi="Times New Roman"/>
            <w:sz w:val="24"/>
            <w:szCs w:val="24"/>
          </w:rPr>
          <w:delText>×</w:delText>
        </w:r>
      </w:del>
    </w:p>
    <w:p>
      <w:pPr>
        <w:pStyle w:val="15"/>
        <w:ind w:firstLine="0" w:firstLineChars="0"/>
        <w:rPr>
          <w:rFonts w:hint="eastAsia" w:ascii="Times New Roman" w:hAnsi="Times New Roman" w:eastAsia="仿宋_GB2312"/>
          <w:b/>
          <w:sz w:val="30"/>
          <w:szCs w:val="30"/>
        </w:rPr>
      </w:pPr>
      <w:r>
        <w:rPr>
          <w:rFonts w:hint="eastAsia" w:ascii="Times New Roman" w:hAnsi="Times New Roman" w:eastAsia="仿宋_GB2312"/>
          <w:b/>
          <w:sz w:val="30"/>
          <w:szCs w:val="30"/>
          <w:lang w:val="en-US" w:eastAsia="zh-CN"/>
        </w:rPr>
        <w:t>3</w:t>
      </w:r>
      <w:r>
        <w:rPr>
          <w:rFonts w:hint="eastAsia" w:ascii="Times New Roman" w:hAnsi="Times New Roman" w:eastAsia="仿宋_GB2312"/>
          <w:b/>
          <w:sz w:val="30"/>
          <w:szCs w:val="30"/>
        </w:rPr>
        <w:t xml:space="preserve"> </w:t>
      </w:r>
      <w:r>
        <w:rPr>
          <w:rFonts w:hint="eastAsia" w:ascii="Times New Roman" w:hAnsi="Times New Roman" w:eastAsia="黑体"/>
          <w:sz w:val="32"/>
          <w:szCs w:val="32"/>
          <w:lang w:val="en-US" w:eastAsia="zh-CN"/>
        </w:rPr>
        <w:t>具有瀑布特征的可信虚拟平台TVP-QT</w:t>
      </w:r>
    </w:p>
    <w:p>
      <w:pPr>
        <w:pStyle w:val="15"/>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 xml:space="preserve">.1 </w:t>
      </w:r>
      <w:r>
        <w:rPr>
          <w:rFonts w:hint="eastAsia" w:ascii="Times New Roman" w:hAnsi="Times New Roman" w:eastAsia="黑体"/>
          <w:b/>
          <w:sz w:val="28"/>
          <w:szCs w:val="28"/>
          <w:lang w:val="en-US" w:eastAsia="zh-CN"/>
        </w:rPr>
        <w:t>TVP-QT系统结构</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我们基于已有的TVP研究方案，提出了TVP-QT运行架构，如图2所示。</w:t>
      </w:r>
    </w:p>
    <w:p>
      <w:pPr>
        <w:pStyle w:val="15"/>
        <w:spacing w:line="360" w:lineRule="auto"/>
        <w:ind w:firstLine="420" w:firstLineChars="0"/>
        <w:rPr>
          <w:rFonts w:hint="eastAsia" w:ascii="Times New Roman" w:hAnsi="Times New Roman"/>
          <w:sz w:val="24"/>
          <w:szCs w:val="24"/>
        </w:rPr>
      </w:pPr>
      <w:bookmarkStart w:id="3" w:name="OLE_LINK6"/>
      <w:r>
        <w:rPr>
          <w:rFonts w:ascii="Times New Roman" w:hAnsi="Times New Roman"/>
          <w:color w:val="auto"/>
          <w:sz w:val="18"/>
          <w:szCs w:val="18"/>
        </w:rPr>
        <w:object>
          <v:shape id="_x0000_i1026" o:spt="75" type="#_x0000_t75" style="height:95.7pt;width:265.75pt;" o:ole="t" filled="f" o:preferrelative="t" stroked="f" coordsize="21600,21600">
            <v:path/>
            <v:fill on="f" focussize="0,0"/>
            <v:stroke on="f"/>
            <v:imagedata r:id="rId14" o:title=""/>
            <o:lock v:ext="edit" aspectratio="t"/>
            <w10:wrap type="none"/>
            <w10:anchorlock/>
          </v:shape>
          <o:OLEObject Type="Embed" ProgID="Visio.Drawing.11" ShapeID="_x0000_i1026" DrawAspect="Content" ObjectID="_1468075726" r:id="rId13">
            <o:LockedField>false</o:LockedField>
          </o:OLEObject>
        </w:object>
      </w:r>
      <w:bookmarkEnd w:id="3"/>
    </w:p>
    <w:p>
      <w:pPr>
        <w:pStyle w:val="15"/>
        <w:spacing w:line="360" w:lineRule="auto"/>
        <w:ind w:firstLine="420" w:firstLineChars="0"/>
        <w:jc w:val="center"/>
        <w:rPr>
          <w:rFonts w:hint="eastAsia" w:ascii="Times New Roman" w:hAnsi="Times New Roman"/>
          <w:sz w:val="24"/>
          <w:szCs w:val="24"/>
        </w:rPr>
      </w:pPr>
      <w:r>
        <w:rPr>
          <w:rFonts w:hint="eastAsia" w:ascii="Times New Roman" w:hAnsi="Times New Roman"/>
          <w:sz w:val="24"/>
          <w:szCs w:val="24"/>
        </w:rPr>
        <w:t>TVP-QT运行架构</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sz w:val="24"/>
          <w:szCs w:val="24"/>
        </w:rPr>
        <w:t>，我们把管理域记作Dom0，针对不同的VMM，Dom0的启动会有不同的方式。例如，Xen 的管理域启动相关组件包括运行中涉及的VBOIS、VOSLoader、VMOS等组件，这一层次可以作为TVP-QT的可信计算基。值得指出的是，与已有的TVP不同，我们只把Dom0 Kernel看成是可信基，这显然更为合理，因为Dom0实际上是整个虚拟化平台的管理域，含大量的应用程序，这些管理程序无法采用TCG链式度量，且也很容易受到攻击而改变[28-31]。第三层是我们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sz w:val="24"/>
          <w:szCs w:val="24"/>
          <w:lang w:val="en-US" w:eastAsia="zh-CN"/>
        </w:rPr>
        <w:t>最上层为可信虚拟化平台上与用户活动联系最大的用户虚拟机层次，</w:t>
      </w:r>
      <w:r>
        <w:rPr>
          <w:rFonts w:hint="eastAsia" w:ascii="Times New Roman" w:hAnsi="Times New Roman"/>
          <w:sz w:val="24"/>
          <w:szCs w:val="24"/>
        </w:rPr>
        <w:t>其运行时组件</w:t>
      </w:r>
      <w:r>
        <w:rPr>
          <w:rFonts w:hint="eastAsia" w:ascii="Times New Roman" w:hAnsi="Times New Roman"/>
          <w:sz w:val="24"/>
          <w:szCs w:val="24"/>
          <w:lang w:val="en-US" w:eastAsia="zh-CN"/>
        </w:rPr>
        <w:t>主要</w:t>
      </w:r>
      <w:r>
        <w:rPr>
          <w:rFonts w:hint="eastAsia" w:ascii="Times New Roman" w:hAnsi="Times New Roman"/>
          <w:sz w:val="24"/>
          <w:szCs w:val="24"/>
        </w:rPr>
        <w:t>包括VBIOS、VOSLoader、VMOS、应用程序（APP）等相关组件。基于上述对TVP-QT的分析，本文从功能角度给出TVP-QT的抽象定义。</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显然，相对于已有的TVP，我们提出的TVP-QT</w:t>
      </w:r>
      <w:r>
        <w:rPr>
          <w:rFonts w:hint="eastAsia" w:ascii="Times New Roman" w:hAnsi="Times New Roman"/>
          <w:sz w:val="24"/>
          <w:szCs w:val="24"/>
          <w:lang w:val="en-US" w:eastAsia="zh-CN"/>
        </w:rPr>
        <w:t>运行架构</w:t>
      </w:r>
      <w:r>
        <w:rPr>
          <w:rFonts w:hint="eastAsia" w:ascii="Times New Roman" w:hAnsi="Times New Roman"/>
          <w:sz w:val="24"/>
          <w:szCs w:val="24"/>
        </w:rPr>
        <w:t>具有如下特点：</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（1）TVP-QT更加精细。已有的TVP把整个管理域作为TCB，包括Dom0 Kernel和所有应用程序，而TVP-QT模型仅把Dom0 </w:t>
      </w:r>
      <w:r>
        <w:rPr>
          <w:rFonts w:hint="eastAsia" w:ascii="Times New Roman" w:hAnsi="Times New Roman"/>
          <w:sz w:val="24"/>
          <w:szCs w:val="24"/>
          <w:lang w:eastAsia="zh-CN"/>
        </w:rPr>
        <w:t>Kernel</w:t>
      </w:r>
      <w:r>
        <w:rPr>
          <w:rFonts w:hint="eastAsia" w:ascii="Times New Roman" w:hAnsi="Times New Roman"/>
          <w:sz w:val="24"/>
          <w:szCs w:val="24"/>
        </w:rPr>
        <w:t>、TJP及vTPM作为TCB，由于TJP及vTPM只是管理域中很小一部分应用程序，因此TVP-QT的TCB更小。</w:t>
      </w:r>
    </w:p>
    <w:p>
      <w:pPr>
        <w:pStyle w:val="15"/>
        <w:spacing w:line="360" w:lineRule="auto"/>
        <w:ind w:firstLine="420" w:firstLineChars="0"/>
        <w:rPr>
          <w:del w:id="1085" w:author="Janusio" w:date="2018-03-05T00:08:49Z"/>
          <w:rFonts w:hint="eastAsia" w:ascii="Times New Roman" w:hAnsi="Times New Roman"/>
          <w:sz w:val="24"/>
          <w:szCs w:val="24"/>
        </w:rPr>
      </w:pPr>
      <w:r>
        <w:rPr>
          <w:rFonts w:hint="eastAsia" w:ascii="Times New Roman" w:hAnsi="Times New Roman"/>
          <w:sz w:val="24"/>
          <w:szCs w:val="24"/>
        </w:rPr>
        <w:t>（2）TVP-QT在逻辑上也更合理。一方面，已有的TVP的TCB无法采用TCG链式度量机制进行安全保证，而TVP-QT的TCB都能。因此，TVP-QT更符合TCG的链式度量标准。另一方面，TVP-QT增加了TJP，从逻辑上比已有的TVP更加合理。</w:t>
      </w:r>
    </w:p>
    <w:p>
      <w:pPr>
        <w:pStyle w:val="15"/>
        <w:spacing w:line="360" w:lineRule="auto"/>
        <w:ind w:firstLine="420" w:firstLineChars="0"/>
        <w:rPr>
          <w:rFonts w:hint="eastAsia" w:ascii="Times New Roman" w:hAnsi="Times New Roman"/>
          <w:sz w:val="24"/>
          <w:szCs w:val="24"/>
        </w:rPr>
      </w:pPr>
      <w:del w:id="1086" w:author="Janusio" w:date="2018-03-05T00:08:48Z">
        <w:r>
          <w:rPr>
            <w:rFonts w:hint="eastAsia" w:ascii="Times New Roman" w:hAnsi="Times New Roman"/>
            <w:sz w:val="24"/>
            <w:szCs w:val="24"/>
          </w:rPr>
          <w:delText>××××××××××××××××××××××××××××××××××××××××××××××××××××××××××××××××××××××××</w:delText>
        </w:r>
      </w:del>
    </w:p>
    <w:p>
      <w:pPr>
        <w:pStyle w:val="15"/>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2</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TVP-QT组件定义</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定义1 TVP-QT是具有可信功能的虚拟化计算平台，主要包括2类功能组件：TVP-QT:={M, RT}，M表示虚拟化平台所有主机类型集合，包括构成虚拟化平台的基本组件VMM、管理域内核、可信衔接点及用户虚拟机等，它们是利用虚拟化技术为用户提供资源与服务的主体；信任根（Root of Trust, RT）是构建 TVP信任环境的基础，也是 TVP 的核心组件，对虚拟化平台来说，它包括硬件TPM 、可信衔接点TJP和 vTPM。</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对于 TVP 的主机 M，根据其类型进一步细化为 M:={m, vm}，其中，m:={VMM,   Dom0 Kernel, TJP}，特指底层的VMM、Dom0 Kernel和可信衔接点TJP，它们是 TVP 的TCB。vm:={vm1, … , vmn}，表示虚拟化平台上层的用户虚拟机vm 集合。</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相似地，TVP的信任根也进一步分类为RT:={TPM, vRT}={TPM, (TJP, vTPM)}，其中，TPM 是</w:t>
      </w:r>
      <w:r>
        <w:rPr>
          <w:rFonts w:hint="eastAsia" w:ascii="Times New Roman" w:hAnsi="Times New Roman"/>
          <w:sz w:val="24"/>
          <w:szCs w:val="24"/>
          <w:lang w:val="en-US" w:eastAsia="zh-CN"/>
        </w:rPr>
        <w:t>底层的</w:t>
      </w:r>
      <w:r>
        <w:rPr>
          <w:rFonts w:hint="eastAsia" w:ascii="Times New Roman" w:hAnsi="Times New Roman"/>
          <w:sz w:val="24"/>
          <w:szCs w:val="24"/>
        </w:rPr>
        <w:t>硬件信任根，主要</w:t>
      </w:r>
      <w:r>
        <w:rPr>
          <w:rFonts w:hint="eastAsia" w:ascii="Times New Roman" w:hAnsi="Times New Roman"/>
          <w:sz w:val="24"/>
          <w:szCs w:val="24"/>
          <w:lang w:val="en-US" w:eastAsia="zh-CN"/>
        </w:rPr>
        <w:t>通过可信计算技术</w:t>
      </w:r>
      <w:r>
        <w:rPr>
          <w:rFonts w:hint="eastAsia" w:ascii="Times New Roman" w:hAnsi="Times New Roman"/>
          <w:sz w:val="24"/>
          <w:szCs w:val="24"/>
        </w:rPr>
        <w:t>为物理平台提供信任保障，它拥有</w:t>
      </w:r>
      <w:r>
        <w:rPr>
          <w:rFonts w:hint="eastAsia" w:ascii="Times New Roman" w:hAnsi="Times New Roman"/>
          <w:sz w:val="24"/>
          <w:szCs w:val="24"/>
          <w:lang w:val="en-US" w:eastAsia="zh-CN"/>
        </w:rPr>
        <w:t>可信平台的</w:t>
      </w:r>
      <w:r>
        <w:rPr>
          <w:rFonts w:hint="eastAsia" w:ascii="Times New Roman" w:hAnsi="Times New Roman"/>
          <w:sz w:val="24"/>
          <w:szCs w:val="24"/>
        </w:rPr>
        <w:t>非易失存储</w:t>
      </w:r>
      <w:r>
        <w:rPr>
          <w:rFonts w:hint="eastAsia" w:ascii="Times New Roman" w:hAnsi="Times New Roman"/>
          <w:sz w:val="24"/>
          <w:szCs w:val="24"/>
          <w:lang w:val="en-US" w:eastAsia="zh-CN"/>
        </w:rPr>
        <w:t>、</w:t>
      </w:r>
      <w:r>
        <w:rPr>
          <w:rFonts w:hint="eastAsia" w:ascii="Times New Roman" w:hAnsi="Times New Roman"/>
          <w:sz w:val="24"/>
          <w:szCs w:val="24"/>
        </w:rPr>
        <w:t>密钥存储等固有特性；vRT包含</w:t>
      </w:r>
      <w:r>
        <w:rPr>
          <w:rFonts w:hint="eastAsia" w:ascii="Times New Roman" w:hAnsi="Times New Roman"/>
          <w:sz w:val="24"/>
          <w:szCs w:val="24"/>
          <w:lang w:val="en-US" w:eastAsia="zh-CN"/>
        </w:rPr>
        <w:t>可信衔接点</w:t>
      </w:r>
      <w:r>
        <w:rPr>
          <w:rFonts w:hint="eastAsia" w:ascii="Times New Roman" w:hAnsi="Times New Roman"/>
          <w:sz w:val="24"/>
          <w:szCs w:val="24"/>
        </w:rPr>
        <w:t>TJP和vTPM，在功能实现上可表现为</w:t>
      </w:r>
      <w:r>
        <w:rPr>
          <w:rFonts w:hint="eastAsia" w:ascii="Times New Roman" w:hAnsi="Times New Roman"/>
          <w:sz w:val="24"/>
          <w:szCs w:val="24"/>
          <w:lang w:val="en-US" w:eastAsia="zh-CN"/>
        </w:rPr>
        <w:t>主机</w:t>
      </w:r>
      <w:r>
        <w:rPr>
          <w:rFonts w:hint="eastAsia" w:ascii="Times New Roman" w:hAnsi="Times New Roman"/>
          <w:sz w:val="24"/>
          <w:szCs w:val="24"/>
        </w:rPr>
        <w:t>m中内核组件或</w:t>
      </w:r>
      <w:r>
        <w:rPr>
          <w:rFonts w:hint="eastAsia" w:ascii="Times New Roman" w:hAnsi="Times New Roman"/>
          <w:sz w:val="24"/>
          <w:szCs w:val="24"/>
          <w:lang w:val="en-US" w:eastAsia="zh-CN"/>
        </w:rPr>
        <w:t>部分</w:t>
      </w:r>
      <w:r>
        <w:rPr>
          <w:rFonts w:hint="eastAsia" w:ascii="Times New Roman" w:hAnsi="Times New Roman"/>
          <w:sz w:val="24"/>
          <w:szCs w:val="24"/>
        </w:rPr>
        <w:t>独立的可信组件，</w:t>
      </w:r>
      <w:r>
        <w:rPr>
          <w:rFonts w:hint="eastAsia" w:ascii="Times New Roman" w:hAnsi="Times New Roman"/>
          <w:sz w:val="24"/>
          <w:szCs w:val="24"/>
          <w:lang w:val="en-US" w:eastAsia="zh-CN"/>
        </w:rPr>
        <w:t>本文</w:t>
      </w:r>
      <w:r>
        <w:rPr>
          <w:rFonts w:hint="eastAsia" w:ascii="Times New Roman" w:hAnsi="Times New Roman"/>
          <w:sz w:val="24"/>
          <w:szCs w:val="24"/>
        </w:rPr>
        <w:t>将</w:t>
      </w:r>
      <w:r>
        <w:rPr>
          <w:rFonts w:hint="eastAsia" w:ascii="Times New Roman" w:hAnsi="Times New Roman"/>
          <w:sz w:val="24"/>
          <w:szCs w:val="24"/>
          <w:lang w:val="en-US" w:eastAsia="zh-CN"/>
        </w:rPr>
        <w:t>vRT</w:t>
      </w:r>
      <w:r>
        <w:rPr>
          <w:rFonts w:hint="eastAsia" w:ascii="Times New Roman" w:hAnsi="Times New Roman"/>
          <w:sz w:val="24"/>
          <w:szCs w:val="24"/>
        </w:rPr>
        <w:t>抽象为一个独立</w:t>
      </w:r>
      <w:r>
        <w:rPr>
          <w:rFonts w:hint="eastAsia" w:ascii="Times New Roman" w:hAnsi="Times New Roman"/>
          <w:sz w:val="24"/>
          <w:szCs w:val="24"/>
          <w:lang w:val="en-US" w:eastAsia="zh-CN"/>
        </w:rPr>
        <w:t>的可信</w:t>
      </w:r>
      <w:r>
        <w:rPr>
          <w:rFonts w:hint="eastAsia" w:ascii="Times New Roman" w:hAnsi="Times New Roman"/>
          <w:sz w:val="24"/>
          <w:szCs w:val="24"/>
        </w:rPr>
        <w:t>功能组件，通过特定的映射关系与硬件信任根TPM关联</w:t>
      </w:r>
      <w:r>
        <w:rPr>
          <w:rFonts w:hint="eastAsia" w:ascii="Times New Roman" w:hAnsi="Times New Roman"/>
          <w:sz w:val="24"/>
          <w:szCs w:val="24"/>
          <w:lang w:eastAsia="zh-CN"/>
        </w:rPr>
        <w:t>，</w:t>
      </w:r>
      <w:r>
        <w:rPr>
          <w:rFonts w:hint="eastAsia" w:ascii="Times New Roman" w:hAnsi="Times New Roman"/>
          <w:sz w:val="24"/>
          <w:szCs w:val="24"/>
        </w:rPr>
        <w:t>以确保其</w:t>
      </w:r>
      <w:r>
        <w:rPr>
          <w:rFonts w:hint="eastAsia" w:ascii="Times New Roman" w:hAnsi="Times New Roman"/>
          <w:sz w:val="24"/>
          <w:szCs w:val="24"/>
          <w:lang w:val="en-US" w:eastAsia="zh-CN"/>
        </w:rPr>
        <w:t>vRT的</w:t>
      </w:r>
      <w:r>
        <w:rPr>
          <w:rFonts w:hint="eastAsia" w:ascii="Times New Roman" w:hAnsi="Times New Roman"/>
          <w:sz w:val="24"/>
          <w:szCs w:val="24"/>
        </w:rPr>
        <w:t>可信性。其中vTPM是软件形式的TPM，具有TPM的安全功能；TJP 是可信衔接点，</w:t>
      </w:r>
      <w:del w:id="1087" w:author="Janusio" w:date="2018-03-05T00:10:04Z">
        <w:r>
          <w:rPr>
            <w:rFonts w:hint="eastAsia" w:ascii="Times New Roman" w:hAnsi="Times New Roman"/>
            <w:sz w:val="24"/>
            <w:szCs w:val="24"/>
          </w:rPr>
          <w:delText xml:space="preserve"> </w:delText>
        </w:r>
      </w:del>
      <w:r>
        <w:rPr>
          <w:rFonts w:hint="eastAsia" w:ascii="Times New Roman" w:hAnsi="Times New Roman"/>
          <w:sz w:val="24"/>
          <w:szCs w:val="24"/>
        </w:rPr>
        <w:t>TJP的可信依赖于物理TPM，用来衔接底层的虚拟化平台m和顶层的虚拟机vm。</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因此，TVP 从功能角度可定义为：</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TVP:= {(TPM, m), (vRT1, vm1), … , (vRTn, vmm)}</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 (TPM, (vmm, Dom0 Kernel, TJP) ), ((TJP, vTPM1), vm1), …,( (TJP, vTPMn), vmn) }</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其中，m必须使用 TPM 来构建信任，而虚拟机vm则是利用TJP和其相应的vTPM来构建信任。 </w:t>
      </w:r>
    </w:p>
    <w:p>
      <w:pPr>
        <w:pStyle w:val="15"/>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 xml:space="preserve"> 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1所示，其中vTPM管理组件可由VMM上的vTPM组件提供，比如目前存在与Xen上的vTPM Manager。</w:t>
      </w:r>
    </w:p>
    <w:p>
      <w:pPr>
        <w:pStyle w:val="15"/>
        <w:spacing w:line="360" w:lineRule="auto"/>
        <w:ind w:firstLine="420" w:firstLineChars="0"/>
        <w:jc w:val="center"/>
        <w:rPr>
          <w:rFonts w:hint="eastAsia" w:ascii="Times New Roman" w:hAnsi="Times New Roman"/>
          <w:sz w:val="24"/>
          <w:szCs w:val="24"/>
          <w:lang w:val="en-US" w:eastAsia="zh-CN"/>
        </w:rPr>
        <w:pPrChange w:id="1088" w:author="Janusio" w:date="2018-03-05T00:09:10Z">
          <w:pPr>
            <w:pStyle w:val="15"/>
            <w:spacing w:line="360" w:lineRule="auto"/>
            <w:ind w:firstLine="420" w:firstLineChars="0"/>
          </w:pPr>
        </w:pPrChange>
      </w:pPr>
      <w:r>
        <w:rPr>
          <w:rFonts w:hint="eastAsia" w:ascii="Times New Roman" w:hAnsi="Times New Roman"/>
          <w:sz w:val="24"/>
          <w:szCs w:val="24"/>
          <w:lang w:val="en-US" w:eastAsia="zh-CN"/>
        </w:rPr>
        <w:t>TJP功能组件来源</w:t>
      </w:r>
    </w:p>
    <w:tbl>
      <w:tblPr>
        <w:tblStyle w:val="11"/>
        <w:tblW w:w="493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Change w:id="1089" w:author="Janusio" w:date="2018-03-05T00:09:09Z">
          <w:tblPr>
            <w:tblStyle w:val="11"/>
            <w:tblW w:w="4935"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PrChange>
      </w:tblPr>
      <w:tblGrid>
        <w:gridCol w:w="1395"/>
        <w:gridCol w:w="1785"/>
        <w:gridCol w:w="1755"/>
        <w:tblGridChange w:id="1090">
          <w:tblGrid>
            <w:gridCol w:w="1395"/>
            <w:gridCol w:w="1785"/>
            <w:gridCol w:w="1755"/>
          </w:tblGrid>
        </w:tblGridChange>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Change w:id="1091" w:author="Janusio" w:date="2018-03-05T00:09:09Z">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blPrExChange>
        </w:tblPrEx>
        <w:trPr>
          <w:trHeight w:val="238" w:hRule="atLeast"/>
          <w:jc w:val="center"/>
          <w:trPrChange w:id="1091" w:author="Janusio" w:date="2018-03-05T00:09:09Z">
            <w:trPr>
              <w:trHeight w:val="238" w:hRule="atLeast"/>
            </w:trPr>
          </w:trPrChange>
        </w:trPr>
        <w:tc>
          <w:tcPr>
            <w:tcW w:w="1395" w:type="dxa"/>
            <w:tcBorders>
              <w:bottom w:val="single" w:color="auto" w:sz="12" w:space="0"/>
            </w:tcBorders>
            <w:vAlign w:val="top"/>
            <w:tcPrChange w:id="1092" w:author="Janusio" w:date="2018-03-05T00:09:09Z">
              <w:tcPr>
                <w:tcW w:w="1395" w:type="dxa"/>
                <w:tcBorders>
                  <w:bottom w:val="single" w:color="auto" w:sz="12" w:space="0"/>
                </w:tcBorders>
                <w:vAlign w:val="top"/>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TJP</w:t>
            </w:r>
          </w:p>
        </w:tc>
        <w:tc>
          <w:tcPr>
            <w:tcW w:w="1785" w:type="dxa"/>
            <w:tcBorders>
              <w:bottom w:val="single" w:color="auto" w:sz="12" w:space="0"/>
            </w:tcBorders>
            <w:vAlign w:val="top"/>
            <w:tcPrChange w:id="1093" w:author="Janusio" w:date="2018-03-05T00:09:09Z">
              <w:tcPr>
                <w:tcW w:w="1785" w:type="dxa"/>
                <w:tcBorders>
                  <w:bottom w:val="single" w:color="auto" w:sz="12" w:space="0"/>
                </w:tcBorders>
                <w:vAlign w:val="top"/>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eastAsia="zh-CN"/>
              </w:rPr>
              <w:t>主要组件</w:t>
            </w:r>
          </w:p>
        </w:tc>
        <w:tc>
          <w:tcPr>
            <w:tcW w:w="1755" w:type="dxa"/>
            <w:tcBorders>
              <w:bottom w:val="single" w:color="auto" w:sz="12" w:space="0"/>
            </w:tcBorders>
            <w:vAlign w:val="top"/>
            <w:tcPrChange w:id="1094" w:author="Janusio" w:date="2018-03-05T00:09:09Z">
              <w:tcPr>
                <w:tcW w:w="1755" w:type="dxa"/>
                <w:tcBorders>
                  <w:bottom w:val="single" w:color="auto" w:sz="12" w:space="0"/>
                </w:tcBorders>
                <w:vAlign w:val="top"/>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Change w:id="1095" w:author="Janusio" w:date="2018-03-05T00:09:09Z">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blPrExChange>
        </w:tblPrEx>
        <w:trPr>
          <w:trHeight w:val="256" w:hRule="atLeast"/>
          <w:jc w:val="center"/>
          <w:trPrChange w:id="1095" w:author="Janusio" w:date="2018-03-05T00:09:09Z">
            <w:trPr>
              <w:trHeight w:val="256" w:hRule="atLeast"/>
            </w:trPr>
          </w:trPrChange>
        </w:trPr>
        <w:tc>
          <w:tcPr>
            <w:tcW w:w="1395" w:type="dxa"/>
            <w:vMerge w:val="restart"/>
            <w:tcBorders>
              <w:top w:val="single" w:color="auto" w:sz="12" w:space="0"/>
              <w:tl2br w:val="nil"/>
              <w:tr2bl w:val="nil"/>
            </w:tcBorders>
            <w:vAlign w:val="top"/>
            <w:tcPrChange w:id="1096" w:author="Janusio" w:date="2018-03-05T00:09:09Z">
              <w:tcPr>
                <w:tcW w:w="1395" w:type="dxa"/>
                <w:vMerge w:val="restart"/>
                <w:tcBorders>
                  <w:top w:val="single" w:color="auto" w:sz="12" w:space="0"/>
                  <w:tl2br w:val="nil"/>
                  <w:tr2bl w:val="nil"/>
                </w:tcBorders>
                <w:vAlign w:val="top"/>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t xml:space="preserve">vTPM </w:t>
            </w:r>
            <w:r>
              <w:rPr>
                <w:rFonts w:hint="eastAsia" w:ascii="Times New Roman" w:hAnsi="Times New Roman" w:cs="Times New Roman"/>
                <w:sz w:val="18"/>
                <w:szCs w:val="18"/>
                <w:vertAlign w:val="baseline"/>
                <w:lang w:val="en-US" w:eastAsia="zh-CN"/>
              </w:rPr>
              <w:t>B</w:t>
            </w:r>
            <w:r>
              <w:rPr>
                <w:rFonts w:hint="default" w:ascii="Times New Roman" w:hAnsi="Times New Roman" w:cs="Times New Roman"/>
                <w:sz w:val="18"/>
                <w:szCs w:val="18"/>
                <w:vertAlign w:val="baseline"/>
                <w:lang w:val="en-US" w:eastAsia="zh-CN"/>
              </w:rPr>
              <w:t>uilder</w:t>
            </w:r>
          </w:p>
        </w:tc>
        <w:tc>
          <w:tcPr>
            <w:tcW w:w="1785" w:type="dxa"/>
            <w:tcBorders>
              <w:top w:val="single" w:color="auto" w:sz="12" w:space="0"/>
              <w:tl2br w:val="nil"/>
              <w:tr2bl w:val="nil"/>
            </w:tcBorders>
            <w:vAlign w:val="top"/>
            <w:tcPrChange w:id="1097" w:author="Janusio" w:date="2018-03-05T00:09:09Z">
              <w:tcPr>
                <w:tcW w:w="1785" w:type="dxa"/>
                <w:tcBorders>
                  <w:top w:val="single" w:color="auto" w:sz="12" w:space="0"/>
                  <w:tl2br w:val="nil"/>
                  <w:tr2bl w:val="nil"/>
                </w:tcBorders>
                <w:vAlign w:val="top"/>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vTPM启动组件</w:t>
            </w:r>
          </w:p>
        </w:tc>
        <w:tc>
          <w:tcPr>
            <w:tcW w:w="1755" w:type="dxa"/>
            <w:tcBorders>
              <w:top w:val="single" w:color="auto" w:sz="12" w:space="0"/>
              <w:tl2br w:val="nil"/>
              <w:tr2bl w:val="nil"/>
            </w:tcBorders>
            <w:vAlign w:val="top"/>
            <w:tcPrChange w:id="1098" w:author="Janusio" w:date="2018-03-05T00:09:09Z">
              <w:tcPr>
                <w:tcW w:w="1755" w:type="dxa"/>
                <w:tcBorders>
                  <w:top w:val="single" w:color="auto" w:sz="12" w:space="0"/>
                  <w:tl2br w:val="nil"/>
                  <w:tr2bl w:val="nil"/>
                </w:tcBorders>
                <w:vAlign w:val="top"/>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Change w:id="1099" w:author="Janusio" w:date="2018-03-05T00:09:09Z">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blPrExChange>
        </w:tblPrEx>
        <w:trPr>
          <w:trHeight w:val="0" w:hRule="atLeast"/>
          <w:jc w:val="center"/>
          <w:trPrChange w:id="1099" w:author="Janusio" w:date="2018-03-05T00:09:09Z">
            <w:trPr>
              <w:trHeight w:val="0" w:hRule="atLeast"/>
            </w:trPr>
          </w:trPrChange>
        </w:trPr>
        <w:tc>
          <w:tcPr>
            <w:tcW w:w="1395" w:type="dxa"/>
            <w:vMerge w:val="continue"/>
            <w:tcBorders>
              <w:tl2br w:val="nil"/>
              <w:tr2bl w:val="nil"/>
            </w:tcBorders>
            <w:vAlign w:val="top"/>
            <w:tcPrChange w:id="1100" w:author="Janusio" w:date="2018-03-05T00:09:09Z">
              <w:tcPr>
                <w:tcW w:w="1395" w:type="dxa"/>
                <w:vMerge w:val="continue"/>
                <w:tcBorders>
                  <w:tl2br w:val="nil"/>
                  <w:tr2bl w:val="nil"/>
                </w:tcBorders>
                <w:vAlign w:val="top"/>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18"/>
                <w:szCs w:val="18"/>
                <w:vertAlign w:val="baseline"/>
              </w:rPr>
            </w:pPr>
          </w:p>
        </w:tc>
        <w:tc>
          <w:tcPr>
            <w:tcW w:w="1785" w:type="dxa"/>
            <w:tcBorders>
              <w:tl2br w:val="nil"/>
              <w:tr2bl w:val="nil"/>
            </w:tcBorders>
            <w:vAlign w:val="top"/>
            <w:tcPrChange w:id="1101" w:author="Janusio" w:date="2018-03-05T00:09:09Z">
              <w:tcPr>
                <w:tcW w:w="1785" w:type="dxa"/>
                <w:tcBorders>
                  <w:tl2br w:val="nil"/>
                  <w:tr2bl w:val="nil"/>
                </w:tcBorders>
                <w:vAlign w:val="top"/>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vTPM配置文件</w:t>
            </w:r>
          </w:p>
        </w:tc>
        <w:tc>
          <w:tcPr>
            <w:tcW w:w="1755" w:type="dxa"/>
            <w:tcBorders>
              <w:tl2br w:val="nil"/>
              <w:tr2bl w:val="nil"/>
            </w:tcBorders>
            <w:vAlign w:val="top"/>
            <w:tcPrChange w:id="1102" w:author="Janusio" w:date="2018-03-05T00:09:09Z">
              <w:tcPr>
                <w:tcW w:w="1755" w:type="dxa"/>
                <w:tcBorders>
                  <w:tl2br w:val="nil"/>
                  <w:tr2bl w:val="nil"/>
                </w:tcBorders>
                <w:vAlign w:val="top"/>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Change w:id="1103" w:author="Janusio" w:date="2018-03-05T00:09:09Z">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blPrExChange>
        </w:tblPrEx>
        <w:trPr>
          <w:trHeight w:val="0" w:hRule="atLeast"/>
          <w:jc w:val="center"/>
          <w:trPrChange w:id="1103" w:author="Janusio" w:date="2018-03-05T00:09:09Z">
            <w:trPr>
              <w:trHeight w:val="0" w:hRule="atLeast"/>
            </w:trPr>
          </w:trPrChange>
        </w:trPr>
        <w:tc>
          <w:tcPr>
            <w:tcW w:w="1395" w:type="dxa"/>
            <w:tcBorders>
              <w:tl2br w:val="nil"/>
              <w:tr2bl w:val="nil"/>
            </w:tcBorders>
            <w:vAlign w:val="top"/>
            <w:tcPrChange w:id="1104" w:author="Janusio" w:date="2018-03-05T00:09:09Z">
              <w:tcPr>
                <w:tcW w:w="1395" w:type="dxa"/>
                <w:tcBorders>
                  <w:tl2br w:val="nil"/>
                  <w:tr2bl w:val="nil"/>
                </w:tcBorders>
                <w:vAlign w:val="top"/>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vTPM-VM Binding </w:t>
            </w:r>
          </w:p>
        </w:tc>
        <w:tc>
          <w:tcPr>
            <w:tcW w:w="1785" w:type="dxa"/>
            <w:tcBorders>
              <w:tl2br w:val="nil"/>
              <w:tr2bl w:val="nil"/>
            </w:tcBorders>
            <w:vAlign w:val="top"/>
            <w:tcPrChange w:id="1105" w:author="Janusio" w:date="2018-03-05T00:09:09Z">
              <w:tcPr>
                <w:tcW w:w="1785" w:type="dxa"/>
                <w:tcBorders>
                  <w:tl2br w:val="nil"/>
                  <w:tr2bl w:val="nil"/>
                </w:tcBorders>
                <w:vAlign w:val="top"/>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vTPM-VM</w:t>
            </w:r>
            <w:r>
              <w:rPr>
                <w:rFonts w:hint="eastAsia" w:ascii="Times New Roman" w:hAnsi="Times New Roman" w:cs="Times New Roman"/>
                <w:sz w:val="18"/>
                <w:szCs w:val="18"/>
                <w:vertAlign w:val="baseline"/>
                <w:lang w:val="en-US" w:eastAsia="zh-CN"/>
              </w:rPr>
              <w:t>绑定</w:t>
            </w:r>
            <w:r>
              <w:rPr>
                <w:rFonts w:hint="default" w:ascii="Times New Roman" w:hAnsi="Times New Roman" w:cs="Times New Roman"/>
                <w:sz w:val="18"/>
                <w:szCs w:val="18"/>
                <w:vertAlign w:val="baseline"/>
                <w:lang w:val="en-US" w:eastAsia="zh-CN"/>
              </w:rPr>
              <w:t>组件</w:t>
            </w:r>
          </w:p>
        </w:tc>
        <w:tc>
          <w:tcPr>
            <w:tcW w:w="1755" w:type="dxa"/>
            <w:tcBorders>
              <w:tl2br w:val="nil"/>
              <w:tr2bl w:val="nil"/>
            </w:tcBorders>
            <w:vAlign w:val="center"/>
            <w:tcPrChange w:id="1106" w:author="Janusio" w:date="2018-03-05T00:09:09Z">
              <w:tcPr>
                <w:tcW w:w="1755" w:type="dxa"/>
                <w:tcBorders>
                  <w:tl2br w:val="nil"/>
                  <w:tr2bl w:val="nil"/>
                </w:tcBorders>
                <w:vAlign w:val="center"/>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管理工具</w:t>
            </w:r>
            <w:r>
              <w:rPr>
                <w:rFonts w:hint="default" w:ascii="Times New Roman" w:hAnsi="Times New Roman" w:cs="Times New Roman"/>
                <w:sz w:val="18"/>
                <w:szCs w:val="18"/>
                <w:vertAlign w:val="baseline"/>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Change w:id="1107" w:author="Janusio" w:date="2018-03-05T00:09:09Z">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blPrExChange>
        </w:tblPrEx>
        <w:trPr>
          <w:trHeight w:val="0" w:hRule="atLeast"/>
          <w:jc w:val="center"/>
          <w:trPrChange w:id="1107" w:author="Janusio" w:date="2018-03-05T00:09:09Z">
            <w:trPr>
              <w:trHeight w:val="0" w:hRule="atLeast"/>
            </w:trPr>
          </w:trPrChange>
        </w:trPr>
        <w:tc>
          <w:tcPr>
            <w:tcW w:w="1395" w:type="dxa"/>
            <w:vMerge w:val="restart"/>
            <w:tcBorders>
              <w:tl2br w:val="nil"/>
              <w:tr2bl w:val="nil"/>
            </w:tcBorders>
            <w:vAlign w:val="top"/>
            <w:tcPrChange w:id="1108" w:author="Janusio" w:date="2018-03-05T00:09:09Z">
              <w:tcPr>
                <w:tcW w:w="1395" w:type="dxa"/>
                <w:vMerge w:val="restart"/>
                <w:tcBorders>
                  <w:tl2br w:val="nil"/>
                  <w:tr2bl w:val="nil"/>
                </w:tcBorders>
                <w:vAlign w:val="top"/>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color w:val="auto"/>
                <w:sz w:val="18"/>
                <w:szCs w:val="18"/>
              </w:rPr>
              <w:t>VM Builder</w:t>
            </w:r>
          </w:p>
        </w:tc>
        <w:tc>
          <w:tcPr>
            <w:tcW w:w="1785" w:type="dxa"/>
            <w:tcBorders>
              <w:tl2br w:val="nil"/>
              <w:tr2bl w:val="nil"/>
            </w:tcBorders>
            <w:vAlign w:val="top"/>
            <w:tcPrChange w:id="1109" w:author="Janusio" w:date="2018-03-05T00:09:09Z">
              <w:tcPr>
                <w:tcW w:w="1785" w:type="dxa"/>
                <w:tcBorders>
                  <w:tl2br w:val="nil"/>
                  <w:tr2bl w:val="nil"/>
                </w:tcBorders>
                <w:vAlign w:val="top"/>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VM启动组件</w:t>
            </w:r>
          </w:p>
        </w:tc>
        <w:tc>
          <w:tcPr>
            <w:tcW w:w="1755" w:type="dxa"/>
            <w:tcBorders>
              <w:tl2br w:val="nil"/>
              <w:tr2bl w:val="nil"/>
            </w:tcBorders>
            <w:vAlign w:val="top"/>
            <w:tcPrChange w:id="1110" w:author="Janusio" w:date="2018-03-05T00:09:09Z">
              <w:tcPr>
                <w:tcW w:w="1755" w:type="dxa"/>
                <w:tcBorders>
                  <w:tl2br w:val="nil"/>
                  <w:tr2bl w:val="nil"/>
                </w:tcBorders>
                <w:vAlign w:val="top"/>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Change w:id="1111" w:author="Janusio" w:date="2018-03-05T00:09:09Z">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PrEx>
          </w:tblPrExChange>
        </w:tblPrEx>
        <w:trPr>
          <w:trHeight w:val="0" w:hRule="atLeast"/>
          <w:jc w:val="center"/>
          <w:trPrChange w:id="1111" w:author="Janusio" w:date="2018-03-05T00:09:09Z">
            <w:trPr>
              <w:trHeight w:val="0" w:hRule="atLeast"/>
            </w:trPr>
          </w:trPrChange>
        </w:trPr>
        <w:tc>
          <w:tcPr>
            <w:tcW w:w="1395" w:type="dxa"/>
            <w:vMerge w:val="continue"/>
            <w:tcBorders>
              <w:tl2br w:val="nil"/>
              <w:tr2bl w:val="nil"/>
            </w:tcBorders>
            <w:vAlign w:val="top"/>
            <w:tcPrChange w:id="1112" w:author="Janusio" w:date="2018-03-05T00:09:09Z">
              <w:tcPr>
                <w:tcW w:w="1395" w:type="dxa"/>
                <w:vMerge w:val="continue"/>
                <w:tcBorders>
                  <w:tl2br w:val="nil"/>
                  <w:tr2bl w:val="nil"/>
                </w:tcBorders>
                <w:vAlign w:val="top"/>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auto"/>
                <w:sz w:val="18"/>
                <w:szCs w:val="18"/>
              </w:rPr>
            </w:pPr>
          </w:p>
        </w:tc>
        <w:tc>
          <w:tcPr>
            <w:tcW w:w="1785" w:type="dxa"/>
            <w:tcBorders>
              <w:tl2br w:val="nil"/>
              <w:tr2bl w:val="nil"/>
            </w:tcBorders>
            <w:vAlign w:val="top"/>
            <w:tcPrChange w:id="1113" w:author="Janusio" w:date="2018-03-05T00:09:09Z">
              <w:tcPr>
                <w:tcW w:w="1785" w:type="dxa"/>
                <w:tcBorders>
                  <w:tl2br w:val="nil"/>
                  <w:tr2bl w:val="nil"/>
                </w:tcBorders>
                <w:vAlign w:val="top"/>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VM配置文件</w:t>
            </w:r>
          </w:p>
        </w:tc>
        <w:tc>
          <w:tcPr>
            <w:tcW w:w="1755" w:type="dxa"/>
            <w:tcBorders>
              <w:tl2br w:val="nil"/>
              <w:tr2bl w:val="nil"/>
            </w:tcBorders>
            <w:vAlign w:val="top"/>
            <w:tcPrChange w:id="1114" w:author="Janusio" w:date="2018-03-05T00:09:09Z">
              <w:tcPr>
                <w:tcW w:w="1755" w:type="dxa"/>
                <w:tcBorders>
                  <w:tl2br w:val="nil"/>
                  <w:tr2bl w:val="nil"/>
                </w:tcBorders>
                <w:vAlign w:val="top"/>
              </w:tcPr>
            </w:tcPrChange>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bl>
    <w:p>
      <w:pPr>
        <w:pStyle w:val="15"/>
        <w:spacing w:line="360" w:lineRule="auto"/>
        <w:ind w:left="0" w:leftChars="0" w:firstLine="0" w:firstLineChars="0"/>
        <w:rPr>
          <w:del w:id="1115" w:author="Janusio" w:date="2018-03-05T00:09:03Z"/>
          <w:rFonts w:hint="eastAsia" w:ascii="Times New Roman" w:hAnsi="Times New Roman"/>
          <w:sz w:val="24"/>
          <w:szCs w:val="24"/>
          <w:lang w:val="en-US" w:eastAsia="zh-CN"/>
        </w:rPr>
      </w:pPr>
    </w:p>
    <w:p>
      <w:pPr>
        <w:pStyle w:val="15"/>
        <w:spacing w:line="360" w:lineRule="auto"/>
        <w:ind w:firstLine="420" w:firstLineChars="0"/>
        <w:rPr>
          <w:del w:id="1116" w:author="Janusio" w:date="2018-03-05T00:09:03Z"/>
          <w:rFonts w:hint="eastAsia" w:ascii="Times New Roman" w:hAnsi="Times New Roman"/>
          <w:sz w:val="24"/>
          <w:szCs w:val="24"/>
        </w:rPr>
      </w:pPr>
      <w:del w:id="1117" w:author="Janusio" w:date="2018-03-05T00:09:03Z">
        <w:r>
          <w:rPr>
            <w:rFonts w:hint="eastAsia" w:ascii="Times New Roman" w:hAnsi="Times New Roman"/>
            <w:sz w:val="24"/>
            <w:szCs w:val="24"/>
          </w:rPr>
          <w:delText>××××××××××××××××××××××××××××××××××××××××××××××××××××××××××××××××××××××××</w:delText>
        </w:r>
      </w:del>
    </w:p>
    <w:p>
      <w:pPr>
        <w:pStyle w:val="15"/>
        <w:ind w:firstLine="0" w:firstLineChars="0"/>
        <w:rPr>
          <w:del w:id="1118" w:author="Janusio" w:date="2018-03-05T00:16:27Z"/>
          <w:rFonts w:hint="eastAsia" w:ascii="Times New Roman" w:hAnsi="Times New Roman" w:eastAsia="黑体"/>
          <w:b/>
          <w:sz w:val="28"/>
          <w:szCs w:val="28"/>
          <w:lang w:val="en-US" w:eastAsia="zh-CN"/>
        </w:rPr>
      </w:pPr>
      <w:del w:id="1119" w:author="Janusio" w:date="2018-03-05T00:16:27Z">
        <w:r>
          <w:rPr>
            <w:rFonts w:hint="eastAsia" w:ascii="Times New Roman" w:hAnsi="Times New Roman" w:eastAsia="仿宋_GB2312"/>
            <w:b/>
            <w:sz w:val="28"/>
            <w:szCs w:val="28"/>
            <w:lang w:val="en-US" w:eastAsia="zh-CN"/>
          </w:rPr>
          <w:delText>3</w:delText>
        </w:r>
      </w:del>
      <w:del w:id="1120" w:author="Janusio" w:date="2018-03-05T00:16:27Z">
        <w:r>
          <w:rPr>
            <w:rFonts w:hint="eastAsia" w:ascii="Times New Roman" w:hAnsi="Times New Roman" w:eastAsia="仿宋_GB2312"/>
            <w:b/>
            <w:sz w:val="28"/>
            <w:szCs w:val="28"/>
          </w:rPr>
          <w:delText>.</w:delText>
        </w:r>
      </w:del>
      <w:del w:id="1121" w:author="Janusio" w:date="2018-03-05T00:16:27Z">
        <w:r>
          <w:rPr>
            <w:rFonts w:hint="eastAsia" w:ascii="Times New Roman" w:hAnsi="Times New Roman" w:eastAsia="仿宋_GB2312"/>
            <w:b/>
            <w:sz w:val="28"/>
            <w:szCs w:val="28"/>
            <w:lang w:val="en-US" w:eastAsia="zh-CN"/>
          </w:rPr>
          <w:delText>3</w:delText>
        </w:r>
      </w:del>
      <w:del w:id="1122" w:author="Janusio" w:date="2018-03-05T00:16:27Z">
        <w:r>
          <w:rPr>
            <w:rFonts w:hint="eastAsia" w:ascii="Times New Roman" w:hAnsi="Times New Roman" w:eastAsia="仿宋_GB2312"/>
            <w:b/>
            <w:sz w:val="28"/>
            <w:szCs w:val="28"/>
          </w:rPr>
          <w:delText xml:space="preserve"> </w:delText>
        </w:r>
      </w:del>
      <w:del w:id="1123" w:author="Janusio" w:date="2018-03-05T00:16:27Z">
        <w:r>
          <w:rPr>
            <w:rFonts w:hint="eastAsia" w:ascii="Times New Roman" w:hAnsi="Times New Roman" w:eastAsia="黑体"/>
            <w:b/>
            <w:sz w:val="28"/>
            <w:szCs w:val="28"/>
            <w:lang w:val="en-US" w:eastAsia="zh-CN"/>
          </w:rPr>
          <w:delText>TVP-QT工作程序</w:delText>
        </w:r>
      </w:del>
    </w:p>
    <w:p>
      <w:pPr>
        <w:pStyle w:val="15"/>
        <w:spacing w:line="360" w:lineRule="auto"/>
        <w:ind w:firstLine="420" w:firstLineChars="0"/>
        <w:rPr>
          <w:del w:id="1124" w:author="Janusio" w:date="2018-03-05T00:16:27Z"/>
          <w:rFonts w:hint="eastAsia" w:ascii="Times New Roman" w:hAnsi="Times New Roman"/>
          <w:sz w:val="24"/>
          <w:szCs w:val="24"/>
        </w:rPr>
      </w:pPr>
      <w:del w:id="1125" w:author="Janusio" w:date="2018-03-05T00:16:27Z">
        <w:r>
          <w:rPr>
            <w:rFonts w:hint="eastAsia" w:ascii="Times New Roman" w:hAnsi="Times New Roman"/>
            <w:sz w:val="24"/>
            <w:szCs w:val="24"/>
          </w:rPr>
          <w:delText>××××××××××××××××××××××××××××××××××××××××××××××××××××××××××××××××××××××××</w:delText>
        </w:r>
      </w:del>
    </w:p>
    <w:p>
      <w:pPr>
        <w:pStyle w:val="15"/>
        <w:ind w:firstLine="0" w:firstLineChars="0"/>
        <w:rPr>
          <w:rFonts w:hint="eastAsia" w:ascii="Times New Roman" w:hAnsi="Times New Roman"/>
          <w:sz w:val="24"/>
          <w:szCs w:val="24"/>
        </w:rPr>
      </w:pP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基于Xen的TVP-QT实现</w:t>
      </w:r>
    </w:p>
    <w:p>
      <w:pPr>
        <w:pStyle w:val="15"/>
        <w:spacing w:line="360" w:lineRule="auto"/>
        <w:ind w:firstLine="420" w:firstLineChars="0"/>
        <w:rPr>
          <w:ins w:id="1126" w:author="Janusio" w:date="2018-03-05T00:13:13Z"/>
          <w:rFonts w:hint="eastAsia" w:ascii="Times New Roman" w:hAnsi="Times New Roman"/>
          <w:sz w:val="24"/>
          <w:szCs w:val="24"/>
        </w:rPr>
      </w:pPr>
      <w:ins w:id="1127" w:author="Janusio" w:date="2018-03-05T00:13:15Z"/>
      <w:ins w:id="1128" w:author="Janusio" w:date="2018-03-05T00:13:15Z"/>
      <w:ins w:id="1129" w:author="Janusio" w:date="2018-03-05T00:13:15Z"/>
      <w:ins w:id="1130" w:author="Janusio" w:date="2018-03-05T00:13:15Z">
        <w:r>
          <w:rPr>
            <w:rFonts w:ascii="Times New Roman" w:hAnsi="Times New Roman"/>
            <w:color w:val="auto"/>
            <w:sz w:val="15"/>
            <w:szCs w:val="15"/>
          </w:rPr>
          <w:object>
            <v:shape id="_x0000_i1027" o:spt="75" type="#_x0000_t75" style="height:115.15pt;width:192.15pt;" o:ole="t" filled="f" o:preferrelative="t" stroked="f" coordsize="21600,21600">
              <v:path/>
              <v:fill on="f" focussize="0,0"/>
              <v:stroke on="f"/>
              <v:imagedata r:id="rId16" o:title=""/>
              <o:lock v:ext="edit" aspectratio="t"/>
              <w10:wrap type="none"/>
              <w10:anchorlock/>
            </v:shape>
            <o:OLEObject Type="Embed" ProgID="Visio.Drawing.11" ShapeID="_x0000_i1027" DrawAspect="Content" ObjectID="_1468075727" r:id="rId15">
              <o:LockedField>false</o:LockedField>
            </o:OLEObject>
          </w:object>
        </w:r>
      </w:ins>
      <w:ins w:id="1132" w:author="Janusio" w:date="2018-03-05T00:13:15Z"/>
    </w:p>
    <w:p>
      <w:pPr>
        <w:pStyle w:val="15"/>
        <w:spacing w:line="360" w:lineRule="auto"/>
        <w:ind w:firstLine="0" w:firstLineChars="0"/>
        <w:rPr>
          <w:ins w:id="1133" w:author="Janusio" w:date="2018-03-05T00:18:48Z"/>
          <w:rFonts w:hint="eastAsia" w:ascii="Times New Roman" w:hAnsi="Times New Roman" w:eastAsia="黑体"/>
          <w:b/>
          <w:sz w:val="24"/>
          <w:szCs w:val="24"/>
        </w:rPr>
      </w:pPr>
      <w:ins w:id="1134" w:author="Janusio" w:date="2018-03-05T00:18:48Z">
        <w:r>
          <w:rPr>
            <w:rFonts w:hint="eastAsia" w:ascii="Times New Roman" w:hAnsi="Times New Roman"/>
            <w:sz w:val="24"/>
            <w:szCs w:val="24"/>
            <w:lang w:val="en-US" w:eastAsia="zh-CN"/>
          </w:rPr>
          <w:t>3</w:t>
        </w:r>
      </w:ins>
      <w:ins w:id="1135" w:author="Janusio" w:date="2018-03-05T00:18:48Z">
        <w:r>
          <w:rPr>
            <w:rFonts w:hint="eastAsia" w:ascii="Times New Roman" w:hAnsi="Times New Roman"/>
            <w:sz w:val="24"/>
            <w:szCs w:val="24"/>
          </w:rPr>
          <w:t>.</w:t>
        </w:r>
      </w:ins>
      <w:ins w:id="1136" w:author="Janusio" w:date="2018-03-05T00:18:52Z">
        <w:r>
          <w:rPr>
            <w:rFonts w:hint="eastAsia" w:ascii="Times New Roman" w:hAnsi="Times New Roman"/>
            <w:sz w:val="24"/>
            <w:szCs w:val="24"/>
            <w:lang w:val="en-US" w:eastAsia="zh-CN"/>
          </w:rPr>
          <w:t>3</w:t>
        </w:r>
      </w:ins>
      <w:ins w:id="1137" w:author="Janusio" w:date="2018-03-05T00:18:48Z">
        <w:r>
          <w:rPr>
            <w:rFonts w:hint="eastAsia" w:ascii="Times New Roman" w:hAnsi="Times New Roman"/>
            <w:sz w:val="24"/>
            <w:szCs w:val="24"/>
          </w:rPr>
          <w:t xml:space="preserve">.1 </w:t>
        </w:r>
      </w:ins>
      <w:ins w:id="1138" w:author="Janusio" w:date="2018-03-05T00:19:01Z">
        <w:r>
          <w:rPr>
            <w:rFonts w:hint="eastAsia" w:ascii="Times New Roman" w:hAnsi="Times New Roman" w:eastAsia="黑体"/>
            <w:b/>
            <w:sz w:val="24"/>
            <w:szCs w:val="24"/>
            <w:lang w:val="en-US" w:eastAsia="zh-CN"/>
          </w:rPr>
          <w:t>工作</w:t>
        </w:r>
      </w:ins>
      <w:ins w:id="1139" w:author="Janusio" w:date="2018-03-05T00:19:04Z">
        <w:r>
          <w:rPr>
            <w:rFonts w:hint="eastAsia" w:ascii="Times New Roman" w:hAnsi="Times New Roman" w:eastAsia="黑体"/>
            <w:b/>
            <w:sz w:val="24"/>
            <w:szCs w:val="24"/>
            <w:lang w:val="en-US" w:eastAsia="zh-CN"/>
          </w:rPr>
          <w:t>程序</w:t>
        </w:r>
      </w:ins>
    </w:p>
    <w:p>
      <w:pPr>
        <w:pStyle w:val="15"/>
        <w:spacing w:line="360" w:lineRule="auto"/>
        <w:ind w:firstLine="420" w:firstLineChars="0"/>
        <w:rPr>
          <w:ins w:id="1140" w:author="Janusio" w:date="2018-03-05T00:30:47Z"/>
          <w:rFonts w:hint="eastAsia" w:ascii="Times New Roman" w:hAnsi="Times New Roman"/>
          <w:sz w:val="24"/>
          <w:szCs w:val="24"/>
          <w:lang w:val="en-US" w:eastAsia="zh-CN"/>
        </w:rPr>
      </w:pPr>
      <w:del w:id="1141" w:author="Janusio" w:date="2018-03-05T00:18:36Z">
        <w:r>
          <w:rPr>
            <w:rFonts w:hint="eastAsia" w:ascii="Times New Roman" w:hAnsi="Times New Roman"/>
            <w:sz w:val="24"/>
            <w:szCs w:val="24"/>
          </w:rPr>
          <w:delText>×</w:delText>
        </w:r>
      </w:del>
      <w:ins w:id="1142" w:author="Janusio" w:date="2018-03-05T00:18:08Z">
        <w:r>
          <w:rPr>
            <w:rFonts w:hint="eastAsia" w:ascii="Times New Roman" w:hAnsi="Times New Roman"/>
            <w:sz w:val="24"/>
            <w:szCs w:val="24"/>
            <w:lang w:val="en-US" w:eastAsia="zh-CN"/>
          </w:rPr>
          <w:t>TVP-</w:t>
        </w:r>
      </w:ins>
      <w:ins w:id="1143" w:author="Janusio" w:date="2018-03-05T00:18:30Z">
        <w:r>
          <w:rPr>
            <w:rFonts w:hint="eastAsia" w:ascii="Times New Roman" w:hAnsi="Times New Roman"/>
            <w:sz w:val="24"/>
            <w:szCs w:val="24"/>
            <w:lang w:val="en-US" w:eastAsia="zh-CN"/>
          </w:rPr>
          <w:t>QT</w:t>
        </w:r>
      </w:ins>
      <w:ins w:id="1144" w:author="Janusio" w:date="2018-03-05T00:18:32Z">
        <w:r>
          <w:rPr>
            <w:rFonts w:hint="eastAsia" w:ascii="Times New Roman" w:hAnsi="Times New Roman"/>
            <w:sz w:val="24"/>
            <w:szCs w:val="24"/>
            <w:lang w:val="en-US" w:eastAsia="zh-CN"/>
          </w:rPr>
          <w:t>中的</w:t>
        </w:r>
      </w:ins>
      <w:ins w:id="1145" w:author="Janusio" w:date="2018-03-05T00:19:36Z">
        <w:r>
          <w:rPr>
            <w:rFonts w:hint="eastAsia" w:ascii="Times New Roman" w:hAnsi="Times New Roman"/>
            <w:sz w:val="24"/>
            <w:szCs w:val="24"/>
            <w:lang w:val="en-US" w:eastAsia="zh-CN"/>
          </w:rPr>
          <w:t>虚拟机</w:t>
        </w:r>
      </w:ins>
      <w:ins w:id="1146" w:author="Janusio" w:date="2018-03-05T00:20:02Z">
        <w:r>
          <w:rPr>
            <w:rFonts w:hint="eastAsia" w:ascii="Times New Roman" w:hAnsi="Times New Roman"/>
            <w:sz w:val="24"/>
            <w:szCs w:val="24"/>
            <w:lang w:val="en-US" w:eastAsia="zh-CN"/>
          </w:rPr>
          <w:t>为</w:t>
        </w:r>
      </w:ins>
      <w:ins w:id="1147" w:author="Janusio" w:date="2018-03-05T00:20:11Z">
        <w:r>
          <w:rPr>
            <w:rFonts w:hint="eastAsia" w:ascii="Times New Roman" w:hAnsi="Times New Roman"/>
            <w:sz w:val="24"/>
            <w:szCs w:val="24"/>
            <w:lang w:val="en-US" w:eastAsia="zh-CN"/>
          </w:rPr>
          <w:t>VMM</w:t>
        </w:r>
      </w:ins>
      <w:ins w:id="1148" w:author="Janusio" w:date="2018-03-05T00:20:18Z">
        <w:r>
          <w:rPr>
            <w:rFonts w:hint="eastAsia" w:ascii="Times New Roman" w:hAnsi="Times New Roman"/>
            <w:sz w:val="24"/>
            <w:szCs w:val="24"/>
            <w:lang w:val="en-US" w:eastAsia="zh-CN"/>
          </w:rPr>
          <w:t>全虚拟化</w:t>
        </w:r>
      </w:ins>
      <w:ins w:id="1149" w:author="Janusio" w:date="2018-03-05T00:20:27Z">
        <w:r>
          <w:rPr>
            <w:rFonts w:hint="eastAsia" w:ascii="Times New Roman" w:hAnsi="Times New Roman"/>
            <w:sz w:val="24"/>
            <w:szCs w:val="24"/>
            <w:lang w:val="en-US" w:eastAsia="zh-CN"/>
          </w:rPr>
          <w:t>或</w:t>
        </w:r>
      </w:ins>
      <w:ins w:id="1150" w:author="Janusio" w:date="2018-03-05T00:20:33Z">
        <w:r>
          <w:rPr>
            <w:rFonts w:hint="eastAsia" w:ascii="Times New Roman" w:hAnsi="Times New Roman"/>
            <w:sz w:val="24"/>
            <w:szCs w:val="24"/>
            <w:lang w:val="en-US" w:eastAsia="zh-CN"/>
          </w:rPr>
          <w:t>半虚拟化</w:t>
        </w:r>
      </w:ins>
      <w:ins w:id="1151" w:author="Janusio" w:date="2018-03-05T00:20:34Z">
        <w:r>
          <w:rPr>
            <w:rFonts w:hint="eastAsia" w:ascii="Times New Roman" w:hAnsi="Times New Roman"/>
            <w:sz w:val="24"/>
            <w:szCs w:val="24"/>
            <w:lang w:val="en-US" w:eastAsia="zh-CN"/>
          </w:rPr>
          <w:t>的</w:t>
        </w:r>
      </w:ins>
      <w:ins w:id="1152" w:author="Janusio" w:date="2018-03-05T00:20:37Z">
        <w:r>
          <w:rPr>
            <w:rFonts w:hint="eastAsia" w:ascii="Times New Roman" w:hAnsi="Times New Roman"/>
            <w:sz w:val="24"/>
            <w:szCs w:val="24"/>
            <w:lang w:val="en-US" w:eastAsia="zh-CN"/>
          </w:rPr>
          <w:t>Domain</w:t>
        </w:r>
      </w:ins>
      <w:ins w:id="1153" w:author="Janusio" w:date="2018-03-05T00:20:38Z">
        <w:r>
          <w:rPr>
            <w:rFonts w:hint="eastAsia" w:ascii="Times New Roman" w:hAnsi="Times New Roman"/>
            <w:sz w:val="24"/>
            <w:szCs w:val="24"/>
            <w:lang w:val="en-US" w:eastAsia="zh-CN"/>
          </w:rPr>
          <w:t>U</w:t>
        </w:r>
      </w:ins>
      <w:ins w:id="1154" w:author="Janusio" w:date="2018-03-05T00:21:00Z">
        <w:r>
          <w:rPr>
            <w:rFonts w:hint="eastAsia" w:ascii="Times New Roman" w:hAnsi="Times New Roman"/>
            <w:sz w:val="24"/>
            <w:szCs w:val="24"/>
            <w:lang w:val="en-US" w:eastAsia="zh-CN"/>
          </w:rPr>
          <w:t>，</w:t>
        </w:r>
      </w:ins>
      <w:ins w:id="1155" w:author="Janusio" w:date="2018-03-05T00:21:02Z">
        <w:r>
          <w:rPr>
            <w:rFonts w:hint="eastAsia" w:ascii="Times New Roman" w:hAnsi="Times New Roman"/>
            <w:sz w:val="24"/>
            <w:szCs w:val="24"/>
            <w:lang w:val="en-US" w:eastAsia="zh-CN"/>
          </w:rPr>
          <w:t>每个</w:t>
        </w:r>
      </w:ins>
      <w:ins w:id="1156" w:author="Janusio" w:date="2018-03-05T00:21:04Z">
        <w:r>
          <w:rPr>
            <w:rFonts w:hint="eastAsia" w:ascii="Times New Roman" w:hAnsi="Times New Roman"/>
            <w:sz w:val="24"/>
            <w:szCs w:val="24"/>
            <w:lang w:val="en-US" w:eastAsia="zh-CN"/>
          </w:rPr>
          <w:t>虚拟机</w:t>
        </w:r>
      </w:ins>
      <w:ins w:id="1157" w:author="Janusio" w:date="2018-03-05T00:21:06Z">
        <w:r>
          <w:rPr>
            <w:rFonts w:hint="eastAsia" w:ascii="Times New Roman" w:hAnsi="Times New Roman"/>
            <w:sz w:val="24"/>
            <w:szCs w:val="24"/>
            <w:lang w:val="en-US" w:eastAsia="zh-CN"/>
          </w:rPr>
          <w:t>都可以</w:t>
        </w:r>
      </w:ins>
      <w:ins w:id="1158" w:author="Janusio" w:date="2018-03-05T00:21:09Z">
        <w:r>
          <w:rPr>
            <w:rFonts w:hint="eastAsia" w:ascii="Times New Roman" w:hAnsi="Times New Roman"/>
            <w:sz w:val="24"/>
            <w:szCs w:val="24"/>
            <w:lang w:val="en-US" w:eastAsia="zh-CN"/>
          </w:rPr>
          <w:t>使用</w:t>
        </w:r>
      </w:ins>
      <w:ins w:id="1159" w:author="Janusio" w:date="2018-03-05T00:21:15Z">
        <w:r>
          <w:rPr>
            <w:rFonts w:hint="eastAsia" w:ascii="Times New Roman" w:hAnsi="Times New Roman"/>
            <w:sz w:val="24"/>
            <w:szCs w:val="24"/>
            <w:lang w:val="en-US" w:eastAsia="zh-CN"/>
          </w:rPr>
          <w:t>位于</w:t>
        </w:r>
      </w:ins>
      <w:ins w:id="1160" w:author="Janusio" w:date="2018-03-05T00:21:19Z">
        <w:r>
          <w:rPr>
            <w:rFonts w:hint="eastAsia" w:ascii="Times New Roman" w:hAnsi="Times New Roman"/>
            <w:sz w:val="24"/>
            <w:szCs w:val="24"/>
            <w:lang w:val="en-US" w:eastAsia="zh-CN"/>
          </w:rPr>
          <w:t>物理服务器</w:t>
        </w:r>
      </w:ins>
      <w:ins w:id="1161" w:author="Janusio" w:date="2018-03-05T00:21:20Z">
        <w:r>
          <w:rPr>
            <w:rFonts w:hint="eastAsia" w:ascii="Times New Roman" w:hAnsi="Times New Roman"/>
            <w:sz w:val="24"/>
            <w:szCs w:val="24"/>
            <w:lang w:val="en-US" w:eastAsia="zh-CN"/>
          </w:rPr>
          <w:t>上</w:t>
        </w:r>
      </w:ins>
      <w:ins w:id="1162" w:author="Janusio" w:date="2018-03-05T00:21:21Z">
        <w:r>
          <w:rPr>
            <w:rFonts w:hint="eastAsia" w:ascii="Times New Roman" w:hAnsi="Times New Roman"/>
            <w:sz w:val="24"/>
            <w:szCs w:val="24"/>
            <w:lang w:val="en-US" w:eastAsia="zh-CN"/>
          </w:rPr>
          <w:t>的</w:t>
        </w:r>
      </w:ins>
      <w:ins w:id="1163" w:author="Janusio" w:date="2018-03-05T00:21:23Z">
        <w:r>
          <w:rPr>
            <w:rFonts w:hint="eastAsia" w:ascii="Times New Roman" w:hAnsi="Times New Roman"/>
            <w:sz w:val="24"/>
            <w:szCs w:val="24"/>
            <w:lang w:val="en-US" w:eastAsia="zh-CN"/>
          </w:rPr>
          <w:t>TPM</w:t>
        </w:r>
      </w:ins>
      <w:ins w:id="1164" w:author="Janusio" w:date="2018-03-05T00:21:25Z">
        <w:r>
          <w:rPr>
            <w:rFonts w:hint="eastAsia" w:ascii="Times New Roman" w:hAnsi="Times New Roman"/>
            <w:sz w:val="24"/>
            <w:szCs w:val="24"/>
            <w:lang w:val="en-US" w:eastAsia="zh-CN"/>
          </w:rPr>
          <w:t>功能</w:t>
        </w:r>
      </w:ins>
      <w:ins w:id="1165" w:author="Janusio" w:date="2018-03-05T00:21:26Z">
        <w:r>
          <w:rPr>
            <w:rFonts w:hint="eastAsia" w:ascii="Times New Roman" w:hAnsi="Times New Roman"/>
            <w:sz w:val="24"/>
            <w:szCs w:val="24"/>
            <w:lang w:val="en-US" w:eastAsia="zh-CN"/>
          </w:rPr>
          <w:t>和</w:t>
        </w:r>
      </w:ins>
      <w:ins w:id="1166" w:author="Janusio" w:date="2018-03-05T00:21:27Z">
        <w:r>
          <w:rPr>
            <w:rFonts w:hint="eastAsia" w:ascii="Times New Roman" w:hAnsi="Times New Roman"/>
            <w:sz w:val="24"/>
            <w:szCs w:val="24"/>
            <w:lang w:val="en-US" w:eastAsia="zh-CN"/>
          </w:rPr>
          <w:t>服务</w:t>
        </w:r>
      </w:ins>
      <w:ins w:id="1167" w:author="Janusio" w:date="2018-03-05T00:21:28Z">
        <w:r>
          <w:rPr>
            <w:rFonts w:hint="eastAsia" w:ascii="Times New Roman" w:hAnsi="Times New Roman"/>
            <w:sz w:val="24"/>
            <w:szCs w:val="24"/>
            <w:lang w:val="en-US" w:eastAsia="zh-CN"/>
          </w:rPr>
          <w:t>。</w:t>
        </w:r>
      </w:ins>
      <w:ins w:id="1168" w:author="Janusio" w:date="2018-03-05T00:21:44Z">
        <w:r>
          <w:rPr>
            <w:rFonts w:hint="eastAsia" w:ascii="Times New Roman" w:hAnsi="Times New Roman"/>
            <w:sz w:val="24"/>
            <w:szCs w:val="24"/>
            <w:lang w:val="en-US" w:eastAsia="zh-CN"/>
          </w:rPr>
          <w:t>由</w:t>
        </w:r>
      </w:ins>
      <w:ins w:id="1169" w:author="Janusio" w:date="2018-03-05T00:21:49Z">
        <w:r>
          <w:rPr>
            <w:rFonts w:hint="eastAsia" w:ascii="Times New Roman" w:hAnsi="Times New Roman"/>
            <w:sz w:val="24"/>
            <w:szCs w:val="24"/>
            <w:lang w:val="en-US" w:eastAsia="zh-CN"/>
          </w:rPr>
          <w:t>vTPM</w:t>
        </w:r>
      </w:ins>
      <w:ins w:id="1170" w:author="Janusio" w:date="2018-03-05T00:21:50Z">
        <w:r>
          <w:rPr>
            <w:rFonts w:hint="eastAsia" w:ascii="Times New Roman" w:hAnsi="Times New Roman"/>
            <w:sz w:val="24"/>
            <w:szCs w:val="24"/>
            <w:lang w:val="en-US" w:eastAsia="zh-CN"/>
          </w:rPr>
          <w:t xml:space="preserve"> </w:t>
        </w:r>
      </w:ins>
      <w:ins w:id="1171" w:author="Janusio" w:date="2018-03-05T00:21:54Z">
        <w:r>
          <w:rPr>
            <w:rFonts w:hint="eastAsia" w:ascii="Times New Roman" w:hAnsi="Times New Roman"/>
            <w:sz w:val="24"/>
            <w:szCs w:val="24"/>
            <w:lang w:val="en-US" w:eastAsia="zh-CN"/>
          </w:rPr>
          <w:t>Manager</w:t>
        </w:r>
      </w:ins>
      <w:ins w:id="1172" w:author="Janusio" w:date="2018-03-05T00:21:55Z">
        <w:r>
          <w:rPr>
            <w:rFonts w:hint="eastAsia" w:ascii="Times New Roman" w:hAnsi="Times New Roman"/>
            <w:sz w:val="24"/>
            <w:szCs w:val="24"/>
            <w:lang w:val="en-US" w:eastAsia="zh-CN"/>
          </w:rPr>
          <w:t>向</w:t>
        </w:r>
      </w:ins>
      <w:ins w:id="1173" w:author="Janusio" w:date="2018-03-05T00:21:57Z">
        <w:r>
          <w:rPr>
            <w:rFonts w:hint="eastAsia" w:ascii="Times New Roman" w:hAnsi="Times New Roman"/>
            <w:sz w:val="24"/>
            <w:szCs w:val="24"/>
            <w:lang w:val="en-US" w:eastAsia="zh-CN"/>
          </w:rPr>
          <w:t>每一个</w:t>
        </w:r>
      </w:ins>
      <w:ins w:id="1174" w:author="Janusio" w:date="2018-03-05T00:21:58Z">
        <w:r>
          <w:rPr>
            <w:rFonts w:hint="eastAsia" w:ascii="Times New Roman" w:hAnsi="Times New Roman"/>
            <w:sz w:val="24"/>
            <w:szCs w:val="24"/>
            <w:lang w:val="en-US" w:eastAsia="zh-CN"/>
          </w:rPr>
          <w:t>虚拟机</w:t>
        </w:r>
      </w:ins>
      <w:ins w:id="1175" w:author="Janusio" w:date="2018-03-05T00:22:00Z">
        <w:r>
          <w:rPr>
            <w:rFonts w:hint="eastAsia" w:ascii="Times New Roman" w:hAnsi="Times New Roman"/>
            <w:sz w:val="24"/>
            <w:szCs w:val="24"/>
            <w:lang w:val="en-US" w:eastAsia="zh-CN"/>
          </w:rPr>
          <w:t>分配</w:t>
        </w:r>
      </w:ins>
      <w:ins w:id="1176" w:author="Janusio" w:date="2018-03-05T00:22:04Z">
        <w:r>
          <w:rPr>
            <w:rFonts w:hint="eastAsia" w:ascii="Times New Roman" w:hAnsi="Times New Roman"/>
            <w:sz w:val="24"/>
            <w:szCs w:val="24"/>
            <w:lang w:val="en-US" w:eastAsia="zh-CN"/>
          </w:rPr>
          <w:t>和</w:t>
        </w:r>
      </w:ins>
      <w:ins w:id="1177" w:author="Janusio" w:date="2018-03-05T00:22:05Z">
        <w:r>
          <w:rPr>
            <w:rFonts w:hint="eastAsia" w:ascii="Times New Roman" w:hAnsi="Times New Roman"/>
            <w:sz w:val="24"/>
            <w:szCs w:val="24"/>
            <w:lang w:val="en-US" w:eastAsia="zh-CN"/>
          </w:rPr>
          <w:t>物理</w:t>
        </w:r>
      </w:ins>
      <w:ins w:id="1178" w:author="Janusio" w:date="2018-03-05T00:22:09Z">
        <w:r>
          <w:rPr>
            <w:rFonts w:hint="eastAsia" w:ascii="Times New Roman" w:hAnsi="Times New Roman"/>
            <w:sz w:val="24"/>
            <w:szCs w:val="24"/>
            <w:lang w:val="en-US" w:eastAsia="zh-CN"/>
          </w:rPr>
          <w:t>TPM</w:t>
        </w:r>
      </w:ins>
      <w:ins w:id="1179" w:author="Janusio" w:date="2018-03-05T00:22:13Z">
        <w:r>
          <w:rPr>
            <w:rFonts w:hint="eastAsia" w:ascii="Times New Roman" w:hAnsi="Times New Roman"/>
            <w:sz w:val="24"/>
            <w:szCs w:val="24"/>
            <w:lang w:val="en-US" w:eastAsia="zh-CN"/>
          </w:rPr>
          <w:t>有</w:t>
        </w:r>
      </w:ins>
      <w:ins w:id="1180" w:author="Janusio" w:date="2018-03-05T00:22:15Z">
        <w:r>
          <w:rPr>
            <w:rFonts w:hint="eastAsia" w:ascii="Times New Roman" w:hAnsi="Times New Roman"/>
            <w:sz w:val="24"/>
            <w:szCs w:val="24"/>
            <w:lang w:val="en-US" w:eastAsia="zh-CN"/>
          </w:rPr>
          <w:t>相同</w:t>
        </w:r>
      </w:ins>
      <w:ins w:id="1181" w:author="Janusio" w:date="2018-03-05T00:22:16Z">
        <w:r>
          <w:rPr>
            <w:rFonts w:hint="eastAsia" w:ascii="Times New Roman" w:hAnsi="Times New Roman"/>
            <w:sz w:val="24"/>
            <w:szCs w:val="24"/>
            <w:lang w:val="en-US" w:eastAsia="zh-CN"/>
          </w:rPr>
          <w:t>功能</w:t>
        </w:r>
      </w:ins>
      <w:ins w:id="1182" w:author="Janusio" w:date="2018-03-05T00:22:17Z">
        <w:r>
          <w:rPr>
            <w:rFonts w:hint="eastAsia" w:ascii="Times New Roman" w:hAnsi="Times New Roman"/>
            <w:sz w:val="24"/>
            <w:szCs w:val="24"/>
            <w:lang w:val="en-US" w:eastAsia="zh-CN"/>
          </w:rPr>
          <w:t>的</w:t>
        </w:r>
      </w:ins>
      <w:ins w:id="1183" w:author="Janusio" w:date="2018-03-05T00:22:21Z">
        <w:r>
          <w:rPr>
            <w:rFonts w:hint="eastAsia" w:ascii="Times New Roman" w:hAnsi="Times New Roman"/>
            <w:sz w:val="24"/>
            <w:szCs w:val="24"/>
            <w:lang w:val="en-US" w:eastAsia="zh-CN"/>
          </w:rPr>
          <w:t>虚拟</w:t>
        </w:r>
      </w:ins>
      <w:ins w:id="1184" w:author="Janusio" w:date="2018-03-05T00:22:24Z">
        <w:r>
          <w:rPr>
            <w:rFonts w:hint="eastAsia" w:ascii="Times New Roman" w:hAnsi="Times New Roman"/>
            <w:sz w:val="24"/>
            <w:szCs w:val="24"/>
            <w:lang w:val="en-US" w:eastAsia="zh-CN"/>
          </w:rPr>
          <w:t>TPM。</w:t>
        </w:r>
      </w:ins>
      <w:ins w:id="1185" w:author="Janusio" w:date="2018-03-05T00:24:43Z">
        <w:r>
          <w:rPr>
            <w:rFonts w:hint="eastAsia" w:ascii="Times New Roman" w:hAnsi="Times New Roman"/>
            <w:sz w:val="24"/>
            <w:szCs w:val="24"/>
            <w:lang w:val="en-US" w:eastAsia="zh-CN"/>
          </w:rPr>
          <w:t>在</w:t>
        </w:r>
      </w:ins>
      <w:ins w:id="1186" w:author="Janusio" w:date="2018-03-05T00:24:53Z">
        <w:r>
          <w:rPr>
            <w:rFonts w:hint="eastAsia" w:ascii="Times New Roman" w:hAnsi="Times New Roman"/>
            <w:sz w:val="24"/>
            <w:szCs w:val="24"/>
            <w:lang w:val="en-US" w:eastAsia="zh-CN"/>
          </w:rPr>
          <w:t>TVP-QT</w:t>
        </w:r>
      </w:ins>
      <w:ins w:id="1187" w:author="Janusio" w:date="2018-03-05T00:25:18Z">
        <w:r>
          <w:rPr>
            <w:rFonts w:hint="eastAsia" w:ascii="Times New Roman" w:hAnsi="Times New Roman"/>
            <w:sz w:val="24"/>
            <w:szCs w:val="24"/>
            <w:lang w:val="en-US" w:eastAsia="zh-CN"/>
          </w:rPr>
          <w:t>启动</w:t>
        </w:r>
      </w:ins>
      <w:ins w:id="1188" w:author="Janusio" w:date="2018-03-05T00:25:22Z">
        <w:r>
          <w:rPr>
            <w:rFonts w:hint="eastAsia" w:ascii="Times New Roman" w:hAnsi="Times New Roman"/>
            <w:sz w:val="24"/>
            <w:szCs w:val="24"/>
            <w:lang w:val="en-US" w:eastAsia="zh-CN"/>
          </w:rPr>
          <w:t>时，</w:t>
        </w:r>
      </w:ins>
      <w:ins w:id="1189" w:author="Janusio" w:date="2018-03-05T00:25:23Z">
        <w:r>
          <w:rPr>
            <w:rFonts w:hint="eastAsia" w:ascii="Times New Roman" w:hAnsi="Times New Roman"/>
            <w:sz w:val="24"/>
            <w:szCs w:val="24"/>
            <w:lang w:val="en-US" w:eastAsia="zh-CN"/>
          </w:rPr>
          <w:t>不仅</w:t>
        </w:r>
      </w:ins>
      <w:ins w:id="1190" w:author="Janusio" w:date="2018-03-05T00:25:24Z">
        <w:r>
          <w:rPr>
            <w:rFonts w:hint="eastAsia" w:ascii="Times New Roman" w:hAnsi="Times New Roman"/>
            <w:sz w:val="24"/>
            <w:szCs w:val="24"/>
            <w:lang w:val="en-US" w:eastAsia="zh-CN"/>
          </w:rPr>
          <w:t>系统</w:t>
        </w:r>
      </w:ins>
      <w:ins w:id="1191" w:author="Janusio" w:date="2018-03-05T00:25:26Z">
        <w:r>
          <w:rPr>
            <w:rFonts w:hint="eastAsia" w:ascii="Times New Roman" w:hAnsi="Times New Roman"/>
            <w:sz w:val="24"/>
            <w:szCs w:val="24"/>
            <w:lang w:val="en-US" w:eastAsia="zh-CN"/>
          </w:rPr>
          <w:t>引导</w:t>
        </w:r>
      </w:ins>
      <w:ins w:id="1192" w:author="Janusio" w:date="2018-03-05T00:25:27Z">
        <w:r>
          <w:rPr>
            <w:rFonts w:hint="eastAsia" w:ascii="Times New Roman" w:hAnsi="Times New Roman"/>
            <w:sz w:val="24"/>
            <w:szCs w:val="24"/>
            <w:lang w:val="en-US" w:eastAsia="zh-CN"/>
          </w:rPr>
          <w:t>或者</w:t>
        </w:r>
      </w:ins>
      <w:ins w:id="1193" w:author="Janusio" w:date="2018-03-05T00:25:30Z">
        <w:r>
          <w:rPr>
            <w:rFonts w:hint="eastAsia" w:ascii="Times New Roman" w:hAnsi="Times New Roman"/>
            <w:sz w:val="24"/>
            <w:szCs w:val="24"/>
            <w:lang w:val="en-US" w:eastAsia="zh-CN"/>
          </w:rPr>
          <w:t>程序</w:t>
        </w:r>
      </w:ins>
      <w:ins w:id="1194" w:author="Janusio" w:date="2018-03-05T00:25:32Z">
        <w:r>
          <w:rPr>
            <w:rFonts w:hint="eastAsia" w:ascii="Times New Roman" w:hAnsi="Times New Roman"/>
            <w:sz w:val="24"/>
            <w:szCs w:val="24"/>
            <w:lang w:val="en-US" w:eastAsia="zh-CN"/>
          </w:rPr>
          <w:t>启动</w:t>
        </w:r>
      </w:ins>
      <w:ins w:id="1195" w:author="Janusio" w:date="2018-03-05T00:25:34Z">
        <w:r>
          <w:rPr>
            <w:rFonts w:hint="eastAsia" w:ascii="Times New Roman" w:hAnsi="Times New Roman"/>
            <w:sz w:val="24"/>
            <w:szCs w:val="24"/>
            <w:lang w:val="en-US" w:eastAsia="zh-CN"/>
          </w:rPr>
          <w:t>时，</w:t>
        </w:r>
      </w:ins>
      <w:ins w:id="1196" w:author="Janusio" w:date="2018-03-05T00:25:35Z">
        <w:r>
          <w:rPr>
            <w:rFonts w:hint="eastAsia" w:ascii="Times New Roman" w:hAnsi="Times New Roman"/>
            <w:sz w:val="24"/>
            <w:szCs w:val="24"/>
            <w:lang w:val="en-US" w:eastAsia="zh-CN"/>
          </w:rPr>
          <w:t>都</w:t>
        </w:r>
      </w:ins>
      <w:ins w:id="1197" w:author="Janusio" w:date="2018-03-05T00:25:36Z">
        <w:r>
          <w:rPr>
            <w:rFonts w:hint="eastAsia" w:ascii="Times New Roman" w:hAnsi="Times New Roman"/>
            <w:sz w:val="24"/>
            <w:szCs w:val="24"/>
            <w:lang w:val="en-US" w:eastAsia="zh-CN"/>
          </w:rPr>
          <w:t>会</w:t>
        </w:r>
      </w:ins>
      <w:ins w:id="1198" w:author="Janusio" w:date="2018-03-05T00:25:38Z">
        <w:r>
          <w:rPr>
            <w:rFonts w:hint="eastAsia" w:ascii="Times New Roman" w:hAnsi="Times New Roman"/>
            <w:sz w:val="24"/>
            <w:szCs w:val="24"/>
            <w:lang w:val="en-US" w:eastAsia="zh-CN"/>
          </w:rPr>
          <w:t>对</w:t>
        </w:r>
      </w:ins>
      <w:ins w:id="1199" w:author="Janusio" w:date="2018-03-05T00:25:44Z">
        <w:r>
          <w:rPr>
            <w:rFonts w:hint="eastAsia" w:ascii="Times New Roman" w:hAnsi="Times New Roman"/>
            <w:sz w:val="24"/>
            <w:szCs w:val="24"/>
            <w:lang w:val="en-US" w:eastAsia="zh-CN"/>
          </w:rPr>
          <w:t>当前部分</w:t>
        </w:r>
      </w:ins>
      <w:ins w:id="1200" w:author="Janusio" w:date="2018-03-05T00:25:45Z">
        <w:r>
          <w:rPr>
            <w:rFonts w:hint="eastAsia" w:ascii="Times New Roman" w:hAnsi="Times New Roman"/>
            <w:sz w:val="24"/>
            <w:szCs w:val="24"/>
            <w:lang w:val="en-US" w:eastAsia="zh-CN"/>
          </w:rPr>
          <w:t>进行</w:t>
        </w:r>
      </w:ins>
      <w:ins w:id="1201" w:author="Janusio" w:date="2018-03-05T00:25:46Z">
        <w:r>
          <w:rPr>
            <w:rFonts w:hint="eastAsia" w:ascii="Times New Roman" w:hAnsi="Times New Roman"/>
            <w:sz w:val="24"/>
            <w:szCs w:val="24"/>
            <w:lang w:val="en-US" w:eastAsia="zh-CN"/>
          </w:rPr>
          <w:t>实时</w:t>
        </w:r>
      </w:ins>
      <w:ins w:id="1202" w:author="Janusio" w:date="2018-03-05T00:25:48Z">
        <w:r>
          <w:rPr>
            <w:rFonts w:hint="eastAsia" w:ascii="Times New Roman" w:hAnsi="Times New Roman"/>
            <w:sz w:val="24"/>
            <w:szCs w:val="24"/>
            <w:lang w:val="en-US" w:eastAsia="zh-CN"/>
          </w:rPr>
          <w:t>度量，</w:t>
        </w:r>
      </w:ins>
      <w:ins w:id="1203" w:author="Janusio" w:date="2018-03-05T00:25:52Z">
        <w:r>
          <w:rPr>
            <w:rFonts w:hint="eastAsia" w:ascii="Times New Roman" w:hAnsi="Times New Roman"/>
            <w:sz w:val="24"/>
            <w:szCs w:val="24"/>
            <w:lang w:val="en-US" w:eastAsia="zh-CN"/>
          </w:rPr>
          <w:t>并将</w:t>
        </w:r>
      </w:ins>
      <w:ins w:id="1204" w:author="Janusio" w:date="2018-03-05T00:25:54Z">
        <w:r>
          <w:rPr>
            <w:rFonts w:hint="eastAsia" w:ascii="Times New Roman" w:hAnsi="Times New Roman"/>
            <w:sz w:val="24"/>
            <w:szCs w:val="24"/>
            <w:lang w:val="en-US" w:eastAsia="zh-CN"/>
          </w:rPr>
          <w:t>度量值</w:t>
        </w:r>
      </w:ins>
      <w:ins w:id="1205" w:author="Janusio" w:date="2018-03-05T00:25:55Z">
        <w:r>
          <w:rPr>
            <w:rFonts w:hint="eastAsia" w:ascii="Times New Roman" w:hAnsi="Times New Roman"/>
            <w:sz w:val="24"/>
            <w:szCs w:val="24"/>
            <w:lang w:val="en-US" w:eastAsia="zh-CN"/>
          </w:rPr>
          <w:t>和</w:t>
        </w:r>
      </w:ins>
      <w:ins w:id="1206" w:author="Janusio" w:date="2018-03-05T00:26:03Z">
        <w:r>
          <w:rPr>
            <w:rFonts w:hint="eastAsia" w:ascii="Times New Roman" w:hAnsi="Times New Roman"/>
            <w:sz w:val="24"/>
            <w:szCs w:val="24"/>
            <w:lang w:val="en-US" w:eastAsia="zh-CN"/>
          </w:rPr>
          <w:t>预期的</w:t>
        </w:r>
      </w:ins>
      <w:ins w:id="1207" w:author="Janusio" w:date="2018-03-05T00:26:05Z">
        <w:r>
          <w:rPr>
            <w:rFonts w:hint="eastAsia" w:ascii="Times New Roman" w:hAnsi="Times New Roman"/>
            <w:sz w:val="24"/>
            <w:szCs w:val="24"/>
            <w:lang w:val="en-US" w:eastAsia="zh-CN"/>
          </w:rPr>
          <w:t>基准值</w:t>
        </w:r>
      </w:ins>
      <w:ins w:id="1208" w:author="Janusio" w:date="2018-03-05T00:26:06Z">
        <w:r>
          <w:rPr>
            <w:rFonts w:hint="eastAsia" w:ascii="Times New Roman" w:hAnsi="Times New Roman"/>
            <w:sz w:val="24"/>
            <w:szCs w:val="24"/>
            <w:lang w:val="en-US" w:eastAsia="zh-CN"/>
          </w:rPr>
          <w:t>进行</w:t>
        </w:r>
      </w:ins>
      <w:ins w:id="1209" w:author="Janusio" w:date="2018-03-05T00:26:07Z">
        <w:r>
          <w:rPr>
            <w:rFonts w:hint="eastAsia" w:ascii="Times New Roman" w:hAnsi="Times New Roman"/>
            <w:sz w:val="24"/>
            <w:szCs w:val="24"/>
            <w:lang w:val="en-US" w:eastAsia="zh-CN"/>
          </w:rPr>
          <w:t>对比，</w:t>
        </w:r>
      </w:ins>
      <w:ins w:id="1210" w:author="Janusio" w:date="2018-03-05T00:26:14Z">
        <w:r>
          <w:rPr>
            <w:rFonts w:hint="eastAsia" w:ascii="Times New Roman" w:hAnsi="Times New Roman"/>
            <w:sz w:val="24"/>
            <w:szCs w:val="24"/>
            <w:lang w:val="en-US" w:eastAsia="zh-CN"/>
          </w:rPr>
          <w:t>如果</w:t>
        </w:r>
      </w:ins>
      <w:ins w:id="1211" w:author="Janusio" w:date="2018-03-05T00:26:23Z">
        <w:r>
          <w:rPr>
            <w:rFonts w:hint="eastAsia" w:ascii="Times New Roman" w:hAnsi="Times New Roman"/>
            <w:sz w:val="24"/>
            <w:szCs w:val="24"/>
            <w:lang w:val="en-US" w:eastAsia="zh-CN"/>
          </w:rPr>
          <w:t>一致，</w:t>
        </w:r>
      </w:ins>
      <w:ins w:id="1212" w:author="Janusio" w:date="2018-03-05T00:26:27Z">
        <w:r>
          <w:rPr>
            <w:rFonts w:hint="eastAsia" w:ascii="Times New Roman" w:hAnsi="Times New Roman"/>
            <w:sz w:val="24"/>
            <w:szCs w:val="24"/>
            <w:lang w:val="en-US" w:eastAsia="zh-CN"/>
          </w:rPr>
          <w:t>则说明</w:t>
        </w:r>
      </w:ins>
      <w:ins w:id="1213" w:author="Janusio" w:date="2018-03-05T00:26:29Z">
        <w:r>
          <w:rPr>
            <w:rFonts w:hint="eastAsia" w:ascii="Times New Roman" w:hAnsi="Times New Roman"/>
            <w:sz w:val="24"/>
            <w:szCs w:val="24"/>
            <w:lang w:val="en-US" w:eastAsia="zh-CN"/>
          </w:rPr>
          <w:t>程序</w:t>
        </w:r>
      </w:ins>
      <w:ins w:id="1214" w:author="Janusio" w:date="2018-03-05T00:26:30Z">
        <w:r>
          <w:rPr>
            <w:rFonts w:hint="eastAsia" w:ascii="Times New Roman" w:hAnsi="Times New Roman"/>
            <w:sz w:val="24"/>
            <w:szCs w:val="24"/>
            <w:lang w:val="en-US" w:eastAsia="zh-CN"/>
          </w:rPr>
          <w:t>可信</w:t>
        </w:r>
      </w:ins>
      <w:ins w:id="1215" w:author="Janusio" w:date="2018-03-05T00:26:31Z">
        <w:r>
          <w:rPr>
            <w:rFonts w:hint="eastAsia" w:ascii="Times New Roman" w:hAnsi="Times New Roman"/>
            <w:sz w:val="24"/>
            <w:szCs w:val="24"/>
            <w:lang w:val="en-US" w:eastAsia="zh-CN"/>
          </w:rPr>
          <w:t>，</w:t>
        </w:r>
      </w:ins>
      <w:ins w:id="1216" w:author="Janusio" w:date="2018-03-05T00:26:35Z">
        <w:r>
          <w:rPr>
            <w:rFonts w:hint="eastAsia" w:ascii="Times New Roman" w:hAnsi="Times New Roman"/>
            <w:sz w:val="24"/>
            <w:szCs w:val="24"/>
            <w:lang w:val="en-US" w:eastAsia="zh-CN"/>
          </w:rPr>
          <w:t>继续</w:t>
        </w:r>
      </w:ins>
      <w:ins w:id="1217" w:author="Janusio" w:date="2018-03-05T00:26:42Z">
        <w:r>
          <w:rPr>
            <w:rFonts w:hint="eastAsia" w:ascii="Times New Roman" w:hAnsi="Times New Roman"/>
            <w:sz w:val="24"/>
            <w:szCs w:val="24"/>
            <w:lang w:val="en-US" w:eastAsia="zh-CN"/>
          </w:rPr>
          <w:t>系统</w:t>
        </w:r>
      </w:ins>
      <w:ins w:id="1218" w:author="Janusio" w:date="2018-03-05T00:26:44Z">
        <w:r>
          <w:rPr>
            <w:rFonts w:hint="eastAsia" w:ascii="Times New Roman" w:hAnsi="Times New Roman"/>
            <w:sz w:val="24"/>
            <w:szCs w:val="24"/>
            <w:lang w:val="en-US" w:eastAsia="zh-CN"/>
          </w:rPr>
          <w:t>引导</w:t>
        </w:r>
      </w:ins>
      <w:ins w:id="1219" w:author="Janusio" w:date="2018-03-05T00:26:45Z">
        <w:r>
          <w:rPr>
            <w:rFonts w:hint="eastAsia" w:ascii="Times New Roman" w:hAnsi="Times New Roman"/>
            <w:sz w:val="24"/>
            <w:szCs w:val="24"/>
            <w:lang w:val="en-US" w:eastAsia="zh-CN"/>
          </w:rPr>
          <w:t>或者</w:t>
        </w:r>
      </w:ins>
      <w:ins w:id="1220" w:author="Janusio" w:date="2018-03-05T00:26:47Z">
        <w:r>
          <w:rPr>
            <w:rFonts w:hint="eastAsia" w:ascii="Times New Roman" w:hAnsi="Times New Roman"/>
            <w:sz w:val="24"/>
            <w:szCs w:val="24"/>
            <w:lang w:val="en-US" w:eastAsia="zh-CN"/>
          </w:rPr>
          <w:t>程序</w:t>
        </w:r>
      </w:ins>
      <w:ins w:id="1221" w:author="Janusio" w:date="2018-03-05T00:26:48Z">
        <w:r>
          <w:rPr>
            <w:rFonts w:hint="eastAsia" w:ascii="Times New Roman" w:hAnsi="Times New Roman"/>
            <w:sz w:val="24"/>
            <w:szCs w:val="24"/>
            <w:lang w:val="en-US" w:eastAsia="zh-CN"/>
          </w:rPr>
          <w:t>启动</w:t>
        </w:r>
      </w:ins>
      <w:ins w:id="1222" w:author="Janusio" w:date="2018-03-05T00:26:54Z">
        <w:r>
          <w:rPr>
            <w:rFonts w:hint="eastAsia" w:ascii="Times New Roman" w:hAnsi="Times New Roman"/>
            <w:sz w:val="24"/>
            <w:szCs w:val="24"/>
            <w:lang w:val="en-US" w:eastAsia="zh-CN"/>
          </w:rPr>
          <w:t>。</w:t>
        </w:r>
      </w:ins>
      <w:ins w:id="1223" w:author="Janusio" w:date="2018-03-05T00:26:57Z">
        <w:r>
          <w:rPr>
            <w:rFonts w:hint="eastAsia" w:ascii="Times New Roman" w:hAnsi="Times New Roman"/>
            <w:sz w:val="24"/>
            <w:szCs w:val="24"/>
            <w:lang w:val="en-US" w:eastAsia="zh-CN"/>
          </w:rPr>
          <w:t>反之</w:t>
        </w:r>
      </w:ins>
      <w:ins w:id="1224" w:author="Janusio" w:date="2018-03-05T00:26:58Z">
        <w:r>
          <w:rPr>
            <w:rFonts w:hint="eastAsia" w:ascii="Times New Roman" w:hAnsi="Times New Roman"/>
            <w:sz w:val="24"/>
            <w:szCs w:val="24"/>
            <w:lang w:val="en-US" w:eastAsia="zh-CN"/>
          </w:rPr>
          <w:t>，</w:t>
        </w:r>
      </w:ins>
      <w:ins w:id="1225" w:author="Janusio" w:date="2018-03-05T00:26:59Z">
        <w:r>
          <w:rPr>
            <w:rFonts w:hint="eastAsia" w:ascii="Times New Roman" w:hAnsi="Times New Roman"/>
            <w:sz w:val="24"/>
            <w:szCs w:val="24"/>
            <w:lang w:val="en-US" w:eastAsia="zh-CN"/>
          </w:rPr>
          <w:t>则</w:t>
        </w:r>
      </w:ins>
      <w:ins w:id="1226" w:author="Janusio" w:date="2018-03-05T00:27:23Z">
        <w:r>
          <w:rPr>
            <w:rFonts w:hint="eastAsia" w:ascii="Times New Roman" w:hAnsi="Times New Roman"/>
            <w:sz w:val="24"/>
            <w:szCs w:val="24"/>
            <w:lang w:val="en-US" w:eastAsia="zh-CN"/>
          </w:rPr>
          <w:t>启动</w:t>
        </w:r>
      </w:ins>
      <w:ins w:id="1227" w:author="Janusio" w:date="2018-03-05T00:27:28Z">
        <w:r>
          <w:rPr>
            <w:rFonts w:hint="eastAsia" w:ascii="Times New Roman" w:hAnsi="Times New Roman"/>
            <w:sz w:val="24"/>
            <w:szCs w:val="24"/>
            <w:lang w:val="en-US" w:eastAsia="zh-CN"/>
          </w:rPr>
          <w:t>过程</w:t>
        </w:r>
      </w:ins>
      <w:ins w:id="1228" w:author="Janusio" w:date="2018-03-05T00:27:29Z">
        <w:r>
          <w:rPr>
            <w:rFonts w:hint="eastAsia" w:ascii="Times New Roman" w:hAnsi="Times New Roman"/>
            <w:sz w:val="24"/>
            <w:szCs w:val="24"/>
            <w:lang w:val="en-US" w:eastAsia="zh-CN"/>
          </w:rPr>
          <w:t>中</w:t>
        </w:r>
      </w:ins>
      <w:ins w:id="1229" w:author="Janusio" w:date="2018-03-05T00:27:31Z">
        <w:r>
          <w:rPr>
            <w:rFonts w:hint="eastAsia" w:ascii="Times New Roman" w:hAnsi="Times New Roman"/>
            <w:sz w:val="24"/>
            <w:szCs w:val="24"/>
            <w:lang w:val="en-US" w:eastAsia="zh-CN"/>
          </w:rPr>
          <w:t>出现</w:t>
        </w:r>
      </w:ins>
      <w:ins w:id="1230" w:author="Janusio" w:date="2018-03-05T00:27:35Z">
        <w:r>
          <w:rPr>
            <w:rFonts w:hint="eastAsia" w:ascii="Times New Roman" w:hAnsi="Times New Roman"/>
            <w:sz w:val="24"/>
            <w:szCs w:val="24"/>
            <w:lang w:val="en-US" w:eastAsia="zh-CN"/>
          </w:rPr>
          <w:t>组件</w:t>
        </w:r>
      </w:ins>
      <w:ins w:id="1231" w:author="Janusio" w:date="2018-03-05T00:27:36Z">
        <w:r>
          <w:rPr>
            <w:rFonts w:hint="eastAsia" w:ascii="Times New Roman" w:hAnsi="Times New Roman"/>
            <w:sz w:val="24"/>
            <w:szCs w:val="24"/>
            <w:lang w:val="en-US" w:eastAsia="zh-CN"/>
          </w:rPr>
          <w:t>数据</w:t>
        </w:r>
      </w:ins>
      <w:ins w:id="1232" w:author="Janusio" w:date="2018-03-05T00:27:37Z">
        <w:r>
          <w:rPr>
            <w:rFonts w:hint="eastAsia" w:ascii="Times New Roman" w:hAnsi="Times New Roman"/>
            <w:sz w:val="24"/>
            <w:szCs w:val="24"/>
            <w:lang w:val="en-US" w:eastAsia="zh-CN"/>
          </w:rPr>
          <w:t>被</w:t>
        </w:r>
      </w:ins>
      <w:ins w:id="1233" w:author="Janusio" w:date="2018-03-05T00:27:38Z">
        <w:r>
          <w:rPr>
            <w:rFonts w:hint="eastAsia" w:ascii="Times New Roman" w:hAnsi="Times New Roman"/>
            <w:sz w:val="24"/>
            <w:szCs w:val="24"/>
            <w:lang w:val="en-US" w:eastAsia="zh-CN"/>
          </w:rPr>
          <w:t>篡改</w:t>
        </w:r>
      </w:ins>
      <w:ins w:id="1234" w:author="Janusio" w:date="2018-03-05T00:27:39Z">
        <w:r>
          <w:rPr>
            <w:rFonts w:hint="eastAsia" w:ascii="Times New Roman" w:hAnsi="Times New Roman"/>
            <w:sz w:val="24"/>
            <w:szCs w:val="24"/>
            <w:lang w:val="en-US" w:eastAsia="zh-CN"/>
          </w:rPr>
          <w:t>，</w:t>
        </w:r>
      </w:ins>
      <w:ins w:id="1235" w:author="Janusio" w:date="2018-03-05T00:27:46Z">
        <w:r>
          <w:rPr>
            <w:rFonts w:hint="eastAsia" w:ascii="Times New Roman" w:hAnsi="Times New Roman"/>
            <w:sz w:val="24"/>
            <w:szCs w:val="24"/>
            <w:lang w:val="en-US" w:eastAsia="zh-CN"/>
          </w:rPr>
          <w:t>停止运行</w:t>
        </w:r>
      </w:ins>
      <w:ins w:id="1236" w:author="Janusio" w:date="2018-03-05T00:27:48Z">
        <w:r>
          <w:rPr>
            <w:rFonts w:hint="eastAsia" w:ascii="Times New Roman" w:hAnsi="Times New Roman"/>
            <w:sz w:val="24"/>
            <w:szCs w:val="24"/>
            <w:lang w:val="en-US" w:eastAsia="zh-CN"/>
          </w:rPr>
          <w:t>。</w:t>
        </w:r>
      </w:ins>
    </w:p>
    <w:p>
      <w:pPr>
        <w:pStyle w:val="15"/>
        <w:spacing w:line="360" w:lineRule="auto"/>
        <w:ind w:firstLine="420" w:firstLineChars="0"/>
        <w:rPr>
          <w:ins w:id="1237" w:author="Janusio" w:date="2018-03-05T00:31:40Z"/>
          <w:rFonts w:hint="eastAsia" w:ascii="Times New Roman" w:hAnsi="Times New Roman" w:eastAsia="黑体"/>
          <w:b/>
          <w:sz w:val="24"/>
          <w:szCs w:val="24"/>
          <w:lang w:val="en-US" w:eastAsia="zh-CN"/>
        </w:rPr>
      </w:pPr>
      <w:ins w:id="1238" w:author="Janusio" w:date="2018-03-05T00:31:01Z">
        <w:r>
          <w:rPr>
            <w:rFonts w:hint="eastAsia" w:ascii="Times New Roman" w:hAnsi="Times New Roman"/>
            <w:sz w:val="24"/>
            <w:szCs w:val="24"/>
            <w:lang w:val="en-US" w:eastAsia="zh-CN"/>
          </w:rPr>
          <w:t>3</w:t>
        </w:r>
      </w:ins>
      <w:ins w:id="1239" w:author="Janusio" w:date="2018-03-05T00:31:02Z">
        <w:r>
          <w:rPr>
            <w:rFonts w:hint="eastAsia" w:ascii="Times New Roman" w:hAnsi="Times New Roman"/>
            <w:sz w:val="24"/>
            <w:szCs w:val="24"/>
            <w:lang w:val="en-US" w:eastAsia="zh-CN"/>
          </w:rPr>
          <w:t>.3.</w:t>
        </w:r>
      </w:ins>
      <w:ins w:id="1240" w:author="Janusio" w:date="2018-03-05T00:31:03Z">
        <w:r>
          <w:rPr>
            <w:rFonts w:hint="eastAsia" w:ascii="Times New Roman" w:hAnsi="Times New Roman"/>
            <w:sz w:val="24"/>
            <w:szCs w:val="24"/>
            <w:lang w:val="en-US" w:eastAsia="zh-CN"/>
          </w:rPr>
          <w:t>2</w:t>
        </w:r>
      </w:ins>
      <w:ins w:id="1241" w:author="Janusio" w:date="2018-03-05T00:31:04Z">
        <w:r>
          <w:rPr>
            <w:rFonts w:hint="eastAsia" w:ascii="Times New Roman" w:hAnsi="Times New Roman"/>
            <w:sz w:val="24"/>
            <w:szCs w:val="24"/>
            <w:lang w:val="en-US" w:eastAsia="zh-CN"/>
          </w:rPr>
          <w:t xml:space="preserve"> </w:t>
        </w:r>
      </w:ins>
      <w:ins w:id="1242" w:author="Janusio" w:date="2018-03-05T00:31:14Z">
        <w:r>
          <w:rPr>
            <w:rFonts w:hint="eastAsia" w:ascii="Times New Roman" w:hAnsi="Times New Roman" w:eastAsia="黑体"/>
            <w:b/>
            <w:sz w:val="24"/>
            <w:szCs w:val="24"/>
            <w:lang w:val="en-US" w:eastAsia="zh-CN"/>
          </w:rPr>
          <w:t>可信</w:t>
        </w:r>
      </w:ins>
      <w:ins w:id="1243" w:author="Janusio" w:date="2018-03-05T00:31:16Z">
        <w:r>
          <w:rPr>
            <w:rFonts w:hint="eastAsia" w:ascii="Times New Roman" w:hAnsi="Times New Roman" w:eastAsia="黑体"/>
            <w:b/>
            <w:sz w:val="24"/>
            <w:szCs w:val="24"/>
            <w:lang w:val="en-US" w:eastAsia="zh-CN"/>
          </w:rPr>
          <w:t>衔接点</w:t>
        </w:r>
      </w:ins>
      <w:ins w:id="1244" w:author="Janusio" w:date="2018-03-05T00:31:17Z">
        <w:r>
          <w:rPr>
            <w:rFonts w:hint="eastAsia" w:ascii="Times New Roman" w:hAnsi="Times New Roman" w:eastAsia="黑体"/>
            <w:b/>
            <w:sz w:val="24"/>
            <w:szCs w:val="24"/>
            <w:lang w:val="en-US" w:eastAsia="zh-CN"/>
          </w:rPr>
          <w:t>实现</w:t>
        </w:r>
      </w:ins>
    </w:p>
    <w:p>
      <w:pPr>
        <w:pStyle w:val="15"/>
        <w:spacing w:line="360" w:lineRule="auto"/>
        <w:ind w:firstLine="420" w:firstLineChars="0"/>
        <w:rPr>
          <w:ins w:id="1245" w:author="Janusio" w:date="2018-03-05T00:33:21Z"/>
          <w:rFonts w:hint="eastAsia" w:ascii="Times New Roman" w:hAnsi="Times New Roman"/>
          <w:sz w:val="24"/>
          <w:szCs w:val="24"/>
          <w:lang w:val="en-US" w:eastAsia="zh-CN"/>
        </w:rPr>
      </w:pPr>
      <w:ins w:id="1246" w:author="Janusio" w:date="2018-03-05T00:31:59Z">
        <w:r>
          <w:rPr>
            <w:rFonts w:hint="eastAsia" w:ascii="Times New Roman" w:hAnsi="Times New Roman"/>
            <w:sz w:val="24"/>
            <w:szCs w:val="24"/>
            <w:lang w:val="en-US" w:eastAsia="zh-CN"/>
          </w:rPr>
          <w:t>有</w:t>
        </w:r>
      </w:ins>
      <w:ins w:id="1247" w:author="Janusio" w:date="2018-03-05T00:32:00Z">
        <w:r>
          <w:rPr>
            <w:rFonts w:hint="eastAsia" w:ascii="Times New Roman" w:hAnsi="Times New Roman"/>
            <w:sz w:val="24"/>
            <w:szCs w:val="24"/>
            <w:lang w:val="en-US" w:eastAsia="zh-CN"/>
          </w:rPr>
          <w:t>本文</w:t>
        </w:r>
      </w:ins>
      <w:ins w:id="1248" w:author="Janusio" w:date="2018-03-05T00:32:45Z">
        <w:r>
          <w:rPr>
            <w:rFonts w:hint="eastAsia" w:ascii="Times New Roman" w:hAnsi="Times New Roman"/>
            <w:sz w:val="24"/>
            <w:szCs w:val="24"/>
            <w:lang w:val="en-US" w:eastAsia="zh-CN"/>
          </w:rPr>
          <w:t>3.</w:t>
        </w:r>
      </w:ins>
      <w:ins w:id="1249" w:author="Janusio" w:date="2018-03-05T00:32:46Z">
        <w:r>
          <w:rPr>
            <w:rFonts w:hint="eastAsia" w:ascii="Times New Roman" w:hAnsi="Times New Roman"/>
            <w:sz w:val="24"/>
            <w:szCs w:val="24"/>
            <w:lang w:val="en-US" w:eastAsia="zh-CN"/>
          </w:rPr>
          <w:t>1</w:t>
        </w:r>
      </w:ins>
      <w:ins w:id="1250" w:author="Janusio" w:date="2018-03-05T00:32:47Z">
        <w:r>
          <w:rPr>
            <w:rFonts w:hint="eastAsia" w:ascii="Times New Roman" w:hAnsi="Times New Roman"/>
            <w:sz w:val="24"/>
            <w:szCs w:val="24"/>
            <w:lang w:val="en-US" w:eastAsia="zh-CN"/>
          </w:rPr>
          <w:t>节</w:t>
        </w:r>
      </w:ins>
      <w:ins w:id="1251" w:author="Janusio" w:date="2018-03-05T00:32:48Z">
        <w:r>
          <w:rPr>
            <w:rFonts w:hint="eastAsia" w:ascii="Times New Roman" w:hAnsi="Times New Roman"/>
            <w:sz w:val="24"/>
            <w:szCs w:val="24"/>
            <w:lang w:val="en-US" w:eastAsia="zh-CN"/>
          </w:rPr>
          <w:t>的</w:t>
        </w:r>
      </w:ins>
      <w:ins w:id="1252" w:author="Janusio" w:date="2018-03-05T00:32:49Z">
        <w:r>
          <w:rPr>
            <w:rFonts w:hint="eastAsia" w:ascii="Times New Roman" w:hAnsi="Times New Roman"/>
            <w:sz w:val="24"/>
            <w:szCs w:val="24"/>
            <w:lang w:val="en-US" w:eastAsia="zh-CN"/>
          </w:rPr>
          <w:t>可信</w:t>
        </w:r>
      </w:ins>
      <w:ins w:id="1253" w:author="Janusio" w:date="2018-03-05T00:32:51Z">
        <w:r>
          <w:rPr>
            <w:rFonts w:hint="eastAsia" w:ascii="Times New Roman" w:hAnsi="Times New Roman"/>
            <w:sz w:val="24"/>
            <w:szCs w:val="24"/>
            <w:lang w:val="en-US" w:eastAsia="zh-CN"/>
          </w:rPr>
          <w:t>衔接点</w:t>
        </w:r>
      </w:ins>
      <w:ins w:id="1254" w:author="Janusio" w:date="2018-03-05T00:32:54Z">
        <w:r>
          <w:rPr>
            <w:rFonts w:hint="eastAsia" w:ascii="Times New Roman" w:hAnsi="Times New Roman"/>
            <w:sz w:val="24"/>
            <w:szCs w:val="24"/>
            <w:lang w:val="en-US" w:eastAsia="zh-CN"/>
          </w:rPr>
          <w:t>三个</w:t>
        </w:r>
      </w:ins>
      <w:ins w:id="1255" w:author="Janusio" w:date="2018-03-05T00:32:55Z">
        <w:r>
          <w:rPr>
            <w:rFonts w:hint="eastAsia" w:ascii="Times New Roman" w:hAnsi="Times New Roman"/>
            <w:sz w:val="24"/>
            <w:szCs w:val="24"/>
            <w:lang w:val="en-US" w:eastAsia="zh-CN"/>
          </w:rPr>
          <w:t>部分</w:t>
        </w:r>
      </w:ins>
      <w:ins w:id="1256" w:author="Janusio" w:date="2018-03-05T00:32:56Z">
        <w:r>
          <w:rPr>
            <w:rFonts w:hint="eastAsia" w:ascii="Times New Roman" w:hAnsi="Times New Roman"/>
            <w:sz w:val="24"/>
            <w:szCs w:val="24"/>
            <w:lang w:val="en-US" w:eastAsia="zh-CN"/>
          </w:rPr>
          <w:t>组件</w:t>
        </w:r>
      </w:ins>
      <w:ins w:id="1257" w:author="Janusio" w:date="2018-03-05T00:32:57Z">
        <w:r>
          <w:rPr>
            <w:rFonts w:hint="eastAsia" w:ascii="Times New Roman" w:hAnsi="Times New Roman"/>
            <w:sz w:val="24"/>
            <w:szCs w:val="24"/>
            <w:lang w:val="en-US" w:eastAsia="zh-CN"/>
          </w:rPr>
          <w:t>，</w:t>
        </w:r>
      </w:ins>
      <w:ins w:id="1258" w:author="Janusio" w:date="2018-03-05T00:33:06Z">
        <w:r>
          <w:rPr>
            <w:rFonts w:hint="eastAsia" w:ascii="Times New Roman" w:hAnsi="Times New Roman"/>
            <w:sz w:val="24"/>
            <w:szCs w:val="24"/>
            <w:lang w:val="en-US" w:eastAsia="zh-CN"/>
          </w:rPr>
          <w:t>基于</w:t>
        </w:r>
      </w:ins>
      <w:ins w:id="1259" w:author="Janusio" w:date="2018-03-05T00:33:08Z">
        <w:r>
          <w:rPr>
            <w:rFonts w:hint="eastAsia" w:ascii="Times New Roman" w:hAnsi="Times New Roman"/>
            <w:sz w:val="24"/>
            <w:szCs w:val="24"/>
            <w:lang w:val="en-US" w:eastAsia="zh-CN"/>
          </w:rPr>
          <w:t>Xen</w:t>
        </w:r>
      </w:ins>
      <w:ins w:id="1260" w:author="Janusio" w:date="2018-03-05T00:33:15Z">
        <w:r>
          <w:rPr>
            <w:rFonts w:hint="eastAsia" w:ascii="Times New Roman" w:hAnsi="Times New Roman"/>
            <w:sz w:val="24"/>
            <w:szCs w:val="24"/>
            <w:lang w:val="en-US" w:eastAsia="zh-CN"/>
          </w:rPr>
          <w:t>实现了</w:t>
        </w:r>
      </w:ins>
      <w:ins w:id="1261" w:author="Janusio" w:date="2018-03-05T00:33:16Z">
        <w:r>
          <w:rPr>
            <w:rFonts w:hint="eastAsia" w:ascii="Times New Roman" w:hAnsi="Times New Roman"/>
            <w:sz w:val="24"/>
            <w:szCs w:val="24"/>
            <w:lang w:val="en-US" w:eastAsia="zh-CN"/>
          </w:rPr>
          <w:t>具体</w:t>
        </w:r>
      </w:ins>
      <w:ins w:id="1262" w:author="Janusio" w:date="2018-03-05T00:33:17Z">
        <w:r>
          <w:rPr>
            <w:rFonts w:hint="eastAsia" w:ascii="Times New Roman" w:hAnsi="Times New Roman"/>
            <w:sz w:val="24"/>
            <w:szCs w:val="24"/>
            <w:lang w:val="en-US" w:eastAsia="zh-CN"/>
          </w:rPr>
          <w:t>的</w:t>
        </w:r>
      </w:ins>
      <w:ins w:id="1263" w:author="Janusio" w:date="2018-03-05T00:33:18Z">
        <w:r>
          <w:rPr>
            <w:rFonts w:hint="eastAsia" w:ascii="Times New Roman" w:hAnsi="Times New Roman"/>
            <w:sz w:val="24"/>
            <w:szCs w:val="24"/>
            <w:lang w:val="en-US" w:eastAsia="zh-CN"/>
          </w:rPr>
          <w:t>可信</w:t>
        </w:r>
      </w:ins>
      <w:ins w:id="1264" w:author="Janusio" w:date="2018-03-05T00:33:19Z">
        <w:r>
          <w:rPr>
            <w:rFonts w:hint="eastAsia" w:ascii="Times New Roman" w:hAnsi="Times New Roman"/>
            <w:sz w:val="24"/>
            <w:szCs w:val="24"/>
            <w:lang w:val="en-US" w:eastAsia="zh-CN"/>
          </w:rPr>
          <w:t>衔接点</w:t>
        </w:r>
      </w:ins>
      <w:ins w:id="1265" w:author="Janusio" w:date="2018-03-05T00:33:20Z">
        <w:r>
          <w:rPr>
            <w:rFonts w:hint="eastAsia" w:ascii="Times New Roman" w:hAnsi="Times New Roman"/>
            <w:sz w:val="24"/>
            <w:szCs w:val="24"/>
            <w:lang w:val="en-US" w:eastAsia="zh-CN"/>
          </w:rPr>
          <w:t>。</w:t>
        </w:r>
      </w:ins>
    </w:p>
    <w:p>
      <w:pPr>
        <w:pStyle w:val="15"/>
        <w:spacing w:line="360" w:lineRule="auto"/>
        <w:ind w:firstLine="420" w:firstLineChars="0"/>
        <w:rPr>
          <w:ins w:id="1266" w:author="Janusio" w:date="2018-03-05T00:40:54Z"/>
          <w:rFonts w:hint="eastAsia" w:ascii="Times New Roman" w:hAnsi="Times New Roman"/>
          <w:sz w:val="24"/>
          <w:szCs w:val="24"/>
          <w:lang w:val="en-US" w:eastAsia="zh-CN"/>
        </w:rPr>
      </w:pPr>
      <w:ins w:id="1267" w:author="Janusio" w:date="2018-03-05T00:33:23Z">
        <w:r>
          <w:rPr>
            <w:rFonts w:hint="eastAsia" w:ascii="Times New Roman" w:hAnsi="Times New Roman"/>
            <w:sz w:val="24"/>
            <w:szCs w:val="24"/>
            <w:lang w:val="en-US" w:eastAsia="zh-CN"/>
          </w:rPr>
          <w:t>首先，</w:t>
        </w:r>
      </w:ins>
      <w:ins w:id="1268" w:author="Janusio" w:date="2018-03-05T00:37:15Z">
        <w:r>
          <w:rPr>
            <w:rFonts w:hint="eastAsia" w:ascii="Times New Roman" w:hAnsi="Times New Roman"/>
            <w:sz w:val="24"/>
            <w:szCs w:val="24"/>
            <w:lang w:val="en-US" w:eastAsia="zh-CN"/>
          </w:rPr>
          <w:t>在</w:t>
        </w:r>
      </w:ins>
      <w:ins w:id="1269" w:author="Janusio" w:date="2018-03-05T00:37:31Z">
        <w:r>
          <w:rPr>
            <w:rFonts w:hint="eastAsia" w:ascii="Times New Roman" w:hAnsi="Times New Roman"/>
            <w:sz w:val="24"/>
            <w:szCs w:val="24"/>
            <w:lang w:val="en-US" w:eastAsia="zh-CN"/>
          </w:rPr>
          <w:t>/</w:t>
        </w:r>
      </w:ins>
      <w:ins w:id="1270" w:author="Janusio" w:date="2018-03-05T00:37:32Z">
        <w:r>
          <w:rPr>
            <w:rFonts w:hint="eastAsia" w:ascii="Times New Roman" w:hAnsi="Times New Roman"/>
            <w:sz w:val="24"/>
            <w:szCs w:val="24"/>
            <w:lang w:val="en-US" w:eastAsia="zh-CN"/>
          </w:rPr>
          <w:t>e</w:t>
        </w:r>
      </w:ins>
      <w:ins w:id="1271" w:author="Janusio" w:date="2018-03-05T00:37:38Z">
        <w:r>
          <w:rPr>
            <w:rFonts w:hint="eastAsia" w:ascii="Times New Roman" w:hAnsi="Times New Roman"/>
            <w:sz w:val="24"/>
            <w:szCs w:val="24"/>
            <w:lang w:val="en-US" w:eastAsia="zh-CN"/>
          </w:rPr>
          <w:t>t</w:t>
        </w:r>
      </w:ins>
      <w:ins w:id="1272" w:author="Janusio" w:date="2018-03-05T00:37:39Z">
        <w:r>
          <w:rPr>
            <w:rFonts w:hint="eastAsia" w:ascii="Times New Roman" w:hAnsi="Times New Roman"/>
            <w:sz w:val="24"/>
            <w:szCs w:val="24"/>
            <w:lang w:val="en-US" w:eastAsia="zh-CN"/>
          </w:rPr>
          <w:t>c</w:t>
        </w:r>
      </w:ins>
      <w:ins w:id="1273" w:author="Janusio" w:date="2018-03-05T00:37:45Z">
        <w:r>
          <w:rPr>
            <w:rFonts w:hint="eastAsia" w:ascii="Times New Roman" w:hAnsi="Times New Roman"/>
            <w:sz w:val="24"/>
            <w:szCs w:val="24"/>
            <w:lang w:val="en-US" w:eastAsia="zh-CN"/>
          </w:rPr>
          <w:t>/</w:t>
        </w:r>
      </w:ins>
      <w:ins w:id="1274" w:author="Janusio" w:date="2018-03-05T00:38:42Z">
        <w:r>
          <w:rPr>
            <w:rFonts w:hint="eastAsia" w:ascii="Times New Roman" w:hAnsi="Times New Roman"/>
            <w:sz w:val="24"/>
            <w:szCs w:val="24"/>
            <w:lang w:val="en-US" w:eastAsia="zh-CN"/>
          </w:rPr>
          <w:t>tjp</w:t>
        </w:r>
      </w:ins>
      <w:ins w:id="1275" w:author="Janusio" w:date="2018-03-05T00:37:50Z">
        <w:r>
          <w:rPr>
            <w:rFonts w:hint="eastAsia" w:ascii="Times New Roman" w:hAnsi="Times New Roman"/>
            <w:sz w:val="24"/>
            <w:szCs w:val="24"/>
            <w:lang w:val="en-US" w:eastAsia="zh-CN"/>
          </w:rPr>
          <w:t>下</w:t>
        </w:r>
      </w:ins>
      <w:ins w:id="1276" w:author="Janusio" w:date="2018-03-05T00:37:52Z">
        <w:r>
          <w:rPr>
            <w:rFonts w:hint="eastAsia" w:ascii="Times New Roman" w:hAnsi="Times New Roman"/>
            <w:sz w:val="24"/>
            <w:szCs w:val="24"/>
            <w:lang w:val="en-US" w:eastAsia="zh-CN"/>
          </w:rPr>
          <w:t>新增</w:t>
        </w:r>
      </w:ins>
      <w:ins w:id="1277" w:author="Janusio" w:date="2018-03-05T00:37:54Z">
        <w:r>
          <w:rPr>
            <w:rFonts w:hint="eastAsia" w:ascii="Times New Roman" w:hAnsi="Times New Roman"/>
            <w:sz w:val="24"/>
            <w:szCs w:val="24"/>
            <w:lang w:val="en-US" w:eastAsia="zh-CN"/>
          </w:rPr>
          <w:t>文件</w:t>
        </w:r>
      </w:ins>
      <w:ins w:id="1278" w:author="Janusio" w:date="2018-03-05T00:38:02Z">
        <w:r>
          <w:rPr>
            <w:rFonts w:hint="eastAsia" w:ascii="Times New Roman" w:hAnsi="Times New Roman"/>
            <w:sz w:val="24"/>
            <w:szCs w:val="24"/>
            <w:lang w:val="en-US" w:eastAsia="zh-CN"/>
          </w:rPr>
          <w:t>tj</w:t>
        </w:r>
      </w:ins>
      <w:ins w:id="1279" w:author="Janusio" w:date="2018-03-05T00:38:03Z">
        <w:r>
          <w:rPr>
            <w:rFonts w:hint="eastAsia" w:ascii="Times New Roman" w:hAnsi="Times New Roman"/>
            <w:sz w:val="24"/>
            <w:szCs w:val="24"/>
            <w:lang w:val="en-US" w:eastAsia="zh-CN"/>
          </w:rPr>
          <w:t>p</w:t>
        </w:r>
      </w:ins>
      <w:ins w:id="1280" w:author="Janusio" w:date="2018-03-05T00:47:41Z">
        <w:r>
          <w:rPr>
            <w:rFonts w:hint="eastAsia" w:ascii="Times New Roman" w:hAnsi="Times New Roman"/>
            <w:sz w:val="24"/>
            <w:szCs w:val="24"/>
            <w:lang w:val="en-US" w:eastAsia="zh-CN"/>
          </w:rPr>
          <w:t>-</w:t>
        </w:r>
      </w:ins>
      <w:ins w:id="1281" w:author="Janusio" w:date="2018-03-05T00:47:42Z">
        <w:r>
          <w:rPr>
            <w:rFonts w:hint="eastAsia" w:ascii="Times New Roman" w:hAnsi="Times New Roman"/>
            <w:sz w:val="24"/>
            <w:szCs w:val="24"/>
            <w:lang w:val="en-US" w:eastAsia="zh-CN"/>
          </w:rPr>
          <w:t>vm-</w:t>
        </w:r>
      </w:ins>
      <w:ins w:id="1282" w:author="Janusio" w:date="2018-03-05T00:47:45Z">
        <w:r>
          <w:rPr>
            <w:rFonts w:hint="eastAsia" w:ascii="Times New Roman" w:hAnsi="Times New Roman"/>
            <w:sz w:val="24"/>
            <w:szCs w:val="24"/>
            <w:lang w:val="en-US" w:eastAsia="zh-CN"/>
          </w:rPr>
          <w:t>vtpm</w:t>
        </w:r>
      </w:ins>
      <w:ins w:id="1283" w:author="Janusio" w:date="2018-03-05T00:38:03Z">
        <w:r>
          <w:rPr>
            <w:rFonts w:hint="eastAsia" w:ascii="Times New Roman" w:hAnsi="Times New Roman"/>
            <w:sz w:val="24"/>
            <w:szCs w:val="24"/>
            <w:lang w:val="en-US" w:eastAsia="zh-CN"/>
          </w:rPr>
          <w:t>.</w:t>
        </w:r>
      </w:ins>
      <w:ins w:id="1284" w:author="Janusio" w:date="2018-03-05T00:38:04Z">
        <w:r>
          <w:rPr>
            <w:rFonts w:hint="eastAsia" w:ascii="Times New Roman" w:hAnsi="Times New Roman"/>
            <w:sz w:val="24"/>
            <w:szCs w:val="24"/>
            <w:lang w:val="en-US" w:eastAsia="zh-CN"/>
          </w:rPr>
          <w:t>sh</w:t>
        </w:r>
      </w:ins>
      <w:ins w:id="1285" w:author="Janusio" w:date="2018-03-05T00:38:08Z">
        <w:r>
          <w:rPr>
            <w:rFonts w:hint="eastAsia" w:ascii="Times New Roman" w:hAnsi="Times New Roman"/>
            <w:sz w:val="24"/>
            <w:szCs w:val="24"/>
            <w:lang w:val="en-US" w:eastAsia="zh-CN"/>
          </w:rPr>
          <w:t>，</w:t>
        </w:r>
      </w:ins>
      <w:ins w:id="1286" w:author="Janusio" w:date="2018-03-05T00:38:19Z">
        <w:r>
          <w:rPr>
            <w:rFonts w:hint="eastAsia" w:ascii="Times New Roman" w:hAnsi="Times New Roman"/>
            <w:sz w:val="24"/>
            <w:szCs w:val="24"/>
            <w:lang w:val="en-US" w:eastAsia="zh-CN"/>
          </w:rPr>
          <w:t>该</w:t>
        </w:r>
      </w:ins>
      <w:ins w:id="1287" w:author="Janusio" w:date="2018-03-05T00:38:20Z">
        <w:r>
          <w:rPr>
            <w:rFonts w:hint="eastAsia" w:ascii="Times New Roman" w:hAnsi="Times New Roman"/>
            <w:sz w:val="24"/>
            <w:szCs w:val="24"/>
            <w:lang w:val="en-US" w:eastAsia="zh-CN"/>
          </w:rPr>
          <w:t>文件</w:t>
        </w:r>
      </w:ins>
      <w:ins w:id="1288" w:author="Janusio" w:date="2018-03-05T00:38:32Z">
        <w:r>
          <w:rPr>
            <w:rFonts w:hint="eastAsia" w:ascii="Times New Roman" w:hAnsi="Times New Roman"/>
            <w:sz w:val="24"/>
            <w:szCs w:val="24"/>
            <w:lang w:val="en-US" w:eastAsia="zh-CN"/>
          </w:rPr>
          <w:t>可以</w:t>
        </w:r>
      </w:ins>
      <w:ins w:id="1289" w:author="Janusio" w:date="2018-03-05T00:38:49Z">
        <w:r>
          <w:rPr>
            <w:rFonts w:hint="eastAsia" w:ascii="Times New Roman" w:hAnsi="Times New Roman"/>
            <w:sz w:val="24"/>
            <w:szCs w:val="24"/>
            <w:lang w:val="en-US" w:eastAsia="zh-CN"/>
          </w:rPr>
          <w:t>当</w:t>
        </w:r>
      </w:ins>
      <w:ins w:id="1290" w:author="Janusio" w:date="2018-03-05T00:38:53Z">
        <w:r>
          <w:rPr>
            <w:rFonts w:hint="eastAsia" w:ascii="Times New Roman" w:hAnsi="Times New Roman"/>
            <w:sz w:val="24"/>
            <w:szCs w:val="24"/>
            <w:lang w:val="en-US" w:eastAsia="zh-CN"/>
          </w:rPr>
          <w:t>系统</w:t>
        </w:r>
      </w:ins>
      <w:ins w:id="1291" w:author="Janusio" w:date="2018-03-05T00:38:54Z">
        <w:r>
          <w:rPr>
            <w:rFonts w:hint="eastAsia" w:ascii="Times New Roman" w:hAnsi="Times New Roman"/>
            <w:sz w:val="24"/>
            <w:szCs w:val="24"/>
            <w:lang w:val="en-US" w:eastAsia="zh-CN"/>
          </w:rPr>
          <w:t>启动</w:t>
        </w:r>
      </w:ins>
      <w:ins w:id="1292" w:author="Janusio" w:date="2018-03-05T00:38:55Z">
        <w:r>
          <w:rPr>
            <w:rFonts w:hint="eastAsia" w:ascii="Times New Roman" w:hAnsi="Times New Roman"/>
            <w:sz w:val="24"/>
            <w:szCs w:val="24"/>
            <w:lang w:val="en-US" w:eastAsia="zh-CN"/>
          </w:rPr>
          <w:t>时</w:t>
        </w:r>
      </w:ins>
      <w:ins w:id="1293" w:author="Janusio" w:date="2018-03-05T00:38:57Z">
        <w:r>
          <w:rPr>
            <w:rFonts w:hint="eastAsia" w:ascii="Times New Roman" w:hAnsi="Times New Roman"/>
            <w:sz w:val="24"/>
            <w:szCs w:val="24"/>
            <w:lang w:val="en-US" w:eastAsia="zh-CN"/>
          </w:rPr>
          <w:t>更新</w:t>
        </w:r>
      </w:ins>
      <w:ins w:id="1294" w:author="Janusio" w:date="2018-03-05T00:38:59Z">
        <w:r>
          <w:rPr>
            <w:rFonts w:hint="eastAsia" w:ascii="Times New Roman" w:hAnsi="Times New Roman"/>
            <w:sz w:val="24"/>
            <w:szCs w:val="24"/>
            <w:lang w:val="en-US" w:eastAsia="zh-CN"/>
          </w:rPr>
          <w:t>虚拟机的</w:t>
        </w:r>
      </w:ins>
      <w:ins w:id="1295" w:author="Janusio" w:date="2018-03-05T00:39:01Z">
        <w:r>
          <w:rPr>
            <w:rFonts w:hint="eastAsia" w:ascii="Times New Roman" w:hAnsi="Times New Roman"/>
            <w:sz w:val="24"/>
            <w:szCs w:val="24"/>
            <w:lang w:val="en-US" w:eastAsia="zh-CN"/>
          </w:rPr>
          <w:t>配置</w:t>
        </w:r>
      </w:ins>
      <w:ins w:id="1296" w:author="Janusio" w:date="2018-03-05T00:39:02Z">
        <w:r>
          <w:rPr>
            <w:rFonts w:hint="eastAsia" w:ascii="Times New Roman" w:hAnsi="Times New Roman"/>
            <w:sz w:val="24"/>
            <w:szCs w:val="24"/>
            <w:lang w:val="en-US" w:eastAsia="zh-CN"/>
          </w:rPr>
          <w:t>文件</w:t>
        </w:r>
      </w:ins>
      <w:ins w:id="1297" w:author="Janusio" w:date="2018-03-05T00:39:04Z">
        <w:r>
          <w:rPr>
            <w:rFonts w:hint="eastAsia" w:ascii="Times New Roman" w:hAnsi="Times New Roman"/>
            <w:sz w:val="24"/>
            <w:szCs w:val="24"/>
            <w:lang w:val="en-US" w:eastAsia="zh-CN"/>
          </w:rPr>
          <w:t>列表</w:t>
        </w:r>
      </w:ins>
      <w:ins w:id="1298" w:author="Janusio" w:date="2018-03-05T00:39:32Z">
        <w:r>
          <w:rPr>
            <w:rFonts w:hint="eastAsia" w:ascii="Times New Roman" w:hAnsi="Times New Roman"/>
            <w:sz w:val="24"/>
            <w:szCs w:val="24"/>
            <w:lang w:val="en-US" w:eastAsia="zh-CN"/>
          </w:rPr>
          <w:t>、</w:t>
        </w:r>
      </w:ins>
      <w:ins w:id="1299" w:author="Janusio" w:date="2018-03-05T00:39:18Z">
        <w:r>
          <w:rPr>
            <w:rFonts w:hint="eastAsia" w:ascii="Times New Roman" w:hAnsi="Times New Roman"/>
            <w:sz w:val="24"/>
            <w:szCs w:val="24"/>
            <w:lang w:val="en-US" w:eastAsia="zh-CN"/>
          </w:rPr>
          <w:t>vTPM</w:t>
        </w:r>
      </w:ins>
      <w:ins w:id="1300" w:author="Janusio" w:date="2018-03-05T00:39:20Z">
        <w:r>
          <w:rPr>
            <w:rFonts w:hint="eastAsia" w:ascii="Times New Roman" w:hAnsi="Times New Roman"/>
            <w:sz w:val="24"/>
            <w:szCs w:val="24"/>
            <w:lang w:val="en-US" w:eastAsia="zh-CN"/>
          </w:rPr>
          <w:t>配置</w:t>
        </w:r>
      </w:ins>
      <w:ins w:id="1301" w:author="Janusio" w:date="2018-03-05T00:39:21Z">
        <w:r>
          <w:rPr>
            <w:rFonts w:hint="eastAsia" w:ascii="Times New Roman" w:hAnsi="Times New Roman"/>
            <w:sz w:val="24"/>
            <w:szCs w:val="24"/>
            <w:lang w:val="en-US" w:eastAsia="zh-CN"/>
          </w:rPr>
          <w:t>文件</w:t>
        </w:r>
      </w:ins>
      <w:ins w:id="1302" w:author="Janusio" w:date="2018-03-05T00:39:22Z">
        <w:r>
          <w:rPr>
            <w:rFonts w:hint="eastAsia" w:ascii="Times New Roman" w:hAnsi="Times New Roman"/>
            <w:sz w:val="24"/>
            <w:szCs w:val="24"/>
            <w:lang w:val="en-US" w:eastAsia="zh-CN"/>
          </w:rPr>
          <w:t>列表</w:t>
        </w:r>
      </w:ins>
      <w:ins w:id="1303" w:author="Janusio" w:date="2018-03-05T00:39:49Z">
        <w:r>
          <w:rPr>
            <w:rFonts w:hint="eastAsia" w:ascii="Times New Roman" w:hAnsi="Times New Roman"/>
            <w:sz w:val="24"/>
            <w:szCs w:val="24"/>
            <w:lang w:val="en-US" w:eastAsia="zh-CN"/>
          </w:rPr>
          <w:t>到</w:t>
        </w:r>
      </w:ins>
      <w:ins w:id="1304" w:author="Janusio" w:date="2018-03-05T00:39:59Z">
        <w:r>
          <w:rPr>
            <w:rFonts w:hint="eastAsia" w:ascii="Times New Roman" w:hAnsi="Times New Roman"/>
            <w:sz w:val="24"/>
            <w:szCs w:val="24"/>
            <w:lang w:val="en-US" w:eastAsia="zh-CN"/>
          </w:rPr>
          <w:t>vm</w:t>
        </w:r>
      </w:ins>
      <w:ins w:id="1305" w:author="Janusio" w:date="2018-03-05T00:40:02Z">
        <w:r>
          <w:rPr>
            <w:rFonts w:hint="eastAsia" w:ascii="Times New Roman" w:hAnsi="Times New Roman"/>
            <w:sz w:val="24"/>
            <w:szCs w:val="24"/>
            <w:lang w:val="en-US" w:eastAsia="zh-CN"/>
          </w:rPr>
          <w:t>-</w:t>
        </w:r>
      </w:ins>
      <w:ins w:id="1306" w:author="Janusio" w:date="2018-03-05T00:40:09Z">
        <w:r>
          <w:rPr>
            <w:rFonts w:hint="eastAsia" w:ascii="Times New Roman" w:hAnsi="Times New Roman"/>
            <w:sz w:val="24"/>
            <w:szCs w:val="24"/>
            <w:lang w:val="en-US" w:eastAsia="zh-CN"/>
          </w:rPr>
          <w:t>vtpm</w:t>
        </w:r>
      </w:ins>
      <w:ins w:id="1307" w:author="Janusio" w:date="2018-03-05T00:40:12Z">
        <w:r>
          <w:rPr>
            <w:rFonts w:hint="eastAsia" w:ascii="Times New Roman" w:hAnsi="Times New Roman"/>
            <w:sz w:val="24"/>
            <w:szCs w:val="24"/>
            <w:lang w:val="en-US" w:eastAsia="zh-CN"/>
          </w:rPr>
          <w:t>-</w:t>
        </w:r>
      </w:ins>
      <w:ins w:id="1308" w:author="Janusio" w:date="2018-03-05T00:40:16Z">
        <w:r>
          <w:rPr>
            <w:rFonts w:hint="eastAsia" w:ascii="Times New Roman" w:hAnsi="Times New Roman"/>
            <w:sz w:val="24"/>
            <w:szCs w:val="24"/>
            <w:lang w:val="en-US" w:eastAsia="zh-CN"/>
          </w:rPr>
          <w:t>l</w:t>
        </w:r>
      </w:ins>
      <w:ins w:id="1309" w:author="Janusio" w:date="2018-03-05T00:40:17Z">
        <w:r>
          <w:rPr>
            <w:rFonts w:hint="eastAsia" w:ascii="Times New Roman" w:hAnsi="Times New Roman"/>
            <w:sz w:val="24"/>
            <w:szCs w:val="24"/>
            <w:lang w:val="en-US" w:eastAsia="zh-CN"/>
          </w:rPr>
          <w:t>is</w:t>
        </w:r>
      </w:ins>
      <w:ins w:id="1310" w:author="Janusio" w:date="2018-03-05T00:40:18Z">
        <w:r>
          <w:rPr>
            <w:rFonts w:hint="eastAsia" w:ascii="Times New Roman" w:hAnsi="Times New Roman"/>
            <w:sz w:val="24"/>
            <w:szCs w:val="24"/>
            <w:lang w:val="en-US" w:eastAsia="zh-CN"/>
          </w:rPr>
          <w:t>t</w:t>
        </w:r>
      </w:ins>
      <w:ins w:id="1311" w:author="Janusio" w:date="2018-03-05T00:40:27Z">
        <w:r>
          <w:rPr>
            <w:rFonts w:hint="eastAsia" w:ascii="Times New Roman" w:hAnsi="Times New Roman"/>
            <w:sz w:val="24"/>
            <w:szCs w:val="24"/>
            <w:lang w:val="en-US" w:eastAsia="zh-CN"/>
          </w:rPr>
          <w:t>文件</w:t>
        </w:r>
      </w:ins>
      <w:ins w:id="1312" w:author="Janusio" w:date="2018-03-05T00:40:28Z">
        <w:r>
          <w:rPr>
            <w:rFonts w:hint="eastAsia" w:ascii="Times New Roman" w:hAnsi="Times New Roman"/>
            <w:sz w:val="24"/>
            <w:szCs w:val="24"/>
            <w:lang w:val="en-US" w:eastAsia="zh-CN"/>
          </w:rPr>
          <w:t>中，</w:t>
        </w:r>
      </w:ins>
      <w:ins w:id="1313" w:author="Janusio" w:date="2018-03-05T00:40:37Z">
        <w:r>
          <w:rPr>
            <w:rFonts w:hint="eastAsia" w:ascii="Times New Roman" w:hAnsi="Times New Roman"/>
            <w:sz w:val="24"/>
            <w:szCs w:val="24"/>
            <w:lang w:val="en-US" w:eastAsia="zh-CN"/>
          </w:rPr>
          <w:t>并</w:t>
        </w:r>
      </w:ins>
      <w:ins w:id="1314" w:author="Janusio" w:date="2018-03-05T00:40:39Z">
        <w:r>
          <w:rPr>
            <w:rFonts w:hint="eastAsia" w:ascii="Times New Roman" w:hAnsi="Times New Roman"/>
            <w:sz w:val="24"/>
            <w:szCs w:val="24"/>
            <w:lang w:val="en-US" w:eastAsia="zh-CN"/>
          </w:rPr>
          <w:t>建立</w:t>
        </w:r>
      </w:ins>
      <w:ins w:id="1315" w:author="Janusio" w:date="2018-03-05T00:40:41Z">
        <w:r>
          <w:rPr>
            <w:rFonts w:hint="eastAsia" w:ascii="Times New Roman" w:hAnsi="Times New Roman"/>
            <w:sz w:val="24"/>
            <w:szCs w:val="24"/>
            <w:lang w:val="en-US" w:eastAsia="zh-CN"/>
          </w:rPr>
          <w:t>相应的</w:t>
        </w:r>
      </w:ins>
      <w:ins w:id="1316" w:author="Janusio" w:date="2018-03-05T00:40:43Z">
        <w:r>
          <w:rPr>
            <w:rFonts w:hint="eastAsia" w:ascii="Times New Roman" w:hAnsi="Times New Roman"/>
            <w:sz w:val="24"/>
            <w:szCs w:val="24"/>
            <w:lang w:val="en-US" w:eastAsia="zh-CN"/>
          </w:rPr>
          <w:t>链接</w:t>
        </w:r>
      </w:ins>
      <w:ins w:id="1317" w:author="Janusio" w:date="2018-03-05T00:40:53Z">
        <w:r>
          <w:rPr>
            <w:rFonts w:hint="eastAsia" w:ascii="Times New Roman" w:hAnsi="Times New Roman"/>
            <w:sz w:val="24"/>
            <w:szCs w:val="24"/>
            <w:lang w:val="en-US" w:eastAsia="zh-CN"/>
          </w:rPr>
          <w:t>；</w:t>
        </w:r>
      </w:ins>
      <w:ins w:id="1318" w:author="Janusio" w:date="2018-03-05T00:43:59Z">
        <w:r>
          <w:rPr>
            <w:rFonts w:hint="eastAsia" w:ascii="Times New Roman" w:hAnsi="Times New Roman"/>
            <w:sz w:val="24"/>
            <w:szCs w:val="24"/>
            <w:lang w:val="en-US" w:eastAsia="zh-CN"/>
          </w:rPr>
          <w:t>并</w:t>
        </w:r>
      </w:ins>
      <w:ins w:id="1319" w:author="Janusio" w:date="2018-03-05T00:43:38Z">
        <w:r>
          <w:rPr>
            <w:rFonts w:hint="eastAsia" w:ascii="Times New Roman" w:hAnsi="Times New Roman"/>
            <w:sz w:val="24"/>
            <w:szCs w:val="24"/>
            <w:lang w:val="en-US" w:eastAsia="zh-CN"/>
          </w:rPr>
          <w:t>对vTPM实例中的标识进行虚拟机</w:t>
        </w:r>
      </w:ins>
      <w:ins w:id="1320" w:author="Janusio" w:date="2018-03-05T00:44:09Z">
        <w:r>
          <w:rPr>
            <w:rFonts w:hint="eastAsia" w:ascii="Times New Roman" w:hAnsi="Times New Roman"/>
            <w:sz w:val="24"/>
            <w:szCs w:val="24"/>
            <w:lang w:val="en-US" w:eastAsia="zh-CN"/>
          </w:rPr>
          <w:t>进行</w:t>
        </w:r>
      </w:ins>
      <w:ins w:id="1321" w:author="Janusio" w:date="2018-03-05T00:44:11Z">
        <w:r>
          <w:rPr>
            <w:rFonts w:hint="eastAsia" w:ascii="Times New Roman" w:hAnsi="Times New Roman"/>
            <w:sz w:val="24"/>
            <w:szCs w:val="24"/>
            <w:lang w:val="en-US" w:eastAsia="zh-CN"/>
          </w:rPr>
          <w:t>映射</w:t>
        </w:r>
      </w:ins>
      <w:ins w:id="1322" w:author="Janusio" w:date="2018-03-05T00:44:14Z">
        <w:r>
          <w:rPr>
            <w:rFonts w:hint="eastAsia" w:ascii="Times New Roman" w:hAnsi="Times New Roman"/>
            <w:sz w:val="24"/>
            <w:szCs w:val="24"/>
            <w:lang w:val="en-US" w:eastAsia="zh-CN"/>
          </w:rPr>
          <w:t>，</w:t>
        </w:r>
      </w:ins>
      <w:ins w:id="1323" w:author="Janusio" w:date="2018-03-05T00:44:23Z">
        <w:r>
          <w:rPr>
            <w:rFonts w:hint="eastAsia" w:ascii="Times New Roman" w:hAnsi="Times New Roman"/>
            <w:sz w:val="24"/>
            <w:szCs w:val="24"/>
            <w:lang w:val="en-US" w:eastAsia="zh-CN"/>
          </w:rPr>
          <w:t>相应</w:t>
        </w:r>
      </w:ins>
      <w:ins w:id="1324" w:author="Janusio" w:date="2018-03-05T00:44:24Z">
        <w:r>
          <w:rPr>
            <w:rFonts w:hint="eastAsia" w:ascii="Times New Roman" w:hAnsi="Times New Roman"/>
            <w:sz w:val="24"/>
            <w:szCs w:val="24"/>
            <w:lang w:val="en-US" w:eastAsia="zh-CN"/>
          </w:rPr>
          <w:t>信息</w:t>
        </w:r>
      </w:ins>
      <w:ins w:id="1325" w:author="Janusio" w:date="2018-03-05T00:44:26Z">
        <w:r>
          <w:rPr>
            <w:rFonts w:hint="eastAsia" w:ascii="Times New Roman" w:hAnsi="Times New Roman"/>
            <w:sz w:val="24"/>
            <w:szCs w:val="24"/>
            <w:lang w:val="en-US" w:eastAsia="zh-CN"/>
          </w:rPr>
          <w:t>保存到</w:t>
        </w:r>
      </w:ins>
      <w:ins w:id="1326" w:author="Janusio" w:date="2018-03-05T00:44:40Z">
        <w:r>
          <w:rPr>
            <w:rFonts w:hint="eastAsia" w:ascii="Times New Roman" w:hAnsi="Times New Roman"/>
            <w:sz w:val="24"/>
            <w:szCs w:val="24"/>
            <w:lang w:val="en-US" w:eastAsia="zh-CN"/>
          </w:rPr>
          <w:t>vm-vtpm-list</w:t>
        </w:r>
      </w:ins>
      <w:ins w:id="1327" w:author="Janusio" w:date="2018-03-05T00:44:41Z">
        <w:r>
          <w:rPr>
            <w:rFonts w:hint="eastAsia" w:ascii="Times New Roman" w:hAnsi="Times New Roman"/>
            <w:sz w:val="24"/>
            <w:szCs w:val="24"/>
            <w:lang w:val="en-US" w:eastAsia="zh-CN"/>
          </w:rPr>
          <w:t>中</w:t>
        </w:r>
      </w:ins>
      <w:ins w:id="1328" w:author="Janusio" w:date="2018-03-05T00:44:44Z">
        <w:r>
          <w:rPr>
            <w:rFonts w:hint="eastAsia" w:ascii="Times New Roman" w:hAnsi="Times New Roman"/>
            <w:sz w:val="24"/>
            <w:szCs w:val="24"/>
            <w:lang w:val="en-US" w:eastAsia="zh-CN"/>
          </w:rPr>
          <w:t>。</w:t>
        </w:r>
      </w:ins>
    </w:p>
    <w:p>
      <w:pPr>
        <w:pStyle w:val="15"/>
        <w:spacing w:line="360" w:lineRule="auto"/>
        <w:ind w:firstLine="420" w:firstLineChars="0"/>
        <w:rPr>
          <w:ins w:id="1329" w:author="Janusio" w:date="2018-03-05T00:50:29Z"/>
          <w:rFonts w:hint="eastAsia" w:ascii="Times New Roman" w:hAnsi="Times New Roman"/>
          <w:sz w:val="24"/>
          <w:szCs w:val="24"/>
          <w:lang w:val="en-US" w:eastAsia="zh-CN"/>
        </w:rPr>
      </w:pPr>
      <w:ins w:id="1330" w:author="Janusio" w:date="2018-03-05T00:40:55Z">
        <w:r>
          <w:rPr>
            <w:rFonts w:hint="eastAsia" w:ascii="Times New Roman" w:hAnsi="Times New Roman"/>
            <w:sz w:val="24"/>
            <w:szCs w:val="24"/>
            <w:lang w:val="en-US" w:eastAsia="zh-CN"/>
          </w:rPr>
          <w:t>其次，</w:t>
        </w:r>
      </w:ins>
      <w:ins w:id="1331" w:author="Janusio" w:date="2018-03-05T00:47:55Z">
        <w:r>
          <w:rPr>
            <w:rFonts w:hint="eastAsia" w:ascii="Times New Roman" w:hAnsi="Times New Roman"/>
            <w:sz w:val="24"/>
            <w:szCs w:val="24"/>
            <w:lang w:val="en-US" w:eastAsia="zh-CN"/>
          </w:rPr>
          <w:t>在</w:t>
        </w:r>
      </w:ins>
      <w:ins w:id="1332" w:author="Janusio" w:date="2018-03-05T00:48:01Z">
        <w:r>
          <w:rPr>
            <w:rFonts w:hint="eastAsia" w:ascii="Times New Roman" w:hAnsi="Times New Roman"/>
            <w:sz w:val="24"/>
            <w:szCs w:val="24"/>
            <w:lang w:val="en-US" w:eastAsia="zh-CN"/>
          </w:rPr>
          <w:t>/</w:t>
        </w:r>
      </w:ins>
      <w:ins w:id="1333" w:author="Janusio" w:date="2018-03-05T00:48:02Z">
        <w:r>
          <w:rPr>
            <w:rFonts w:hint="eastAsia" w:ascii="Times New Roman" w:hAnsi="Times New Roman"/>
            <w:sz w:val="24"/>
            <w:szCs w:val="24"/>
            <w:lang w:val="en-US" w:eastAsia="zh-CN"/>
          </w:rPr>
          <w:t>e</w:t>
        </w:r>
      </w:ins>
      <w:ins w:id="1334" w:author="Janusio" w:date="2018-03-05T00:48:03Z">
        <w:r>
          <w:rPr>
            <w:rFonts w:hint="eastAsia" w:ascii="Times New Roman" w:hAnsi="Times New Roman"/>
            <w:sz w:val="24"/>
            <w:szCs w:val="24"/>
            <w:lang w:val="en-US" w:eastAsia="zh-CN"/>
          </w:rPr>
          <w:t>tc</w:t>
        </w:r>
      </w:ins>
      <w:ins w:id="1335" w:author="Janusio" w:date="2018-03-05T00:48:04Z">
        <w:r>
          <w:rPr>
            <w:rFonts w:hint="eastAsia" w:ascii="Times New Roman" w:hAnsi="Times New Roman"/>
            <w:sz w:val="24"/>
            <w:szCs w:val="24"/>
            <w:lang w:val="en-US" w:eastAsia="zh-CN"/>
          </w:rPr>
          <w:t>/</w:t>
        </w:r>
      </w:ins>
      <w:ins w:id="1336" w:author="Janusio" w:date="2018-03-05T00:48:06Z">
        <w:r>
          <w:rPr>
            <w:rFonts w:hint="eastAsia" w:ascii="Times New Roman" w:hAnsi="Times New Roman"/>
            <w:sz w:val="24"/>
            <w:szCs w:val="24"/>
            <w:lang w:val="en-US" w:eastAsia="zh-CN"/>
          </w:rPr>
          <w:t>t</w:t>
        </w:r>
      </w:ins>
      <w:ins w:id="1337" w:author="Janusio" w:date="2018-03-05T00:48:07Z">
        <w:r>
          <w:rPr>
            <w:rFonts w:hint="eastAsia" w:ascii="Times New Roman" w:hAnsi="Times New Roman"/>
            <w:sz w:val="24"/>
            <w:szCs w:val="24"/>
            <w:lang w:val="en-US" w:eastAsia="zh-CN"/>
          </w:rPr>
          <w:t>jp</w:t>
        </w:r>
      </w:ins>
      <w:ins w:id="1338" w:author="Janusio" w:date="2018-03-05T00:48:08Z">
        <w:r>
          <w:rPr>
            <w:rFonts w:hint="eastAsia" w:ascii="Times New Roman" w:hAnsi="Times New Roman"/>
            <w:sz w:val="24"/>
            <w:szCs w:val="24"/>
            <w:lang w:val="en-US" w:eastAsia="zh-CN"/>
          </w:rPr>
          <w:t>下</w:t>
        </w:r>
      </w:ins>
      <w:ins w:id="1339" w:author="Janusio" w:date="2018-03-05T00:48:11Z">
        <w:r>
          <w:rPr>
            <w:rFonts w:hint="eastAsia" w:ascii="Times New Roman" w:hAnsi="Times New Roman"/>
            <w:sz w:val="24"/>
            <w:szCs w:val="24"/>
            <w:lang w:val="en-US" w:eastAsia="zh-CN"/>
          </w:rPr>
          <w:t>增加</w:t>
        </w:r>
      </w:ins>
      <w:ins w:id="1340" w:author="Janusio" w:date="2018-03-05T00:48:21Z">
        <w:r>
          <w:rPr>
            <w:rFonts w:hint="eastAsia" w:ascii="Times New Roman" w:hAnsi="Times New Roman"/>
            <w:sz w:val="24"/>
            <w:szCs w:val="24"/>
            <w:lang w:val="en-US" w:eastAsia="zh-CN"/>
          </w:rPr>
          <w:t>tjp</w:t>
        </w:r>
      </w:ins>
      <w:ins w:id="1341" w:author="Janusio" w:date="2018-03-05T00:48:23Z">
        <w:r>
          <w:rPr>
            <w:rFonts w:hint="eastAsia" w:ascii="Times New Roman" w:hAnsi="Times New Roman"/>
            <w:sz w:val="24"/>
            <w:szCs w:val="24"/>
            <w:lang w:val="en-US" w:eastAsia="zh-CN"/>
          </w:rPr>
          <w:t>-</w:t>
        </w:r>
      </w:ins>
      <w:ins w:id="1342" w:author="Janusio" w:date="2018-03-05T00:48:13Z">
        <w:r>
          <w:rPr>
            <w:rFonts w:hint="eastAsia" w:ascii="Times New Roman" w:hAnsi="Times New Roman"/>
            <w:sz w:val="24"/>
            <w:szCs w:val="24"/>
            <w:lang w:val="en-US" w:eastAsia="zh-CN"/>
          </w:rPr>
          <w:t>up</w:t>
        </w:r>
      </w:ins>
      <w:ins w:id="1343" w:author="Janusio" w:date="2018-03-05T00:48:16Z">
        <w:r>
          <w:rPr>
            <w:rFonts w:hint="eastAsia" w:ascii="Times New Roman" w:hAnsi="Times New Roman"/>
            <w:sz w:val="24"/>
            <w:szCs w:val="24"/>
            <w:lang w:val="en-US" w:eastAsia="zh-CN"/>
          </w:rPr>
          <w:t>date</w:t>
        </w:r>
      </w:ins>
      <w:ins w:id="1344" w:author="Janusio" w:date="2018-03-05T00:48:26Z">
        <w:r>
          <w:rPr>
            <w:rFonts w:hint="eastAsia" w:ascii="Times New Roman" w:hAnsi="Times New Roman"/>
            <w:sz w:val="24"/>
            <w:szCs w:val="24"/>
            <w:lang w:val="en-US" w:eastAsia="zh-CN"/>
          </w:rPr>
          <w:t>-</w:t>
        </w:r>
      </w:ins>
      <w:ins w:id="1345" w:author="Janusio" w:date="2018-03-05T00:48:27Z">
        <w:r>
          <w:rPr>
            <w:rFonts w:hint="eastAsia" w:ascii="Times New Roman" w:hAnsi="Times New Roman"/>
            <w:sz w:val="24"/>
            <w:szCs w:val="24"/>
            <w:lang w:val="en-US" w:eastAsia="zh-CN"/>
          </w:rPr>
          <w:t>vm</w:t>
        </w:r>
      </w:ins>
      <w:ins w:id="1346" w:author="Janusio" w:date="2018-03-05T00:48:30Z">
        <w:r>
          <w:rPr>
            <w:rFonts w:hint="eastAsia" w:ascii="Times New Roman" w:hAnsi="Times New Roman"/>
            <w:sz w:val="24"/>
            <w:szCs w:val="24"/>
            <w:lang w:val="en-US" w:eastAsia="zh-CN"/>
          </w:rPr>
          <w:t>hash</w:t>
        </w:r>
      </w:ins>
      <w:ins w:id="1347" w:author="Janusio" w:date="2018-03-05T00:48:33Z">
        <w:r>
          <w:rPr>
            <w:rFonts w:hint="eastAsia" w:ascii="Times New Roman" w:hAnsi="Times New Roman"/>
            <w:sz w:val="24"/>
            <w:szCs w:val="24"/>
            <w:lang w:val="en-US" w:eastAsia="zh-CN"/>
          </w:rPr>
          <w:t>.</w:t>
        </w:r>
      </w:ins>
      <w:ins w:id="1348" w:author="Janusio" w:date="2018-03-05T00:48:34Z">
        <w:r>
          <w:rPr>
            <w:rFonts w:hint="eastAsia" w:ascii="Times New Roman" w:hAnsi="Times New Roman"/>
            <w:sz w:val="24"/>
            <w:szCs w:val="24"/>
            <w:lang w:val="en-US" w:eastAsia="zh-CN"/>
          </w:rPr>
          <w:t>sh</w:t>
        </w:r>
      </w:ins>
      <w:ins w:id="1349" w:author="Janusio" w:date="2018-03-05T00:48:36Z">
        <w:r>
          <w:rPr>
            <w:rFonts w:hint="eastAsia" w:ascii="Times New Roman" w:hAnsi="Times New Roman"/>
            <w:sz w:val="24"/>
            <w:szCs w:val="24"/>
            <w:lang w:val="en-US" w:eastAsia="zh-CN"/>
          </w:rPr>
          <w:t>和</w:t>
        </w:r>
      </w:ins>
      <w:ins w:id="1350" w:author="Janusio" w:date="2018-03-05T00:48:39Z">
        <w:r>
          <w:rPr>
            <w:rFonts w:hint="eastAsia" w:ascii="Times New Roman" w:hAnsi="Times New Roman"/>
            <w:sz w:val="24"/>
            <w:szCs w:val="24"/>
            <w:lang w:val="en-US" w:eastAsia="zh-CN"/>
          </w:rPr>
          <w:t>tjp</w:t>
        </w:r>
      </w:ins>
      <w:ins w:id="1351" w:author="Janusio" w:date="2018-03-05T00:48:42Z">
        <w:r>
          <w:rPr>
            <w:rFonts w:hint="eastAsia" w:ascii="Times New Roman" w:hAnsi="Times New Roman"/>
            <w:sz w:val="24"/>
            <w:szCs w:val="24"/>
            <w:lang w:val="en-US" w:eastAsia="zh-CN"/>
          </w:rPr>
          <w:t>-</w:t>
        </w:r>
      </w:ins>
      <w:ins w:id="1352" w:author="Janusio" w:date="2018-03-05T00:48:44Z">
        <w:r>
          <w:rPr>
            <w:rFonts w:hint="eastAsia" w:ascii="Times New Roman" w:hAnsi="Times New Roman"/>
            <w:sz w:val="24"/>
            <w:szCs w:val="24"/>
            <w:lang w:val="en-US" w:eastAsia="zh-CN"/>
          </w:rPr>
          <w:t>update</w:t>
        </w:r>
      </w:ins>
      <w:ins w:id="1353" w:author="Janusio" w:date="2018-03-05T00:48:47Z">
        <w:r>
          <w:rPr>
            <w:rFonts w:hint="eastAsia" w:ascii="Times New Roman" w:hAnsi="Times New Roman"/>
            <w:sz w:val="24"/>
            <w:szCs w:val="24"/>
            <w:lang w:val="en-US" w:eastAsia="zh-CN"/>
          </w:rPr>
          <w:t>-</w:t>
        </w:r>
      </w:ins>
      <w:ins w:id="1354" w:author="Janusio" w:date="2018-03-05T00:48:48Z">
        <w:r>
          <w:rPr>
            <w:rFonts w:hint="eastAsia" w:ascii="Times New Roman" w:hAnsi="Times New Roman"/>
            <w:sz w:val="24"/>
            <w:szCs w:val="24"/>
            <w:lang w:val="en-US" w:eastAsia="zh-CN"/>
          </w:rPr>
          <w:t>vtpm</w:t>
        </w:r>
      </w:ins>
      <w:ins w:id="1355" w:author="Janusio" w:date="2018-03-05T00:48:56Z">
        <w:r>
          <w:rPr>
            <w:rFonts w:hint="eastAsia" w:ascii="Times New Roman" w:hAnsi="Times New Roman"/>
            <w:sz w:val="24"/>
            <w:szCs w:val="24"/>
            <w:lang w:val="en-US" w:eastAsia="zh-CN"/>
          </w:rPr>
          <w:t>hash</w:t>
        </w:r>
      </w:ins>
      <w:ins w:id="1356" w:author="Janusio" w:date="2018-03-05T00:48:57Z">
        <w:r>
          <w:rPr>
            <w:rFonts w:hint="eastAsia" w:ascii="Times New Roman" w:hAnsi="Times New Roman"/>
            <w:sz w:val="24"/>
            <w:szCs w:val="24"/>
            <w:lang w:val="en-US" w:eastAsia="zh-CN"/>
          </w:rPr>
          <w:t>.</w:t>
        </w:r>
      </w:ins>
      <w:ins w:id="1357" w:author="Janusio" w:date="2018-03-05T00:48:58Z">
        <w:r>
          <w:rPr>
            <w:rFonts w:hint="eastAsia" w:ascii="Times New Roman" w:hAnsi="Times New Roman"/>
            <w:sz w:val="24"/>
            <w:szCs w:val="24"/>
            <w:lang w:val="en-US" w:eastAsia="zh-CN"/>
          </w:rPr>
          <w:t>s</w:t>
        </w:r>
      </w:ins>
      <w:ins w:id="1358" w:author="Janusio" w:date="2018-03-05T00:48:59Z">
        <w:r>
          <w:rPr>
            <w:rFonts w:hint="eastAsia" w:ascii="Times New Roman" w:hAnsi="Times New Roman"/>
            <w:sz w:val="24"/>
            <w:szCs w:val="24"/>
            <w:lang w:val="en-US" w:eastAsia="zh-CN"/>
          </w:rPr>
          <w:t>h</w:t>
        </w:r>
      </w:ins>
      <w:ins w:id="1359" w:author="Janusio" w:date="2018-03-05T00:49:01Z">
        <w:r>
          <w:rPr>
            <w:rFonts w:hint="eastAsia" w:ascii="Times New Roman" w:hAnsi="Times New Roman"/>
            <w:sz w:val="24"/>
            <w:szCs w:val="24"/>
            <w:lang w:val="en-US" w:eastAsia="zh-CN"/>
          </w:rPr>
          <w:t>文件，</w:t>
        </w:r>
      </w:ins>
      <w:ins w:id="1360" w:author="Janusio" w:date="2018-03-05T00:49:43Z">
        <w:r>
          <w:rPr>
            <w:rFonts w:hint="eastAsia" w:ascii="Times New Roman" w:hAnsi="Times New Roman"/>
            <w:sz w:val="24"/>
            <w:szCs w:val="24"/>
            <w:lang w:val="en-US" w:eastAsia="zh-CN"/>
          </w:rPr>
          <w:t>利用</w:t>
        </w:r>
      </w:ins>
      <w:ins w:id="1361" w:author="Janusio" w:date="2018-03-05T00:49:47Z">
        <w:r>
          <w:rPr>
            <w:rFonts w:hint="eastAsia" w:ascii="Times New Roman" w:hAnsi="Times New Roman"/>
            <w:sz w:val="24"/>
            <w:szCs w:val="24"/>
            <w:lang w:val="en-US" w:eastAsia="zh-CN"/>
          </w:rPr>
          <w:t>Linux</w:t>
        </w:r>
      </w:ins>
      <w:ins w:id="1362" w:author="Janusio" w:date="2018-03-05T00:49:48Z">
        <w:r>
          <w:rPr>
            <w:rFonts w:hint="eastAsia" w:ascii="Times New Roman" w:hAnsi="Times New Roman"/>
            <w:sz w:val="24"/>
            <w:szCs w:val="24"/>
            <w:lang w:val="en-US" w:eastAsia="zh-CN"/>
          </w:rPr>
          <w:t>的</w:t>
        </w:r>
      </w:ins>
      <w:ins w:id="1363" w:author="Janusio" w:date="2018-03-05T00:50:09Z">
        <w:r>
          <w:rPr>
            <w:rFonts w:hint="eastAsia" w:ascii="Times New Roman" w:hAnsi="Times New Roman"/>
            <w:sz w:val="24"/>
            <w:szCs w:val="24"/>
            <w:lang w:val="en-US" w:eastAsia="zh-CN"/>
          </w:rPr>
          <w:t>定时</w:t>
        </w:r>
      </w:ins>
      <w:ins w:id="1364" w:author="Janusio" w:date="2018-03-05T00:50:12Z">
        <w:r>
          <w:rPr>
            <w:rFonts w:hint="eastAsia" w:ascii="Times New Roman" w:hAnsi="Times New Roman"/>
            <w:sz w:val="24"/>
            <w:szCs w:val="24"/>
            <w:lang w:val="en-US" w:eastAsia="zh-CN"/>
          </w:rPr>
          <w:t>执行</w:t>
        </w:r>
      </w:ins>
      <w:ins w:id="1365" w:author="Janusio" w:date="2018-03-05T00:50:17Z">
        <w:r>
          <w:rPr>
            <w:rFonts w:hint="eastAsia" w:ascii="Times New Roman" w:hAnsi="Times New Roman"/>
            <w:sz w:val="24"/>
            <w:szCs w:val="24"/>
            <w:lang w:val="en-US" w:eastAsia="zh-CN"/>
          </w:rPr>
          <w:t>命令</w:t>
        </w:r>
      </w:ins>
      <w:ins w:id="1366" w:author="Janusio" w:date="2018-03-05T00:50:19Z">
        <w:r>
          <w:rPr>
            <w:rFonts w:hint="eastAsia" w:ascii="Times New Roman" w:hAnsi="Times New Roman"/>
            <w:sz w:val="24"/>
            <w:szCs w:val="24"/>
            <w:lang w:val="en-US" w:eastAsia="zh-CN"/>
          </w:rPr>
          <w:t>c</w:t>
        </w:r>
      </w:ins>
      <w:ins w:id="1367" w:author="Janusio" w:date="2018-03-05T00:50:24Z">
        <w:r>
          <w:rPr>
            <w:rFonts w:hint="eastAsia" w:ascii="Times New Roman" w:hAnsi="Times New Roman"/>
            <w:sz w:val="24"/>
            <w:szCs w:val="24"/>
            <w:lang w:val="en-US" w:eastAsia="zh-CN"/>
          </w:rPr>
          <w:t>ron</w:t>
        </w:r>
      </w:ins>
      <w:ins w:id="1368" w:author="Janusio" w:date="2018-03-05T00:49:03Z">
        <w:r>
          <w:rPr>
            <w:rFonts w:hint="eastAsia" w:ascii="Times New Roman" w:hAnsi="Times New Roman"/>
            <w:sz w:val="24"/>
            <w:szCs w:val="24"/>
            <w:lang w:val="en-US" w:eastAsia="zh-CN"/>
          </w:rPr>
          <w:t>分别</w:t>
        </w:r>
      </w:ins>
      <w:ins w:id="1369" w:author="Janusio" w:date="2018-03-05T00:49:05Z">
        <w:r>
          <w:rPr>
            <w:rFonts w:hint="eastAsia" w:ascii="Times New Roman" w:hAnsi="Times New Roman"/>
            <w:sz w:val="24"/>
            <w:szCs w:val="24"/>
            <w:lang w:val="en-US" w:eastAsia="zh-CN"/>
          </w:rPr>
          <w:t>定时</w:t>
        </w:r>
      </w:ins>
      <w:ins w:id="1370" w:author="Janusio" w:date="2018-03-05T00:49:20Z">
        <w:r>
          <w:rPr>
            <w:rFonts w:hint="eastAsia" w:ascii="Times New Roman" w:hAnsi="Times New Roman"/>
            <w:sz w:val="24"/>
            <w:szCs w:val="24"/>
            <w:lang w:val="en-US" w:eastAsia="zh-CN"/>
          </w:rPr>
          <w:t>更新</w:t>
        </w:r>
      </w:ins>
      <w:ins w:id="1371" w:author="Janusio" w:date="2018-03-05T00:49:23Z">
        <w:r>
          <w:rPr>
            <w:rFonts w:hint="eastAsia" w:ascii="Times New Roman" w:hAnsi="Times New Roman"/>
            <w:sz w:val="24"/>
            <w:szCs w:val="24"/>
            <w:lang w:val="en-US" w:eastAsia="zh-CN"/>
          </w:rPr>
          <w:t>新增</w:t>
        </w:r>
      </w:ins>
      <w:ins w:id="1372" w:author="Janusio" w:date="2018-03-05T00:49:28Z">
        <w:r>
          <w:rPr>
            <w:rFonts w:hint="eastAsia" w:ascii="Times New Roman" w:hAnsi="Times New Roman"/>
            <w:sz w:val="24"/>
            <w:szCs w:val="24"/>
            <w:lang w:val="en-US" w:eastAsia="zh-CN"/>
          </w:rPr>
          <w:t>虚拟机的</w:t>
        </w:r>
      </w:ins>
      <w:ins w:id="1373" w:author="Janusio" w:date="2018-03-05T00:49:32Z">
        <w:r>
          <w:rPr>
            <w:rFonts w:hint="eastAsia" w:ascii="Times New Roman" w:hAnsi="Times New Roman"/>
            <w:sz w:val="24"/>
            <w:szCs w:val="24"/>
            <w:lang w:val="en-US" w:eastAsia="zh-CN"/>
          </w:rPr>
          <w:t>hash</w:t>
        </w:r>
      </w:ins>
      <w:ins w:id="1374" w:author="Janusio" w:date="2018-03-05T00:49:34Z">
        <w:r>
          <w:rPr>
            <w:rFonts w:hint="eastAsia" w:ascii="Times New Roman" w:hAnsi="Times New Roman"/>
            <w:sz w:val="24"/>
            <w:szCs w:val="24"/>
            <w:lang w:val="en-US" w:eastAsia="zh-CN"/>
          </w:rPr>
          <w:t>值</w:t>
        </w:r>
      </w:ins>
      <w:ins w:id="1375" w:author="Janusio" w:date="2018-03-05T00:49:36Z">
        <w:r>
          <w:rPr>
            <w:rFonts w:hint="eastAsia" w:ascii="Times New Roman" w:hAnsi="Times New Roman"/>
            <w:sz w:val="24"/>
            <w:szCs w:val="24"/>
            <w:lang w:val="en-US" w:eastAsia="zh-CN"/>
          </w:rPr>
          <w:t>；</w:t>
        </w:r>
      </w:ins>
    </w:p>
    <w:p>
      <w:pPr>
        <w:pStyle w:val="15"/>
        <w:numPr>
          <w:ilvl w:val="0"/>
          <w:numId w:val="7"/>
          <w:ins w:id="1377" w:author="Janusio" w:date="2018-03-05T00:56:10Z"/>
        </w:numPr>
        <w:spacing w:line="360" w:lineRule="auto"/>
        <w:ind w:firstLine="420" w:firstLineChars="0"/>
        <w:rPr>
          <w:ins w:id="1378" w:author="Janusio" w:date="2018-03-05T01:03:46Z"/>
          <w:rFonts w:hint="eastAsia" w:ascii="Times New Roman" w:hAnsi="Times New Roman"/>
          <w:sz w:val="24"/>
          <w:szCs w:val="24"/>
          <w:lang w:val="en-US" w:eastAsia="zh-CN"/>
        </w:rPr>
        <w:pPrChange w:id="1376" w:author="Janusio" w:date="2018-03-05T00:56:10Z">
          <w:pPr>
            <w:pStyle w:val="15"/>
            <w:spacing w:line="360" w:lineRule="auto"/>
            <w:ind w:firstLine="420" w:firstLineChars="0"/>
          </w:pPr>
        </w:pPrChange>
      </w:pPr>
      <w:ins w:id="1379" w:author="Janusio" w:date="2018-03-05T00:53:59Z">
        <w:r>
          <w:rPr>
            <w:rFonts w:hint="eastAsia" w:ascii="Times New Roman" w:hAnsi="Times New Roman"/>
            <w:sz w:val="24"/>
            <w:szCs w:val="24"/>
            <w:lang w:val="en-US" w:eastAsia="zh-CN"/>
          </w:rPr>
          <w:t>在</w:t>
        </w:r>
      </w:ins>
      <w:ins w:id="1380" w:author="Janusio" w:date="2018-03-05T00:54:00Z">
        <w:r>
          <w:rPr>
            <w:rFonts w:hint="eastAsia" w:ascii="Times New Roman" w:hAnsi="Times New Roman"/>
            <w:sz w:val="24"/>
            <w:szCs w:val="24"/>
            <w:lang w:val="en-US" w:eastAsia="zh-CN"/>
          </w:rPr>
          <w:t>/e</w:t>
        </w:r>
      </w:ins>
      <w:ins w:id="1381" w:author="Janusio" w:date="2018-03-05T00:54:01Z">
        <w:r>
          <w:rPr>
            <w:rFonts w:hint="eastAsia" w:ascii="Times New Roman" w:hAnsi="Times New Roman"/>
            <w:sz w:val="24"/>
            <w:szCs w:val="24"/>
            <w:lang w:val="en-US" w:eastAsia="zh-CN"/>
          </w:rPr>
          <w:t>tc/</w:t>
        </w:r>
      </w:ins>
      <w:ins w:id="1382" w:author="Janusio" w:date="2018-03-05T00:54:03Z">
        <w:r>
          <w:rPr>
            <w:rFonts w:hint="eastAsia" w:ascii="Times New Roman" w:hAnsi="Times New Roman"/>
            <w:sz w:val="24"/>
            <w:szCs w:val="24"/>
            <w:lang w:val="en-US" w:eastAsia="zh-CN"/>
          </w:rPr>
          <w:t>tjp</w:t>
        </w:r>
      </w:ins>
      <w:ins w:id="1383" w:author="Janusio" w:date="2018-03-05T00:54:06Z">
        <w:r>
          <w:rPr>
            <w:rFonts w:hint="eastAsia" w:ascii="Times New Roman" w:hAnsi="Times New Roman"/>
            <w:sz w:val="24"/>
            <w:szCs w:val="24"/>
            <w:lang w:val="en-US" w:eastAsia="zh-CN"/>
          </w:rPr>
          <w:t>下</w:t>
        </w:r>
      </w:ins>
      <w:ins w:id="1384" w:author="Janusio" w:date="2018-03-05T00:54:14Z">
        <w:r>
          <w:rPr>
            <w:rFonts w:hint="eastAsia" w:ascii="Times New Roman" w:hAnsi="Times New Roman"/>
            <w:sz w:val="24"/>
            <w:szCs w:val="24"/>
            <w:lang w:val="en-US" w:eastAsia="zh-CN"/>
          </w:rPr>
          <w:t>增加</w:t>
        </w:r>
      </w:ins>
      <w:ins w:id="1385" w:author="Janusio" w:date="2018-03-05T00:54:16Z">
        <w:r>
          <w:rPr>
            <w:rFonts w:hint="eastAsia" w:ascii="Times New Roman" w:hAnsi="Times New Roman"/>
            <w:sz w:val="24"/>
            <w:szCs w:val="24"/>
            <w:lang w:val="en-US" w:eastAsia="zh-CN"/>
          </w:rPr>
          <w:t>tjp</w:t>
        </w:r>
      </w:ins>
      <w:ins w:id="1386" w:author="Janusio" w:date="2018-03-05T00:54:17Z">
        <w:r>
          <w:rPr>
            <w:rFonts w:hint="eastAsia" w:ascii="Times New Roman" w:hAnsi="Times New Roman"/>
            <w:sz w:val="24"/>
            <w:szCs w:val="24"/>
            <w:lang w:val="en-US" w:eastAsia="zh-CN"/>
          </w:rPr>
          <w:t>-</w:t>
        </w:r>
      </w:ins>
      <w:ins w:id="1387" w:author="Janusio" w:date="2018-03-05T00:54:22Z">
        <w:r>
          <w:rPr>
            <w:rFonts w:hint="eastAsia" w:ascii="Times New Roman" w:hAnsi="Times New Roman"/>
            <w:sz w:val="24"/>
            <w:szCs w:val="24"/>
            <w:lang w:val="en-US" w:eastAsia="zh-CN"/>
          </w:rPr>
          <w:t>xen</w:t>
        </w:r>
      </w:ins>
      <w:ins w:id="1388" w:author="Janusio" w:date="2018-03-05T00:54:25Z">
        <w:r>
          <w:rPr>
            <w:rFonts w:hint="eastAsia" w:ascii="Times New Roman" w:hAnsi="Times New Roman"/>
            <w:sz w:val="24"/>
            <w:szCs w:val="24"/>
            <w:lang w:val="en-US" w:eastAsia="zh-CN"/>
          </w:rPr>
          <w:t>-</w:t>
        </w:r>
      </w:ins>
      <w:ins w:id="1389" w:author="Janusio" w:date="2018-03-05T00:54:26Z">
        <w:r>
          <w:rPr>
            <w:rFonts w:hint="eastAsia" w:ascii="Times New Roman" w:hAnsi="Times New Roman"/>
            <w:sz w:val="24"/>
            <w:szCs w:val="24"/>
            <w:lang w:val="en-US" w:eastAsia="zh-CN"/>
          </w:rPr>
          <w:t>vm</w:t>
        </w:r>
      </w:ins>
      <w:ins w:id="1390" w:author="Janusio" w:date="2018-03-05T00:54:27Z">
        <w:r>
          <w:rPr>
            <w:rFonts w:hint="eastAsia" w:ascii="Times New Roman" w:hAnsi="Times New Roman"/>
            <w:sz w:val="24"/>
            <w:szCs w:val="24"/>
            <w:lang w:val="en-US" w:eastAsia="zh-CN"/>
          </w:rPr>
          <w:t>-</w:t>
        </w:r>
      </w:ins>
      <w:ins w:id="1391" w:author="Janusio" w:date="2018-03-05T00:54:29Z">
        <w:r>
          <w:rPr>
            <w:rFonts w:hint="eastAsia" w:ascii="Times New Roman" w:hAnsi="Times New Roman"/>
            <w:sz w:val="24"/>
            <w:szCs w:val="24"/>
            <w:lang w:val="en-US" w:eastAsia="zh-CN"/>
          </w:rPr>
          <w:t>vtpm</w:t>
        </w:r>
      </w:ins>
      <w:ins w:id="1392" w:author="Janusio" w:date="2018-03-05T00:54:30Z">
        <w:r>
          <w:rPr>
            <w:rFonts w:hint="eastAsia" w:ascii="Times New Roman" w:hAnsi="Times New Roman"/>
            <w:sz w:val="24"/>
            <w:szCs w:val="24"/>
            <w:lang w:val="en-US" w:eastAsia="zh-CN"/>
          </w:rPr>
          <w:t>-</w:t>
        </w:r>
      </w:ins>
      <w:ins w:id="1393" w:author="Janusio" w:date="2018-03-05T00:54:33Z">
        <w:r>
          <w:rPr>
            <w:rFonts w:hint="eastAsia" w:ascii="Times New Roman" w:hAnsi="Times New Roman"/>
            <w:sz w:val="24"/>
            <w:szCs w:val="24"/>
            <w:lang w:val="en-US" w:eastAsia="zh-CN"/>
          </w:rPr>
          <w:t>build</w:t>
        </w:r>
      </w:ins>
      <w:ins w:id="1394" w:author="Janusio" w:date="2018-03-05T00:54:37Z">
        <w:r>
          <w:rPr>
            <w:rFonts w:hint="eastAsia" w:ascii="Times New Roman" w:hAnsi="Times New Roman"/>
            <w:sz w:val="24"/>
            <w:szCs w:val="24"/>
            <w:lang w:val="en-US" w:eastAsia="zh-CN"/>
          </w:rPr>
          <w:t>-</w:t>
        </w:r>
      </w:ins>
      <w:ins w:id="1395" w:author="Janusio" w:date="2018-03-05T00:54:39Z">
        <w:r>
          <w:rPr>
            <w:rFonts w:hint="eastAsia" w:ascii="Times New Roman" w:hAnsi="Times New Roman"/>
            <w:sz w:val="24"/>
            <w:szCs w:val="24"/>
            <w:lang w:val="en-US" w:eastAsia="zh-CN"/>
          </w:rPr>
          <w:t>list</w:t>
        </w:r>
      </w:ins>
      <w:ins w:id="1396" w:author="Janusio" w:date="2018-03-05T00:54:49Z">
        <w:r>
          <w:rPr>
            <w:rFonts w:hint="eastAsia" w:ascii="Times New Roman" w:hAnsi="Times New Roman"/>
            <w:sz w:val="24"/>
            <w:szCs w:val="24"/>
            <w:lang w:val="en-US" w:eastAsia="zh-CN"/>
          </w:rPr>
          <w:t>文件</w:t>
        </w:r>
      </w:ins>
      <w:ins w:id="1397" w:author="Janusio" w:date="2018-03-05T00:54:41Z">
        <w:r>
          <w:rPr>
            <w:rFonts w:hint="eastAsia" w:ascii="Times New Roman" w:hAnsi="Times New Roman"/>
            <w:sz w:val="24"/>
            <w:szCs w:val="24"/>
            <w:lang w:val="en-US" w:eastAsia="zh-CN"/>
          </w:rPr>
          <w:t>，</w:t>
        </w:r>
      </w:ins>
      <w:ins w:id="1398" w:author="Janusio" w:date="2018-03-05T00:54:42Z">
        <w:r>
          <w:rPr>
            <w:rFonts w:hint="eastAsia" w:ascii="Times New Roman" w:hAnsi="Times New Roman"/>
            <w:sz w:val="24"/>
            <w:szCs w:val="24"/>
            <w:lang w:val="en-US" w:eastAsia="zh-CN"/>
          </w:rPr>
          <w:t>存储</w:t>
        </w:r>
      </w:ins>
      <w:ins w:id="1399" w:author="Janusio" w:date="2018-03-05T00:55:01Z">
        <w:r>
          <w:rPr>
            <w:rFonts w:hint="eastAsia" w:ascii="Times New Roman" w:hAnsi="Times New Roman"/>
            <w:sz w:val="24"/>
            <w:szCs w:val="24"/>
            <w:lang w:val="en-US" w:eastAsia="zh-CN"/>
          </w:rPr>
          <w:t>Xe</w:t>
        </w:r>
      </w:ins>
      <w:ins w:id="1400" w:author="Janusio" w:date="2018-03-05T00:55:08Z">
        <w:r>
          <w:rPr>
            <w:rFonts w:hint="eastAsia" w:ascii="Times New Roman" w:hAnsi="Times New Roman"/>
            <w:sz w:val="24"/>
            <w:szCs w:val="24"/>
            <w:lang w:val="en-US" w:eastAsia="zh-CN"/>
          </w:rPr>
          <w:t>n</w:t>
        </w:r>
      </w:ins>
      <w:ins w:id="1401" w:author="Janusio" w:date="2018-03-05T00:55:09Z">
        <w:r>
          <w:rPr>
            <w:rFonts w:hint="eastAsia" w:ascii="Times New Roman" w:hAnsi="Times New Roman"/>
            <w:sz w:val="24"/>
            <w:szCs w:val="24"/>
            <w:lang w:val="en-US" w:eastAsia="zh-CN"/>
          </w:rPr>
          <w:t>中</w:t>
        </w:r>
      </w:ins>
      <w:ins w:id="1402" w:author="Janusio" w:date="2018-03-05T00:55:12Z">
        <w:r>
          <w:rPr>
            <w:rFonts w:hint="eastAsia" w:ascii="Times New Roman" w:hAnsi="Times New Roman"/>
            <w:sz w:val="24"/>
            <w:szCs w:val="24"/>
            <w:lang w:val="en-US" w:eastAsia="zh-CN"/>
          </w:rPr>
          <w:t>对</w:t>
        </w:r>
      </w:ins>
      <w:ins w:id="1403" w:author="Janusio" w:date="2018-03-05T00:55:13Z">
        <w:r>
          <w:rPr>
            <w:rFonts w:hint="eastAsia" w:ascii="Times New Roman" w:hAnsi="Times New Roman"/>
            <w:sz w:val="24"/>
            <w:szCs w:val="24"/>
            <w:lang w:val="en-US" w:eastAsia="zh-CN"/>
          </w:rPr>
          <w:t>vm</w:t>
        </w:r>
      </w:ins>
      <w:ins w:id="1404" w:author="Janusio" w:date="2018-03-05T00:55:14Z">
        <w:r>
          <w:rPr>
            <w:rFonts w:hint="eastAsia" w:ascii="Times New Roman" w:hAnsi="Times New Roman"/>
            <w:sz w:val="24"/>
            <w:szCs w:val="24"/>
            <w:lang w:val="en-US" w:eastAsia="zh-CN"/>
          </w:rPr>
          <w:t>和</w:t>
        </w:r>
      </w:ins>
      <w:ins w:id="1405" w:author="Janusio" w:date="2018-03-05T00:55:16Z">
        <w:r>
          <w:rPr>
            <w:rFonts w:hint="eastAsia" w:ascii="Times New Roman" w:hAnsi="Times New Roman"/>
            <w:sz w:val="24"/>
            <w:szCs w:val="24"/>
            <w:lang w:val="en-US" w:eastAsia="zh-CN"/>
          </w:rPr>
          <w:t>vtpm</w:t>
        </w:r>
      </w:ins>
      <w:ins w:id="1406" w:author="Janusio" w:date="2018-03-05T00:55:22Z">
        <w:r>
          <w:rPr>
            <w:rFonts w:hint="eastAsia" w:ascii="Times New Roman" w:hAnsi="Times New Roman"/>
            <w:sz w:val="24"/>
            <w:szCs w:val="24"/>
            <w:lang w:val="en-US" w:eastAsia="zh-CN"/>
          </w:rPr>
          <w:t>启动</w:t>
        </w:r>
      </w:ins>
      <w:ins w:id="1407" w:author="Janusio" w:date="2018-03-05T00:55:29Z">
        <w:r>
          <w:rPr>
            <w:rFonts w:hint="eastAsia" w:ascii="Times New Roman" w:hAnsi="Times New Roman"/>
            <w:sz w:val="24"/>
            <w:szCs w:val="24"/>
            <w:lang w:val="en-US" w:eastAsia="zh-CN"/>
          </w:rPr>
          <w:t>核心</w:t>
        </w:r>
      </w:ins>
      <w:ins w:id="1408" w:author="Janusio" w:date="2018-03-05T00:55:31Z">
        <w:r>
          <w:rPr>
            <w:rFonts w:hint="eastAsia" w:ascii="Times New Roman" w:hAnsi="Times New Roman"/>
            <w:sz w:val="24"/>
            <w:szCs w:val="24"/>
            <w:lang w:val="en-US" w:eastAsia="zh-CN"/>
          </w:rPr>
          <w:t>组件</w:t>
        </w:r>
      </w:ins>
      <w:ins w:id="1409" w:author="Janusio" w:date="2018-03-05T00:55:32Z">
        <w:r>
          <w:rPr>
            <w:rFonts w:hint="eastAsia" w:ascii="Times New Roman" w:hAnsi="Times New Roman"/>
            <w:sz w:val="24"/>
            <w:szCs w:val="24"/>
            <w:lang w:val="en-US" w:eastAsia="zh-CN"/>
          </w:rPr>
          <w:t>的</w:t>
        </w:r>
      </w:ins>
      <w:ins w:id="1410" w:author="Janusio" w:date="2018-03-05T00:55:34Z">
        <w:r>
          <w:rPr>
            <w:rFonts w:hint="eastAsia" w:ascii="Times New Roman" w:hAnsi="Times New Roman"/>
            <w:sz w:val="24"/>
            <w:szCs w:val="24"/>
            <w:lang w:val="en-US" w:eastAsia="zh-CN"/>
          </w:rPr>
          <w:t>列表</w:t>
        </w:r>
      </w:ins>
      <w:ins w:id="1411" w:author="Janusio" w:date="2018-03-05T00:55:36Z">
        <w:r>
          <w:rPr>
            <w:rFonts w:hint="eastAsia" w:ascii="Times New Roman" w:hAnsi="Times New Roman"/>
            <w:sz w:val="24"/>
            <w:szCs w:val="24"/>
            <w:lang w:val="en-US" w:eastAsia="zh-CN"/>
          </w:rPr>
          <w:t>。</w:t>
        </w:r>
      </w:ins>
    </w:p>
    <w:p>
      <w:pPr>
        <w:pStyle w:val="15"/>
        <w:numPr>
          <w:ilvl w:val="-1"/>
          <w:numId w:val="0"/>
        </w:numPr>
        <w:spacing w:line="360" w:lineRule="auto"/>
        <w:ind w:firstLine="420" w:firstLineChars="0"/>
        <w:rPr>
          <w:ins w:id="1413" w:author="Janusio" w:date="2018-03-05T00:56:10Z"/>
          <w:rFonts w:hint="eastAsia" w:ascii="Times New Roman" w:hAnsi="Times New Roman"/>
          <w:sz w:val="24"/>
          <w:szCs w:val="24"/>
          <w:lang w:val="en-US" w:eastAsia="zh-CN"/>
        </w:rPr>
        <w:pPrChange w:id="1412" w:author="Janusio" w:date="2018-03-05T01:05:06Z">
          <w:pPr>
            <w:pStyle w:val="15"/>
            <w:spacing w:line="360" w:lineRule="auto"/>
            <w:ind w:firstLine="420" w:firstLineChars="0"/>
          </w:pPr>
        </w:pPrChange>
      </w:pPr>
      <w:ins w:id="1414" w:author="Janusio" w:date="2018-03-05T01:03:48Z">
        <w:r>
          <w:rPr>
            <w:rFonts w:hint="eastAsia" w:ascii="Times New Roman" w:hAnsi="Times New Roman"/>
            <w:sz w:val="24"/>
            <w:szCs w:val="24"/>
            <w:lang w:val="en-US" w:eastAsia="zh-CN"/>
          </w:rPr>
          <w:t>最后</w:t>
        </w:r>
      </w:ins>
      <w:ins w:id="1415" w:author="Janusio" w:date="2018-03-05T01:03:49Z">
        <w:r>
          <w:rPr>
            <w:rFonts w:hint="eastAsia" w:ascii="Times New Roman" w:hAnsi="Times New Roman"/>
            <w:sz w:val="24"/>
            <w:szCs w:val="24"/>
            <w:lang w:val="en-US" w:eastAsia="zh-CN"/>
          </w:rPr>
          <w:t>，</w:t>
        </w:r>
      </w:ins>
      <w:ins w:id="1416" w:author="Janusio" w:date="2018-03-05T01:03:57Z">
        <w:r>
          <w:rPr>
            <w:rFonts w:hint="eastAsia" w:ascii="Times New Roman" w:hAnsi="Times New Roman"/>
            <w:sz w:val="24"/>
            <w:szCs w:val="24"/>
            <w:lang w:val="en-US" w:eastAsia="zh-CN"/>
          </w:rPr>
          <w:t>在/etc/tjp下增加tjp</w:t>
        </w:r>
      </w:ins>
      <w:ins w:id="1417" w:author="Janusio" w:date="2018-03-05T01:03:59Z">
        <w:r>
          <w:rPr>
            <w:rFonts w:hint="eastAsia" w:ascii="Times New Roman" w:hAnsi="Times New Roman"/>
            <w:sz w:val="24"/>
            <w:szCs w:val="24"/>
            <w:lang w:val="en-US" w:eastAsia="zh-CN"/>
          </w:rPr>
          <w:t>-</w:t>
        </w:r>
      </w:ins>
      <w:ins w:id="1418" w:author="Janusio" w:date="2018-03-05T01:04:09Z">
        <w:r>
          <w:rPr>
            <w:rFonts w:hint="eastAsia" w:ascii="Times New Roman" w:hAnsi="Times New Roman"/>
            <w:sz w:val="24"/>
            <w:szCs w:val="24"/>
            <w:lang w:val="en-US" w:eastAsia="zh-CN"/>
          </w:rPr>
          <w:t>update</w:t>
        </w:r>
      </w:ins>
      <w:ins w:id="1419" w:author="Janusio" w:date="2018-03-05T01:04:21Z">
        <w:r>
          <w:rPr>
            <w:rFonts w:hint="eastAsia" w:ascii="Times New Roman" w:hAnsi="Times New Roman"/>
            <w:sz w:val="24"/>
            <w:szCs w:val="24"/>
            <w:lang w:val="en-US" w:eastAsia="zh-CN"/>
          </w:rPr>
          <w:t>-</w:t>
        </w:r>
      </w:ins>
      <w:ins w:id="1420" w:author="Janusio" w:date="2018-03-05T01:04:23Z">
        <w:r>
          <w:rPr>
            <w:rFonts w:hint="eastAsia" w:ascii="Times New Roman" w:hAnsi="Times New Roman"/>
            <w:sz w:val="24"/>
            <w:szCs w:val="24"/>
            <w:lang w:val="en-US" w:eastAsia="zh-CN"/>
          </w:rPr>
          <w:t>os</w:t>
        </w:r>
      </w:ins>
      <w:ins w:id="1421" w:author="Janusio" w:date="2018-03-05T01:04:25Z">
        <w:r>
          <w:rPr>
            <w:rFonts w:hint="eastAsia" w:ascii="Times New Roman" w:hAnsi="Times New Roman"/>
            <w:sz w:val="24"/>
            <w:szCs w:val="24"/>
            <w:lang w:val="en-US" w:eastAsia="zh-CN"/>
          </w:rPr>
          <w:t>-</w:t>
        </w:r>
      </w:ins>
      <w:ins w:id="1422" w:author="Janusio" w:date="2018-03-05T01:04:27Z">
        <w:r>
          <w:rPr>
            <w:rFonts w:hint="eastAsia" w:ascii="Times New Roman" w:hAnsi="Times New Roman"/>
            <w:sz w:val="24"/>
            <w:szCs w:val="24"/>
            <w:lang w:val="en-US" w:eastAsia="zh-CN"/>
          </w:rPr>
          <w:t>hash</w:t>
        </w:r>
      </w:ins>
      <w:ins w:id="1423" w:author="Janusio" w:date="2018-03-05T01:04:33Z">
        <w:r>
          <w:rPr>
            <w:rFonts w:hint="eastAsia" w:ascii="Times New Roman" w:hAnsi="Times New Roman"/>
            <w:sz w:val="24"/>
            <w:szCs w:val="24"/>
            <w:lang w:val="en-US" w:eastAsia="zh-CN"/>
          </w:rPr>
          <w:t>.</w:t>
        </w:r>
      </w:ins>
      <w:ins w:id="1424" w:author="Janusio" w:date="2018-03-05T01:04:34Z">
        <w:r>
          <w:rPr>
            <w:rFonts w:hint="eastAsia" w:ascii="Times New Roman" w:hAnsi="Times New Roman"/>
            <w:sz w:val="24"/>
            <w:szCs w:val="24"/>
            <w:lang w:val="en-US" w:eastAsia="zh-CN"/>
          </w:rPr>
          <w:t>sh</w:t>
        </w:r>
      </w:ins>
      <w:ins w:id="1425" w:author="Janusio" w:date="2018-03-05T01:04:37Z">
        <w:r>
          <w:rPr>
            <w:rFonts w:hint="eastAsia" w:ascii="Times New Roman" w:hAnsi="Times New Roman"/>
            <w:sz w:val="24"/>
            <w:szCs w:val="24"/>
            <w:lang w:val="en-US" w:eastAsia="zh-CN"/>
          </w:rPr>
          <w:t>文件，</w:t>
        </w:r>
      </w:ins>
      <w:ins w:id="1426" w:author="Janusio" w:date="2018-03-05T01:04:41Z">
        <w:r>
          <w:rPr>
            <w:rFonts w:hint="eastAsia" w:ascii="Times New Roman" w:hAnsi="Times New Roman"/>
            <w:sz w:val="24"/>
            <w:szCs w:val="24"/>
            <w:lang w:val="en-US" w:eastAsia="zh-CN"/>
          </w:rPr>
          <w:t>更新</w:t>
        </w:r>
      </w:ins>
      <w:ins w:id="1427" w:author="Janusio" w:date="2018-03-05T01:04:42Z">
        <w:r>
          <w:rPr>
            <w:rFonts w:hint="eastAsia" w:ascii="Times New Roman" w:hAnsi="Times New Roman"/>
            <w:sz w:val="24"/>
            <w:szCs w:val="24"/>
            <w:lang w:val="en-US" w:eastAsia="zh-CN"/>
          </w:rPr>
          <w:t>最新</w:t>
        </w:r>
      </w:ins>
      <w:ins w:id="1428" w:author="Janusio" w:date="2018-03-05T01:04:43Z">
        <w:r>
          <w:rPr>
            <w:rFonts w:hint="eastAsia" w:ascii="Times New Roman" w:hAnsi="Times New Roman"/>
            <w:sz w:val="24"/>
            <w:szCs w:val="24"/>
            <w:lang w:val="en-US" w:eastAsia="zh-CN"/>
          </w:rPr>
          <w:t>的</w:t>
        </w:r>
      </w:ins>
      <w:ins w:id="1429" w:author="Janusio" w:date="2018-03-05T01:04:45Z">
        <w:r>
          <w:rPr>
            <w:rFonts w:hint="eastAsia" w:ascii="Times New Roman" w:hAnsi="Times New Roman"/>
            <w:sz w:val="24"/>
            <w:szCs w:val="24"/>
            <w:lang w:val="en-US" w:eastAsia="zh-CN"/>
          </w:rPr>
          <w:t>官网</w:t>
        </w:r>
      </w:ins>
      <w:ins w:id="1430" w:author="Janusio" w:date="2018-03-05T01:04:50Z">
        <w:r>
          <w:rPr>
            <w:rFonts w:hint="eastAsia" w:ascii="Times New Roman" w:hAnsi="Times New Roman"/>
            <w:sz w:val="24"/>
            <w:szCs w:val="24"/>
            <w:lang w:val="en-US" w:eastAsia="zh-CN"/>
          </w:rPr>
          <w:t>针对</w:t>
        </w:r>
      </w:ins>
      <w:ins w:id="1431" w:author="Janusio" w:date="2018-03-05T01:04:51Z">
        <w:r>
          <w:rPr>
            <w:rFonts w:hint="eastAsia" w:ascii="Times New Roman" w:hAnsi="Times New Roman"/>
            <w:sz w:val="24"/>
            <w:szCs w:val="24"/>
            <w:lang w:val="en-US" w:eastAsia="zh-CN"/>
          </w:rPr>
          <w:t>不同</w:t>
        </w:r>
      </w:ins>
      <w:ins w:id="1432" w:author="Janusio" w:date="2018-03-05T01:04:52Z">
        <w:r>
          <w:rPr>
            <w:rFonts w:hint="eastAsia" w:ascii="Times New Roman" w:hAnsi="Times New Roman"/>
            <w:sz w:val="24"/>
            <w:szCs w:val="24"/>
            <w:lang w:val="en-US" w:eastAsia="zh-CN"/>
          </w:rPr>
          <w:t>版本的</w:t>
        </w:r>
      </w:ins>
      <w:ins w:id="1433" w:author="Janusio" w:date="2018-03-05T01:04:57Z">
        <w:r>
          <w:rPr>
            <w:rFonts w:hint="eastAsia" w:ascii="Times New Roman" w:hAnsi="Times New Roman"/>
            <w:sz w:val="24"/>
            <w:szCs w:val="24"/>
            <w:lang w:val="en-US" w:eastAsia="zh-CN"/>
          </w:rPr>
          <w:t>OS</w:t>
        </w:r>
      </w:ins>
      <w:ins w:id="1434" w:author="Janusio" w:date="2018-03-05T01:04:58Z">
        <w:r>
          <w:rPr>
            <w:rFonts w:hint="eastAsia" w:ascii="Times New Roman" w:hAnsi="Times New Roman"/>
            <w:sz w:val="24"/>
            <w:szCs w:val="24"/>
            <w:lang w:val="en-US" w:eastAsia="zh-CN"/>
          </w:rPr>
          <w:t>的</w:t>
        </w:r>
      </w:ins>
      <w:ins w:id="1435" w:author="Janusio" w:date="2018-03-05T01:04:59Z">
        <w:r>
          <w:rPr>
            <w:rFonts w:hint="eastAsia" w:ascii="Times New Roman" w:hAnsi="Times New Roman"/>
            <w:sz w:val="24"/>
            <w:szCs w:val="24"/>
            <w:lang w:val="en-US" w:eastAsia="zh-CN"/>
          </w:rPr>
          <w:t>hash</w:t>
        </w:r>
      </w:ins>
      <w:ins w:id="1436" w:author="Janusio" w:date="2018-03-05T01:05:00Z">
        <w:r>
          <w:rPr>
            <w:rFonts w:hint="eastAsia" w:ascii="Times New Roman" w:hAnsi="Times New Roman"/>
            <w:sz w:val="24"/>
            <w:szCs w:val="24"/>
            <w:lang w:val="en-US" w:eastAsia="zh-CN"/>
          </w:rPr>
          <w:t>值</w:t>
        </w:r>
      </w:ins>
      <w:ins w:id="1437" w:author="Janusio" w:date="2018-03-05T01:05:01Z">
        <w:r>
          <w:rPr>
            <w:rFonts w:hint="eastAsia" w:ascii="Times New Roman" w:hAnsi="Times New Roman"/>
            <w:sz w:val="24"/>
            <w:szCs w:val="24"/>
            <w:lang w:val="en-US" w:eastAsia="zh-CN"/>
          </w:rPr>
          <w:t>。</w:t>
        </w:r>
      </w:ins>
    </w:p>
    <w:p>
      <w:pPr>
        <w:pStyle w:val="15"/>
        <w:spacing w:line="360" w:lineRule="auto"/>
        <w:ind w:firstLine="420" w:firstLineChars="0"/>
        <w:rPr>
          <w:ins w:id="1438" w:author="Janusio" w:date="2018-03-05T00:56:50Z"/>
          <w:rFonts w:hint="eastAsia" w:ascii="Times New Roman" w:hAnsi="Times New Roman" w:eastAsia="黑体"/>
          <w:b/>
          <w:sz w:val="24"/>
          <w:szCs w:val="24"/>
          <w:lang w:val="en-US" w:eastAsia="zh-CN"/>
        </w:rPr>
      </w:pPr>
      <w:ins w:id="1439" w:author="Janusio" w:date="2018-03-05T00:56:21Z">
        <w:r>
          <w:rPr>
            <w:rFonts w:hint="eastAsia" w:ascii="Times New Roman" w:hAnsi="Times New Roman"/>
            <w:sz w:val="24"/>
            <w:szCs w:val="24"/>
            <w:lang w:val="en-US" w:eastAsia="zh-CN"/>
          </w:rPr>
          <w:t>3.3.</w:t>
        </w:r>
      </w:ins>
      <w:ins w:id="1440" w:author="Janusio" w:date="2018-03-05T00:56:28Z">
        <w:r>
          <w:rPr>
            <w:rFonts w:hint="eastAsia" w:ascii="Times New Roman" w:hAnsi="Times New Roman"/>
            <w:sz w:val="24"/>
            <w:szCs w:val="24"/>
            <w:lang w:val="en-US" w:eastAsia="zh-CN"/>
          </w:rPr>
          <w:t>3</w:t>
        </w:r>
      </w:ins>
      <w:ins w:id="1441" w:author="Janusio" w:date="2018-03-05T00:56:21Z">
        <w:r>
          <w:rPr>
            <w:rFonts w:hint="eastAsia" w:ascii="Times New Roman" w:hAnsi="Times New Roman"/>
            <w:sz w:val="24"/>
            <w:szCs w:val="24"/>
            <w:lang w:val="en-US" w:eastAsia="zh-CN"/>
          </w:rPr>
          <w:t xml:space="preserve"> </w:t>
        </w:r>
      </w:ins>
      <w:ins w:id="1442" w:author="Janusio" w:date="2018-03-05T00:56:34Z">
        <w:r>
          <w:rPr>
            <w:rFonts w:hint="eastAsia" w:ascii="Times New Roman" w:hAnsi="Times New Roman" w:eastAsia="黑体"/>
            <w:b/>
            <w:sz w:val="24"/>
            <w:szCs w:val="24"/>
            <w:lang w:val="en-US" w:eastAsia="zh-CN"/>
          </w:rPr>
          <w:t xml:space="preserve">vTPM </w:t>
        </w:r>
      </w:ins>
      <w:ins w:id="1443" w:author="Janusio" w:date="2018-03-05T00:56:38Z">
        <w:r>
          <w:rPr>
            <w:rFonts w:hint="eastAsia" w:ascii="Times New Roman" w:hAnsi="Times New Roman" w:eastAsia="黑体"/>
            <w:b/>
            <w:sz w:val="24"/>
            <w:szCs w:val="24"/>
            <w:lang w:val="en-US" w:eastAsia="zh-CN"/>
          </w:rPr>
          <w:t>Manage</w:t>
        </w:r>
      </w:ins>
      <w:ins w:id="1444" w:author="Janusio" w:date="2018-03-05T00:56:39Z">
        <w:r>
          <w:rPr>
            <w:rFonts w:hint="eastAsia" w:ascii="Times New Roman" w:hAnsi="Times New Roman" w:eastAsia="黑体"/>
            <w:b/>
            <w:sz w:val="24"/>
            <w:szCs w:val="24"/>
            <w:lang w:val="en-US" w:eastAsia="zh-CN"/>
          </w:rPr>
          <w:t>r</w:t>
        </w:r>
      </w:ins>
      <w:ins w:id="1445" w:author="Janusio" w:date="2018-03-05T00:56:47Z">
        <w:r>
          <w:rPr>
            <w:rFonts w:hint="eastAsia" w:ascii="Times New Roman" w:hAnsi="Times New Roman" w:eastAsia="黑体"/>
            <w:b/>
            <w:sz w:val="24"/>
            <w:szCs w:val="24"/>
            <w:lang w:val="en-US" w:eastAsia="zh-CN"/>
          </w:rPr>
          <w:t>的</w:t>
        </w:r>
      </w:ins>
      <w:ins w:id="1446" w:author="Janusio" w:date="2018-03-05T00:56:48Z">
        <w:r>
          <w:rPr>
            <w:rFonts w:hint="eastAsia" w:ascii="Times New Roman" w:hAnsi="Times New Roman" w:eastAsia="黑体"/>
            <w:b/>
            <w:sz w:val="24"/>
            <w:szCs w:val="24"/>
            <w:lang w:val="en-US" w:eastAsia="zh-CN"/>
          </w:rPr>
          <w:t>实现</w:t>
        </w:r>
      </w:ins>
    </w:p>
    <w:p>
      <w:pPr>
        <w:pStyle w:val="15"/>
        <w:numPr>
          <w:ilvl w:val="-1"/>
          <w:numId w:val="0"/>
        </w:numPr>
        <w:spacing w:line="360" w:lineRule="auto"/>
        <w:ind w:firstLine="420" w:firstLineChars="0"/>
        <w:rPr>
          <w:ins w:id="1448" w:author="Janusio" w:date="2018-03-05T00:59:28Z"/>
          <w:rFonts w:hint="eastAsia" w:ascii="Times New Roman" w:hAnsi="Times New Roman"/>
          <w:sz w:val="24"/>
          <w:szCs w:val="24"/>
          <w:lang w:val="en-US" w:eastAsia="zh-CN"/>
        </w:rPr>
        <w:pPrChange w:id="1447" w:author="Janusio" w:date="2018-03-05T00:57:41Z">
          <w:pPr>
            <w:pStyle w:val="15"/>
            <w:spacing w:line="360" w:lineRule="auto"/>
            <w:ind w:firstLine="420" w:firstLineChars="0"/>
          </w:pPr>
        </w:pPrChange>
      </w:pPr>
      <w:ins w:id="1449" w:author="Janusio" w:date="2018-03-05T00:58:19Z">
        <w:r>
          <w:rPr>
            <w:rFonts w:hint="eastAsia" w:ascii="Times New Roman" w:hAnsi="Times New Roman"/>
            <w:sz w:val="24"/>
            <w:szCs w:val="24"/>
            <w:lang w:val="en-US" w:eastAsia="zh-CN"/>
          </w:rPr>
          <w:t>vTPM Manager</w:t>
        </w:r>
      </w:ins>
      <w:ins w:id="1450" w:author="Janusio" w:date="2018-03-05T00:58:25Z">
        <w:r>
          <w:rPr>
            <w:rFonts w:hint="eastAsia" w:ascii="Times New Roman" w:hAnsi="Times New Roman"/>
            <w:sz w:val="24"/>
            <w:szCs w:val="24"/>
            <w:lang w:val="en-US" w:eastAsia="zh-CN"/>
          </w:rPr>
          <w:t>在</w:t>
        </w:r>
      </w:ins>
      <w:ins w:id="1451" w:author="Janusio" w:date="2018-03-05T00:58:27Z">
        <w:r>
          <w:rPr>
            <w:rFonts w:hint="eastAsia" w:ascii="Times New Roman" w:hAnsi="Times New Roman"/>
            <w:sz w:val="24"/>
            <w:szCs w:val="24"/>
            <w:lang w:val="en-US" w:eastAsia="zh-CN"/>
          </w:rPr>
          <w:t>最新的</w:t>
        </w:r>
      </w:ins>
      <w:ins w:id="1452" w:author="Janusio" w:date="2018-03-05T00:58:29Z">
        <w:r>
          <w:rPr>
            <w:rFonts w:hint="eastAsia" w:ascii="Times New Roman" w:hAnsi="Times New Roman"/>
            <w:sz w:val="24"/>
            <w:szCs w:val="24"/>
            <w:lang w:val="en-US" w:eastAsia="zh-CN"/>
          </w:rPr>
          <w:t>Xen</w:t>
        </w:r>
      </w:ins>
      <w:ins w:id="1453" w:author="Janusio" w:date="2018-03-05T00:58:30Z">
        <w:r>
          <w:rPr>
            <w:rFonts w:hint="eastAsia" w:ascii="Times New Roman" w:hAnsi="Times New Roman"/>
            <w:sz w:val="24"/>
            <w:szCs w:val="24"/>
            <w:lang w:val="en-US" w:eastAsia="zh-CN"/>
          </w:rPr>
          <w:t>系统</w:t>
        </w:r>
      </w:ins>
      <w:ins w:id="1454" w:author="Janusio" w:date="2018-03-05T00:58:33Z">
        <w:r>
          <w:rPr>
            <w:rFonts w:hint="eastAsia" w:ascii="Times New Roman" w:hAnsi="Times New Roman"/>
            <w:sz w:val="24"/>
            <w:szCs w:val="24"/>
            <w:lang w:val="en-US" w:eastAsia="zh-CN"/>
          </w:rPr>
          <w:t>中，</w:t>
        </w:r>
      </w:ins>
      <w:ins w:id="1455" w:author="Janusio" w:date="2018-03-05T00:58:37Z">
        <w:r>
          <w:rPr>
            <w:rFonts w:hint="eastAsia" w:ascii="Times New Roman" w:hAnsi="Times New Roman"/>
            <w:sz w:val="24"/>
            <w:szCs w:val="24"/>
            <w:lang w:val="en-US" w:eastAsia="zh-CN"/>
          </w:rPr>
          <w:t>作为</w:t>
        </w:r>
      </w:ins>
      <w:ins w:id="1456" w:author="Janusio" w:date="2018-03-05T00:58:38Z">
        <w:r>
          <w:rPr>
            <w:rFonts w:hint="eastAsia" w:ascii="Times New Roman" w:hAnsi="Times New Roman"/>
            <w:sz w:val="24"/>
            <w:szCs w:val="24"/>
            <w:lang w:val="en-US" w:eastAsia="zh-CN"/>
          </w:rPr>
          <w:t>一个</w:t>
        </w:r>
      </w:ins>
      <w:ins w:id="1457" w:author="Janusio" w:date="2018-03-05T00:58:43Z">
        <w:r>
          <w:rPr>
            <w:rFonts w:hint="eastAsia" w:ascii="Times New Roman" w:hAnsi="Times New Roman"/>
            <w:sz w:val="24"/>
            <w:szCs w:val="24"/>
            <w:lang w:val="en-US" w:eastAsia="zh-CN"/>
          </w:rPr>
          <w:t>轻量级的</w:t>
        </w:r>
      </w:ins>
      <w:ins w:id="1458" w:author="Janusio" w:date="2018-03-05T00:58:46Z">
        <w:r>
          <w:rPr>
            <w:rFonts w:hint="eastAsia" w:ascii="Times New Roman" w:hAnsi="Times New Roman"/>
            <w:sz w:val="24"/>
            <w:szCs w:val="24"/>
            <w:lang w:val="en-US" w:eastAsia="zh-CN"/>
          </w:rPr>
          <w:t>虚拟域</w:t>
        </w:r>
      </w:ins>
      <w:ins w:id="1459" w:author="Janusio" w:date="2018-03-05T00:58:47Z">
        <w:r>
          <w:rPr>
            <w:rFonts w:hint="eastAsia" w:ascii="Times New Roman" w:hAnsi="Times New Roman"/>
            <w:sz w:val="24"/>
            <w:szCs w:val="24"/>
            <w:lang w:val="en-US" w:eastAsia="zh-CN"/>
          </w:rPr>
          <w:t>而存在</w:t>
        </w:r>
      </w:ins>
      <w:ins w:id="1460" w:author="Janusio" w:date="2018-03-05T00:58:48Z">
        <w:r>
          <w:rPr>
            <w:rFonts w:hint="eastAsia" w:ascii="Times New Roman" w:hAnsi="Times New Roman"/>
            <w:sz w:val="24"/>
            <w:szCs w:val="24"/>
            <w:lang w:val="en-US" w:eastAsia="zh-CN"/>
          </w:rPr>
          <w:t>，</w:t>
        </w:r>
      </w:ins>
      <w:ins w:id="1461" w:author="Janusio" w:date="2018-03-05T00:58:50Z">
        <w:r>
          <w:rPr>
            <w:rFonts w:hint="eastAsia" w:ascii="Times New Roman" w:hAnsi="Times New Roman"/>
            <w:sz w:val="24"/>
            <w:szCs w:val="24"/>
            <w:lang w:val="en-US" w:eastAsia="zh-CN"/>
          </w:rPr>
          <w:t>必须</w:t>
        </w:r>
      </w:ins>
      <w:ins w:id="1462" w:author="Janusio" w:date="2018-03-05T00:58:51Z">
        <w:r>
          <w:rPr>
            <w:rFonts w:hint="eastAsia" w:ascii="Times New Roman" w:hAnsi="Times New Roman"/>
            <w:sz w:val="24"/>
            <w:szCs w:val="24"/>
            <w:lang w:val="en-US" w:eastAsia="zh-CN"/>
          </w:rPr>
          <w:t>在</w:t>
        </w:r>
      </w:ins>
      <w:ins w:id="1463" w:author="Janusio" w:date="2018-03-05T00:58:54Z">
        <w:r>
          <w:rPr>
            <w:rFonts w:hint="eastAsia" w:ascii="Times New Roman" w:hAnsi="Times New Roman"/>
            <w:sz w:val="24"/>
            <w:szCs w:val="24"/>
            <w:lang w:val="en-US" w:eastAsia="zh-CN"/>
          </w:rPr>
          <w:t>Domain</w:t>
        </w:r>
      </w:ins>
      <w:ins w:id="1464" w:author="Janusio" w:date="2018-03-05T00:58:57Z">
        <w:r>
          <w:rPr>
            <w:rFonts w:hint="eastAsia" w:ascii="Times New Roman" w:hAnsi="Times New Roman"/>
            <w:sz w:val="24"/>
            <w:szCs w:val="24"/>
            <w:lang w:val="en-US" w:eastAsia="zh-CN"/>
          </w:rPr>
          <w:t>0</w:t>
        </w:r>
      </w:ins>
      <w:ins w:id="1465" w:author="Janusio" w:date="2018-03-05T00:58:59Z">
        <w:r>
          <w:rPr>
            <w:rFonts w:hint="eastAsia" w:ascii="Times New Roman" w:hAnsi="Times New Roman"/>
            <w:sz w:val="24"/>
            <w:szCs w:val="24"/>
            <w:lang w:val="en-US" w:eastAsia="zh-CN"/>
          </w:rPr>
          <w:t>其中</w:t>
        </w:r>
      </w:ins>
      <w:ins w:id="1466" w:author="Janusio" w:date="2018-03-05T00:59:00Z">
        <w:r>
          <w:rPr>
            <w:rFonts w:hint="eastAsia" w:ascii="Times New Roman" w:hAnsi="Times New Roman"/>
            <w:sz w:val="24"/>
            <w:szCs w:val="24"/>
            <w:lang w:val="en-US" w:eastAsia="zh-CN"/>
          </w:rPr>
          <w:t>之后</w:t>
        </w:r>
      </w:ins>
      <w:ins w:id="1467" w:author="Janusio" w:date="2018-03-05T00:59:01Z">
        <w:r>
          <w:rPr>
            <w:rFonts w:hint="eastAsia" w:ascii="Times New Roman" w:hAnsi="Times New Roman"/>
            <w:sz w:val="24"/>
            <w:szCs w:val="24"/>
            <w:lang w:val="en-US" w:eastAsia="zh-CN"/>
          </w:rPr>
          <w:t>，</w:t>
        </w:r>
      </w:ins>
      <w:ins w:id="1468" w:author="Janusio" w:date="2018-03-05T00:59:03Z">
        <w:r>
          <w:rPr>
            <w:rFonts w:hint="eastAsia" w:ascii="Times New Roman" w:hAnsi="Times New Roman"/>
            <w:sz w:val="24"/>
            <w:szCs w:val="24"/>
            <w:lang w:val="en-US" w:eastAsia="zh-CN"/>
          </w:rPr>
          <w:t>所有</w:t>
        </w:r>
      </w:ins>
      <w:ins w:id="1469" w:author="Janusio" w:date="2018-03-05T00:59:05Z">
        <w:r>
          <w:rPr>
            <w:rFonts w:hint="eastAsia" w:ascii="Times New Roman" w:hAnsi="Times New Roman"/>
            <w:sz w:val="24"/>
            <w:szCs w:val="24"/>
            <w:lang w:val="en-US" w:eastAsia="zh-CN"/>
          </w:rPr>
          <w:t>vm</w:t>
        </w:r>
      </w:ins>
      <w:ins w:id="1470" w:author="Janusio" w:date="2018-03-05T00:59:06Z">
        <w:r>
          <w:rPr>
            <w:rFonts w:hint="eastAsia" w:ascii="Times New Roman" w:hAnsi="Times New Roman"/>
            <w:sz w:val="24"/>
            <w:szCs w:val="24"/>
            <w:lang w:val="en-US" w:eastAsia="zh-CN"/>
          </w:rPr>
          <w:t>启动</w:t>
        </w:r>
      </w:ins>
      <w:ins w:id="1471" w:author="Janusio" w:date="2018-03-05T00:59:07Z">
        <w:r>
          <w:rPr>
            <w:rFonts w:hint="eastAsia" w:ascii="Times New Roman" w:hAnsi="Times New Roman"/>
            <w:sz w:val="24"/>
            <w:szCs w:val="24"/>
            <w:lang w:val="en-US" w:eastAsia="zh-CN"/>
          </w:rPr>
          <w:t>之前</w:t>
        </w:r>
      </w:ins>
      <w:ins w:id="1472" w:author="Janusio" w:date="2018-03-05T00:59:09Z">
        <w:r>
          <w:rPr>
            <w:rFonts w:hint="eastAsia" w:ascii="Times New Roman" w:hAnsi="Times New Roman"/>
            <w:sz w:val="24"/>
            <w:szCs w:val="24"/>
            <w:lang w:val="en-US" w:eastAsia="zh-CN"/>
          </w:rPr>
          <w:t>启动</w:t>
        </w:r>
      </w:ins>
      <w:ins w:id="1473" w:author="Janusio" w:date="2018-03-05T00:59:27Z">
        <w:r>
          <w:rPr>
            <w:rFonts w:hint="eastAsia" w:ascii="Times New Roman" w:hAnsi="Times New Roman"/>
            <w:sz w:val="24"/>
            <w:szCs w:val="24"/>
            <w:lang w:val="en-US" w:eastAsia="zh-CN"/>
          </w:rPr>
          <w:t>。</w:t>
        </w:r>
      </w:ins>
    </w:p>
    <w:p>
      <w:pPr>
        <w:pStyle w:val="15"/>
        <w:numPr>
          <w:ilvl w:val="-1"/>
          <w:numId w:val="0"/>
        </w:numPr>
        <w:spacing w:line="360" w:lineRule="auto"/>
        <w:ind w:firstLine="420" w:firstLineChars="0"/>
        <w:rPr>
          <w:ins w:id="1475" w:author="Janusio" w:date="2018-03-05T00:58:10Z"/>
          <w:rFonts w:hint="eastAsia" w:ascii="Times New Roman" w:hAnsi="Times New Roman"/>
          <w:sz w:val="24"/>
          <w:szCs w:val="24"/>
          <w:lang w:val="en-US" w:eastAsia="zh-CN"/>
        </w:rPr>
        <w:pPrChange w:id="1474" w:author="Janusio" w:date="2018-03-05T00:57:41Z">
          <w:pPr>
            <w:pStyle w:val="15"/>
            <w:spacing w:line="360" w:lineRule="auto"/>
            <w:ind w:firstLine="420" w:firstLineChars="0"/>
          </w:pPr>
        </w:pPrChange>
      </w:pPr>
      <w:ins w:id="1476" w:author="Janusio" w:date="2018-03-05T00:59:29Z">
        <w:r>
          <w:rPr>
            <w:rFonts w:hint="eastAsia" w:ascii="Times New Roman" w:hAnsi="Times New Roman"/>
            <w:sz w:val="24"/>
            <w:szCs w:val="24"/>
            <w:lang w:val="en-US" w:eastAsia="zh-CN"/>
          </w:rPr>
          <w:t>在</w:t>
        </w:r>
      </w:ins>
      <w:ins w:id="1477" w:author="Janusio" w:date="2018-03-05T00:59:31Z">
        <w:r>
          <w:rPr>
            <w:rFonts w:hint="eastAsia" w:ascii="Times New Roman" w:hAnsi="Times New Roman"/>
            <w:sz w:val="24"/>
            <w:szCs w:val="24"/>
            <w:lang w:val="en-US" w:eastAsia="zh-CN"/>
          </w:rPr>
          <w:t>/</w:t>
        </w:r>
      </w:ins>
      <w:ins w:id="1478" w:author="Janusio" w:date="2018-03-05T00:59:32Z">
        <w:r>
          <w:rPr>
            <w:rFonts w:hint="eastAsia" w:ascii="Times New Roman" w:hAnsi="Times New Roman"/>
            <w:sz w:val="24"/>
            <w:szCs w:val="24"/>
            <w:lang w:val="en-US" w:eastAsia="zh-CN"/>
          </w:rPr>
          <w:t>etc</w:t>
        </w:r>
      </w:ins>
      <w:ins w:id="1479" w:author="Janusio" w:date="2018-03-05T00:59:34Z">
        <w:r>
          <w:rPr>
            <w:rFonts w:hint="eastAsia" w:ascii="Times New Roman" w:hAnsi="Times New Roman"/>
            <w:sz w:val="24"/>
            <w:szCs w:val="24"/>
            <w:lang w:val="en-US" w:eastAsia="zh-CN"/>
          </w:rPr>
          <w:t>/</w:t>
        </w:r>
      </w:ins>
      <w:ins w:id="1480" w:author="Janusio" w:date="2018-03-05T00:59:35Z">
        <w:r>
          <w:rPr>
            <w:rFonts w:hint="eastAsia" w:ascii="Times New Roman" w:hAnsi="Times New Roman"/>
            <w:sz w:val="24"/>
            <w:szCs w:val="24"/>
            <w:lang w:val="en-US" w:eastAsia="zh-CN"/>
          </w:rPr>
          <w:t>tjp</w:t>
        </w:r>
      </w:ins>
      <w:ins w:id="1481" w:author="Janusio" w:date="2018-03-05T00:59:42Z">
        <w:r>
          <w:rPr>
            <w:rFonts w:hint="eastAsia" w:ascii="Times New Roman" w:hAnsi="Times New Roman"/>
            <w:sz w:val="24"/>
            <w:szCs w:val="24"/>
            <w:lang w:val="en-US" w:eastAsia="zh-CN"/>
          </w:rPr>
          <w:t>下</w:t>
        </w:r>
      </w:ins>
      <w:ins w:id="1482" w:author="Janusio" w:date="2018-03-05T00:59:44Z">
        <w:r>
          <w:rPr>
            <w:rFonts w:hint="eastAsia" w:ascii="Times New Roman" w:hAnsi="Times New Roman"/>
            <w:sz w:val="24"/>
            <w:szCs w:val="24"/>
            <w:lang w:val="en-US" w:eastAsia="zh-CN"/>
          </w:rPr>
          <w:t>新增</w:t>
        </w:r>
      </w:ins>
      <w:ins w:id="1483" w:author="Janusio" w:date="2018-03-05T00:59:49Z">
        <w:r>
          <w:rPr>
            <w:rFonts w:hint="eastAsia" w:ascii="Times New Roman" w:hAnsi="Times New Roman"/>
            <w:sz w:val="24"/>
            <w:szCs w:val="24"/>
            <w:lang w:val="en-US" w:eastAsia="zh-CN"/>
          </w:rPr>
          <w:t>轻量级</w:t>
        </w:r>
      </w:ins>
      <w:ins w:id="1484" w:author="Janusio" w:date="2018-03-05T00:59:51Z">
        <w:r>
          <w:rPr>
            <w:rFonts w:hint="eastAsia" w:ascii="Times New Roman" w:hAnsi="Times New Roman"/>
            <w:sz w:val="24"/>
            <w:szCs w:val="24"/>
            <w:lang w:val="en-US" w:eastAsia="zh-CN"/>
          </w:rPr>
          <w:t>域</w:t>
        </w:r>
      </w:ins>
      <w:ins w:id="1485" w:author="Janusio" w:date="2018-03-05T00:59:55Z">
        <w:r>
          <w:rPr>
            <w:rFonts w:hint="eastAsia" w:ascii="Times New Roman" w:hAnsi="Times New Roman"/>
            <w:sz w:val="24"/>
            <w:szCs w:val="24"/>
            <w:lang w:val="en-US" w:eastAsia="zh-CN"/>
          </w:rPr>
          <w:t>vtpm</w:t>
        </w:r>
      </w:ins>
      <w:ins w:id="1486" w:author="Janusio" w:date="2018-03-05T01:00:04Z">
        <w:r>
          <w:rPr>
            <w:rFonts w:hint="eastAsia" w:ascii="Times New Roman" w:hAnsi="Times New Roman"/>
            <w:sz w:val="24"/>
            <w:szCs w:val="24"/>
            <w:lang w:val="en-US" w:eastAsia="zh-CN"/>
          </w:rPr>
          <w:t>m</w:t>
        </w:r>
      </w:ins>
      <w:ins w:id="1487" w:author="Janusio" w:date="2018-03-05T01:00:06Z">
        <w:r>
          <w:rPr>
            <w:rFonts w:hint="eastAsia" w:ascii="Times New Roman" w:hAnsi="Times New Roman"/>
            <w:sz w:val="24"/>
            <w:szCs w:val="24"/>
            <w:lang w:val="en-US" w:eastAsia="zh-CN"/>
          </w:rPr>
          <w:t>gr的</w:t>
        </w:r>
      </w:ins>
      <w:ins w:id="1488" w:author="Janusio" w:date="2018-03-05T01:00:11Z">
        <w:r>
          <w:rPr>
            <w:rFonts w:hint="eastAsia" w:ascii="Times New Roman" w:hAnsi="Times New Roman"/>
            <w:sz w:val="24"/>
            <w:szCs w:val="24"/>
            <w:lang w:val="en-US" w:eastAsia="zh-CN"/>
          </w:rPr>
          <w:t>开机</w:t>
        </w:r>
      </w:ins>
      <w:ins w:id="1489" w:author="Janusio" w:date="2018-03-05T01:00:12Z">
        <w:r>
          <w:rPr>
            <w:rFonts w:hint="eastAsia" w:ascii="Times New Roman" w:hAnsi="Times New Roman"/>
            <w:sz w:val="24"/>
            <w:szCs w:val="24"/>
            <w:lang w:val="en-US" w:eastAsia="zh-CN"/>
          </w:rPr>
          <w:t>启动</w:t>
        </w:r>
      </w:ins>
      <w:ins w:id="1490" w:author="Janusio" w:date="2018-03-05T01:00:14Z">
        <w:r>
          <w:rPr>
            <w:rFonts w:hint="eastAsia" w:ascii="Times New Roman" w:hAnsi="Times New Roman"/>
            <w:sz w:val="24"/>
            <w:szCs w:val="24"/>
            <w:lang w:val="en-US" w:eastAsia="zh-CN"/>
          </w:rPr>
          <w:t>脚本</w:t>
        </w:r>
      </w:ins>
      <w:ins w:id="1491" w:author="Janusio" w:date="2018-03-05T01:00:21Z">
        <w:r>
          <w:rPr>
            <w:rFonts w:hint="eastAsia" w:ascii="Times New Roman" w:hAnsi="Times New Roman"/>
            <w:sz w:val="24"/>
            <w:szCs w:val="24"/>
            <w:lang w:val="en-US" w:eastAsia="zh-CN"/>
          </w:rPr>
          <w:t>vtpmmgr</w:t>
        </w:r>
      </w:ins>
      <w:ins w:id="1492" w:author="Janusio" w:date="2018-03-05T01:00:25Z">
        <w:r>
          <w:rPr>
            <w:rFonts w:hint="eastAsia" w:ascii="Times New Roman" w:hAnsi="Times New Roman"/>
            <w:sz w:val="24"/>
            <w:szCs w:val="24"/>
            <w:lang w:val="en-US" w:eastAsia="zh-CN"/>
          </w:rPr>
          <w:t>-</w:t>
        </w:r>
      </w:ins>
      <w:ins w:id="1493" w:author="Janusio" w:date="2018-03-05T01:00:26Z">
        <w:r>
          <w:rPr>
            <w:rFonts w:hint="eastAsia" w:ascii="Times New Roman" w:hAnsi="Times New Roman"/>
            <w:sz w:val="24"/>
            <w:szCs w:val="24"/>
            <w:lang w:val="en-US" w:eastAsia="zh-CN"/>
          </w:rPr>
          <w:t>run</w:t>
        </w:r>
      </w:ins>
      <w:ins w:id="1494" w:author="Janusio" w:date="2018-03-05T01:00:28Z">
        <w:r>
          <w:rPr>
            <w:rFonts w:hint="eastAsia" w:ascii="Times New Roman" w:hAnsi="Times New Roman"/>
            <w:sz w:val="24"/>
            <w:szCs w:val="24"/>
            <w:lang w:val="en-US" w:eastAsia="zh-CN"/>
          </w:rPr>
          <w:t>.s</w:t>
        </w:r>
      </w:ins>
      <w:ins w:id="1495" w:author="Janusio" w:date="2018-03-05T01:00:29Z">
        <w:r>
          <w:rPr>
            <w:rFonts w:hint="eastAsia" w:ascii="Times New Roman" w:hAnsi="Times New Roman"/>
            <w:sz w:val="24"/>
            <w:szCs w:val="24"/>
            <w:lang w:val="en-US" w:eastAsia="zh-CN"/>
          </w:rPr>
          <w:t>h</w:t>
        </w:r>
      </w:ins>
      <w:ins w:id="1496" w:author="Janusio" w:date="2018-03-05T01:00:33Z">
        <w:r>
          <w:rPr>
            <w:rFonts w:hint="eastAsia" w:ascii="Times New Roman" w:hAnsi="Times New Roman"/>
            <w:sz w:val="24"/>
            <w:szCs w:val="24"/>
            <w:lang w:val="en-US" w:eastAsia="zh-CN"/>
          </w:rPr>
          <w:t>，</w:t>
        </w:r>
      </w:ins>
      <w:ins w:id="1497" w:author="Janusio" w:date="2018-03-05T01:00:35Z">
        <w:r>
          <w:rPr>
            <w:rFonts w:hint="eastAsia" w:ascii="Times New Roman" w:hAnsi="Times New Roman"/>
            <w:sz w:val="24"/>
            <w:szCs w:val="24"/>
            <w:lang w:val="en-US" w:eastAsia="zh-CN"/>
          </w:rPr>
          <w:t>vtpmmgr</w:t>
        </w:r>
      </w:ins>
      <w:ins w:id="1498" w:author="Janusio" w:date="2018-03-05T01:00:38Z">
        <w:r>
          <w:rPr>
            <w:rFonts w:hint="eastAsia" w:ascii="Times New Roman" w:hAnsi="Times New Roman"/>
            <w:sz w:val="24"/>
            <w:szCs w:val="24"/>
            <w:lang w:val="en-US" w:eastAsia="zh-CN"/>
          </w:rPr>
          <w:t>配置</w:t>
        </w:r>
      </w:ins>
      <w:ins w:id="1499" w:author="Janusio" w:date="2018-03-05T01:00:39Z">
        <w:r>
          <w:rPr>
            <w:rFonts w:hint="eastAsia" w:ascii="Times New Roman" w:hAnsi="Times New Roman"/>
            <w:sz w:val="24"/>
            <w:szCs w:val="24"/>
            <w:lang w:val="en-US" w:eastAsia="zh-CN"/>
          </w:rPr>
          <w:t>文件</w:t>
        </w:r>
      </w:ins>
      <w:ins w:id="1500" w:author="Janusio" w:date="2018-03-05T01:00:40Z">
        <w:r>
          <w:rPr>
            <w:rFonts w:hint="eastAsia" w:ascii="Times New Roman" w:hAnsi="Times New Roman"/>
            <w:sz w:val="24"/>
            <w:szCs w:val="24"/>
            <w:lang w:val="en-US" w:eastAsia="zh-CN"/>
          </w:rPr>
          <w:t>如下</w:t>
        </w:r>
      </w:ins>
      <w:ins w:id="1501" w:author="Janusio" w:date="2018-03-05T01:00:41Z">
        <w:r>
          <w:rPr>
            <w:rFonts w:hint="eastAsia" w:ascii="Times New Roman" w:hAnsi="Times New Roman"/>
            <w:sz w:val="24"/>
            <w:szCs w:val="24"/>
            <w:lang w:val="en-US" w:eastAsia="zh-CN"/>
          </w:rPr>
          <w:t>：</w:t>
        </w:r>
      </w:ins>
    </w:p>
    <w:p>
      <w:pPr>
        <w:pStyle w:val="15"/>
        <w:numPr>
          <w:ilvl w:val="-1"/>
          <w:numId w:val="0"/>
        </w:numPr>
        <w:spacing w:line="360" w:lineRule="auto"/>
        <w:ind w:firstLine="420" w:firstLineChars="0"/>
        <w:rPr>
          <w:ins w:id="1503" w:author="Janusio" w:date="2018-03-05T00:57:48Z"/>
          <w:rFonts w:hint="eastAsia" w:ascii="Times New Roman" w:hAnsi="Times New Roman"/>
          <w:sz w:val="24"/>
          <w:szCs w:val="24"/>
          <w:lang w:val="en-US" w:eastAsia="zh-CN"/>
        </w:rPr>
        <w:pPrChange w:id="1502" w:author="Janusio" w:date="2018-03-05T00:57:41Z">
          <w:pPr>
            <w:pStyle w:val="15"/>
            <w:spacing w:line="360" w:lineRule="auto"/>
            <w:ind w:firstLine="420" w:firstLineChars="0"/>
          </w:pPr>
        </w:pPrChange>
      </w:pPr>
      <w:ins w:id="1504" w:author="Janusio" w:date="2018-03-05T00:57:42Z">
        <w:r>
          <w:rPr>
            <w:rFonts w:hint="eastAsia" w:ascii="Times New Roman" w:hAnsi="Times New Roman"/>
            <w:sz w:val="24"/>
            <w:szCs w:val="24"/>
            <w:lang w:val="en-US" w:eastAsia="zh-CN"/>
          </w:rPr>
          <w:t>配置</w:t>
        </w:r>
      </w:ins>
      <w:ins w:id="1505" w:author="Janusio" w:date="2018-03-05T00:57:44Z">
        <w:r>
          <w:rPr>
            <w:rFonts w:hint="eastAsia" w:ascii="Times New Roman" w:hAnsi="Times New Roman"/>
            <w:sz w:val="24"/>
            <w:szCs w:val="24"/>
            <w:lang w:val="en-US" w:eastAsia="zh-CN"/>
          </w:rPr>
          <w:t>文件</w:t>
        </w:r>
      </w:ins>
      <w:ins w:id="1506" w:author="Janusio" w:date="2018-03-05T00:57:45Z">
        <w:r>
          <w:rPr>
            <w:rFonts w:hint="eastAsia" w:ascii="Times New Roman" w:hAnsi="Times New Roman"/>
            <w:sz w:val="24"/>
            <w:szCs w:val="24"/>
            <w:lang w:val="en-US" w:eastAsia="zh-CN"/>
          </w:rPr>
          <w:t>如下</w:t>
        </w:r>
      </w:ins>
      <w:ins w:id="1507" w:author="Janusio" w:date="2018-03-05T00:57:46Z">
        <w:r>
          <w:rPr>
            <w:rFonts w:hint="eastAsia" w:ascii="Times New Roman" w:hAnsi="Times New Roman"/>
            <w:sz w:val="24"/>
            <w:szCs w:val="24"/>
            <w:lang w:val="en-US" w:eastAsia="zh-CN"/>
          </w:rPr>
          <w:t>：</w:t>
        </w:r>
      </w:ins>
    </w:p>
    <w:p>
      <w:pPr>
        <w:pStyle w:val="15"/>
        <w:spacing w:line="360" w:lineRule="auto"/>
        <w:ind w:firstLine="420" w:firstLineChars="0"/>
        <w:rPr>
          <w:ins w:id="1508" w:author="Janusio" w:date="2018-03-05T00:57:49Z"/>
          <w:rFonts w:hint="eastAsia" w:ascii="Times New Roman" w:hAnsi="Times New Roman"/>
          <w:sz w:val="24"/>
          <w:szCs w:val="24"/>
        </w:rPr>
      </w:pPr>
      <w:ins w:id="1509" w:author="Janusio" w:date="2018-03-05T00:57:49Z">
        <w:r>
          <w:rPr>
            <w:rFonts w:hint="eastAsia" w:ascii="Times New Roman" w:hAnsi="Times New Roman"/>
            <w:sz w:val="24"/>
            <w:szCs w:val="24"/>
          </w:rPr>
          <w:t>vtpmmgr.cfg</w:t>
        </w:r>
      </w:ins>
    </w:p>
    <w:p>
      <w:pPr>
        <w:pStyle w:val="15"/>
        <w:spacing w:line="360" w:lineRule="auto"/>
        <w:ind w:firstLine="420" w:firstLineChars="0"/>
        <w:rPr>
          <w:ins w:id="1510" w:author="Janusio" w:date="2018-03-05T00:57:49Z"/>
          <w:rFonts w:hint="eastAsia" w:ascii="Times New Roman" w:hAnsi="Times New Roman"/>
          <w:sz w:val="24"/>
          <w:szCs w:val="24"/>
        </w:rPr>
      </w:pPr>
      <w:ins w:id="1511" w:author="Janusio" w:date="2018-03-05T00:57:49Z">
        <w:r>
          <w:rPr>
            <w:rFonts w:hint="eastAsia" w:ascii="Times New Roman" w:hAnsi="Times New Roman"/>
            <w:sz w:val="24"/>
            <w:szCs w:val="24"/>
          </w:rPr>
          <w:t>name="vtpmmgr"</w:t>
        </w:r>
      </w:ins>
    </w:p>
    <w:p>
      <w:pPr>
        <w:pStyle w:val="15"/>
        <w:spacing w:line="360" w:lineRule="auto"/>
        <w:ind w:firstLine="420" w:firstLineChars="0"/>
        <w:rPr>
          <w:ins w:id="1512" w:author="Janusio" w:date="2018-03-05T00:57:49Z"/>
          <w:rFonts w:hint="eastAsia" w:ascii="Times New Roman" w:hAnsi="Times New Roman"/>
          <w:sz w:val="24"/>
          <w:szCs w:val="24"/>
        </w:rPr>
      </w:pPr>
      <w:ins w:id="1513" w:author="Janusio" w:date="2018-03-05T00:57:49Z">
        <w:r>
          <w:rPr>
            <w:rFonts w:hint="eastAsia" w:ascii="Times New Roman" w:hAnsi="Times New Roman"/>
            <w:sz w:val="24"/>
            <w:szCs w:val="24"/>
          </w:rPr>
          <w:t>Kernel="/usr/lib/xen/boot/vtpmmgr-stubdom.gz"</w:t>
        </w:r>
      </w:ins>
    </w:p>
    <w:p>
      <w:pPr>
        <w:pStyle w:val="15"/>
        <w:spacing w:line="360" w:lineRule="auto"/>
        <w:ind w:firstLine="420" w:firstLineChars="0"/>
        <w:rPr>
          <w:ins w:id="1514" w:author="Janusio" w:date="2018-03-05T00:57:49Z"/>
          <w:rFonts w:hint="eastAsia" w:ascii="Times New Roman" w:hAnsi="Times New Roman"/>
          <w:sz w:val="24"/>
          <w:szCs w:val="24"/>
        </w:rPr>
      </w:pPr>
      <w:ins w:id="1515" w:author="Janusio" w:date="2018-03-05T00:57:49Z">
        <w:r>
          <w:rPr>
            <w:rFonts w:hint="eastAsia" w:ascii="Times New Roman" w:hAnsi="Times New Roman"/>
            <w:sz w:val="24"/>
            <w:szCs w:val="24"/>
          </w:rPr>
          <w:t>extra="tpmlocality=2"</w:t>
        </w:r>
      </w:ins>
    </w:p>
    <w:p>
      <w:pPr>
        <w:pStyle w:val="15"/>
        <w:spacing w:line="360" w:lineRule="auto"/>
        <w:ind w:firstLine="420" w:firstLineChars="0"/>
        <w:rPr>
          <w:ins w:id="1516" w:author="Janusio" w:date="2018-03-05T00:57:49Z"/>
          <w:rFonts w:hint="eastAsia" w:ascii="Times New Roman" w:hAnsi="Times New Roman"/>
          <w:sz w:val="24"/>
          <w:szCs w:val="24"/>
        </w:rPr>
      </w:pPr>
      <w:ins w:id="1517" w:author="Janusio" w:date="2018-03-05T00:57:49Z">
        <w:r>
          <w:rPr>
            <w:rFonts w:hint="eastAsia" w:ascii="Times New Roman" w:hAnsi="Times New Roman"/>
            <w:sz w:val="24"/>
            <w:szCs w:val="24"/>
          </w:rPr>
          <w:t>memory=8</w:t>
        </w:r>
      </w:ins>
    </w:p>
    <w:p>
      <w:pPr>
        <w:pStyle w:val="15"/>
        <w:spacing w:line="360" w:lineRule="auto"/>
        <w:ind w:firstLine="420" w:firstLineChars="0"/>
        <w:rPr>
          <w:ins w:id="1518" w:author="Janusio" w:date="2018-03-05T00:57:49Z"/>
          <w:rFonts w:hint="eastAsia" w:ascii="Times New Roman" w:hAnsi="Times New Roman"/>
          <w:sz w:val="24"/>
          <w:szCs w:val="24"/>
        </w:rPr>
      </w:pPr>
      <w:ins w:id="1519" w:author="Janusio" w:date="2018-03-05T00:57:49Z">
        <w:r>
          <w:rPr>
            <w:rFonts w:hint="eastAsia" w:ascii="Times New Roman" w:hAnsi="Times New Roman"/>
            <w:sz w:val="24"/>
            <w:szCs w:val="24"/>
          </w:rPr>
          <w:t>disk=["file:file://root/xen-images/vtpmmgr-stubdom.img,hda,w"]</w:t>
        </w:r>
      </w:ins>
    </w:p>
    <w:p>
      <w:pPr>
        <w:pStyle w:val="15"/>
        <w:spacing w:line="360" w:lineRule="auto"/>
        <w:ind w:firstLine="420" w:firstLineChars="0"/>
        <w:rPr>
          <w:ins w:id="1520" w:author="Janusio" w:date="2018-03-05T00:57:49Z"/>
          <w:rFonts w:hint="eastAsia" w:ascii="Times New Roman" w:hAnsi="Times New Roman"/>
          <w:sz w:val="24"/>
          <w:szCs w:val="24"/>
        </w:rPr>
      </w:pPr>
      <w:ins w:id="1521" w:author="Janusio" w:date="2018-03-05T00:57:49Z">
        <w:r>
          <w:rPr>
            <w:rFonts w:hint="eastAsia" w:ascii="Times New Roman" w:hAnsi="Times New Roman"/>
            <w:sz w:val="24"/>
            <w:szCs w:val="24"/>
          </w:rPr>
          <w:t>iomem=["fed42,1"]</w:t>
        </w:r>
      </w:ins>
    </w:p>
    <w:p>
      <w:pPr>
        <w:pStyle w:val="15"/>
        <w:spacing w:line="360" w:lineRule="auto"/>
        <w:ind w:firstLine="420" w:firstLineChars="0"/>
        <w:rPr>
          <w:ins w:id="1522" w:author="Janusio" w:date="2018-03-05T00:57:49Z"/>
          <w:rFonts w:hint="eastAsia" w:ascii="Times New Roman" w:hAnsi="Times New Roman"/>
          <w:sz w:val="24"/>
          <w:szCs w:val="24"/>
        </w:rPr>
      </w:pPr>
      <w:ins w:id="1523" w:author="Janusio" w:date="2018-03-05T00:57:49Z">
        <w:r>
          <w:rPr>
            <w:rFonts w:hint="eastAsia" w:ascii="Times New Roman" w:hAnsi="Times New Roman"/>
            <w:sz w:val="24"/>
            <w:szCs w:val="24"/>
          </w:rPr>
          <w:t>……</w:t>
        </w:r>
      </w:ins>
    </w:p>
    <w:p>
      <w:pPr>
        <w:pStyle w:val="15"/>
        <w:spacing w:line="360" w:lineRule="auto"/>
        <w:ind w:firstLine="420" w:firstLineChars="0"/>
        <w:jc w:val="center"/>
        <w:rPr>
          <w:rFonts w:hint="eastAsia" w:ascii="Times New Roman" w:hAnsi="Times New Roman"/>
          <w:sz w:val="24"/>
          <w:szCs w:val="24"/>
        </w:rPr>
        <w:pPrChange w:id="1524" w:author="Janusio" w:date="2018-03-05T00:58:05Z">
          <w:pPr>
            <w:pStyle w:val="15"/>
            <w:spacing w:line="360" w:lineRule="auto"/>
            <w:ind w:firstLine="420" w:firstLineChars="0"/>
          </w:pPr>
        </w:pPrChange>
      </w:pPr>
      <w:ins w:id="1525" w:author="Janusio" w:date="2018-03-05T00:57:49Z">
        <w:r>
          <w:rPr>
            <w:rFonts w:hint="eastAsia" w:ascii="Times New Roman" w:hAnsi="Times New Roman"/>
            <w:sz w:val="22"/>
            <w:szCs w:val="22"/>
            <w:rPrChange w:id="1526" w:author="Janusio" w:date="2018-03-05T00:57:57Z">
              <w:rPr>
                <w:rFonts w:hint="eastAsia" w:ascii="Times New Roman" w:hAnsi="Times New Roman"/>
                <w:sz w:val="24"/>
                <w:szCs w:val="24"/>
              </w:rPr>
            </w:rPrChange>
          </w:rPr>
          <w:t>vTPMManager配置文件部分参数</w:t>
        </w:r>
      </w:ins>
      <w:del w:id="1527" w:author="Janusio" w:date="2018-03-05T00:31:54Z">
        <w:r>
          <w:rPr>
            <w:rFonts w:hint="eastAsia" w:ascii="Times New Roman" w:hAnsi="Times New Roman"/>
            <w:sz w:val="24"/>
            <w:szCs w:val="24"/>
          </w:rPr>
          <w:delText>×××××××××××××××××××××××</w:delText>
        </w:r>
      </w:del>
    </w:p>
    <w:p>
      <w:pPr>
        <w:pStyle w:val="15"/>
        <w:spacing w:line="360" w:lineRule="auto"/>
        <w:ind w:firstLine="420" w:firstLineChars="0"/>
        <w:rPr>
          <w:rFonts w:hint="eastAsia" w:ascii="Times New Roman" w:hAnsi="Times New Roman"/>
          <w:sz w:val="24"/>
          <w:szCs w:val="24"/>
        </w:rPr>
      </w:pPr>
    </w:p>
    <w:p>
      <w:pPr>
        <w:pStyle w:val="15"/>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基于Xen的TVP-QT实验</w:t>
      </w:r>
    </w:p>
    <w:p>
      <w:pPr>
        <w:pStyle w:val="15"/>
        <w:spacing w:line="360" w:lineRule="auto"/>
        <w:ind w:firstLine="420" w:firstLineChars="0"/>
        <w:rPr>
          <w:del w:id="1528" w:author="Janusio" w:date="2018-03-05T00:11:05Z"/>
          <w:rFonts w:hint="eastAsia" w:ascii="Times New Roman" w:hAnsi="Times New Roman"/>
          <w:sz w:val="24"/>
          <w:szCs w:val="24"/>
        </w:rPr>
      </w:pPr>
      <w:del w:id="1529" w:author="Janusio" w:date="2018-03-05T00:11:05Z">
        <w:r>
          <w:rPr>
            <w:rFonts w:hint="eastAsia" w:ascii="Times New Roman" w:hAnsi="Times New Roman"/>
            <w:sz w:val="24"/>
            <w:szCs w:val="24"/>
          </w:rPr>
          <w:delText>××××××××××××××××××××××××××××××××××××××××××××××××××××××××××××××××××××××××</w:delText>
        </w:r>
      </w:del>
    </w:p>
    <w:p>
      <w:pPr>
        <w:pStyle w:val="15"/>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3</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 xml:space="preserve">.1 </w:t>
      </w:r>
      <w:r>
        <w:rPr>
          <w:rFonts w:hint="eastAsia" w:ascii="Times New Roman" w:hAnsi="Times New Roman" w:eastAsia="黑体"/>
          <w:b/>
          <w:sz w:val="24"/>
          <w:szCs w:val="24"/>
          <w:lang w:val="en-US" w:eastAsia="zh-CN"/>
        </w:rPr>
        <w:t>实验环境</w:t>
      </w:r>
    </w:p>
    <w:p>
      <w:pPr>
        <w:pStyle w:val="15"/>
        <w:spacing w:line="360" w:lineRule="auto"/>
        <w:ind w:firstLine="420" w:firstLineChars="0"/>
        <w:rPr>
          <w:del w:id="1530" w:author="Janusio" w:date="2018-03-05T00:10:58Z"/>
          <w:rFonts w:hint="eastAsia" w:ascii="Times New Roman" w:hAnsi="Times New Roman"/>
          <w:sz w:val="24"/>
          <w:szCs w:val="24"/>
        </w:rPr>
      </w:pPr>
      <w:del w:id="1531" w:author="Janusio" w:date="2018-03-05T00:10:55Z">
        <w:r>
          <w:rPr>
            <w:rFonts w:hint="eastAsia" w:ascii="Times New Roman" w:hAnsi="Times New Roman"/>
            <w:sz w:val="24"/>
            <w:szCs w:val="24"/>
          </w:rPr>
          <w:delText>××××××××××××××××××××××××××××××××××××××××××××××××××××××××××××××××××××××××</w:delText>
        </w:r>
      </w:del>
      <w:r>
        <w:rPr>
          <w:rFonts w:hint="eastAsia" w:ascii="Times New Roman" w:hAnsi="Times New Roman"/>
          <w:sz w:val="24"/>
          <w:szCs w:val="24"/>
        </w:rPr>
        <w:t>我们</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基于Xen实现了TVP-QT的原型系统，并进行仿真实现和结果分析，对TVP-QT信任链进行有效性验证和性能测试。下面对仿真实验的环境进行描述。</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使用TPM-Emulator对TPM功能进行仿真模拟，实验的Xen VMM版本为Xen4.4.0[</w:t>
      </w:r>
      <w:r>
        <w:rPr>
          <w:rFonts w:hint="eastAsia" w:ascii="Times New Roman" w:hAnsi="Times New Roman"/>
          <w:sz w:val="24"/>
          <w:szCs w:val="24"/>
          <w:lang w:val="en-US" w:eastAsia="zh-CN"/>
        </w:rPr>
        <w:t>40</w:t>
      </w:r>
      <w:r>
        <w:rPr>
          <w:rFonts w:hint="eastAsia" w:ascii="Times New Roman" w:hAnsi="Times New Roman"/>
          <w:sz w:val="24"/>
          <w:szCs w:val="24"/>
        </w:rPr>
        <w:t>][</w:t>
      </w:r>
      <w:r>
        <w:rPr>
          <w:rFonts w:hint="eastAsia" w:ascii="Times New Roman" w:hAnsi="Times New Roman"/>
          <w:sz w:val="24"/>
          <w:szCs w:val="24"/>
          <w:lang w:val="en-US" w:eastAsia="zh-CN"/>
        </w:rPr>
        <w:t>41</w:t>
      </w:r>
      <w:r>
        <w:rPr>
          <w:rFonts w:hint="eastAsia" w:ascii="Times New Roman" w:hAnsi="Times New Roman"/>
          <w:sz w:val="24"/>
          <w:szCs w:val="24"/>
        </w:rPr>
        <w:t>]，实验物理平台的配置为Intel Core i3 @3.4GHz处理器，内存为8GB，物理存储为1T。Dom0采用Ubuntu LTS14.04，内核版本为Linux3.19.0，DomU使用类型为Ubuntu LTS14.04的半虚拟化虚拟机，内存为4GB，并且部署不同的应用作为仿真实验的测试对比。</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下表为TVP-QT实验环境所用物理平台和DomU类型为Ubuntu的具体配置信息：</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物理平台(Dom0)和用户虚拟机(DomU-Ubuntu)配置</w:t>
      </w:r>
    </w:p>
    <w:tbl>
      <w:tblPr>
        <w:tblStyle w:val="10"/>
        <w:tblW w:w="82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5"/>
        <w:gridCol w:w="2428"/>
        <w:gridCol w:w="3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35"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配置项</w:t>
            </w:r>
          </w:p>
        </w:tc>
        <w:tc>
          <w:tcPr>
            <w:tcW w:w="2428"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物理平台(Dom0特权域)</w:t>
            </w:r>
          </w:p>
        </w:tc>
        <w:tc>
          <w:tcPr>
            <w:tcW w:w="375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35"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CPU</w:t>
            </w:r>
          </w:p>
        </w:tc>
        <w:tc>
          <w:tcPr>
            <w:tcW w:w="2428"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c>
          <w:tcPr>
            <w:tcW w:w="375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3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内核版本</w:t>
            </w:r>
          </w:p>
        </w:tc>
        <w:tc>
          <w:tcPr>
            <w:tcW w:w="2428"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c>
          <w:tcPr>
            <w:tcW w:w="375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3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内存</w:t>
            </w:r>
          </w:p>
        </w:tc>
        <w:tc>
          <w:tcPr>
            <w:tcW w:w="2428"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8G</w:t>
            </w:r>
          </w:p>
        </w:tc>
        <w:tc>
          <w:tcPr>
            <w:tcW w:w="375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35"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二级缓存</w:t>
            </w:r>
          </w:p>
        </w:tc>
        <w:tc>
          <w:tcPr>
            <w:tcW w:w="2428"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c>
          <w:tcPr>
            <w:tcW w:w="375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35"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硬盘容量</w:t>
            </w:r>
          </w:p>
        </w:tc>
        <w:tc>
          <w:tcPr>
            <w:tcW w:w="2428"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1T</w:t>
            </w:r>
          </w:p>
        </w:tc>
        <w:tc>
          <w:tcPr>
            <w:tcW w:w="375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30G</w:t>
            </w:r>
          </w:p>
        </w:tc>
      </w:tr>
    </w:tbl>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以下图示表示在Dom0上创建DomU类型为Ubuntu LTS14.04的配置文件部分参数，以及实验所需vTPMManager域以及vTPM实例域的配置参数。</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图</w:t>
      </w:r>
      <w:r>
        <w:rPr>
          <w:rFonts w:hint="eastAsia" w:ascii="Times New Roman" w:hAnsi="Times New Roman"/>
          <w:sz w:val="24"/>
          <w:szCs w:val="24"/>
          <w:lang w:val="en-US" w:eastAsia="zh-CN"/>
        </w:rPr>
        <w:t>9</w:t>
      </w:r>
      <w:r>
        <w:rPr>
          <w:rFonts w:hint="eastAsia" w:ascii="Times New Roman" w:hAnsi="Times New Roman"/>
          <w:sz w:val="24"/>
          <w:szCs w:val="24"/>
        </w:rPr>
        <w:t>为类型为Ubuntu的用户虚拟机配置：</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UbuntuTest1.cfg</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Kernel = "/boot/vmlinuz-3.19.0-25-generic"</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ramdisk = "/root/xen-image/UbuntuTest1.img"</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name = "UbuntuTest1"</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memory = "4096"</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disk = [ 'file:/root/xen-image/UbuntuTest1.img,sda1,w' ]</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vtpm=["backend=vtpm-UbuntuTest1"]</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DomU-Ubuntu配置部分参数</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 xml:space="preserve">The Configure of DomU-Ubuntu </w:t>
      </w:r>
    </w:p>
    <w:p>
      <w:pPr>
        <w:pStyle w:val="15"/>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rPr>
        <w:t>图</w:t>
      </w:r>
      <w:r>
        <w:rPr>
          <w:rFonts w:hint="eastAsia" w:ascii="Times New Roman" w:hAnsi="Times New Roman"/>
          <w:sz w:val="24"/>
          <w:szCs w:val="24"/>
          <w:lang w:val="en-US" w:eastAsia="zh-CN"/>
        </w:rPr>
        <w:t>10</w:t>
      </w:r>
      <w:r>
        <w:rPr>
          <w:rFonts w:hint="eastAsia" w:ascii="Times New Roman" w:hAnsi="Times New Roman"/>
          <w:sz w:val="24"/>
          <w:szCs w:val="24"/>
        </w:rPr>
        <w:t>为UbuntuTest1对应的vTPM实例配置文件</w:t>
      </w:r>
      <w:r>
        <w:rPr>
          <w:rFonts w:hint="eastAsia" w:ascii="Times New Roman" w:hAnsi="Times New Roman"/>
          <w:sz w:val="24"/>
          <w:szCs w:val="24"/>
          <w:lang w:eastAsia="zh-CN"/>
        </w:rPr>
        <w:t>：</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vtpm-UbuntuTest1.cfg</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name="vtpm-UbuntuTest1"</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Kernel="/usr/lib/xen/boot/vtpm-stubdom.gz"</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extra="loglevel=debug"</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memory=8</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disk=["file://root/xen-images/vtpm-UbuntuTest1.img,sda1,w"]</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vtpm=["backend=vtpmmgr,uuid=ac0a5b9e-cbe2-4c07-b43b-1d69e46fb839"]</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 xml:space="preserve"> </w:t>
      </w:r>
      <w:r>
        <w:rPr>
          <w:rFonts w:hint="eastAsia" w:ascii="Times New Roman" w:hAnsi="Times New Roman"/>
          <w:sz w:val="24"/>
          <w:szCs w:val="24"/>
        </w:rPr>
        <w:t>Ubuntu vTPM实例配置部分参数</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 xml:space="preserve">The Configure of Ubuntu vTPM instance </w:t>
      </w:r>
    </w:p>
    <w:p>
      <w:pPr>
        <w:pStyle w:val="15"/>
        <w:spacing w:line="360" w:lineRule="auto"/>
        <w:ind w:firstLine="420" w:firstLineChars="0"/>
        <w:rPr>
          <w:del w:id="1532" w:author="Janusio" w:date="2018-03-05T01:01:45Z"/>
          <w:rFonts w:hint="eastAsia" w:ascii="Times New Roman" w:hAnsi="Times New Roman"/>
          <w:sz w:val="24"/>
          <w:szCs w:val="24"/>
          <w:lang w:eastAsia="zh-CN"/>
        </w:rPr>
      </w:pPr>
      <w:del w:id="1533" w:author="Janusio" w:date="2018-03-05T01:01:45Z">
        <w:r>
          <w:rPr>
            <w:rFonts w:hint="eastAsia" w:ascii="Times New Roman" w:hAnsi="Times New Roman"/>
            <w:sz w:val="24"/>
            <w:szCs w:val="24"/>
          </w:rPr>
          <w:delText>图1</w:delText>
        </w:r>
      </w:del>
      <w:del w:id="1534" w:author="Janusio" w:date="2018-03-05T01:01:45Z">
        <w:r>
          <w:rPr>
            <w:rFonts w:hint="eastAsia" w:ascii="Times New Roman" w:hAnsi="Times New Roman"/>
            <w:sz w:val="24"/>
            <w:szCs w:val="24"/>
            <w:lang w:val="en-US" w:eastAsia="zh-CN"/>
          </w:rPr>
          <w:delText>1</w:delText>
        </w:r>
      </w:del>
      <w:del w:id="1535" w:author="Janusio" w:date="2018-03-05T01:01:45Z">
        <w:r>
          <w:rPr>
            <w:rFonts w:hint="eastAsia" w:ascii="Times New Roman" w:hAnsi="Times New Roman"/>
            <w:sz w:val="24"/>
            <w:szCs w:val="24"/>
          </w:rPr>
          <w:delText>为vTPMManager域配置文件</w:delText>
        </w:r>
      </w:del>
      <w:del w:id="1536" w:author="Janusio" w:date="2018-03-05T01:01:45Z">
        <w:r>
          <w:rPr>
            <w:rFonts w:hint="eastAsia" w:ascii="Times New Roman" w:hAnsi="Times New Roman"/>
            <w:sz w:val="24"/>
            <w:szCs w:val="24"/>
            <w:lang w:eastAsia="zh-CN"/>
          </w:rPr>
          <w:delText>：</w:delText>
        </w:r>
      </w:del>
    </w:p>
    <w:p>
      <w:pPr>
        <w:pStyle w:val="15"/>
        <w:spacing w:line="360" w:lineRule="auto"/>
        <w:ind w:firstLine="420" w:firstLineChars="0"/>
        <w:rPr>
          <w:del w:id="1537" w:author="Janusio" w:date="2018-03-05T00:57:21Z"/>
          <w:rFonts w:hint="eastAsia" w:ascii="Times New Roman" w:hAnsi="Times New Roman"/>
          <w:sz w:val="24"/>
          <w:szCs w:val="24"/>
        </w:rPr>
      </w:pPr>
      <w:del w:id="1538" w:author="Janusio" w:date="2018-03-05T00:57:21Z">
        <w:r>
          <w:rPr>
            <w:rFonts w:hint="eastAsia" w:ascii="Times New Roman" w:hAnsi="Times New Roman"/>
            <w:sz w:val="24"/>
            <w:szCs w:val="24"/>
          </w:rPr>
          <w:delText>vtpmmgr.cfg</w:delText>
        </w:r>
      </w:del>
    </w:p>
    <w:p>
      <w:pPr>
        <w:pStyle w:val="15"/>
        <w:spacing w:line="360" w:lineRule="auto"/>
        <w:ind w:firstLine="420" w:firstLineChars="0"/>
        <w:rPr>
          <w:del w:id="1539" w:author="Janusio" w:date="2018-03-05T00:57:21Z"/>
          <w:rFonts w:hint="eastAsia" w:ascii="Times New Roman" w:hAnsi="Times New Roman"/>
          <w:sz w:val="24"/>
          <w:szCs w:val="24"/>
        </w:rPr>
      </w:pPr>
      <w:del w:id="1540" w:author="Janusio" w:date="2018-03-05T00:57:21Z">
        <w:r>
          <w:rPr>
            <w:rFonts w:hint="eastAsia" w:ascii="Times New Roman" w:hAnsi="Times New Roman"/>
            <w:sz w:val="24"/>
            <w:szCs w:val="24"/>
          </w:rPr>
          <w:delText>name="vtpmmgr"</w:delText>
        </w:r>
      </w:del>
    </w:p>
    <w:p>
      <w:pPr>
        <w:pStyle w:val="15"/>
        <w:spacing w:line="360" w:lineRule="auto"/>
        <w:ind w:firstLine="420" w:firstLineChars="0"/>
        <w:rPr>
          <w:del w:id="1541" w:author="Janusio" w:date="2018-03-05T00:57:21Z"/>
          <w:rFonts w:hint="eastAsia" w:ascii="Times New Roman" w:hAnsi="Times New Roman"/>
          <w:sz w:val="24"/>
          <w:szCs w:val="24"/>
        </w:rPr>
      </w:pPr>
      <w:del w:id="1542" w:author="Janusio" w:date="2018-03-05T00:57:21Z">
        <w:r>
          <w:rPr>
            <w:rFonts w:hint="eastAsia" w:ascii="Times New Roman" w:hAnsi="Times New Roman"/>
            <w:sz w:val="24"/>
            <w:szCs w:val="24"/>
          </w:rPr>
          <w:delText>Kernel="/usr/lib/xen/boot/vtpmmgr-stubdom.gz"</w:delText>
        </w:r>
      </w:del>
    </w:p>
    <w:p>
      <w:pPr>
        <w:pStyle w:val="15"/>
        <w:spacing w:line="360" w:lineRule="auto"/>
        <w:ind w:firstLine="420" w:firstLineChars="0"/>
        <w:rPr>
          <w:del w:id="1543" w:author="Janusio" w:date="2018-03-05T00:57:21Z"/>
          <w:rFonts w:hint="eastAsia" w:ascii="Times New Roman" w:hAnsi="Times New Roman"/>
          <w:sz w:val="24"/>
          <w:szCs w:val="24"/>
        </w:rPr>
      </w:pPr>
      <w:del w:id="1544" w:author="Janusio" w:date="2018-03-05T00:57:21Z">
        <w:r>
          <w:rPr>
            <w:rFonts w:hint="eastAsia" w:ascii="Times New Roman" w:hAnsi="Times New Roman"/>
            <w:sz w:val="24"/>
            <w:szCs w:val="24"/>
          </w:rPr>
          <w:delText>extra="tpmlocality=2"</w:delText>
        </w:r>
      </w:del>
    </w:p>
    <w:p>
      <w:pPr>
        <w:pStyle w:val="15"/>
        <w:spacing w:line="360" w:lineRule="auto"/>
        <w:ind w:firstLine="420" w:firstLineChars="0"/>
        <w:rPr>
          <w:del w:id="1545" w:author="Janusio" w:date="2018-03-05T00:57:21Z"/>
          <w:rFonts w:hint="eastAsia" w:ascii="Times New Roman" w:hAnsi="Times New Roman"/>
          <w:sz w:val="24"/>
          <w:szCs w:val="24"/>
        </w:rPr>
      </w:pPr>
      <w:del w:id="1546" w:author="Janusio" w:date="2018-03-05T00:57:21Z">
        <w:r>
          <w:rPr>
            <w:rFonts w:hint="eastAsia" w:ascii="Times New Roman" w:hAnsi="Times New Roman"/>
            <w:sz w:val="24"/>
            <w:szCs w:val="24"/>
          </w:rPr>
          <w:delText>memory=8</w:delText>
        </w:r>
      </w:del>
    </w:p>
    <w:p>
      <w:pPr>
        <w:pStyle w:val="15"/>
        <w:spacing w:line="360" w:lineRule="auto"/>
        <w:ind w:firstLine="420" w:firstLineChars="0"/>
        <w:rPr>
          <w:del w:id="1547" w:author="Janusio" w:date="2018-03-05T00:57:21Z"/>
          <w:rFonts w:hint="eastAsia" w:ascii="Times New Roman" w:hAnsi="Times New Roman"/>
          <w:sz w:val="24"/>
          <w:szCs w:val="24"/>
        </w:rPr>
      </w:pPr>
      <w:del w:id="1548" w:author="Janusio" w:date="2018-03-05T00:57:21Z">
        <w:r>
          <w:rPr>
            <w:rFonts w:hint="eastAsia" w:ascii="Times New Roman" w:hAnsi="Times New Roman"/>
            <w:sz w:val="24"/>
            <w:szCs w:val="24"/>
          </w:rPr>
          <w:delText>disk=["file:file://root/xen-images/vtpmmgr-stubdom.img,hda,w"]</w:delText>
        </w:r>
      </w:del>
    </w:p>
    <w:p>
      <w:pPr>
        <w:pStyle w:val="15"/>
        <w:spacing w:line="360" w:lineRule="auto"/>
        <w:ind w:firstLine="420" w:firstLineChars="0"/>
        <w:rPr>
          <w:del w:id="1549" w:author="Janusio" w:date="2018-03-05T00:57:21Z"/>
          <w:rFonts w:hint="eastAsia" w:ascii="Times New Roman" w:hAnsi="Times New Roman"/>
          <w:sz w:val="24"/>
          <w:szCs w:val="24"/>
        </w:rPr>
      </w:pPr>
      <w:del w:id="1550" w:author="Janusio" w:date="2018-03-05T00:57:21Z">
        <w:r>
          <w:rPr>
            <w:rFonts w:hint="eastAsia" w:ascii="Times New Roman" w:hAnsi="Times New Roman"/>
            <w:sz w:val="24"/>
            <w:szCs w:val="24"/>
          </w:rPr>
          <w:delText>iomem=["fed42,1"]</w:delText>
        </w:r>
      </w:del>
    </w:p>
    <w:p>
      <w:pPr>
        <w:pStyle w:val="15"/>
        <w:spacing w:line="360" w:lineRule="auto"/>
        <w:ind w:firstLine="420" w:firstLineChars="0"/>
        <w:rPr>
          <w:del w:id="1551" w:author="Janusio" w:date="2018-03-05T00:57:21Z"/>
          <w:rFonts w:hint="eastAsia" w:ascii="Times New Roman" w:hAnsi="Times New Roman"/>
          <w:sz w:val="24"/>
          <w:szCs w:val="24"/>
        </w:rPr>
      </w:pPr>
      <w:del w:id="1552" w:author="Janusio" w:date="2018-03-05T00:57:21Z">
        <w:r>
          <w:rPr>
            <w:rFonts w:hint="eastAsia" w:ascii="Times New Roman" w:hAnsi="Times New Roman"/>
            <w:sz w:val="24"/>
            <w:szCs w:val="24"/>
          </w:rPr>
          <w:delText>……</w:delText>
        </w:r>
      </w:del>
    </w:p>
    <w:p>
      <w:pPr>
        <w:pStyle w:val="15"/>
        <w:spacing w:line="360" w:lineRule="auto"/>
        <w:ind w:firstLine="420" w:firstLineChars="0"/>
        <w:rPr>
          <w:del w:id="1553" w:author="Janusio" w:date="2018-03-05T00:57:21Z"/>
          <w:rFonts w:hint="eastAsia" w:ascii="Times New Roman" w:hAnsi="Times New Roman"/>
          <w:sz w:val="24"/>
          <w:szCs w:val="24"/>
        </w:rPr>
      </w:pPr>
      <w:del w:id="1554" w:author="Janusio" w:date="2018-03-05T00:57:21Z">
        <w:r>
          <w:rPr>
            <w:rFonts w:hint="eastAsia" w:ascii="Times New Roman" w:hAnsi="Times New Roman"/>
            <w:sz w:val="24"/>
            <w:szCs w:val="24"/>
            <w:lang w:val="en-US" w:eastAsia="zh-CN"/>
          </w:rPr>
          <w:delText xml:space="preserve"> </w:delText>
        </w:r>
      </w:del>
      <w:del w:id="1555" w:author="Janusio" w:date="2018-03-05T00:57:21Z">
        <w:r>
          <w:rPr>
            <w:rFonts w:hint="eastAsia" w:ascii="Times New Roman" w:hAnsi="Times New Roman"/>
            <w:sz w:val="24"/>
            <w:szCs w:val="24"/>
          </w:rPr>
          <w:delText>vTPMManager配置文件部分参数</w:delText>
        </w:r>
      </w:del>
    </w:p>
    <w:p>
      <w:pPr>
        <w:pStyle w:val="15"/>
        <w:spacing w:line="360" w:lineRule="auto"/>
        <w:ind w:firstLine="420" w:firstLineChars="0"/>
        <w:rPr>
          <w:del w:id="1556" w:author="Janusio" w:date="2018-03-05T00:57:21Z"/>
          <w:rFonts w:hint="eastAsia" w:ascii="Times New Roman" w:hAnsi="Times New Roman"/>
          <w:sz w:val="24"/>
          <w:szCs w:val="24"/>
        </w:rPr>
      </w:pPr>
      <w:del w:id="1557" w:author="Janusio" w:date="2018-03-05T00:57:21Z">
        <w:r>
          <w:rPr>
            <w:rFonts w:hint="eastAsia" w:ascii="Times New Roman" w:hAnsi="Times New Roman"/>
            <w:sz w:val="24"/>
            <w:szCs w:val="24"/>
            <w:lang w:val="en-US" w:eastAsia="zh-CN"/>
          </w:rPr>
          <w:delText xml:space="preserve">The Configure of Ubuntu </w:delText>
        </w:r>
      </w:del>
      <w:del w:id="1558" w:author="Janusio" w:date="2018-03-05T00:57:21Z">
        <w:r>
          <w:rPr>
            <w:rFonts w:hint="eastAsia" w:ascii="Times New Roman" w:hAnsi="Times New Roman"/>
            <w:sz w:val="24"/>
            <w:szCs w:val="24"/>
          </w:rPr>
          <w:delText>vTPMManager</w:delText>
        </w:r>
      </w:del>
      <w:del w:id="1559" w:author="Janusio" w:date="2018-03-05T00:57:21Z">
        <w:r>
          <w:rPr>
            <w:rFonts w:hint="eastAsia" w:ascii="Times New Roman" w:hAnsi="Times New Roman"/>
            <w:sz w:val="24"/>
            <w:szCs w:val="24"/>
            <w:lang w:val="en-US" w:eastAsia="zh-CN"/>
          </w:rPr>
          <w:delText xml:space="preserve"> </w:delText>
        </w:r>
      </w:del>
    </w:p>
    <w:p>
      <w:pPr>
        <w:pStyle w:val="15"/>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3</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功能实验</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5"/>
        <w:numPr>
          <w:ilvl w:val="0"/>
          <w:numId w:val="8"/>
          <w:ins w:id="1561" w:author="Janusio" w:date="2018-03-05T01:02:39Z"/>
        </w:numPr>
        <w:spacing w:line="360" w:lineRule="auto"/>
        <w:ind w:firstLine="420" w:firstLineChars="0"/>
        <w:rPr>
          <w:ins w:id="1562" w:author="Janusio" w:date="2018-03-05T01:02:39Z"/>
          <w:rFonts w:hint="eastAsia" w:ascii="Times New Roman" w:hAnsi="Times New Roman"/>
          <w:sz w:val="24"/>
          <w:szCs w:val="24"/>
          <w:lang w:val="en-US" w:eastAsia="zh-CN"/>
        </w:rPr>
        <w:pPrChange w:id="1560" w:author="Janusio" w:date="2018-03-05T01:02:39Z">
          <w:pPr>
            <w:pStyle w:val="15"/>
            <w:spacing w:line="360" w:lineRule="auto"/>
            <w:ind w:firstLine="420" w:firstLineChars="0"/>
          </w:pPr>
        </w:pPrChange>
      </w:pPr>
      <w:del w:id="1563" w:author="Janusio" w:date="2018-03-05T01:02:39Z">
        <w:r>
          <w:rPr>
            <w:rFonts w:hint="eastAsia" w:ascii="Times New Roman" w:hAnsi="Times New Roman"/>
            <w:sz w:val="24"/>
            <w:szCs w:val="24"/>
            <w:lang w:eastAsia="zh-CN"/>
          </w:rPr>
          <w:delText>（</w:delText>
        </w:r>
      </w:del>
      <w:del w:id="1564" w:author="Janusio" w:date="2018-03-05T01:02:39Z">
        <w:r>
          <w:rPr>
            <w:rFonts w:hint="eastAsia" w:ascii="Times New Roman" w:hAnsi="Times New Roman"/>
            <w:sz w:val="24"/>
            <w:szCs w:val="24"/>
            <w:lang w:val="en-US" w:eastAsia="zh-CN"/>
          </w:rPr>
          <w:delText>1</w:delText>
        </w:r>
      </w:del>
      <w:del w:id="1565" w:author="Janusio" w:date="2018-03-05T01:02:39Z">
        <w:r>
          <w:rPr>
            <w:rFonts w:hint="eastAsia" w:ascii="Times New Roman" w:hAnsi="Times New Roman"/>
            <w:sz w:val="24"/>
            <w:szCs w:val="24"/>
            <w:lang w:eastAsia="zh-CN"/>
          </w:rPr>
          <w:delText>）</w:delText>
        </w:r>
      </w:del>
      <w:ins w:id="1566" w:author="Janusio" w:date="2018-03-05T01:02:23Z">
        <w:r>
          <w:rPr>
            <w:rFonts w:hint="eastAsia" w:ascii="Times New Roman" w:hAnsi="Times New Roman"/>
            <w:sz w:val="24"/>
            <w:szCs w:val="24"/>
            <w:lang w:val="en-US" w:eastAsia="zh-CN"/>
          </w:rPr>
          <w:t>vTPM</w:t>
        </w:r>
      </w:ins>
      <w:ins w:id="1567" w:author="Janusio" w:date="2018-03-05T01:02:24Z">
        <w:r>
          <w:rPr>
            <w:rFonts w:hint="eastAsia" w:ascii="Times New Roman" w:hAnsi="Times New Roman"/>
            <w:sz w:val="24"/>
            <w:szCs w:val="24"/>
            <w:lang w:val="en-US" w:eastAsia="zh-CN"/>
          </w:rPr>
          <w:t>功能</w:t>
        </w:r>
      </w:ins>
      <w:ins w:id="1568" w:author="Janusio" w:date="2018-03-05T01:02:26Z">
        <w:r>
          <w:rPr>
            <w:rFonts w:hint="eastAsia" w:ascii="Times New Roman" w:hAnsi="Times New Roman"/>
            <w:sz w:val="24"/>
            <w:szCs w:val="24"/>
            <w:lang w:val="en-US" w:eastAsia="zh-CN"/>
          </w:rPr>
          <w:t>试验</w:t>
        </w:r>
      </w:ins>
    </w:p>
    <w:p>
      <w:pPr>
        <w:pStyle w:val="15"/>
        <w:numPr>
          <w:ilvl w:val="0"/>
          <w:numId w:val="8"/>
          <w:ins w:id="1570" w:author="Janusio" w:date="2018-03-05T01:02:39Z"/>
        </w:numPr>
        <w:spacing w:line="360" w:lineRule="auto"/>
        <w:ind w:firstLine="420" w:firstLineChars="0"/>
        <w:rPr>
          <w:rFonts w:hint="eastAsia" w:ascii="Times New Roman" w:hAnsi="Times New Roman"/>
          <w:sz w:val="24"/>
          <w:szCs w:val="24"/>
          <w:lang w:val="en-US" w:eastAsia="zh-CN"/>
        </w:rPr>
        <w:pPrChange w:id="1569" w:author="Janusio" w:date="2018-03-05T01:02:39Z">
          <w:pPr>
            <w:pStyle w:val="15"/>
            <w:spacing w:line="360" w:lineRule="auto"/>
            <w:ind w:firstLine="420" w:firstLineChars="0"/>
          </w:pPr>
        </w:pPrChange>
      </w:pPr>
      <w:ins w:id="1571" w:author="Janusio" w:date="2018-03-05T01:03:04Z">
        <w:r>
          <w:rPr>
            <w:rFonts w:hint="eastAsia" w:ascii="Times New Roman" w:hAnsi="Times New Roman"/>
            <w:sz w:val="24"/>
            <w:szCs w:val="24"/>
            <w:lang w:val="en-US" w:eastAsia="zh-CN"/>
          </w:rPr>
          <w:t>可信</w:t>
        </w:r>
      </w:ins>
      <w:ins w:id="1572" w:author="Janusio" w:date="2018-03-05T01:03:06Z">
        <w:r>
          <w:rPr>
            <w:rFonts w:hint="eastAsia" w:ascii="Times New Roman" w:hAnsi="Times New Roman"/>
            <w:sz w:val="24"/>
            <w:szCs w:val="24"/>
            <w:lang w:val="en-US" w:eastAsia="zh-CN"/>
          </w:rPr>
          <w:t>衔接点</w:t>
        </w:r>
      </w:ins>
    </w:p>
    <w:p>
      <w:pPr>
        <w:pStyle w:val="15"/>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3</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性能实验</w:t>
      </w:r>
    </w:p>
    <w:p>
      <w:pPr>
        <w:pStyle w:val="15"/>
        <w:spacing w:line="360" w:lineRule="auto"/>
        <w:ind w:firstLine="420" w:firstLineChars="0"/>
        <w:rPr>
          <w:ins w:id="1573" w:author="Janusio" w:date="2018-03-05T01:06:22Z"/>
          <w:rFonts w:hint="eastAsia" w:ascii="Times New Roman" w:hAnsi="Times New Roman"/>
          <w:sz w:val="24"/>
          <w:szCs w:val="24"/>
          <w:lang w:val="en-US" w:eastAsia="zh-CN"/>
        </w:rPr>
      </w:pPr>
      <w:ins w:id="1574" w:author="Janusio" w:date="2018-03-05T01:05:31Z">
        <w:r>
          <w:rPr>
            <w:rFonts w:hint="eastAsia" w:ascii="Times New Roman" w:hAnsi="Times New Roman"/>
            <w:sz w:val="24"/>
            <w:szCs w:val="24"/>
            <w:lang w:eastAsia="zh-CN"/>
          </w:rPr>
          <w:t>（</w:t>
        </w:r>
      </w:ins>
      <w:ins w:id="1575" w:author="Janusio" w:date="2018-03-05T01:05:32Z">
        <w:r>
          <w:rPr>
            <w:rFonts w:hint="eastAsia" w:ascii="Times New Roman" w:hAnsi="Times New Roman"/>
            <w:sz w:val="24"/>
            <w:szCs w:val="24"/>
            <w:lang w:val="en-US" w:eastAsia="zh-CN"/>
          </w:rPr>
          <w:t>1</w:t>
        </w:r>
      </w:ins>
      <w:ins w:id="1576" w:author="Janusio" w:date="2018-03-05T01:05:31Z">
        <w:r>
          <w:rPr>
            <w:rFonts w:hint="eastAsia" w:ascii="Times New Roman" w:hAnsi="Times New Roman"/>
            <w:sz w:val="24"/>
            <w:szCs w:val="24"/>
            <w:lang w:eastAsia="zh-CN"/>
          </w:rPr>
          <w:t>）</w:t>
        </w:r>
      </w:ins>
      <w:ins w:id="1577" w:author="Janusio" w:date="2018-03-05T01:05:37Z">
        <w:r>
          <w:rPr>
            <w:rFonts w:hint="eastAsia" w:ascii="Times New Roman" w:hAnsi="Times New Roman"/>
            <w:sz w:val="24"/>
            <w:szCs w:val="24"/>
            <w:lang w:val="en-US" w:eastAsia="zh-CN"/>
          </w:rPr>
          <w:t>时间</w:t>
        </w:r>
      </w:ins>
      <w:ins w:id="1578" w:author="Janusio" w:date="2018-03-05T01:05:38Z">
        <w:r>
          <w:rPr>
            <w:rFonts w:hint="eastAsia" w:ascii="Times New Roman" w:hAnsi="Times New Roman"/>
            <w:sz w:val="24"/>
            <w:szCs w:val="24"/>
            <w:lang w:val="en-US" w:eastAsia="zh-CN"/>
          </w:rPr>
          <w:t>开销</w:t>
        </w:r>
      </w:ins>
    </w:p>
    <w:p>
      <w:pPr>
        <w:pStyle w:val="15"/>
        <w:spacing w:line="360" w:lineRule="auto"/>
        <w:ind w:firstLine="420" w:firstLineChars="0"/>
        <w:rPr>
          <w:ins w:id="1579" w:author="Janusio" w:date="2018-03-05T01:05:39Z"/>
          <w:rFonts w:hint="eastAsia" w:ascii="Times New Roman" w:hAnsi="Times New Roman"/>
          <w:sz w:val="24"/>
          <w:szCs w:val="24"/>
          <w:lang w:val="en-US" w:eastAsia="zh-CN"/>
        </w:rPr>
      </w:pPr>
      <w:ins w:id="1580" w:author="Janusio" w:date="2018-03-05T01:06:25Z">
        <w:r>
          <w:rPr>
            <w:rFonts w:hint="eastAsia" w:ascii="Times New Roman" w:hAnsi="Times New Roman"/>
            <w:sz w:val="24"/>
            <w:szCs w:val="24"/>
            <w:lang w:val="en-US" w:eastAsia="zh-CN"/>
          </w:rPr>
          <w:t>X</w:t>
        </w:r>
      </w:ins>
    </w:p>
    <w:p>
      <w:pPr>
        <w:pStyle w:val="15"/>
        <w:spacing w:line="360" w:lineRule="auto"/>
        <w:ind w:firstLine="420" w:firstLineChars="0"/>
        <w:rPr>
          <w:ins w:id="1581" w:author="Janusio" w:date="2018-03-05T01:06:02Z"/>
          <w:rFonts w:hint="eastAsia" w:ascii="Times New Roman" w:hAnsi="Times New Roman"/>
          <w:sz w:val="24"/>
          <w:szCs w:val="24"/>
          <w:lang w:val="en-US" w:eastAsia="zh-CN"/>
        </w:rPr>
      </w:pPr>
      <w:ins w:id="1582" w:author="Janusio" w:date="2018-03-05T01:05:42Z">
        <w:r>
          <w:rPr>
            <w:rFonts w:hint="eastAsia" w:ascii="Times New Roman" w:hAnsi="Times New Roman"/>
            <w:sz w:val="24"/>
            <w:szCs w:val="24"/>
            <w:lang w:val="en-US" w:eastAsia="zh-CN"/>
          </w:rPr>
          <w:t>（</w:t>
        </w:r>
      </w:ins>
      <w:ins w:id="1583" w:author="Janusio" w:date="2018-03-05T01:05:43Z">
        <w:r>
          <w:rPr>
            <w:rFonts w:hint="eastAsia" w:ascii="Times New Roman" w:hAnsi="Times New Roman"/>
            <w:sz w:val="24"/>
            <w:szCs w:val="24"/>
            <w:lang w:val="en-US" w:eastAsia="zh-CN"/>
          </w:rPr>
          <w:t>2</w:t>
        </w:r>
      </w:ins>
      <w:ins w:id="1584" w:author="Janusio" w:date="2018-03-05T01:05:42Z">
        <w:r>
          <w:rPr>
            <w:rFonts w:hint="eastAsia" w:ascii="Times New Roman" w:hAnsi="Times New Roman"/>
            <w:sz w:val="24"/>
            <w:szCs w:val="24"/>
            <w:lang w:val="en-US" w:eastAsia="zh-CN"/>
          </w:rPr>
          <w:t>）</w:t>
        </w:r>
      </w:ins>
      <w:ins w:id="1585" w:author="Janusio" w:date="2018-03-05T01:06:00Z">
        <w:r>
          <w:rPr>
            <w:rFonts w:hint="eastAsia" w:ascii="Times New Roman" w:hAnsi="Times New Roman"/>
            <w:sz w:val="24"/>
            <w:szCs w:val="24"/>
            <w:lang w:val="en-US" w:eastAsia="zh-CN"/>
          </w:rPr>
          <w:t>IO</w:t>
        </w:r>
      </w:ins>
      <w:ins w:id="1586" w:author="Janusio" w:date="2018-03-05T01:06:01Z">
        <w:r>
          <w:rPr>
            <w:rFonts w:hint="eastAsia" w:ascii="Times New Roman" w:hAnsi="Times New Roman"/>
            <w:sz w:val="24"/>
            <w:szCs w:val="24"/>
            <w:lang w:val="en-US" w:eastAsia="zh-CN"/>
          </w:rPr>
          <w:t>测试</w:t>
        </w:r>
      </w:ins>
    </w:p>
    <w:p>
      <w:pPr>
        <w:pStyle w:val="15"/>
        <w:spacing w:line="360" w:lineRule="auto"/>
        <w:ind w:firstLine="420" w:firstLineChars="0"/>
        <w:rPr>
          <w:rFonts w:hint="eastAsia" w:ascii="Times New Roman" w:hAnsi="Times New Roman"/>
          <w:sz w:val="24"/>
          <w:szCs w:val="24"/>
        </w:rPr>
      </w:pPr>
      <w:del w:id="1587" w:author="Janusio" w:date="2018-03-05T01:06:40Z">
        <w:r>
          <w:rPr>
            <w:rFonts w:hint="eastAsia" w:ascii="Times New Roman" w:hAnsi="Times New Roman"/>
            <w:sz w:val="24"/>
            <w:szCs w:val="24"/>
          </w:rPr>
          <w:delText>×</w:delText>
        </w:r>
      </w:del>
      <w:ins w:id="1588" w:author="Janusio" w:date="2018-03-05T01:06:36Z">
        <w:r>
          <w:rPr>
            <w:rFonts w:hint="eastAsia" w:ascii="Times New Roman" w:hAnsi="Times New Roman"/>
            <w:sz w:val="24"/>
            <w:szCs w:val="24"/>
            <w:lang w:val="en-US" w:eastAsia="zh-CN"/>
          </w:rPr>
          <w:t>X</w:t>
        </w:r>
      </w:ins>
      <w:del w:id="1589" w:author="Janusio" w:date="2018-03-05T01:06:20Z">
        <w:r>
          <w:rPr>
            <w:rFonts w:hint="eastAsia" w:ascii="Times New Roman" w:hAnsi="Times New Roman"/>
            <w:sz w:val="24"/>
            <w:szCs w:val="24"/>
          </w:rPr>
          <w:delText>×××××××××××××××××××××××××××××××××××××××××××××××××××××××××××××××××××××××</w:delText>
        </w:r>
      </w:del>
    </w:p>
    <w:p>
      <w:pPr>
        <w:pStyle w:val="15"/>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5</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本章小结</w:t>
      </w:r>
    </w:p>
    <w:p>
      <w:pPr>
        <w:pStyle w:val="15"/>
        <w:spacing w:line="360" w:lineRule="auto"/>
        <w:ind w:firstLine="420" w:firstLineChars="0"/>
        <w:rPr>
          <w:ins w:id="1590" w:author="Janusio" w:date="2018-03-05T01:07:01Z"/>
          <w:rFonts w:hint="eastAsia" w:ascii="Times New Roman" w:hAnsi="Times New Roman"/>
          <w:sz w:val="24"/>
          <w:szCs w:val="24"/>
        </w:rPr>
      </w:pPr>
      <w:del w:id="1591" w:author="Janusio" w:date="2018-03-05T01:07:38Z">
        <w:r>
          <w:rPr>
            <w:rFonts w:hint="eastAsia" w:ascii="Times New Roman" w:hAnsi="Times New Roman"/>
            <w:sz w:val="24"/>
            <w:szCs w:val="24"/>
          </w:rPr>
          <w:delText>×</w:delText>
        </w:r>
      </w:del>
      <w:ins w:id="1592" w:author="Janusio" w:date="2018-03-05T01:07:06Z">
        <w:r>
          <w:rPr>
            <w:rFonts w:hint="eastAsia" w:ascii="Times New Roman" w:hAnsi="Times New Roman"/>
            <w:sz w:val="24"/>
            <w:szCs w:val="24"/>
            <w:lang w:val="en-US" w:eastAsia="zh-CN"/>
          </w:rPr>
          <w:t>本章</w:t>
        </w:r>
      </w:ins>
      <w:ins w:id="1593" w:author="Janusio" w:date="2018-03-05T01:07:15Z">
        <w:r>
          <w:rPr>
            <w:rFonts w:hint="eastAsia" w:ascii="Times New Roman" w:hAnsi="Times New Roman"/>
            <w:sz w:val="24"/>
            <w:szCs w:val="24"/>
            <w:lang w:val="en-US" w:eastAsia="zh-CN"/>
          </w:rPr>
          <w:t>通过对</w:t>
        </w:r>
      </w:ins>
      <w:ins w:id="1594" w:author="Janusio" w:date="2018-03-05T01:07:21Z">
        <w:r>
          <w:rPr>
            <w:rFonts w:hint="eastAsia" w:ascii="Times New Roman" w:hAnsi="Times New Roman"/>
            <w:sz w:val="24"/>
            <w:szCs w:val="24"/>
            <w:lang w:val="en-US" w:eastAsia="zh-CN"/>
          </w:rPr>
          <w:t>TVP-QT</w:t>
        </w:r>
      </w:ins>
      <w:ins w:id="1595" w:author="Janusio" w:date="2018-03-05T01:07:25Z">
        <w:r>
          <w:rPr>
            <w:rFonts w:hint="eastAsia" w:ascii="Times New Roman" w:hAnsi="Times New Roman"/>
            <w:sz w:val="24"/>
            <w:szCs w:val="24"/>
            <w:lang w:val="en-US" w:eastAsia="zh-CN"/>
          </w:rPr>
          <w:t>架构的</w:t>
        </w:r>
      </w:ins>
      <w:ins w:id="1596" w:author="Janusio" w:date="2018-03-05T01:07:29Z">
        <w:r>
          <w:rPr>
            <w:rFonts w:hint="eastAsia" w:ascii="Times New Roman" w:hAnsi="Times New Roman"/>
            <w:sz w:val="24"/>
            <w:szCs w:val="24"/>
            <w:lang w:val="en-US" w:eastAsia="zh-CN"/>
          </w:rPr>
          <w:t>描述</w:t>
        </w:r>
      </w:ins>
      <w:ins w:id="1597" w:author="Janusio" w:date="2018-03-05T01:07:35Z">
        <w:r>
          <w:rPr>
            <w:rFonts w:hint="eastAsia" w:ascii="Times New Roman" w:hAnsi="Times New Roman"/>
            <w:sz w:val="24"/>
            <w:szCs w:val="24"/>
            <w:lang w:val="en-US" w:eastAsia="zh-CN"/>
          </w:rPr>
          <w:t>以及</w:t>
        </w:r>
      </w:ins>
      <w:ins w:id="1598" w:author="Janusio" w:date="2018-03-05T01:07:36Z">
        <w:r>
          <w:rPr>
            <w:rFonts w:hint="eastAsia" w:ascii="Times New Roman" w:hAnsi="Times New Roman"/>
            <w:sz w:val="24"/>
            <w:szCs w:val="24"/>
            <w:lang w:val="en-US" w:eastAsia="zh-CN"/>
          </w:rPr>
          <w:t>实现。</w:t>
        </w:r>
      </w:ins>
    </w:p>
    <w:p>
      <w:pPr>
        <w:pStyle w:val="15"/>
        <w:spacing w:line="360" w:lineRule="auto"/>
        <w:ind w:firstLine="420" w:firstLineChars="0"/>
        <w:rPr>
          <w:del w:id="1599" w:author="Janusio" w:date="2018-03-05T01:07:41Z"/>
          <w:rFonts w:hint="eastAsia" w:ascii="Times New Roman" w:hAnsi="Times New Roman"/>
          <w:sz w:val="24"/>
          <w:szCs w:val="24"/>
        </w:rPr>
      </w:pPr>
      <w:del w:id="1600" w:author="Janusio" w:date="2018-03-05T01:07:41Z">
        <w:r>
          <w:rPr>
            <w:rFonts w:hint="eastAsia" w:ascii="Times New Roman" w:hAnsi="Times New Roman"/>
            <w:sz w:val="24"/>
            <w:szCs w:val="24"/>
          </w:rPr>
          <w:delText>×××××××××××××××××××××××××××××××××××××××××××××××××××××××××××××××××××××××</w:delText>
        </w:r>
      </w:del>
    </w:p>
    <w:p>
      <w:pPr>
        <w:pStyle w:val="15"/>
        <w:ind w:firstLine="0" w:firstLineChars="0"/>
        <w:rPr>
          <w:rFonts w:hint="eastAsia" w:ascii="Times New Roman" w:hAnsi="Times New Roman" w:eastAsia="仿宋_GB2312"/>
          <w:b/>
          <w:sz w:val="30"/>
          <w:szCs w:val="30"/>
        </w:rPr>
      </w:pPr>
      <w:r>
        <w:rPr>
          <w:rFonts w:hint="eastAsia" w:ascii="Times New Roman" w:hAnsi="Times New Roman" w:eastAsia="仿宋_GB2312"/>
          <w:b/>
          <w:sz w:val="30"/>
          <w:szCs w:val="30"/>
          <w:lang w:val="en-US" w:eastAsia="zh-CN"/>
        </w:rPr>
        <w:t>4</w:t>
      </w:r>
      <w:r>
        <w:rPr>
          <w:rFonts w:hint="eastAsia" w:ascii="Times New Roman" w:hAnsi="Times New Roman" w:eastAsia="仿宋_GB2312"/>
          <w:b/>
          <w:sz w:val="30"/>
          <w:szCs w:val="30"/>
        </w:rPr>
        <w:t xml:space="preserve"> </w:t>
      </w:r>
      <w:r>
        <w:rPr>
          <w:rFonts w:hint="eastAsia" w:ascii="Times New Roman" w:hAnsi="Times New Roman" w:eastAsia="黑体"/>
          <w:sz w:val="32"/>
          <w:szCs w:val="32"/>
          <w:lang w:val="en-US" w:eastAsia="zh-CN"/>
        </w:rPr>
        <w:t>具有瀑布特征的TVP-QT信任链模型</w:t>
      </w:r>
    </w:p>
    <w:p>
      <w:pPr>
        <w:pStyle w:val="15"/>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 xml:space="preserve">.1 </w:t>
      </w:r>
      <w:r>
        <w:rPr>
          <w:rFonts w:hint="eastAsia" w:ascii="Times New Roman" w:hAnsi="Times New Roman" w:eastAsia="黑体"/>
          <w:b/>
          <w:sz w:val="28"/>
          <w:szCs w:val="28"/>
          <w:lang w:val="en-US" w:eastAsia="zh-CN"/>
        </w:rPr>
        <w:t>TVP-QT信任链分析</w:t>
      </w:r>
    </w:p>
    <w:p>
      <w:pPr>
        <w:pStyle w:val="15"/>
        <w:ind w:firstLine="420" w:firstLineChars="0"/>
        <w:rPr>
          <w:del w:id="1601" w:author="Janusio" w:date="2018-03-05T01:07:46Z"/>
          <w:rFonts w:hint="eastAsia" w:ascii="Times New Roman" w:hAnsi="Times New Roman"/>
          <w:sz w:val="24"/>
          <w:szCs w:val="24"/>
        </w:rPr>
      </w:pPr>
      <w:del w:id="1602" w:author="Janusio" w:date="2018-03-05T01:07:46Z">
        <w:r>
          <w:rPr>
            <w:rFonts w:hint="eastAsia" w:ascii="Times New Roman" w:hAnsi="Times New Roman"/>
            <w:sz w:val="24"/>
            <w:szCs w:val="24"/>
          </w:rPr>
          <w:delText>××××××××××××××××××××××××××××××××××××××××××××××××××××××××××××××××××××××××</w:delText>
        </w:r>
      </w:del>
    </w:p>
    <w:p>
      <w:pPr>
        <w:pStyle w:val="15"/>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 xml:space="preserve">.1 </w:t>
      </w:r>
      <w:r>
        <w:rPr>
          <w:rFonts w:hint="eastAsia" w:ascii="Times New Roman" w:hAnsi="Times New Roman" w:eastAsia="黑体"/>
          <w:b/>
          <w:sz w:val="24"/>
          <w:szCs w:val="24"/>
          <w:lang w:val="en-US" w:eastAsia="zh-CN"/>
        </w:rPr>
        <w:t>Linux启动分析</w:t>
      </w:r>
    </w:p>
    <w:p>
      <w:pPr>
        <w:pStyle w:val="15"/>
        <w:spacing w:beforeLines="0" w:afterLines="0" w:line="360" w:lineRule="auto"/>
        <w:ind w:firstLine="420" w:firstLineChars="0"/>
        <w:rPr>
          <w:rFonts w:hint="eastAsia" w:ascii="Times New Roman" w:hAnsi="Times New Roman"/>
          <w:sz w:val="24"/>
          <w:szCs w:val="24"/>
        </w:rPr>
        <w:pPrChange w:id="1603" w:author="Janusio" w:date="2018-03-05T01:08:03Z">
          <w:pPr>
            <w:pStyle w:val="15"/>
            <w:ind w:firstLine="420" w:firstLineChars="0"/>
          </w:pPr>
        </w:pPrChange>
      </w:pPr>
      <w:del w:id="1604" w:author="Janusio" w:date="2018-03-05T01:07:52Z">
        <w:r>
          <w:rPr>
            <w:rFonts w:hint="eastAsia" w:ascii="Times New Roman" w:hAnsi="Times New Roman"/>
            <w:sz w:val="24"/>
            <w:szCs w:val="24"/>
          </w:rPr>
          <w:delText xml:space="preserve">×××××××××××××××××××××××××××××××××××××××××××××××××××××××××××××××××××××××××××××  </w:delText>
        </w:r>
      </w:del>
      <w:r>
        <w:rPr>
          <w:rFonts w:hint="eastAsia" w:ascii="Times New Roman" w:hAnsi="Times New Roman"/>
          <w:sz w:val="24"/>
          <w:szCs w:val="24"/>
        </w:rPr>
        <w:t>要进行操作系统启动的完整性度量，首先需要清楚启动流程。对任何一个操作系统而言，总体上来说，其启动过程主要分为两个阶段:硬件平台启动阶段和操作系统引导阶段。其中，硬件平台启动阶段包含系统平台加电、BIOS(基本输入输出系统)自检、对平台硬件的度量和启动、BIOS将控制权转交给Boot(通常是主引导扇区MBR，也可能是操作系统加载器，如Grub或者Lilo)等几个步骤。操作系统的引导阶段则包括Boot分析操作系统的引导扇区并移交控制权、操作系统引导扇区执行初始化工作并调入操作系统加载器OSLoader,  OS Loader加载操作系统内核等几个步骤。</w:t>
      </w:r>
    </w:p>
    <w:p>
      <w:pPr>
        <w:pStyle w:val="15"/>
        <w:spacing w:beforeLines="0" w:afterLines="0" w:line="360" w:lineRule="auto"/>
        <w:ind w:firstLine="420" w:firstLineChars="0"/>
        <w:rPr>
          <w:ins w:id="1606" w:author="Janusio" w:date="2018-03-05T01:08:06Z"/>
          <w:rFonts w:hint="eastAsia" w:ascii="Times New Roman" w:hAnsi="Times New Roman"/>
          <w:sz w:val="24"/>
          <w:szCs w:val="24"/>
        </w:rPr>
        <w:pPrChange w:id="1605" w:author="Janusio" w:date="2018-03-05T01:08:03Z">
          <w:pPr>
            <w:pStyle w:val="15"/>
            <w:ind w:firstLine="420" w:firstLineChars="0"/>
          </w:pPr>
        </w:pPrChange>
      </w:pPr>
      <w:r>
        <w:rPr>
          <w:rFonts w:hint="eastAsia" w:ascii="Times New Roman" w:hAnsi="Times New Roman"/>
          <w:sz w:val="24"/>
          <w:szCs w:val="24"/>
        </w:rPr>
        <w:t xml:space="preserve"> 可信计算平台上Linux的启动步骤如下:    </w:t>
      </w:r>
    </w:p>
    <w:p>
      <w:pPr>
        <w:pStyle w:val="15"/>
        <w:spacing w:beforeLines="0" w:afterLines="0" w:line="360" w:lineRule="auto"/>
        <w:ind w:firstLine="420" w:firstLineChars="0"/>
        <w:rPr>
          <w:ins w:id="1608" w:author="Janusio" w:date="2018-03-05T01:08:09Z"/>
          <w:rFonts w:hint="eastAsia" w:ascii="Times New Roman" w:hAnsi="Times New Roman"/>
          <w:sz w:val="24"/>
          <w:szCs w:val="24"/>
        </w:rPr>
        <w:pPrChange w:id="1607" w:author="Janusio" w:date="2018-03-05T01:08:03Z">
          <w:pPr>
            <w:pStyle w:val="15"/>
            <w:ind w:firstLine="420" w:firstLineChars="0"/>
          </w:pPr>
        </w:pPrChange>
      </w:pPr>
      <w:r>
        <w:rPr>
          <w:rFonts w:hint="eastAsia" w:ascii="Times New Roman" w:hAnsi="Times New Roman"/>
          <w:sz w:val="24"/>
          <w:szCs w:val="24"/>
        </w:rPr>
        <w:t xml:space="preserve">①开机初始化BIOS。在计算机中CS段寄存器会被CPU设为FFFFH，并且还会对其它的寄存器做出清零的操作，随后执行CS : IP处的指令。该处的指令实际上是BIOS的入口指令。之后BIOS进行自检，并对平台其他硬件设备进行启动和初始化的工作。    </w:t>
      </w:r>
    </w:p>
    <w:p>
      <w:pPr>
        <w:pStyle w:val="15"/>
        <w:spacing w:beforeLines="0" w:afterLines="0" w:line="360" w:lineRule="auto"/>
        <w:ind w:firstLine="420" w:firstLineChars="0"/>
        <w:rPr>
          <w:ins w:id="1610" w:author="Janusio" w:date="2018-03-05T01:08:11Z"/>
          <w:rFonts w:hint="eastAsia" w:ascii="Times New Roman" w:hAnsi="Times New Roman"/>
          <w:sz w:val="24"/>
          <w:szCs w:val="24"/>
        </w:rPr>
        <w:pPrChange w:id="1609" w:author="Janusio" w:date="2018-03-05T01:08:03Z">
          <w:pPr>
            <w:pStyle w:val="15"/>
            <w:ind w:firstLine="420" w:firstLineChars="0"/>
          </w:pPr>
        </w:pPrChange>
      </w:pPr>
      <w:r>
        <w:rPr>
          <w:rFonts w:hint="eastAsia" w:ascii="Times New Roman" w:hAnsi="Times New Roman"/>
          <w:sz w:val="24"/>
          <w:szCs w:val="24"/>
        </w:rPr>
        <w:t xml:space="preserve">② BIOS搜寻磁盘的主引导扇区MBR (Master Boot Record)，位于硬盘的0柱面、0磁头、1扇区，并把 MBR的BootLoade:调至内存的CS:IP=OOOOH:7COOH处。MBR共512字节，分为两个部分:第一部分是Pre-Boot部分，占446字节;第二部分是磁盘分区表信息，占64字节。最后两个字节是硬盘有效标志(SSAA)的标志。如图3-11所示。    </w:t>
      </w:r>
    </w:p>
    <w:p>
      <w:pPr>
        <w:pStyle w:val="15"/>
        <w:spacing w:beforeLines="0" w:afterLines="0" w:line="360" w:lineRule="auto"/>
        <w:ind w:firstLine="420" w:firstLineChars="0"/>
        <w:rPr>
          <w:rFonts w:hint="eastAsia" w:ascii="Times New Roman" w:hAnsi="Times New Roman"/>
          <w:sz w:val="24"/>
          <w:szCs w:val="24"/>
        </w:rPr>
        <w:pPrChange w:id="1611" w:author="Janusio" w:date="2018-03-05T01:08:03Z">
          <w:pPr>
            <w:pStyle w:val="15"/>
            <w:ind w:firstLine="420" w:firstLineChars="0"/>
          </w:pPr>
        </w:pPrChange>
      </w:pPr>
      <w:r>
        <w:rPr>
          <w:rFonts w:hint="eastAsia" w:ascii="Times New Roman" w:hAnsi="Times New Roman"/>
          <w:sz w:val="24"/>
          <w:szCs w:val="24"/>
        </w:rPr>
        <w:t>③BIOS把控制权转交给MBR o MBR将分析内部的磁盘分区表(Disk Partition TableDPT)，根据分区表信息来分析需要被度量的操作系统位于哪个磁盘的分区，并在这个分区的引导扇区的哪个地址，随后将控制权转交给引导扇区。</w:t>
      </w:r>
    </w:p>
    <w:p>
      <w:pPr>
        <w:pStyle w:val="15"/>
        <w:ind w:firstLine="420" w:firstLineChars="0"/>
        <w:rPr>
          <w:rFonts w:hint="eastAsia" w:ascii="Times New Roman" w:hAnsi="Times New Roman"/>
          <w:sz w:val="24"/>
          <w:szCs w:val="24"/>
        </w:rPr>
      </w:pPr>
      <w:r>
        <w:rPr>
          <w:rFonts w:hint="eastAsia" w:ascii="Times New Roman" w:hAnsi="Times New Roman"/>
          <w:sz w:val="24"/>
          <w:szCs w:val="24"/>
        </w:rPr>
        <w:t xml:space="preserve"> </w:t>
      </w:r>
    </w:p>
    <w:p>
      <w:pPr>
        <w:pStyle w:val="15"/>
        <w:ind w:firstLine="420" w:firstLineChars="0"/>
      </w:pPr>
      <w:r>
        <w:drawing>
          <wp:inline distT="0" distB="0" distL="114300" distR="114300">
            <wp:extent cx="4390390" cy="3037840"/>
            <wp:effectExtent l="0" t="0" r="10160" b="1016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7"/>
                    <a:stretch>
                      <a:fillRect/>
                    </a:stretch>
                  </pic:blipFill>
                  <pic:spPr>
                    <a:xfrm>
                      <a:off x="0" y="0"/>
                      <a:ext cx="4390390" cy="3037840"/>
                    </a:xfrm>
                    <a:prstGeom prst="rect">
                      <a:avLst/>
                    </a:prstGeom>
                    <a:noFill/>
                    <a:ln w="9525">
                      <a:noFill/>
                    </a:ln>
                  </pic:spPr>
                </pic:pic>
              </a:graphicData>
            </a:graphic>
          </wp:inline>
        </w:drawing>
      </w:r>
    </w:p>
    <w:p>
      <w:pPr>
        <w:pStyle w:val="15"/>
        <w:spacing w:beforeLines="0" w:afterLines="0" w:line="360" w:lineRule="auto"/>
        <w:ind w:firstLine="420" w:firstLineChars="0"/>
        <w:rPr>
          <w:rFonts w:hint="eastAsia" w:ascii="Times New Roman" w:hAnsi="Times New Roman"/>
          <w:sz w:val="24"/>
          <w:szCs w:val="24"/>
          <w:lang w:val="en-US" w:eastAsia="zh-CN"/>
        </w:rPr>
        <w:pPrChange w:id="1612" w:author="Janusio" w:date="2018-03-05T01:08:31Z">
          <w:pPr>
            <w:pStyle w:val="15"/>
            <w:ind w:firstLine="420" w:firstLineChars="0"/>
          </w:pPr>
        </w:pPrChange>
      </w:pPr>
      <w:r>
        <w:rPr>
          <w:rFonts w:hint="eastAsia" w:ascii="Times New Roman" w:hAnsi="Times New Roman"/>
          <w:sz w:val="24"/>
          <w:szCs w:val="24"/>
        </w:rPr>
        <w:t>④引导扇区首先需要执行初始化工作，然后转交控制权给操作系统加载器OSLoader，并加载操作系统内核直到全部加载完成操作系统的核心内容。</w:t>
      </w:r>
      <w:del w:id="1613" w:author="Janusio" w:date="2018-03-05T01:08:20Z">
        <w:r>
          <w:rPr>
            <w:rFonts w:hint="eastAsia" w:ascii="Times New Roman" w:hAnsi="Times New Roman"/>
            <w:sz w:val="24"/>
            <w:szCs w:val="24"/>
          </w:rPr>
          <w:delText xml:space="preserve">    </w:delText>
        </w:r>
      </w:del>
      <w:r>
        <w:rPr>
          <w:rFonts w:hint="eastAsia" w:ascii="Times New Roman" w:hAnsi="Times New Roman"/>
          <w:sz w:val="24"/>
          <w:szCs w:val="24"/>
        </w:rPr>
        <w:t>在实际的应用中如果用户选择了某一操作系统并进行启动，Grub首先找到该操作系统的引导扇区并交出控制权。以Linux为例，其中bootsect. S文件是一种实模式下运行的汇编程序，在汇编后自动生成一组二进制的代码，并将其存储在操作系统的引导扇区中。Grub向bootsect. S移交控制权，并加载核心系统和setup. S o setup. S检查己调入内存的内核代码是否正确。如果检测的结果显示代码正确，其可以利用BIOS中断来实现对内存信息、设置显示器基本模式和硬盘信息的读取，然后，准备让CPU进入</w:t>
      </w:r>
      <w:r>
        <w:rPr>
          <w:rFonts w:hint="eastAsia" w:ascii="Times New Roman" w:hAnsi="Times New Roman"/>
          <w:sz w:val="24"/>
          <w:szCs w:val="24"/>
          <w:lang w:val="en-US" w:eastAsia="zh-CN"/>
        </w:rPr>
        <w:t>保护模式。</w:t>
      </w:r>
    </w:p>
    <w:p>
      <w:pPr>
        <w:pStyle w:val="15"/>
        <w:spacing w:beforeLines="0" w:afterLines="0" w:line="360" w:lineRule="auto"/>
        <w:ind w:firstLine="420" w:firstLineChars="0"/>
        <w:rPr>
          <w:rFonts w:hint="eastAsia" w:ascii="Times New Roman" w:hAnsi="Times New Roman"/>
          <w:sz w:val="24"/>
          <w:szCs w:val="24"/>
          <w:lang w:val="en-US" w:eastAsia="zh-CN"/>
        </w:rPr>
        <w:pPrChange w:id="1614" w:author="Janusio" w:date="2018-03-05T01:08:31Z">
          <w:pPr>
            <w:pStyle w:val="15"/>
            <w:ind w:firstLine="420" w:firstLineChars="0"/>
          </w:pPr>
        </w:pPrChange>
      </w:pPr>
      <w:del w:id="1615" w:author="Janusio" w:date="2018-03-05T00:12:09Z">
        <w:r>
          <w:rPr>
            <w:rFonts w:hint="eastAsia" w:ascii="Times New Roman" w:hAnsi="Times New Roman"/>
            <w:sz w:val="24"/>
            <w:szCs w:val="24"/>
            <w:lang w:val="en-US" w:eastAsia="zh-CN"/>
          </w:rPr>
          <w:delText xml:space="preserve">    </w:delText>
        </w:r>
      </w:del>
      <w:r>
        <w:rPr>
          <w:rFonts w:hint="eastAsia" w:ascii="Times New Roman" w:hAnsi="Times New Roman"/>
          <w:sz w:val="24"/>
          <w:szCs w:val="24"/>
          <w:lang w:val="en-US" w:eastAsia="zh-CN"/>
        </w:rPr>
        <w:t>再经过一系列复杂的操作，当Linux核心加载完成后，它将对计算机的硬件和相关设备驱动执行初始化操作，随后将会在后台运行init进程。在系统的运行过程中第一个进程就是init进程，该进程是计算机系统中其它进程的起点，所有其他进程都是由init逐步调用“fork”系统得到的。Init在运行时将使用到//etc/initta b和//etc/rc.d这两个重要的引导配置文件。Inittab是对系统不同启动进程的一种描述，它能够将初始化中系统内部因为不同级别而分别进行的启动进行描述。在系统中整个启动级别有7级，其中最低一级是0级，最高的是6级，并与//etc/rc.d下的目录一一对应。</w:t>
      </w:r>
    </w:p>
    <w:p>
      <w:pPr>
        <w:pStyle w:val="15"/>
        <w:spacing w:beforeLines="0" w:afterLines="0" w:line="360" w:lineRule="auto"/>
        <w:ind w:firstLine="420" w:firstLineChars="0"/>
        <w:rPr>
          <w:rFonts w:hint="eastAsia" w:ascii="Times New Roman" w:hAnsi="Times New Roman"/>
          <w:sz w:val="24"/>
          <w:szCs w:val="24"/>
          <w:lang w:val="en-US" w:eastAsia="zh-CN"/>
        </w:rPr>
        <w:pPrChange w:id="1616" w:author="Janusio" w:date="2018-03-05T01:08:31Z">
          <w:pPr>
            <w:pStyle w:val="15"/>
            <w:ind w:firstLine="420" w:firstLineChars="0"/>
          </w:pPr>
        </w:pPrChange>
      </w:pPr>
      <w:r>
        <w:rPr>
          <w:rFonts w:hint="eastAsia" w:ascii="Times New Roman" w:hAnsi="Times New Roman"/>
          <w:sz w:val="24"/>
          <w:szCs w:val="24"/>
          <w:lang w:val="en-US" w:eastAsia="zh-CN"/>
        </w:rPr>
        <w:t>之后，由mingetty进行login操作。最后，当用户成功登录，在用户界面出现shell的时候，用户就可以使用操作系统了。linux启动流程如图3-12所示。</w:t>
      </w:r>
    </w:p>
    <w:p>
      <w:pPr>
        <w:pStyle w:val="15"/>
        <w:ind w:firstLine="420" w:firstLineChars="0"/>
        <w:rPr>
          <w:rFonts w:hint="eastAsia" w:ascii="Times New Roman" w:hAnsi="Times New Roman"/>
          <w:sz w:val="24"/>
          <w:szCs w:val="24"/>
          <w:lang w:val="en-US" w:eastAsia="zh-CN"/>
        </w:rPr>
      </w:pPr>
      <w:r>
        <w:drawing>
          <wp:inline distT="0" distB="0" distL="114300" distR="114300">
            <wp:extent cx="5628640" cy="8218805"/>
            <wp:effectExtent l="0" t="0" r="10160" b="1079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8"/>
                    <a:stretch>
                      <a:fillRect/>
                    </a:stretch>
                  </pic:blipFill>
                  <pic:spPr>
                    <a:xfrm>
                      <a:off x="0" y="0"/>
                      <a:ext cx="5628640" cy="8218805"/>
                    </a:xfrm>
                    <a:prstGeom prst="rect">
                      <a:avLst/>
                    </a:prstGeom>
                    <a:noFill/>
                    <a:ln w="9525">
                      <a:noFill/>
                    </a:ln>
                  </pic:spPr>
                </pic:pic>
              </a:graphicData>
            </a:graphic>
          </wp:inline>
        </w:drawing>
      </w:r>
    </w:p>
    <w:p>
      <w:pPr>
        <w:pStyle w:val="15"/>
        <w:ind w:firstLine="420" w:firstLineChars="0"/>
        <w:rPr>
          <w:rFonts w:hint="eastAsia" w:ascii="Times New Roman" w:hAnsi="Times New Roman"/>
          <w:sz w:val="24"/>
          <w:szCs w:val="24"/>
          <w:lang w:val="en-US" w:eastAsia="zh-CN"/>
        </w:rPr>
      </w:pPr>
    </w:p>
    <w:p>
      <w:pPr>
        <w:pStyle w:val="15"/>
        <w:ind w:left="0" w:leftChars="0"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Linux启动可信度量因素及内容分析</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在研究了Linux启动流程之后，还需要分析对Linux启动流程进行完整性度量时二虑的因素。主要为Linux启动过程的完整性。    </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单个组件的完整性:其目的主要是防止组件被破坏、感染病毒、植入木马等。    </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过程所需组件的完整性:在启动过程中所需要的组件不能缺失，而且不能被伪造，替换。典型的如LSM(Linux Security Module)模块。该模块是加强系统的安全性，在;统中如果 LSM遭受到了攻击，系统将失去对敏感数据的保护功能，而且很可能在操j系统内核引入恶意功能。又例如:rc. d系列配置文件的完整性。启动顺序的完整性:保证各个组件在启动过程中的顺序。单一过程中组件的启动j程中必须遵循一定的加载顺序，如果加载顺序出现错乱，有可能会导致系统处于不安二的状态，造成相关安全漏洞的出现。启动顺序的完整性实际上是由前面两点决定的，就是在单个组件完整，并且其所需组件也是完整的情况，启动顺序完整性是能够得到</w:t>
      </w:r>
      <w:r>
        <w:rPr>
          <w:rFonts w:hint="eastAsia" w:ascii="Times New Roman" w:hAnsi="Times New Roman"/>
          <w:sz w:val="24"/>
          <w:szCs w:val="24"/>
          <w:lang w:val="en-US" w:eastAsia="zh-CN"/>
        </w:rPr>
        <w:t>保证</w:t>
      </w:r>
      <w:r>
        <w:rPr>
          <w:rFonts w:hint="eastAsia" w:ascii="Times New Roman" w:hAnsi="Times New Roman"/>
          <w:sz w:val="24"/>
          <w:szCs w:val="24"/>
        </w:rPr>
        <w:t>的。</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分析了Linux启动过程和对启动过程进行完整性度量需要考虑的因素的基础上，就可以确定Linux启动流程需要进行完整性度量的内容了。    </w:t>
      </w:r>
    </w:p>
    <w:p>
      <w:pPr>
        <w:pStyle w:val="15"/>
        <w:numPr>
          <w:ilvl w:val="0"/>
          <w:numId w:val="9"/>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主引导扇区MBR。当BIOS自检完毕，在检aJ}}和重置平台的其他硬件设备之后，将会把控制权转交给MBR。在MBR中有预启动代码和磁盘分区表等一系列重要信息，所以需要对其加以保护。    </w:t>
      </w:r>
    </w:p>
    <w:p>
      <w:pPr>
        <w:pStyle w:val="15"/>
        <w:numPr>
          <w:ilvl w:val="0"/>
          <w:numId w:val="9"/>
        </w:numPr>
        <w:tabs>
          <w:tab w:val="clear" w:pos="312"/>
        </w:tabs>
        <w:spacing w:line="360" w:lineRule="auto"/>
        <w:ind w:left="0" w:leftChars="0" w:firstLine="420" w:firstLineChars="0"/>
        <w:rPr>
          <w:rFonts w:hint="eastAsia" w:ascii="Times New Roman" w:hAnsi="Times New Roman"/>
          <w:sz w:val="24"/>
          <w:szCs w:val="24"/>
        </w:rPr>
      </w:pPr>
      <w:r>
        <w:rPr>
          <w:rFonts w:hint="eastAsia" w:ascii="Times New Roman" w:hAnsi="Times New Roman"/>
          <w:sz w:val="24"/>
          <w:szCs w:val="24"/>
        </w:rPr>
        <w:t xml:space="preserve">Grub引导系统。Grub通常分为以下三个阶段。    </w:t>
      </w:r>
    </w:p>
    <w:p>
      <w:pPr>
        <w:pStyle w:val="15"/>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stagel: stagel会被直接的写入MBR中，这样计算机设备在启动时一旦对硬件的安全性检测完毕以后就会将系统的控制权转到GRUB中。stage 1随后则会被BIOS加到Ox7c00处并在这一处执行跳转操作。Stage 1  C /stage 1 /start. S)所需完成的任务很简单，仅仅只需要将0头磁盘的0道中的第二扇区的内容读到内存中即可。而0头0道2扇区内容是/stage2/start. S编译后512字节，它是stage2或者stagel-5的入口。在这一过程中stagel不具备对文件系统的识别功能。    </w:t>
      </w:r>
    </w:p>
    <w:p>
      <w:pPr>
        <w:pStyle w:val="15"/>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stage2也是必须具有的，通常它存放在某个文件系统中。stage2是Grub的核心，基本上所有的Grub功能都是由stage2实现的。    </w:t>
      </w:r>
    </w:p>
    <w:p>
      <w:pPr>
        <w:pStyle w:val="15"/>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stagel-5是可选的，它介于stage 1和stage2之间，当stagel不能够识别stage2所在的文件系统的时候，就会调用stagel-5来识别文件系统以便加载stage2 0</w:t>
      </w:r>
      <w:r>
        <w:rPr>
          <w:rFonts w:hint="eastAsia" w:ascii="Times New Roman" w:hAnsi="Times New Roman"/>
          <w:sz w:val="24"/>
          <w:szCs w:val="24"/>
          <w:lang w:eastAsia="zh-CN"/>
        </w:rPr>
        <w:t>。</w:t>
      </w:r>
      <w:r>
        <w:rPr>
          <w:rFonts w:hint="eastAsia" w:ascii="Times New Roman" w:hAnsi="Times New Roman"/>
          <w:sz w:val="24"/>
          <w:szCs w:val="24"/>
        </w:rPr>
        <w:t>因此，Grub的实际运行流程是stager stagel-5 (optional)一stage2。这三部分都要度</w:t>
      </w:r>
      <w:r>
        <w:rPr>
          <w:rFonts w:hint="eastAsia" w:ascii="Times New Roman" w:hAnsi="Times New Roman"/>
          <w:sz w:val="24"/>
          <w:szCs w:val="24"/>
          <w:lang w:val="en-US" w:eastAsia="zh-CN"/>
        </w:rPr>
        <w:t>量</w:t>
      </w:r>
      <w:r>
        <w:rPr>
          <w:rFonts w:hint="eastAsia" w:ascii="Times New Roman" w:hAnsi="Times New Roman"/>
          <w:sz w:val="24"/>
          <w:szCs w:val="24"/>
        </w:rPr>
        <w:t xml:space="preserve">。    </w:t>
      </w:r>
    </w:p>
    <w:p>
      <w:pPr>
        <w:pStyle w:val="15"/>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(3)操作系统内核。内核的引导流程至少应包括两个内核启动的关键文件:initrd和vmlinuz。</w:t>
      </w:r>
    </w:p>
    <w:p>
      <w:pPr>
        <w:pStyle w:val="15"/>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rPr>
        <w:t xml:space="preserve">①initrd </w:t>
      </w:r>
      <w:r>
        <w:rPr>
          <w:rFonts w:hint="eastAsia" w:ascii="Times New Roman" w:hAnsi="Times New Roman"/>
          <w:sz w:val="24"/>
          <w:szCs w:val="24"/>
          <w:lang w:eastAsia="zh-CN"/>
        </w:rPr>
        <w:t>。</w:t>
      </w:r>
      <w:r>
        <w:rPr>
          <w:rFonts w:hint="eastAsia" w:ascii="Times New Roman" w:hAnsi="Times New Roman"/>
          <w:sz w:val="24"/>
          <w:szCs w:val="24"/>
        </w:rPr>
        <w:t>initrd是“initial ram disk”的简称。initrd是Linux在系统引导过程中使用的一个临时根文件系统，用来临时把硬件引导到实际内核vmilnuz能够接管并继续引导</w:t>
      </w:r>
      <w:r>
        <w:rPr>
          <w:rFonts w:hint="eastAsia" w:ascii="Times New Roman" w:hAnsi="Times New Roman"/>
          <w:sz w:val="24"/>
          <w:szCs w:val="24"/>
          <w:lang w:eastAsia="zh-CN"/>
        </w:rPr>
        <w:t>。的状态。本质上initrd就是一个带有根文件系统的虚拟RAM盘，里面包含了根目录“/”以及其他目录，比如bin, dev, proc, sbin, sys等Linux启动时必需的目录。通常，Linux内核挂载真正的根文件系统是使用initrd来进行挂载的，挂载完成后把initrd从内存中卸载掉，因此，initrd是一个过渡性质的处理过程。</w:t>
      </w:r>
    </w:p>
    <w:p>
      <w:pPr>
        <w:pStyle w:val="15"/>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lang w:eastAsia="zh-CN"/>
        </w:rPr>
        <w:t xml:space="preserve">②vmlinuz o vmlinuz是一个压缩的可执行Linux内核文件。所谓的内核，是指计算机操作系统最核心的程序，它在启动过程中被装入物理内存中，并且在整个计算机运行的过程中都驻留在内存里。所谓的可执行，是指vmlinuz可以像一个程序一样能够被计算机所运行。vmlinuz文件是Linux内核加载的核心文件。    </w:t>
      </w:r>
    </w:p>
    <w:p>
      <w:pPr>
        <w:pStyle w:val="15"/>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lang w:eastAsia="zh-CN"/>
        </w:rPr>
        <w:t xml:space="preserve">Vmlinuz首先被misc_c中定义的函数decompresses kernel{)解压到地址Ox10flflOfl。然后，当CPU跳转到Ox1fl时，将执行“archili3861 kernelllead_ S”中的startup 3 2 0startup一2是vmlinuz的入口，经过startup_ 32，将会跳转到start_  kernel()函数。start一ernel()在“initlmain. c”中被定义。Start一ernel{)调用一系列初始化函数，建立Linux核心环境。当startes kernel()执行完毕，基本的Linux核心环境就建立完成了。      </w:t>
      </w:r>
    </w:p>
    <w:p>
      <w:pPr>
        <w:pStyle w:val="15"/>
        <w:numPr>
          <w:ilvl w:val="0"/>
          <w:numId w:val="0"/>
        </w:numPr>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lang w:eastAsia="zh-CN"/>
        </w:rPr>
        <w:t>（</w:t>
      </w:r>
      <w:r>
        <w:rPr>
          <w:rFonts w:hint="eastAsia" w:ascii="Times New Roman" w:hAnsi="Times New Roman"/>
          <w:sz w:val="24"/>
          <w:szCs w:val="24"/>
          <w:lang w:val="en-US" w:eastAsia="zh-CN"/>
        </w:rPr>
        <w:t>4</w:t>
      </w:r>
      <w:r>
        <w:rPr>
          <w:rFonts w:hint="eastAsia" w:ascii="Times New Roman" w:hAnsi="Times New Roman"/>
          <w:sz w:val="24"/>
          <w:szCs w:val="24"/>
          <w:lang w:eastAsia="zh-CN"/>
        </w:rPr>
        <w:t xml:space="preserve">）所有进程的起点init。它是系统中其它进程的起点，进程号是1 o       Linux执行init程序是在完成内核引导之后进行的。对于这一部分，除了要保证init文件本身的完整性以外，还要保证init所读取的一些配置文件(或脚本)的完整性，这包括//etc/ inittab ,/etc/rc. d/rc. sysinit和/etc/rc.d/rc等。    </w:t>
      </w:r>
    </w:p>
    <w:p>
      <w:pPr>
        <w:pStyle w:val="15"/>
        <w:numPr>
          <w:ilvl w:val="0"/>
          <w:numId w:val="0"/>
        </w:numPr>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lang w:eastAsia="zh-CN"/>
        </w:rPr>
        <w:t xml:space="preserve">(5) mingetty。当init重新从rc返回获取控制权的时候，它将启动mingetty o  mingetty包括如下功能:打开终端，设置模式;输出登录界面和提示，接收用户名的输入;以用户名为login参数，加载login程序。    与此同时，与mingetty和login相关的登录配置文件的完整性也要得到保证，这包括/etc/nologin, /etc/securetty, /etc/passwd等。   </w:t>
      </w:r>
    </w:p>
    <w:p>
      <w:pPr>
        <w:pStyle w:val="15"/>
        <w:numPr>
          <w:ilvl w:val="0"/>
          <w:numId w:val="0"/>
        </w:numPr>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lang w:eastAsia="zh-CN"/>
        </w:rPr>
        <w:t xml:space="preserve"> (6)与启动流程相关的其他文件。当用户成功登录，出现shell的时候，Linux的启动就可以认为结束，用户就可以使用操作系统了。在Linux启动的整个过程中，可能还</w:t>
      </w:r>
    </w:p>
    <w:p>
      <w:pPr>
        <w:pStyle w:val="15"/>
        <w:numPr>
          <w:ilvl w:val="0"/>
          <w:numId w:val="0"/>
        </w:numPr>
        <w:spacing w:line="360" w:lineRule="auto"/>
        <w:ind w:firstLine="420" w:firstLineChars="0"/>
        <w:rPr>
          <w:rFonts w:hint="eastAsia" w:ascii="Times New Roman" w:hAnsi="Times New Roman"/>
          <w:sz w:val="24"/>
          <w:szCs w:val="24"/>
          <w:lang w:eastAsia="zh-CN"/>
        </w:rPr>
      </w:pPr>
      <w:r>
        <w:rPr>
          <w:rFonts w:hint="eastAsia" w:ascii="Times New Roman" w:hAnsi="Times New Roman"/>
          <w:sz w:val="24"/>
          <w:szCs w:val="24"/>
          <w:lang w:eastAsia="zh-CN"/>
        </w:rPr>
        <w:t>有其他一些与启动流程相关的文件，例如用户使用的shell文件、内核符号表/boot/System.map和一些启动配置文件等，这是由启动流程、系统配置和用户自己定义的。</w:t>
      </w:r>
    </w:p>
    <w:p>
      <w:pPr>
        <w:pStyle w:val="15"/>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lang w:eastAsia="zh-CN"/>
        </w:rPr>
        <w:t>(7)用户自定义文件。对用户自定义文件的完整性度量，例如一些内核模块等。内核模块在操作系统内核启动完毕之后将会被加载到操作系统内核，成为整个内核的一部分。因此，对于内核模块的加载除了要施加访问控制以外，也需要保证其完整性。否则，一个被恶意篡改的内核模块一旦被加载，将可能导致整个操作系统进入不可信状态。虽然这些内核模块并不在启动流程之中，但是由于其高敏感性，其完整性也必须得到保证。</w:t>
      </w:r>
    </w:p>
    <w:p>
      <w:pPr>
        <w:pStyle w:val="15"/>
        <w:spacing w:line="360" w:lineRule="auto"/>
        <w:ind w:firstLine="420" w:firstLineChars="0"/>
        <w:rPr>
          <w:del w:id="1617" w:author="Janusio" w:date="2018-03-05T01:08:49Z"/>
          <w:rFonts w:hint="eastAsia" w:ascii="Times New Roman" w:hAnsi="Times New Roman"/>
          <w:sz w:val="24"/>
          <w:szCs w:val="24"/>
        </w:rPr>
      </w:pPr>
      <w:del w:id="1618" w:author="Janusio" w:date="2018-03-05T01:08:49Z">
        <w:r>
          <w:rPr>
            <w:rFonts w:hint="eastAsia" w:ascii="Times New Roman" w:hAnsi="Times New Roman"/>
            <w:sz w:val="24"/>
            <w:szCs w:val="24"/>
          </w:rPr>
          <w:delText>×××××××××××××××××××××××××××××××××××××××××××××××××××××××××××××</w:delText>
        </w:r>
      </w:del>
    </w:p>
    <w:p>
      <w:pPr>
        <w:pStyle w:val="15"/>
        <w:ind w:left="0" w:leftChars="0"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Linux虚拟机启动可信度量因素及内容分析</w:t>
      </w:r>
    </w:p>
    <w:p>
      <w:pPr>
        <w:pStyle w:val="15"/>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w:t>
      </w:r>
    </w:p>
    <w:p>
      <w:pPr>
        <w:pStyle w:val="15"/>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TVP-QT信任链分析</w:t>
      </w:r>
    </w:p>
    <w:p>
      <w:pPr>
        <w:pStyle w:val="15"/>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w:t>
      </w:r>
    </w:p>
    <w:p>
      <w:pPr>
        <w:pStyle w:val="15"/>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2</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TVP-QT信任链设计</w:t>
      </w:r>
    </w:p>
    <w:p>
      <w:pPr>
        <w:pStyle w:val="15"/>
        <w:ind w:firstLine="420" w:firstLineChars="0"/>
        <w:rPr>
          <w:rFonts w:hint="eastAsia" w:ascii="Times New Roman" w:hAnsi="Times New Roman" w:eastAsia="黑体"/>
          <w:b/>
          <w:sz w:val="28"/>
          <w:szCs w:val="28"/>
          <w:lang w:val="en-US" w:eastAsia="zh-CN"/>
        </w:rPr>
      </w:pPr>
      <w:r>
        <w:rPr>
          <w:rFonts w:hint="eastAsia" w:ascii="Times New Roman" w:hAnsi="Times New Roman"/>
          <w:sz w:val="24"/>
          <w:szCs w:val="24"/>
        </w:rPr>
        <w:t>××××××××××××××××××××××××××××××××××××××××××××××××××××××××××××××××××××××××</w:t>
      </w:r>
    </w:p>
    <w:p>
      <w:pPr>
        <w:pStyle w:val="15"/>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基于Xen的TVP-QT信任链构建</w:t>
      </w:r>
    </w:p>
    <w:p>
      <w:pPr>
        <w:pStyle w:val="15"/>
        <w:spacing w:line="360" w:lineRule="auto"/>
        <w:ind w:firstLine="420" w:firstLineChars="0"/>
        <w:rPr>
          <w:rFonts w:hint="eastAsia" w:ascii="Times New Roman" w:hAnsi="Times New Roman"/>
          <w:sz w:val="24"/>
          <w:szCs w:val="24"/>
        </w:rPr>
      </w:pPr>
      <w:del w:id="1619" w:author="Janusio" w:date="2018-03-05T01:10:05Z">
        <w:r>
          <w:rPr>
            <w:rFonts w:hint="eastAsia" w:ascii="Times New Roman" w:hAnsi="Times New Roman"/>
            <w:sz w:val="24"/>
            <w:szCs w:val="24"/>
          </w:rPr>
          <w:delText>×</w:delText>
        </w:r>
      </w:del>
      <w:del w:id="1620" w:author="Janusio" w:date="2018-03-05T01:10:04Z">
        <w:r>
          <w:rPr>
            <w:rFonts w:hint="eastAsia" w:ascii="Times New Roman" w:hAnsi="Times New Roman"/>
            <w:sz w:val="24"/>
            <w:szCs w:val="24"/>
          </w:rPr>
          <w:delText>×××××××××××××××××××××××××××××××××××××××××××××××××××××××××××××××××××××××</w:delText>
        </w:r>
      </w:del>
      <w:r>
        <w:rPr>
          <w:rFonts w:hint="eastAsia" w:ascii="Times New Roman" w:hAnsi="Times New Roman"/>
          <w:sz w:val="24"/>
          <w:szCs w:val="24"/>
        </w:rPr>
        <w:t>为了在实际系统中检验TVP-QT及其信任链，</w:t>
      </w:r>
      <w:r>
        <w:rPr>
          <w:rFonts w:hint="eastAsia" w:ascii="Times New Roman" w:hAnsi="Times New Roman"/>
          <w:sz w:val="24"/>
          <w:szCs w:val="24"/>
          <w:lang w:val="en-US" w:eastAsia="zh-CN"/>
        </w:rPr>
        <w:t>本文</w:t>
      </w:r>
      <w:r>
        <w:rPr>
          <w:rFonts w:hint="eastAsia" w:ascii="Times New Roman" w:hAnsi="Times New Roman"/>
          <w:sz w:val="24"/>
          <w:szCs w:val="24"/>
        </w:rPr>
        <w:t>选择已经构建的实例系统进行分析。该实例系统基于 Xen半虚拟化平台，如图8；</w:t>
      </w:r>
    </w:p>
    <w:p>
      <w:pPr>
        <w:pStyle w:val="15"/>
        <w:spacing w:line="360" w:lineRule="auto"/>
        <w:ind w:firstLine="420" w:firstLineChars="0"/>
        <w:jc w:val="center"/>
        <w:rPr>
          <w:rFonts w:hint="eastAsia" w:ascii="Times New Roman" w:hAnsi="Times New Roman"/>
          <w:sz w:val="24"/>
          <w:szCs w:val="24"/>
        </w:rPr>
      </w:pPr>
      <w:r>
        <w:rPr>
          <w:rFonts w:ascii="Times New Roman" w:hAnsi="Times New Roman"/>
          <w:color w:val="auto"/>
          <w:sz w:val="15"/>
          <w:szCs w:val="15"/>
        </w:rPr>
        <w:object>
          <v:shape id="_x0000_i1028" o:spt="75" type="#_x0000_t75" style="height:115.15pt;width:192.15pt;" o:ole="t" filled="f" o:preferrelative="t" stroked="f" coordsize="21600,21600">
            <v:path/>
            <v:fill on="f" focussize="0,0"/>
            <v:stroke on="f"/>
            <v:imagedata r:id="rId16" o:title=""/>
            <o:lock v:ext="edit" aspectratio="t"/>
            <w10:wrap type="none"/>
            <w10:anchorlock/>
          </v:shape>
          <o:OLEObject Type="Embed" ProgID="Visio.Drawing.11" ShapeID="_x0000_i1028" DrawAspect="Content" ObjectID="_1468075728" r:id="rId19">
            <o:LockedField>false</o:LockedField>
          </o:OLEObject>
        </w:object>
      </w:r>
    </w:p>
    <w:p>
      <w:pPr>
        <w:pStyle w:val="15"/>
        <w:spacing w:line="360" w:lineRule="auto"/>
        <w:ind w:firstLine="420" w:firstLineChars="0"/>
        <w:jc w:val="center"/>
        <w:rPr>
          <w:rFonts w:hint="eastAsia" w:ascii="Times New Roman" w:hAnsi="Times New Roman"/>
          <w:sz w:val="24"/>
          <w:szCs w:val="24"/>
        </w:rPr>
      </w:pPr>
      <w:r>
        <w:rPr>
          <w:rFonts w:hint="eastAsia" w:ascii="Times New Roman" w:hAnsi="Times New Roman"/>
          <w:sz w:val="24"/>
          <w:szCs w:val="24"/>
        </w:rPr>
        <w:t>图8基于Xen的TVP-QT系统</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其中，vRT被分散在Dom0、vTPMmanager域和vTPM域。本节我们根据第3节中对TVP-QT信任链的描述：第一层硬件TPM（CRTM）→第二层TCB（BIOS→OSLoader→VMM→Dom0 Kernel）→第三层可信衔接点（vTPM Builder→vTPM-VM Binding→VM Builder）→第四层vTPM（vTPM实例）→第五层可信虚拟机（VBIOS→VOSLoader→VMOS→APP），将TVP-QT信任链分为三部分，第一部分就是虚拟化平台，包括TVP-QT信任链的第一层和第二层，第二部分是可信衔接点TJP，就是TVP-QT信任链的第三层，第三部分是用户虚拟机，就是TVP-QT信任链的第四层和第五层。接下来我们结合Xen 4.4系统，对这三部分信任链进行实际的分析与讨论。</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对于第一部分，在Xen平台硬件加电启动之后，把CRTM作为整个信任链的起点，并由CRTM首先度量物理平台BIOS和其他有关BIOS的配置，然后BIOS获得系统的控制权并度量Xen的引导程序Grub，主要度量grub-xen(‍head.S, trampoline.S, x86_32.S)，Grub获得控制权后会根据Xen的镜像头信息获得入口地址Oxl0000后读入Xen的镜像，并对此镜像和__startxen()并进行度量，然后把控制权交给Xen，Xen获得信任之后对Dom0相关组件进行度量，包括construct_dom0()、_start_32_、start_Kernel和LinuxOS镜像等。然后把控制权交给Dom0。至此，第一部分可信引导结束。</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Builder，如果采用动态度量，则控制权在物理TPM。但无论是静态度量还是动态度量，度量的对象都是vTPM实例域，包括vTPM实例域的配置文件(.cfg)以及启动文件(.img)和Mini OS、tpm instance等组件。由于目前较新的DRTM机制对其保护的应用有诸多限制，比如要求受保护的代码自包含等，因此我们采用对vTPM实例域采用静态度量方式。VM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以上述实例系统为例，我们完整展示了本文建立的通用抽象模型。值得注意的是，本实例系统的信任链得以正确传递需要满足以下前提：</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（1）必须保障vRT:=TJP+vTPM自身的可信。在实例系统中，可信衔接点TJP包含的组件比较多，不仅大量应用程序、支持库和大量配置文件，而且还涉及Dom0、vTPM mana- ger和vTPM等域，需要度量的内容多，不允许出现遗漏，特别是TJP和vTPM关键的组件和配置文件必须是被度量的对象。</w:t>
      </w:r>
    </w:p>
    <w:p>
      <w:pPr>
        <w:pStyle w:val="15"/>
        <w:ind w:firstLine="420" w:firstLineChars="0"/>
        <w:rPr>
          <w:rFonts w:hint="eastAsia" w:ascii="Times New Roman" w:hAnsi="Times New Roman" w:eastAsia="黑体"/>
          <w:b/>
          <w:sz w:val="28"/>
          <w:szCs w:val="28"/>
          <w:lang w:val="en-US" w:eastAsia="zh-CN"/>
        </w:rPr>
      </w:pPr>
      <w:r>
        <w:rPr>
          <w:rFonts w:hint="eastAsia" w:ascii="Times New Roman" w:hAnsi="Times New Roman"/>
          <w:sz w:val="24"/>
          <w:szCs w:val="24"/>
        </w:rPr>
        <w:t>（2）必须确保TJP中的vTPM Builder、vTPM-VM Binding、VM Builder三个管理程序在启动时按顺序执行。尽管vTPM Builder、vTPM-VM Binding和VM Builder是Dom0中的应用程序，但必须保证按顺序执行才能度量结果。</w:t>
      </w:r>
    </w:p>
    <w:p>
      <w:pPr>
        <w:pStyle w:val="15"/>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基于Xen的TVP-QT信任链实验</w:t>
      </w:r>
    </w:p>
    <w:p>
      <w:pPr>
        <w:pStyle w:val="15"/>
        <w:ind w:firstLine="420" w:firstLineChars="0"/>
        <w:rPr>
          <w:del w:id="1621" w:author="Janusio" w:date="2018-03-05T01:10:18Z"/>
          <w:rFonts w:hint="eastAsia" w:ascii="Times New Roman" w:hAnsi="Times New Roman" w:eastAsia="黑体"/>
          <w:b/>
          <w:sz w:val="28"/>
          <w:szCs w:val="28"/>
          <w:lang w:val="en-US" w:eastAsia="zh-CN"/>
        </w:rPr>
      </w:pPr>
      <w:del w:id="1622" w:author="Janusio" w:date="2018-03-05T01:10:18Z">
        <w:r>
          <w:rPr>
            <w:rFonts w:hint="eastAsia" w:ascii="Times New Roman" w:hAnsi="Times New Roman"/>
            <w:sz w:val="24"/>
            <w:szCs w:val="24"/>
          </w:rPr>
          <w:delText>××××××××××××××××××××××××××××××××××××××××××××××××××××××××××××××××××××××××</w:delText>
        </w:r>
      </w:del>
    </w:p>
    <w:p>
      <w:pPr>
        <w:pStyle w:val="15"/>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 xml:space="preserve">.1 </w:t>
      </w:r>
      <w:r>
        <w:rPr>
          <w:rFonts w:hint="eastAsia" w:ascii="Times New Roman" w:hAnsi="Times New Roman" w:eastAsia="黑体"/>
          <w:b/>
          <w:sz w:val="24"/>
          <w:szCs w:val="24"/>
          <w:lang w:val="en-US" w:eastAsia="zh-CN"/>
        </w:rPr>
        <w:t>实验环境</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5"/>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功能实验</w:t>
      </w:r>
    </w:p>
    <w:p>
      <w:pPr>
        <w:pStyle w:val="15"/>
        <w:spacing w:line="360" w:lineRule="auto"/>
        <w:ind w:firstLine="420" w:firstLineChars="0"/>
        <w:rPr>
          <w:rFonts w:hint="eastAsia" w:ascii="Times New Roman" w:hAnsi="Times New Roman"/>
          <w:sz w:val="24"/>
          <w:szCs w:val="24"/>
        </w:rPr>
      </w:pPr>
      <w:del w:id="1623" w:author="Janusio" w:date="2018-03-05T01:10:23Z">
        <w:r>
          <w:rPr>
            <w:rFonts w:hint="eastAsia" w:ascii="Times New Roman" w:hAnsi="Times New Roman"/>
            <w:sz w:val="24"/>
            <w:szCs w:val="24"/>
          </w:rPr>
          <w:delText>××××××××××××××××××××××××××××××××××××××××××××××××××××××××××××××××××××××××</w:delText>
        </w:r>
      </w:del>
      <w:r>
        <w:rPr>
          <w:rFonts w:hint="eastAsia" w:ascii="Times New Roman" w:hAnsi="Times New Roman"/>
          <w:sz w:val="24"/>
          <w:szCs w:val="24"/>
        </w:rPr>
        <w:t>TVP-QT信任链在此虚拟化平台进行有效性测试时，利用哈希函数对信任链各层次的构建模块、功能组件或文件进行哈希值存储。按照TCG标准，采用迭代计算Hash值的方法对PCR进行扩展操作，将PCR的现值与新值相连，计算Hash值作为新的完整性度量值存储到PCR中，描述如下：</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New PCRi=Hash(Old PCRi||New Value)，</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其中，Hash 函数选用SHA-1，||表示连接符号。在实验中成功运行虚拟机UbuntuTest1。按照下表的顺序对PCR进行存储。其中PCR[0]-[7]存储TVP-QT信任链第一层到第二层TCB的可信度量信息；PCR[8]-PCR[10]分别存储信任链中可信衔接点三个重要的组件的度量信息；PCR[11]-PCR[15]存储vTPM实例域和用户虚拟机信任链度量信息。具体的存储如表3所示：</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表3仿真实验PCR存储简述</w:t>
      </w:r>
    </w:p>
    <w:tbl>
      <w:tblPr>
        <w:tblStyle w:val="10"/>
        <w:tblW w:w="48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7"/>
        <w:gridCol w:w="2824"/>
        <w:gridCol w:w="1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寄存器</w:t>
            </w:r>
          </w:p>
        </w:tc>
        <w:tc>
          <w:tcPr>
            <w:tcW w:w="2824"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存储内容</w:t>
            </w:r>
          </w:p>
        </w:tc>
        <w:tc>
          <w:tcPr>
            <w:tcW w:w="1126"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PCR[0]-</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PCR[7]</w:t>
            </w:r>
          </w:p>
        </w:tc>
        <w:tc>
          <w:tcPr>
            <w:tcW w:w="2824"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BIOS代码</w:t>
            </w:r>
          </w:p>
        </w:tc>
        <w:tc>
          <w:tcPr>
            <w:tcW w:w="1126"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第一层：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硬件TPM</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第二层：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282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可信云平台配置信息</w:t>
            </w:r>
          </w:p>
        </w:tc>
        <w:tc>
          <w:tcPr>
            <w:tcW w:w="1126"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282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Xen引导xen-grub</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(‍head.S,trampoline.S,x86_32.S等)</w:t>
            </w:r>
          </w:p>
        </w:tc>
        <w:tc>
          <w:tcPr>
            <w:tcW w:w="1126"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282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Xen </w:t>
            </w:r>
            <w:r>
              <w:rPr>
                <w:rFonts w:ascii="Times New Roman" w:hAnsi="Times New Roman"/>
                <w:color w:val="auto"/>
                <w:sz w:val="18"/>
                <w:szCs w:val="18"/>
              </w:rPr>
              <w:t>VMM内核代码</w:t>
            </w:r>
            <w:r>
              <w:rPr>
                <w:rFonts w:hint="eastAsia" w:ascii="Times New Roman" w:hAnsi="Times New Roman"/>
                <w:color w:val="auto"/>
                <w:sz w:val="18"/>
                <w:szCs w:val="18"/>
              </w:rPr>
              <w:t>(Xen Kernel)</w:t>
            </w:r>
          </w:p>
        </w:tc>
        <w:tc>
          <w:tcPr>
            <w:tcW w:w="1126"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282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Dom0OS启动相关信息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(construct_dom0()､_start_32_､start_kerne等)</w:t>
            </w:r>
          </w:p>
        </w:tc>
        <w:tc>
          <w:tcPr>
            <w:tcW w:w="1126"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2824"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w:t>
            </w:r>
            <w:r>
              <w:rPr>
                <w:rFonts w:hint="eastAsia" w:ascii="Times New Roman" w:hAnsi="Times New Roman"/>
                <w:color w:val="auto"/>
                <w:sz w:val="18"/>
                <w:szCs w:val="18"/>
              </w:rPr>
              <w:t xml:space="preserve"> </w:t>
            </w:r>
            <w:r>
              <w:rPr>
                <w:rFonts w:ascii="Times New Roman" w:hAnsi="Times New Roman"/>
                <w:color w:val="auto"/>
                <w:sz w:val="18"/>
                <w:szCs w:val="18"/>
              </w:rPr>
              <w:t xml:space="preserve">OS </w:t>
            </w:r>
            <w:r>
              <w:rPr>
                <w:rFonts w:hint="eastAsia" w:ascii="Times New Roman" w:hAnsi="Times New Roman"/>
                <w:color w:val="auto"/>
                <w:sz w:val="18"/>
                <w:szCs w:val="18"/>
              </w:rPr>
              <w:t>Kernel</w:t>
            </w:r>
          </w:p>
        </w:tc>
        <w:tc>
          <w:tcPr>
            <w:tcW w:w="1126"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PCR[8]</w:t>
            </w:r>
          </w:p>
        </w:tc>
        <w:tc>
          <w:tcPr>
            <w:tcW w:w="2824"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w:t>
            </w:r>
            <w:r>
              <w:rPr>
                <w:rFonts w:hint="eastAsia" w:ascii="Times New Roman" w:hAnsi="Times New Roman"/>
                <w:color w:val="auto"/>
                <w:sz w:val="18"/>
                <w:szCs w:val="18"/>
              </w:rPr>
              <w:t>Manager配置文件(</w:t>
            </w:r>
            <w:r>
              <w:rPr>
                <w:rFonts w:ascii="Times New Roman" w:hAnsi="Times New Roman"/>
                <w:color w:val="auto"/>
                <w:sz w:val="18"/>
                <w:szCs w:val="18"/>
              </w:rPr>
              <w:t>vTPM Builder</w:t>
            </w:r>
            <w:r>
              <w:rPr>
                <w:rFonts w:hint="eastAsia" w:ascii="Times New Roman" w:hAnsi="Times New Roman"/>
                <w:color w:val="auto"/>
                <w:sz w:val="18"/>
                <w:szCs w:val="18"/>
              </w:rPr>
              <w:t>，.cfg、.img以及vtpm-common.sh、vtpm-impl.sh等组件)</w:t>
            </w:r>
          </w:p>
        </w:tc>
        <w:tc>
          <w:tcPr>
            <w:tcW w:w="1126"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第三层：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可信衔接点</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PCR[9]</w:t>
            </w:r>
          </w:p>
        </w:tc>
        <w:tc>
          <w:tcPr>
            <w:tcW w:w="282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负责</w:t>
            </w:r>
            <w:r>
              <w:rPr>
                <w:rFonts w:hint="eastAsia" w:ascii="Times New Roman" w:hAnsi="Times New Roman"/>
                <w:color w:val="auto"/>
                <w:sz w:val="18"/>
                <w:szCs w:val="18"/>
              </w:rPr>
              <w:t>vTPM-VM</w:t>
            </w:r>
            <w:r>
              <w:rPr>
                <w:rFonts w:ascii="Times New Roman" w:hAnsi="Times New Roman"/>
                <w:color w:val="auto"/>
                <w:sz w:val="18"/>
                <w:szCs w:val="18"/>
              </w:rPr>
              <w:t>相关组件</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(xl、xenstore、vtpmd、tpm-xen、vtpm_manager_handle等组件)</w:t>
            </w:r>
          </w:p>
        </w:tc>
        <w:tc>
          <w:tcPr>
            <w:tcW w:w="1126"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PCR[10]</w:t>
            </w:r>
          </w:p>
        </w:tc>
        <w:tc>
          <w:tcPr>
            <w:tcW w:w="2824"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VM配置文件</w:t>
            </w:r>
            <w:r>
              <w:rPr>
                <w:rFonts w:hint="eastAsia" w:ascii="Times New Roman" w:hAnsi="Times New Roman"/>
                <w:color w:val="auto"/>
                <w:sz w:val="18"/>
                <w:szCs w:val="18"/>
              </w:rPr>
              <w:t>(</w:t>
            </w:r>
            <w:r>
              <w:rPr>
                <w:rFonts w:ascii="Times New Roman" w:hAnsi="Times New Roman"/>
                <w:color w:val="auto"/>
                <w:sz w:val="18"/>
                <w:szCs w:val="18"/>
              </w:rPr>
              <w:t>VM Builder</w:t>
            </w:r>
            <w:r>
              <w:rPr>
                <w:rFonts w:hint="eastAsia" w:ascii="Times New Roman" w:hAnsi="Times New Roman"/>
                <w:color w:val="auto"/>
                <w:sz w:val="18"/>
                <w:szCs w:val="18"/>
              </w:rPr>
              <w:t>，xl、libxl以及.cfg、.img等组件)</w:t>
            </w:r>
          </w:p>
        </w:tc>
        <w:tc>
          <w:tcPr>
            <w:tcW w:w="1126"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PCR[11]</w:t>
            </w:r>
          </w:p>
        </w:tc>
        <w:tc>
          <w:tcPr>
            <w:tcW w:w="2824"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vTPM实例域（</w:t>
            </w:r>
            <w:r>
              <w:rPr>
                <w:rFonts w:hint="eastAsia" w:ascii="Times New Roman" w:hAnsi="Times New Roman"/>
                <w:color w:val="auto"/>
                <w:sz w:val="18"/>
                <w:szCs w:val="18"/>
              </w:rPr>
              <w:t>.cfg,.img,tpm instance等组件</w:t>
            </w:r>
            <w:r>
              <w:rPr>
                <w:rFonts w:ascii="Times New Roman" w:hAnsi="Times New Roman"/>
                <w:color w:val="auto"/>
                <w:sz w:val="18"/>
                <w:szCs w:val="18"/>
              </w:rPr>
              <w:t>）</w:t>
            </w:r>
          </w:p>
        </w:tc>
        <w:tc>
          <w:tcPr>
            <w:tcW w:w="1126"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第四层：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PCR[12]</w:t>
            </w:r>
          </w:p>
        </w:tc>
        <w:tc>
          <w:tcPr>
            <w:tcW w:w="2824"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VBIOS及其他虚拟BIOS配置信息</w:t>
            </w:r>
            <w:r>
              <w:rPr>
                <w:rFonts w:hint="eastAsia" w:ascii="Times New Roman" w:hAnsi="Times New Roman"/>
                <w:color w:val="auto"/>
                <w:sz w:val="18"/>
                <w:szCs w:val="18"/>
              </w:rPr>
              <w:t>(qemu-dm、qemu-xen、pc-bios等组件)</w:t>
            </w:r>
          </w:p>
        </w:tc>
        <w:tc>
          <w:tcPr>
            <w:tcW w:w="1126"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第五层：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PCR[13]</w:t>
            </w:r>
          </w:p>
        </w:tc>
        <w:tc>
          <w:tcPr>
            <w:tcW w:w="282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VOSLoader</w:t>
            </w:r>
            <w:r>
              <w:rPr>
                <w:rFonts w:hint="eastAsia" w:ascii="Times New Roman" w:hAnsi="Times New Roman"/>
                <w:color w:val="auto"/>
                <w:sz w:val="18"/>
                <w:szCs w:val="18"/>
              </w:rPr>
              <w:t>(</w:t>
            </w:r>
            <w:r>
              <w:rPr>
                <w:rFonts w:ascii="Times New Roman" w:hAnsi="Times New Roman"/>
                <w:color w:val="auto"/>
                <w:sz w:val="18"/>
                <w:szCs w:val="18"/>
              </w:rPr>
              <w:t>虚拟机启动引导文件</w:t>
            </w:r>
            <w:r>
              <w:rPr>
                <w:rFonts w:hint="eastAsia" w:ascii="Times New Roman" w:hAnsi="Times New Roman"/>
                <w:color w:val="auto"/>
                <w:sz w:val="18"/>
                <w:szCs w:val="18"/>
              </w:rPr>
              <w:t>)</w:t>
            </w:r>
            <w:r>
              <w:rPr>
                <w:rFonts w:ascii="Times New Roman" w:hAnsi="Times New Roman"/>
                <w:color w:val="auto"/>
                <w:sz w:val="18"/>
                <w:szCs w:val="18"/>
              </w:rPr>
              <w:t xml:space="preserve">，如Linux 系统的initrd和vmlinuz 文件。 </w:t>
            </w:r>
          </w:p>
        </w:tc>
        <w:tc>
          <w:tcPr>
            <w:tcW w:w="1126"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PCR[14]</w:t>
            </w:r>
          </w:p>
        </w:tc>
        <w:tc>
          <w:tcPr>
            <w:tcW w:w="2824"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VM启动的其他信息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(xen.h、start_info、qemu-io、qemu-img等组件)</w:t>
            </w:r>
          </w:p>
        </w:tc>
        <w:tc>
          <w:tcPr>
            <w:tcW w:w="1126"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86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PCR[15]</w:t>
            </w:r>
          </w:p>
        </w:tc>
        <w:tc>
          <w:tcPr>
            <w:tcW w:w="2824"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VM中的应用程序</w:t>
            </w:r>
          </w:p>
        </w:tc>
        <w:tc>
          <w:tcPr>
            <w:tcW w:w="1126"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bl>
    <w:p>
      <w:pPr>
        <w:pStyle w:val="15"/>
        <w:spacing w:line="360" w:lineRule="auto"/>
        <w:ind w:firstLine="420" w:firstLineChars="0"/>
        <w:rPr>
          <w:rFonts w:hint="eastAsia" w:ascii="Times New Roman" w:hAnsi="Times New Roman"/>
          <w:sz w:val="24"/>
          <w:szCs w:val="24"/>
        </w:rPr>
      </w:pP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按照TVP-QT信任链顺序存储的信任链信息结果如图12 所示。只要程序或者文件不发生任何变化，即使反复执行或者查看，信任链中不会重复记录程序或者文件的哈希值，哈希值也不会发生变化｡而一旦程序或者文件内容发生变化，下次执行该程序或者打开该文件时，就不可避免的在信任链中留下痕迹，用户虚拟机使用者就可以据此判断平台状态是否可信｡</w:t>
      </w:r>
    </w:p>
    <w:p>
      <w:pPr>
        <w:pStyle w:val="15"/>
        <w:spacing w:line="360" w:lineRule="auto"/>
        <w:ind w:firstLine="420" w:firstLineChars="0"/>
        <w:jc w:val="center"/>
        <w:rPr>
          <w:rFonts w:hint="eastAsia" w:ascii="Times New Roman" w:hAnsi="Times New Roman"/>
          <w:sz w:val="24"/>
          <w:szCs w:val="24"/>
        </w:rPr>
      </w:pPr>
      <w:r>
        <w:rPr>
          <w:rFonts w:hint="eastAsia" w:ascii="Times New Roman" w:hAnsi="Times New Roman"/>
          <w:color w:val="auto"/>
          <w:sz w:val="15"/>
          <w:szCs w:val="15"/>
          <w:bdr w:val="single" w:color="auto" w:sz="4" w:space="0"/>
        </w:rPr>
        <w:drawing>
          <wp:inline distT="0" distB="0" distL="114300" distR="114300">
            <wp:extent cx="2145665" cy="949325"/>
            <wp:effectExtent l="9525" t="9525" r="16510" b="12700"/>
            <wp:docPr id="5" name="图片 7" descr="meit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meitu(1)"/>
                    <pic:cNvPicPr>
                      <a:picLocks noChangeAspect="1"/>
                    </pic:cNvPicPr>
                  </pic:nvPicPr>
                  <pic:blipFill>
                    <a:blip r:embed="rId20"/>
                    <a:stretch>
                      <a:fillRect/>
                    </a:stretch>
                  </pic:blipFill>
                  <pic:spPr>
                    <a:xfrm>
                      <a:off x="0" y="0"/>
                      <a:ext cx="2145665" cy="94932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15"/>
        <w:spacing w:line="360" w:lineRule="auto"/>
        <w:ind w:firstLine="420" w:firstLineChars="0"/>
        <w:jc w:val="center"/>
        <w:rPr>
          <w:rFonts w:hint="eastAsia" w:ascii="Times New Roman" w:hAnsi="Times New Roman"/>
          <w:sz w:val="24"/>
          <w:szCs w:val="24"/>
        </w:rPr>
      </w:pPr>
      <w:r>
        <w:rPr>
          <w:rFonts w:hint="eastAsia" w:ascii="Times New Roman" w:hAnsi="Times New Roman"/>
          <w:sz w:val="24"/>
          <w:szCs w:val="24"/>
        </w:rPr>
        <w:t>图12 信任链PCR信息</w:t>
      </w:r>
    </w:p>
    <w:p>
      <w:pPr>
        <w:pStyle w:val="15"/>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性能实验</w:t>
      </w:r>
    </w:p>
    <w:p>
      <w:pPr>
        <w:pStyle w:val="15"/>
        <w:spacing w:line="360" w:lineRule="auto"/>
        <w:ind w:firstLine="420" w:firstLineChars="0"/>
        <w:rPr>
          <w:rFonts w:hint="eastAsia" w:ascii="Times New Roman" w:hAnsi="Times New Roman"/>
          <w:sz w:val="24"/>
          <w:szCs w:val="24"/>
        </w:rPr>
      </w:pPr>
      <w:del w:id="1624" w:author="Janusio" w:date="2018-03-05T01:10:36Z">
        <w:r>
          <w:rPr>
            <w:rFonts w:hint="eastAsia" w:ascii="Times New Roman" w:hAnsi="Times New Roman"/>
            <w:sz w:val="24"/>
            <w:szCs w:val="24"/>
          </w:rPr>
          <w:delText>××××××××××××××××××××××××××××××××××××××××××××××××××××××××××××××××××××××××</w:delText>
        </w:r>
      </w:del>
      <w:r>
        <w:rPr>
          <w:rFonts w:hint="eastAsia" w:ascii="Times New Roman" w:hAnsi="Times New Roman"/>
          <w:sz w:val="24"/>
          <w:szCs w:val="24"/>
        </w:rPr>
        <w:t>与已有的TVP信任链模型相比，TVP-QT信任链模型增加了可信衔接点TJP。TJP包含的组件vTPM Builder、vTPM-VM Builder 和VM Builder无论作为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为此我们首先针对TVP-QT信任链构建过程中有关主机m的信任链构建进行性能测试和结果分析，并与传统的TVP架构（图1所示）进行对比；然后针对TVP-QT信任链构建过程中有关vm的信任链构建进行性能测试和结果分析。值得注意的是，与传统的TVP信任链相比，vm信任链的构建过程仅仅多了对TJP的动态度量。</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本节性能测试的实验环境采用表1所描述的物理平台Dom0(Ubuntu LTS 14.04)和用户虚拟机DomU(Ubuntu LTS 14.04)，并且在Dom0和DomU分别安装一些常用软件来模拟云计算开发环境和云用户环境，比如Firefox[41]、WPS for Linux[42]、Wine[43]、Eclipse[44]等。下面本文分别针对在TVP-QT和传统TVP下m、vm的信任链构建实验，对性能方面进行对比和分析。</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4.4.3</w:t>
      </w:r>
      <w:r>
        <w:rPr>
          <w:rFonts w:hint="eastAsia" w:ascii="Times New Roman" w:hAnsi="Times New Roman"/>
          <w:sz w:val="24"/>
          <w:szCs w:val="24"/>
          <w:lang w:val="en-US" w:eastAsia="zh-CN"/>
        </w:rPr>
        <w:t>.</w:t>
      </w:r>
      <w:r>
        <w:rPr>
          <w:rFonts w:hint="eastAsia" w:ascii="Times New Roman" w:hAnsi="Times New Roman"/>
          <w:sz w:val="24"/>
          <w:szCs w:val="24"/>
        </w:rPr>
        <w:t>1 信任链构建的性能分析</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传统TVP信任链中主机m的信任链构建过程为：</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CRTM→BIOS→OSLoader→VMM→Dom0 OS Kernel →app；</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TVP-QT中主机m的信任链构建过程：</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CRTM→BIOS→OSLoader→VMM→Dom0 OS Kernel →vTPM Builder →vTPM-VM Binding→VM Builder→other_app</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我们对以上两条信任链进行10次实验，并记录每次的完成时间。如图13所示。</w:t>
      </w:r>
    </w:p>
    <w:p>
      <w:pPr>
        <w:pStyle w:val="15"/>
        <w:spacing w:line="360" w:lineRule="auto"/>
        <w:ind w:firstLine="420" w:firstLineChars="0"/>
        <w:jc w:val="center"/>
        <w:rPr>
          <w:rFonts w:hint="eastAsia" w:ascii="Times New Roman" w:hAnsi="Times New Roman"/>
          <w:sz w:val="24"/>
          <w:szCs w:val="24"/>
        </w:rPr>
      </w:pPr>
      <w:r>
        <w:rPr>
          <w:color w:val="auto"/>
        </w:rPr>
        <w:drawing>
          <wp:inline distT="0" distB="0" distL="114300" distR="114300">
            <wp:extent cx="2031365" cy="1344295"/>
            <wp:effectExtent l="9525" t="9525" r="16510" b="17780"/>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r:embed="rId21"/>
                    <a:stretch>
                      <a:fillRect/>
                    </a:stretch>
                  </pic:blipFill>
                  <pic:spPr>
                    <a:xfrm>
                      <a:off x="0" y="0"/>
                      <a:ext cx="2031365" cy="13442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15"/>
        <w:spacing w:line="360" w:lineRule="auto"/>
        <w:ind w:firstLine="420" w:firstLineChars="0"/>
        <w:jc w:val="center"/>
        <w:rPr>
          <w:rFonts w:hint="eastAsia" w:ascii="Times New Roman" w:hAnsi="Times New Roman"/>
          <w:sz w:val="24"/>
          <w:szCs w:val="24"/>
        </w:rPr>
      </w:pPr>
      <w:r>
        <w:rPr>
          <w:rFonts w:hint="eastAsia" w:ascii="Times New Roman" w:hAnsi="Times New Roman"/>
          <w:sz w:val="24"/>
          <w:szCs w:val="24"/>
        </w:rPr>
        <w:t>图13 m信任链构建时间</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由图13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4.4.3.2 vm信任链构建的性能分析</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传统TVP信任链中vm的信任链构建过程为:</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INIT→VBIOS→VOSLoader→VMOS→APP</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TVP-QT中主机vm的信任链构建过程：</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(TJP)TPM_Dynamic→vTPM→VBIOS→VOSLoader→VMOS</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→APP</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我们对以上两条信任链进行10次，并记录每次的完成时间。如图14所示。</w:t>
      </w:r>
    </w:p>
    <w:p>
      <w:pPr>
        <w:pStyle w:val="15"/>
        <w:spacing w:line="360" w:lineRule="auto"/>
        <w:ind w:firstLine="420" w:firstLineChars="0"/>
        <w:jc w:val="center"/>
        <w:rPr>
          <w:rFonts w:hint="eastAsia" w:ascii="Times New Roman" w:hAnsi="Times New Roman"/>
          <w:sz w:val="24"/>
          <w:szCs w:val="24"/>
        </w:rPr>
      </w:pPr>
      <w:r>
        <w:rPr>
          <w:color w:val="auto"/>
        </w:rPr>
        <w:drawing>
          <wp:inline distT="0" distB="0" distL="114300" distR="114300">
            <wp:extent cx="2143760" cy="1343660"/>
            <wp:effectExtent l="9525" t="9525" r="18415" b="18415"/>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pic:cNvPicPr>
                      <a:picLocks noChangeAspect="1"/>
                    </pic:cNvPicPr>
                  </pic:nvPicPr>
                  <pic:blipFill>
                    <a:blip r:embed="rId22"/>
                    <a:stretch>
                      <a:fillRect/>
                    </a:stretch>
                  </pic:blipFill>
                  <pic:spPr>
                    <a:xfrm>
                      <a:off x="0" y="0"/>
                      <a:ext cx="2143760" cy="1343660"/>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15"/>
        <w:spacing w:line="360" w:lineRule="auto"/>
        <w:ind w:firstLine="420" w:firstLineChars="0"/>
        <w:jc w:val="center"/>
        <w:rPr>
          <w:rFonts w:hint="eastAsia" w:ascii="Times New Roman" w:hAnsi="Times New Roman"/>
          <w:sz w:val="24"/>
          <w:szCs w:val="24"/>
        </w:rPr>
      </w:pPr>
      <w:r>
        <w:rPr>
          <w:rFonts w:hint="eastAsia" w:ascii="Times New Roman" w:hAnsi="Times New Roman"/>
          <w:sz w:val="24"/>
          <w:szCs w:val="24"/>
        </w:rPr>
        <w:t>图14 m信任链构建时间</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由图14可知，TVP-QT相比传统TVP下对vm的信任链构建过程，也仅仅多了由TJP带来的额外开销，可以保证对vm可信度量后的正常启动。</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综上对TVP-QT与TVP信任链构建过程的对比实验来看，带有可信衔接点TJP的可信虚拟平台TVP-QT能够保证在对整个平台带来足够小的开销的情况下实现对平台的可信度量，保证了虚拟化环境的安全可信。</w:t>
      </w:r>
    </w:p>
    <w:p>
      <w:pPr>
        <w:pStyle w:val="15"/>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4</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5</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本章小结</w:t>
      </w:r>
    </w:p>
    <w:p>
      <w:pPr>
        <w:pStyle w:val="15"/>
        <w:spacing w:line="360" w:lineRule="auto"/>
        <w:ind w:firstLine="420" w:firstLineChars="0"/>
        <w:rPr>
          <w:rFonts w:hint="eastAsia" w:ascii="Times New Roman" w:hAnsi="Times New Roman"/>
          <w:sz w:val="24"/>
          <w:szCs w:val="24"/>
        </w:rPr>
      </w:pPr>
      <w:del w:id="1625" w:author="Janusio" w:date="2018-03-05T01:10:45Z">
        <w:r>
          <w:rPr>
            <w:rFonts w:hint="eastAsia" w:ascii="Times New Roman" w:hAnsi="Times New Roman"/>
            <w:sz w:val="24"/>
            <w:szCs w:val="24"/>
          </w:rPr>
          <w:delText>××××××××××××××××××××××××××××××××××××××××××××××××××××××××××××××××××××××××</w:delText>
        </w:r>
      </w:del>
      <w:r>
        <w:rPr>
          <w:rFonts w:hint="eastAsia" w:ascii="Times New Roman" w:hAnsi="Times New Roman"/>
          <w:sz w:val="24"/>
          <w:szCs w:val="24"/>
        </w:rPr>
        <w:t>信任链TVP-QT信任链的构建过程进行了详细的描述，通过仿真实验对TVP-QT及其信任链的有效性和性能等进行了测试，证明了该信任链的正确性和有效性。</w:t>
      </w:r>
    </w:p>
    <w:p>
      <w:pPr>
        <w:pStyle w:val="15"/>
        <w:spacing w:line="360" w:lineRule="auto"/>
        <w:ind w:left="0" w:leftChars="0" w:firstLine="0" w:firstLineChars="0"/>
        <w:rPr>
          <w:rFonts w:hint="eastAsia" w:ascii="Times New Roman" w:hAnsi="Times New Roman" w:eastAsia="仿宋_GB2312"/>
          <w:b/>
          <w:sz w:val="30"/>
          <w:szCs w:val="30"/>
        </w:rPr>
      </w:pPr>
      <w:r>
        <w:rPr>
          <w:rFonts w:hint="eastAsia" w:ascii="Times New Roman" w:hAnsi="Times New Roman" w:eastAsia="仿宋_GB2312"/>
          <w:b/>
          <w:sz w:val="30"/>
          <w:szCs w:val="30"/>
          <w:lang w:val="en-US" w:eastAsia="zh-CN"/>
        </w:rPr>
        <w:t>5</w:t>
      </w:r>
      <w:r>
        <w:rPr>
          <w:rFonts w:hint="eastAsia" w:ascii="Times New Roman" w:hAnsi="Times New Roman" w:eastAsia="仿宋_GB2312"/>
          <w:b/>
          <w:sz w:val="30"/>
          <w:szCs w:val="30"/>
        </w:rPr>
        <w:t xml:space="preserve"> </w:t>
      </w:r>
      <w:r>
        <w:rPr>
          <w:rFonts w:hint="eastAsia" w:ascii="Times New Roman" w:hAnsi="Times New Roman" w:eastAsia="黑体"/>
          <w:sz w:val="32"/>
          <w:szCs w:val="32"/>
          <w:lang w:val="en-US" w:eastAsia="zh-CN"/>
        </w:rPr>
        <w:t>TVP-QT信任链形式化分析</w:t>
      </w:r>
    </w:p>
    <w:p>
      <w:pPr>
        <w:pStyle w:val="15"/>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5</w:t>
      </w:r>
      <w:r>
        <w:rPr>
          <w:rFonts w:hint="eastAsia" w:ascii="Times New Roman" w:hAnsi="Times New Roman" w:eastAsia="仿宋_GB2312"/>
          <w:b/>
          <w:sz w:val="28"/>
          <w:szCs w:val="28"/>
        </w:rPr>
        <w:t xml:space="preserve">.1 </w:t>
      </w:r>
      <w:r>
        <w:rPr>
          <w:rFonts w:hint="eastAsia" w:ascii="Times New Roman" w:hAnsi="Times New Roman" w:eastAsia="黑体"/>
          <w:b/>
          <w:sz w:val="28"/>
          <w:szCs w:val="28"/>
          <w:lang w:val="en-US" w:eastAsia="zh-CN"/>
        </w:rPr>
        <w:t>基于扩展安全逻辑(LS</w:t>
      </w:r>
      <w:r>
        <w:rPr>
          <w:rFonts w:hint="eastAsia" w:ascii="Times New Roman" w:hAnsi="Times New Roman" w:eastAsia="黑体"/>
          <w:b/>
          <w:sz w:val="28"/>
          <w:szCs w:val="28"/>
          <w:vertAlign w:val="superscript"/>
          <w:lang w:val="en-US" w:eastAsia="zh-CN"/>
        </w:rPr>
        <w:t>2</w:t>
      </w:r>
      <w:r>
        <w:rPr>
          <w:rFonts w:hint="eastAsia" w:ascii="Times New Roman" w:hAnsi="Times New Roman" w:eastAsia="黑体"/>
          <w:b/>
          <w:sz w:val="28"/>
          <w:szCs w:val="28"/>
          <w:lang w:val="en-US" w:eastAsia="zh-CN"/>
        </w:rPr>
        <w:t>)的TVP-QT分析</w:t>
      </w:r>
    </w:p>
    <w:p>
      <w:pPr>
        <w:pStyle w:val="15"/>
        <w:ind w:firstLine="420" w:firstLineChars="0"/>
        <w:rPr>
          <w:del w:id="1626" w:author="Janusio" w:date="2018-03-05T01:10:52Z"/>
          <w:rFonts w:hint="eastAsia" w:ascii="Times New Roman" w:hAnsi="Times New Roman"/>
          <w:sz w:val="24"/>
          <w:szCs w:val="24"/>
        </w:rPr>
      </w:pPr>
      <w:del w:id="1627" w:author="Janusio" w:date="2018-03-05T01:10:52Z">
        <w:r>
          <w:rPr>
            <w:rFonts w:hint="eastAsia" w:ascii="Times New Roman" w:hAnsi="Times New Roman"/>
            <w:sz w:val="24"/>
            <w:szCs w:val="24"/>
          </w:rPr>
          <w:delText>××××××××××××××××××××××××××××××××××××××××××××××××××××××××××××××××××××××××</w:delText>
        </w:r>
      </w:del>
    </w:p>
    <w:p>
      <w:pPr>
        <w:pStyle w:val="15"/>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 xml:space="preserve">.1 </w:t>
      </w:r>
      <w:r>
        <w:rPr>
          <w:rFonts w:hint="eastAsia" w:ascii="Times New Roman" w:hAnsi="Times New Roman" w:eastAsia="黑体"/>
          <w:b/>
          <w:sz w:val="24"/>
          <w:szCs w:val="24"/>
          <w:lang w:val="en-US" w:eastAsia="zh-CN"/>
        </w:rPr>
        <w:t>基本假定</w:t>
      </w:r>
    </w:p>
    <w:p>
      <w:pPr>
        <w:pStyle w:val="15"/>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del w:id="1628" w:author="Janusio" w:date="2018-03-05T01:10:57Z">
        <w:r>
          <w:rPr>
            <w:rFonts w:hint="eastAsia" w:ascii="Times New Roman" w:hAnsi="Times New Roman"/>
            <w:sz w:val="24"/>
            <w:szCs w:val="24"/>
          </w:rPr>
          <w:delText>×××××××××××××××××××××××××××××××××××××××××××××××××××××××××××××××××××××××××××××</w:delText>
        </w:r>
      </w:del>
      <w:r>
        <w:rPr>
          <w:rFonts w:hint="eastAsia" w:ascii="Times New Roman" w:hAnsi="Times New Roman"/>
          <w:sz w:val="24"/>
          <w:szCs w:val="24"/>
        </w:rPr>
        <w:t>在对TVP-QT信任链属性进行形式化分析前，本文假定以下条件是成立的：</w:t>
      </w:r>
    </w:p>
    <w:p>
      <w:pPr>
        <w:pStyle w:val="15"/>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sz w:val="24"/>
          <w:szCs w:val="24"/>
        </w:rPr>
        <w:t>（1）TVP 中各个层次的系统镜像文件（包括主机m以及用户虚拟机层次上的各个用户虚拟机VM）的完整性未受破坏，并且各个用户虚拟机都预先植入所需要的可信度量和证明代理功能组件；（2）主机m支持动态加载动态度量根 DRTM技术，能够为TJP和vTPM提供动态的可信运行环境；（3）vTPM的平台身份密钥（Attestation Identity Key，AIK）已得到可信第三方的认证并颁发证书，这里不考虑其具体实现方案（参见vTPM[14]及 Trust Visor[38]等）；（4）远程验证方案基于 TCG 组织给出的完整性报告协议，且在远程挑战者 R 与本地 TVP 之间已经建立了安全信道[19]。</w:t>
      </w:r>
    </w:p>
    <w:p>
      <w:pPr>
        <w:pStyle w:val="15"/>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sz w:val="24"/>
          <w:szCs w:val="24"/>
        </w:rPr>
        <w:t>从2.2的分析可知，本文对TVP-QT 信任链的信任属性分析验证主要包括3 部分：</w:t>
      </w:r>
    </w:p>
    <w:p>
      <w:pPr>
        <w:pStyle w:val="15"/>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sz w:val="24"/>
          <w:szCs w:val="24"/>
        </w:rPr>
        <w:t>（1）m信任链构建的验证及该信任链的远程验证（含TJP）；</w:t>
      </w:r>
    </w:p>
    <w:p>
      <w:pPr>
        <w:pStyle w:val="15"/>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sz w:val="24"/>
          <w:szCs w:val="24"/>
        </w:rPr>
        <w:t>（2）TJP动态度量验证及远程验证；</w:t>
      </w:r>
    </w:p>
    <w:p>
      <w:pPr>
        <w:pStyle w:val="15"/>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sz w:val="24"/>
          <w:szCs w:val="24"/>
        </w:rPr>
        <w:t>（3）利用vTPM构建的vm信任链验证及远程证明；</w:t>
      </w:r>
    </w:p>
    <w:p>
      <w:pPr>
        <w:pStyle w:val="15"/>
        <w:spacing w:line="360" w:lineRule="auto"/>
        <w:ind w:firstLine="0" w:firstLineChars="0"/>
        <w:rPr>
          <w:del w:id="1629" w:author="Janusio" w:date="2018-03-05T01:11:03Z"/>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主机m信任链的本地验证及远程证明</w:t>
      </w:r>
    </w:p>
    <w:p>
      <w:pPr>
        <w:pStyle w:val="15"/>
        <w:spacing w:line="360" w:lineRule="auto"/>
        <w:ind w:firstLine="0" w:firstLineChars="0"/>
        <w:rPr>
          <w:del w:id="1631" w:author="Janusio" w:date="2018-03-05T01:11:01Z"/>
          <w:rFonts w:hint="eastAsia" w:ascii="Times New Roman" w:hAnsi="Times New Roman"/>
          <w:sz w:val="24"/>
          <w:szCs w:val="24"/>
        </w:rPr>
        <w:pPrChange w:id="1630" w:author="Janusio" w:date="2018-03-05T01:11:03Z">
          <w:pPr>
            <w:pStyle w:val="15"/>
            <w:spacing w:line="360" w:lineRule="auto"/>
            <w:ind w:firstLine="420" w:firstLineChars="0"/>
          </w:pPr>
        </w:pPrChange>
      </w:pPr>
      <w:del w:id="1632" w:author="Janusio" w:date="2018-03-05T01:11:01Z">
        <w:r>
          <w:rPr>
            <w:rFonts w:hint="eastAsia" w:ascii="Times New Roman" w:hAnsi="Times New Roman"/>
            <w:sz w:val="24"/>
            <w:szCs w:val="24"/>
          </w:rPr>
          <w:delText>××××××××××××××××××××××××××××××××××××××××××××××××××××××××××××××××××××××××</w:delText>
        </w:r>
      </w:del>
    </w:p>
    <w:p>
      <w:pPr>
        <w:pStyle w:val="15"/>
        <w:spacing w:line="360" w:lineRule="auto"/>
        <w:ind w:firstLine="0" w:firstLineChars="0"/>
        <w:rPr>
          <w:rFonts w:hint="eastAsia" w:ascii="Times New Roman" w:hAnsi="Times New Roman"/>
          <w:sz w:val="24"/>
          <w:szCs w:val="24"/>
        </w:rPr>
        <w:pPrChange w:id="1633" w:author="Janusio" w:date="2018-03-05T01:11:03Z">
          <w:pPr>
            <w:pStyle w:val="15"/>
            <w:spacing w:line="360" w:lineRule="auto"/>
            <w:ind w:firstLine="420" w:firstLineChars="0"/>
          </w:pPr>
        </w:pPrChange>
      </w:pPr>
    </w:p>
    <w:p>
      <w:pPr>
        <w:pStyle w:val="15"/>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5.1.2.1 </w:t>
      </w:r>
      <w:r>
        <w:rPr>
          <w:rFonts w:hint="eastAsia" w:ascii="Times New Roman" w:hAnsi="Times New Roman"/>
          <w:sz w:val="24"/>
          <w:szCs w:val="24"/>
          <w:lang w:eastAsia="zh-CN"/>
        </w:rPr>
        <w:t>本地程序执行</w:t>
      </w:r>
    </w:p>
    <w:p>
      <w:pPr>
        <w:pStyle w:val="15"/>
        <w:spacing w:line="360" w:lineRule="auto"/>
        <w:ind w:firstLine="420" w:firstLineChars="0"/>
        <w:rPr>
          <w:del w:id="1634" w:author="Janusio" w:date="2018-03-05T01:11:06Z"/>
          <w:rFonts w:hint="eastAsia" w:ascii="Times New Roman" w:hAnsi="Times New Roman"/>
          <w:sz w:val="24"/>
          <w:szCs w:val="24"/>
        </w:rPr>
      </w:pPr>
      <w:del w:id="1635" w:author="Janusio" w:date="2018-03-05T01:11:06Z">
        <w:r>
          <w:rPr>
            <w:rFonts w:hint="eastAsia" w:ascii="Times New Roman" w:hAnsi="Times New Roman"/>
            <w:sz w:val="24"/>
            <w:szCs w:val="24"/>
          </w:rPr>
          <w:delText>××××××××××××××××××××××××××××××××××××××××××××××××××××××××××××××××××××××××</w:delText>
        </w:r>
      </w:del>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根据</w:t>
      </w:r>
      <w:r>
        <w:rPr>
          <w:rFonts w:hint="eastAsia"/>
          <w:color w:val="auto"/>
          <w:sz w:val="24"/>
          <w:szCs w:val="24"/>
          <w:lang w:val="en-US" w:eastAsia="zh-CN"/>
        </w:rPr>
        <w:t>2</w:t>
      </w:r>
      <w:r>
        <w:rPr>
          <w:rFonts w:hint="eastAsia" w:ascii="Times New Roman" w:hAnsi="Times New Roman"/>
          <w:color w:val="auto"/>
          <w:sz w:val="24"/>
          <w:szCs w:val="24"/>
        </w:rPr>
        <w:t>.2节对TVP中m信任属性TP</w:t>
      </w:r>
      <w:r>
        <w:rPr>
          <w:rFonts w:hint="eastAsia" w:ascii="Times New Roman" w:hAnsi="Times New Roman"/>
          <w:color w:val="auto"/>
          <w:sz w:val="24"/>
          <w:szCs w:val="24"/>
          <w:vertAlign w:val="subscript"/>
        </w:rPr>
        <w:t>m</w:t>
      </w:r>
      <w:r>
        <w:rPr>
          <w:rFonts w:hint="eastAsia" w:ascii="Times New Roman" w:hAnsi="Times New Roman"/>
          <w:color w:val="auto"/>
          <w:sz w:val="24"/>
          <w:szCs w:val="24"/>
        </w:rPr>
        <w:t>定义以及TP</w:t>
      </w:r>
      <w:r>
        <w:rPr>
          <w:rFonts w:hint="eastAsia" w:ascii="Times New Roman" w:hAnsi="Times New Roman"/>
          <w:color w:val="auto"/>
          <w:sz w:val="24"/>
          <w:szCs w:val="24"/>
          <w:vertAlign w:val="subscript"/>
        </w:rPr>
        <w:t>vRT</w:t>
      </w:r>
      <w:r>
        <w:rPr>
          <w:rFonts w:hint="eastAsia" w:ascii="Times New Roman" w:hAnsi="Times New Roman"/>
          <w:color w:val="auto"/>
          <w:sz w:val="24"/>
          <w:szCs w:val="24"/>
        </w:rPr>
        <w:t>中对TC</w:t>
      </w:r>
      <w:r>
        <w:rPr>
          <w:rFonts w:hint="eastAsia" w:ascii="Times New Roman" w:hAnsi="Times New Roman"/>
          <w:color w:val="auto"/>
          <w:sz w:val="24"/>
          <w:szCs w:val="24"/>
          <w:vertAlign w:val="subscript"/>
        </w:rPr>
        <w:t>TJP</w:t>
      </w:r>
      <w:r>
        <w:rPr>
          <w:rFonts w:hint="eastAsia" w:ascii="Times New Roman" w:hAnsi="Times New Roman"/>
          <w:color w:val="auto"/>
          <w:sz w:val="24"/>
          <w:szCs w:val="24"/>
        </w:rPr>
        <w:t>的定义，其信任链本地执行过程中涉及到的程序如图4所示。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SRTM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o</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o</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d</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Dom0 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t.pcr.s</w:t>
      </w:r>
      <w:r>
        <w:rPr>
          <w:rFonts w:hint="eastAsia" w:ascii="Times New Roman" w:hAnsi="Times New Roman"/>
          <w:iCs/>
          <w:color w:val="auto"/>
          <w:sz w:val="22"/>
          <w:szCs w:val="22"/>
        </w:rPr>
        <w:t>,</w:t>
      </w:r>
      <w:r>
        <w:rPr>
          <w:rFonts w:hint="eastAsia" w:ascii="Times New Roman" w:hAnsi="Times New Roman"/>
          <w:i/>
          <w:iCs/>
          <w:color w:val="auto"/>
          <w:sz w:val="22"/>
          <w:szCs w:val="22"/>
        </w:rPr>
        <w:t>t</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o_</w:t>
      </w:r>
      <w:r>
        <w:rPr>
          <w:rFonts w:hint="eastAsia" w:ascii="Times New Roman" w:hAnsi="Times New Roman"/>
          <w:i/>
          <w:iCs/>
          <w:color w:val="auto"/>
          <w:sz w:val="22"/>
          <w:szCs w:val="22"/>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color w:val="auto"/>
          <w:sz w:val="22"/>
          <w:szCs w:val="22"/>
        </w:rPr>
      </w:pPr>
      <w:r>
        <w:rPr>
          <w:rFonts w:ascii="Times New Roman" w:hAnsi="Times New Roman"/>
          <w:i/>
          <w:iCs/>
          <w:color w:val="auto"/>
          <w:sz w:val="22"/>
          <w:szCs w:val="22"/>
        </w:rPr>
        <w:t>O</w:t>
      </w:r>
      <w:r>
        <w:rPr>
          <w:rFonts w:hint="eastAsia" w:ascii="Times New Roman" w:hAnsi="Times New Roman"/>
          <w:i/>
          <w:iCs/>
          <w:color w:val="auto"/>
          <w:sz w:val="22"/>
          <w:szCs w:val="22"/>
        </w:rPr>
        <w:t>ther_APP</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keepNext w:val="0"/>
        <w:keepLines w:val="0"/>
        <w:pageBreakBefore w:val="0"/>
        <w:numPr>
          <w:ilvl w:val="0"/>
          <w:numId w:val="0"/>
        </w:numPr>
        <w:kinsoku/>
        <w:wordWrap/>
        <w:overflowPunct/>
        <w:topLinePunct w:val="0"/>
        <w:autoSpaceDE/>
        <w:autoSpaceDN/>
        <w:bidi w:val="0"/>
        <w:adjustRightInd/>
        <w:snapToGrid/>
        <w:spacing w:line="480" w:lineRule="auto"/>
        <w:ind w:left="840" w:leftChars="0" w:right="0" w:rightChars="0" w:firstLine="420" w:firstLineChars="0"/>
        <w:jc w:val="center"/>
        <w:textAlignment w:val="auto"/>
        <w:rPr>
          <w:rFonts w:hint="default" w:ascii="Times New Roman" w:hAnsi="Times New Roman" w:eastAsia="黑体" w:cs="Times New Roman"/>
          <w:sz w:val="24"/>
          <w:szCs w:val="24"/>
        </w:rPr>
      </w:pPr>
      <w:r>
        <w:rPr>
          <w:rFonts w:hint="eastAsia" w:ascii="Times New Roman" w:hAnsi="Times New Roman"/>
          <w:color w:val="auto"/>
          <w:sz w:val="24"/>
          <w:szCs w:val="24"/>
        </w:rPr>
        <w:t>TVP-QT中 m 信任链传递</w:t>
      </w:r>
    </w:p>
    <w:p>
      <w:pPr>
        <w:keepNext w:val="0"/>
        <w:keepLines w:val="0"/>
        <w:pageBreakBefore w:val="0"/>
        <w:widowControl w:val="0"/>
        <w:kinsoku/>
        <w:wordWrap/>
        <w:overflowPunct/>
        <w:topLinePunct w:val="0"/>
        <w:autoSpaceDE/>
        <w:autoSpaceDN/>
        <w:bidi w:val="0"/>
        <w:adjustRightInd/>
        <w:snapToGrid/>
        <w:spacing w:line="480" w:lineRule="auto"/>
        <w:ind w:left="0" w:leftChars="0" w:right="0" w:rightChars="0" w:firstLine="420" w:firstLineChars="0"/>
        <w:textAlignment w:val="auto"/>
        <w:outlineLvl w:val="9"/>
        <w:rPr>
          <w:rFonts w:hint="eastAsia" w:ascii="Times New Roman" w:hAnsi="Times New Roman"/>
          <w:sz w:val="24"/>
          <w:szCs w:val="24"/>
        </w:rPr>
      </w:pPr>
      <w:r>
        <w:rPr>
          <w:rFonts w:hint="eastAsia" w:ascii="Times New Roman" w:hAnsi="Times New Roman"/>
          <w:color w:val="auto"/>
          <w:sz w:val="24"/>
          <w:szCs w:val="24"/>
        </w:rPr>
        <w:t>程序执行流程：m首先从CRTM启动执行，它从主机内存地址</w:t>
      </w:r>
      <w:r>
        <w:rPr>
          <w:rFonts w:hint="eastAsia" w:ascii="Times New Roman" w:hAnsi="Times New Roman"/>
          <w:i/>
          <w:iCs/>
          <w:color w:val="auto"/>
          <w:sz w:val="24"/>
          <w:szCs w:val="24"/>
        </w:rPr>
        <w:t>m.bios_loc</w:t>
      </w:r>
      <w:r>
        <w:rPr>
          <w:rFonts w:hint="eastAsia" w:ascii="Times New Roman" w:hAnsi="Times New Roman"/>
          <w:color w:val="auto"/>
          <w:sz w:val="24"/>
          <w:szCs w:val="24"/>
        </w:rPr>
        <w:t>中读取BIOS的代码</w:t>
      </w:r>
      <w:r>
        <w:rPr>
          <w:rFonts w:hint="eastAsia" w:ascii="Times New Roman" w:hAnsi="Times New Roman"/>
          <w:i/>
          <w:color w:val="auto"/>
          <w:sz w:val="24"/>
          <w:szCs w:val="24"/>
        </w:rPr>
        <w:t>b</w:t>
      </w:r>
      <w:r>
        <w:rPr>
          <w:rFonts w:hint="eastAsia" w:ascii="Times New Roman" w:hAnsi="Times New Roman"/>
          <w:color w:val="auto"/>
          <w:sz w:val="24"/>
          <w:szCs w:val="24"/>
        </w:rPr>
        <w:t>，将其扩展到一个PCR中（其中，</w:t>
      </w:r>
      <w:r>
        <w:rPr>
          <w:rFonts w:hint="eastAsia" w:ascii="Times New Roman" w:hAnsi="Times New Roman"/>
          <w:i/>
          <w:iCs/>
          <w:color w:val="auto"/>
          <w:sz w:val="24"/>
          <w:szCs w:val="24"/>
        </w:rPr>
        <w:t>m.pcr.s</w:t>
      </w:r>
      <w:r>
        <w:rPr>
          <w:rFonts w:hint="eastAsia" w:ascii="Times New Roman" w:hAnsi="Times New Roman"/>
          <w:color w:val="auto"/>
          <w:sz w:val="24"/>
          <w:szCs w:val="24"/>
        </w:rPr>
        <w:t xml:space="preserve">表示该主机在这里存储所有相关度量值，且该主机的度量值存储于静态度量的PCR中）,之后执行指令Jump </w:t>
      </w:r>
      <w:r>
        <w:rPr>
          <w:rFonts w:hint="eastAsia" w:ascii="Times New Roman" w:hAnsi="Times New Roman"/>
          <w:i/>
          <w:iCs/>
          <w:color w:val="auto"/>
          <w:sz w:val="24"/>
          <w:szCs w:val="24"/>
        </w:rPr>
        <w:t>b</w:t>
      </w:r>
      <w:r>
        <w:rPr>
          <w:rFonts w:hint="eastAsia" w:ascii="Times New Roman" w:hAnsi="Times New Roman"/>
          <w:color w:val="auto"/>
          <w:sz w:val="24"/>
          <w:szCs w:val="24"/>
        </w:rPr>
        <w:t>；然后CRTM将控制权传递给m的BIOS，它从主机内存地址</w:t>
      </w:r>
      <w:r>
        <w:rPr>
          <w:rFonts w:hint="eastAsia" w:ascii="Times New Roman" w:hAnsi="Times New Roman"/>
          <w:i/>
          <w:iCs/>
          <w:color w:val="auto"/>
          <w:sz w:val="24"/>
          <w:szCs w:val="24"/>
        </w:rPr>
        <w:t xml:space="preserve">m.os_loader_loc </w:t>
      </w:r>
      <w:r>
        <w:rPr>
          <w:rFonts w:hint="eastAsia" w:ascii="Times New Roman" w:hAnsi="Times New Roman"/>
          <w:color w:val="auto"/>
          <w:sz w:val="24"/>
          <w:szCs w:val="24"/>
        </w:rPr>
        <w:t>中读取的OS_Loader代码</w:t>
      </w:r>
      <w:r>
        <w:rPr>
          <w:rFonts w:hint="eastAsia" w:ascii="Times New Roman" w:hAnsi="Times New Roman"/>
          <w:i/>
          <w:color w:val="auto"/>
          <w:sz w:val="24"/>
          <w:szCs w:val="24"/>
        </w:rPr>
        <w:t>o</w:t>
      </w:r>
      <w:r>
        <w:rPr>
          <w:rFonts w:hint="eastAsia" w:ascii="Times New Roman" w:hAnsi="Times New Roman"/>
          <w:color w:val="auto"/>
          <w:sz w:val="24"/>
          <w:szCs w:val="24"/>
        </w:rPr>
        <w:t xml:space="preserve">，将其扩展到一个PCR中,之后执行指令Jump </w:t>
      </w:r>
      <w:r>
        <w:rPr>
          <w:rFonts w:hint="eastAsia" w:ascii="Times New Roman" w:hAnsi="Times New Roman"/>
          <w:i/>
          <w:iCs/>
          <w:color w:val="auto"/>
          <w:sz w:val="24"/>
          <w:szCs w:val="24"/>
        </w:rPr>
        <w:t>o，</w:t>
      </w:r>
      <w:r>
        <w:rPr>
          <w:rFonts w:hint="eastAsia" w:ascii="Times New Roman" w:hAnsi="Times New Roman"/>
          <w:color w:val="auto"/>
          <w:sz w:val="24"/>
          <w:szCs w:val="24"/>
        </w:rPr>
        <w:t>将控制权交给OSLoader；OSLoader继续按序从内存</w:t>
      </w:r>
      <w:r>
        <w:rPr>
          <w:rFonts w:hint="eastAsia" w:ascii="Times New Roman" w:hAnsi="Times New Roman"/>
          <w:i/>
          <w:iCs/>
          <w:color w:val="auto"/>
          <w:sz w:val="24"/>
          <w:szCs w:val="24"/>
        </w:rPr>
        <w:t>m.vmm_loc</w:t>
      </w:r>
      <w:r>
        <w:rPr>
          <w:rFonts w:hint="eastAsia" w:ascii="Times New Roman" w:hAnsi="Times New Roman"/>
          <w:color w:val="auto"/>
          <w:sz w:val="24"/>
          <w:szCs w:val="24"/>
        </w:rPr>
        <w:t>读取VMM的代码</w:t>
      </w:r>
      <w:r>
        <w:rPr>
          <w:rFonts w:hint="eastAsia" w:ascii="Times New Roman" w:hAnsi="Times New Roman"/>
          <w:i/>
          <w:iCs/>
          <w:color w:val="auto"/>
          <w:sz w:val="24"/>
          <w:szCs w:val="24"/>
        </w:rPr>
        <w:t>v</w:t>
      </w:r>
      <w:r>
        <w:rPr>
          <w:rFonts w:hint="eastAsia" w:ascii="Times New Roman" w:hAnsi="Times New Roman"/>
          <w:color w:val="auto"/>
          <w:sz w:val="24"/>
          <w:szCs w:val="24"/>
        </w:rPr>
        <w:t>，将其扩展到</w:t>
      </w:r>
      <w:r>
        <w:rPr>
          <w:rFonts w:hint="eastAsia" w:ascii="Times New Roman" w:hAnsi="Times New Roman"/>
          <w:i/>
          <w:iCs/>
          <w:color w:val="auto"/>
          <w:sz w:val="24"/>
          <w:szCs w:val="24"/>
        </w:rPr>
        <w:t>m.pcr.s</w:t>
      </w:r>
      <w:r>
        <w:rPr>
          <w:rFonts w:hint="eastAsia" w:ascii="Times New Roman" w:hAnsi="Times New Roman"/>
          <w:color w:val="auto"/>
          <w:sz w:val="24"/>
          <w:szCs w:val="24"/>
        </w:rPr>
        <w:t>，然后转换控制权给VMM，VMM、Dom0 Kernel执行相似流程，直到可信衔接点TJP的加载。</w:t>
      </w:r>
    </w:p>
    <w:p>
      <w:pPr>
        <w:pStyle w:val="15"/>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5.1.2.2 </w:t>
      </w:r>
      <w:r>
        <w:rPr>
          <w:rFonts w:hint="eastAsia" w:ascii="Times New Roman" w:hAnsi="Times New Roman"/>
          <w:sz w:val="24"/>
          <w:szCs w:val="24"/>
          <w:lang w:eastAsia="zh-CN"/>
        </w:rPr>
        <w:t>本地可信属性描述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del w:id="1636" w:author="Janusio" w:date="2018-03-05T01:11:12Z">
        <w:r>
          <w:rPr>
            <w:rFonts w:hint="eastAsia" w:ascii="Times New Roman" w:hAnsi="Times New Roman"/>
            <w:sz w:val="24"/>
            <w:szCs w:val="24"/>
          </w:rPr>
          <w:delText>××××××××××××××××××××××××××××××××××××××××××××××××××××××××××××××××××××××××</w:delText>
        </w:r>
      </w:del>
      <w:r>
        <w:rPr>
          <w:rFonts w:hint="eastAsia"/>
          <w:color w:val="auto"/>
          <w:lang w:val="en-US" w:eastAsia="zh-CN"/>
        </w:rPr>
        <w:t>由上文</w:t>
      </w:r>
      <w:r>
        <w:rPr>
          <w:rFonts w:hint="eastAsia"/>
          <w:color w:val="auto"/>
          <w:sz w:val="24"/>
          <w:szCs w:val="24"/>
          <w:lang w:val="en-US" w:eastAsia="zh-CN"/>
        </w:rPr>
        <w:t>描述的信任链传递所涉及的程序执行过程可知，体现主机m信任链的是主机进行可信度量后的PCR值，它与执行程序之间存在着唯一确定的映射关系。因此，基于定义2及上述映射关系，</w:t>
      </w:r>
      <w:r>
        <w:rPr>
          <w:rFonts w:hint="eastAsia" w:ascii="Times New Roman" w:hAnsi="Times New Roman"/>
          <w:color w:val="auto"/>
          <w:sz w:val="24"/>
          <w:szCs w:val="24"/>
        </w:rPr>
        <w:t>可将m的本地信任传递属性归纳为：如果</w:t>
      </w:r>
      <w:r>
        <w:rPr>
          <w:rFonts w:hint="eastAsia"/>
          <w:color w:val="auto"/>
          <w:sz w:val="24"/>
          <w:szCs w:val="24"/>
          <w:lang w:val="en-US" w:eastAsia="zh-CN"/>
        </w:rPr>
        <w:t>可信度量后的</w:t>
      </w:r>
      <w:r>
        <w:rPr>
          <w:rFonts w:hint="eastAsia" w:ascii="Times New Roman" w:hAnsi="Times New Roman"/>
          <w:iCs/>
          <w:color w:val="auto"/>
          <w:sz w:val="24"/>
          <w:szCs w:val="24"/>
        </w:rPr>
        <w:t>PCR</w:t>
      </w:r>
      <w:r>
        <w:rPr>
          <w:rFonts w:hint="eastAsia" w:ascii="Times New Roman" w:hAnsi="Times New Roman"/>
          <w:color w:val="auto"/>
          <w:sz w:val="24"/>
          <w:szCs w:val="24"/>
        </w:rPr>
        <w:t xml:space="preserve">中度量值序列是正确的值，那么在该虚拟机上信任链所加载的程序顺序就是正确的。即m的本地信任传递属性就是要求所有相应启动程序如BIOS、OSLoader、VMM、Dom0 Kernel、vTPM Builder </w:t>
      </w:r>
      <w:r>
        <w:rPr>
          <w:rFonts w:ascii="Times New Roman" w:hAnsi="Times New Roman"/>
          <w:color w:val="auto"/>
          <w:sz w:val="24"/>
          <w:szCs w:val="24"/>
        </w:rPr>
        <w:t>、</w:t>
      </w:r>
      <w:r>
        <w:rPr>
          <w:rFonts w:hint="eastAsia" w:ascii="Times New Roman" w:hAnsi="Times New Roman"/>
          <w:color w:val="auto"/>
          <w:sz w:val="24"/>
          <w:szCs w:val="24"/>
        </w:rPr>
        <w:t xml:space="preserve"> vTPM-VM Binding</w:t>
      </w:r>
      <w:r>
        <w:rPr>
          <w:rFonts w:ascii="Times New Roman" w:hAnsi="Times New Roman"/>
          <w:color w:val="auto"/>
          <w:sz w:val="24"/>
          <w:szCs w:val="24"/>
        </w:rPr>
        <w:t>、</w:t>
      </w:r>
      <w:r>
        <w:rPr>
          <w:rFonts w:hint="eastAsia" w:ascii="Times New Roman" w:hAnsi="Times New Roman"/>
          <w:color w:val="auto"/>
          <w:sz w:val="24"/>
          <w:szCs w:val="24"/>
        </w:rPr>
        <w:t>VM Builder等都能按确定的先后顺序加载。以LS</w:t>
      </w:r>
      <w:r>
        <w:rPr>
          <w:rFonts w:hint="eastAsia" w:ascii="Times New Roman" w:hAnsi="Times New Roman"/>
          <w:color w:val="auto"/>
          <w:sz w:val="24"/>
          <w:szCs w:val="24"/>
          <w:vertAlign w:val="superscript"/>
        </w:rPr>
        <w:t>2</w:t>
      </w:r>
      <w:r>
        <w:rPr>
          <w:rFonts w:hint="eastAsia" w:ascii="Times New Roman" w:hAnsi="Times New Roman"/>
          <w:color w:val="auto"/>
          <w:sz w:val="24"/>
          <w:szCs w:val="24"/>
        </w:rPr>
        <w:t>将这种顺序形式化表示为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MeasuredBoot</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(m,</w:t>
      </w:r>
      <w:r>
        <w:rPr>
          <w:rFonts w:hint="eastAsia" w:ascii="Times New Roman" w:hAnsi="Times New Roman"/>
          <w:i/>
          <w:iCs/>
          <w:color w:val="auto"/>
          <w:sz w:val="24"/>
          <w:szCs w:val="24"/>
        </w:rPr>
        <w:t>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10"/>
          <w:sz w:val="24"/>
          <w:szCs w:val="24"/>
        </w:rPr>
        <w:object>
          <v:shape id="_x0000_i1029" o:spt="75" type="#_x0000_t75" style="height:15.6pt;width:182pt;" o:ole="t" filled="f" o:preferrelative="t" stroked="f" coordsize="21600,21600">
            <v:path/>
            <v:fill on="f" focussize="0,0"/>
            <v:stroke on="f"/>
            <v:imagedata r:id="rId24" o:title=""/>
            <o:lock v:ext="edit" aspectratio="t"/>
            <w10:wrap type="none"/>
            <w10:anchorlock/>
          </v:shape>
          <o:OLEObject Type="Embed" ProgID="Equation.KSEE3" ShapeID="_x0000_i1029" DrawAspect="Content" ObjectID="_1468075729" r:id="rId23">
            <o:LockedField>false</o:LockedField>
          </o:OLEObject>
        </w:object>
      </w:r>
      <w:r>
        <w:rPr>
          <w:rFonts w:hint="eastAsia" w:ascii="Times New Roman" w:hAnsi="Times New Roman"/>
          <w:color w:val="auto"/>
          <w:position w:val="-4"/>
          <w:sz w:val="24"/>
          <w:szCs w:val="24"/>
        </w:rPr>
        <w:object>
          <v:shape id="_x0000_i1030"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30" DrawAspect="Content" ObjectID="_1468075730" r:id="rId2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sz w:val="24"/>
          <w:szCs w:val="24"/>
        </w:rPr>
      </w:pPr>
      <w:r>
        <w:rPr>
          <w:color w:val="auto"/>
          <w:position w:val="-14"/>
          <w:sz w:val="24"/>
          <w:szCs w:val="24"/>
        </w:rPr>
        <w:object>
          <v:shape id="_x0000_i1031" o:spt="75" type="#_x0000_t75" style="height:16.75pt;width:219.85pt;" o:ole="t" filled="f" o:preferrelative="t" stroked="f" coordsize="21600,21600">
            <v:path/>
            <v:fill on="f" focussize="0,0"/>
            <v:stroke on="f"/>
            <v:imagedata r:id="rId28" o:title=""/>
            <o:lock v:ext="edit" aspectratio="t"/>
            <w10:wrap type="none"/>
            <w10:anchorlock/>
          </v:shape>
          <o:OLEObject Type="Embed" ProgID="Equation.3" ShapeID="_x0000_i1031" DrawAspect="Content" ObjectID="_1468075731" r:id="rId27">
            <o:LockedField>false</o:LockedField>
          </o:OLEObject>
        </w:object>
      </w:r>
      <w:r>
        <w:rPr>
          <w:rFonts w:hint="eastAsia"/>
          <w:color w:val="auto"/>
          <w:sz w:val="24"/>
          <w:szCs w:val="24"/>
          <w:lang w:val="en-US" w:eastAsia="zh-CN"/>
        </w:rPr>
        <w:t xml:space="preserve">    </w:t>
      </w:r>
      <w:r>
        <w:rPr>
          <w:rFonts w:hint="eastAsia" w:ascii="Times New Roman" w:hAnsi="Times New Roman"/>
          <w:color w:val="auto"/>
          <w:position w:val="-4"/>
          <w:sz w:val="24"/>
          <w:szCs w:val="24"/>
        </w:rPr>
        <w:object>
          <v:shape id="_x0000_i1032"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32" DrawAspect="Content" ObjectID="_1468075732" r:id="rId29">
            <o:LockedField>false</o:LockedField>
          </o:OLEObject>
        </w:object>
      </w:r>
      <w:r>
        <w:rPr>
          <w:rFonts w:hint="eastAsia" w:ascii="Times New Roman" w:hAnsi="Times New Roman"/>
          <w:color w:val="auto"/>
          <w:sz w:val="24"/>
          <w:szCs w:val="24"/>
        </w:rPr>
        <w:t>(Reset(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J</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33"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33" DrawAspect="Content" ObjectID="_1468075733" r:id="rId30">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34"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34" DrawAspect="Content" ObjectID="_1468075734" r:id="rId31">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o</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35"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35" DrawAspect="Content" ObjectID="_1468075735" r:id="rId32">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36"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36" DrawAspect="Content" ObjectID="_1468075736" r:id="rId33">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d</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37"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37" DrawAspect="Content" ObjectID="_1468075737" r:id="rId34">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vTPM-Builder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vb</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38"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38" DrawAspect="Content" ObjectID="_1468075738" r:id="rId35">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vv</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39"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39" DrawAspect="Content" ObjectID="_1468075739" r:id="rId36">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VM-Builder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vvb</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40"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40" DrawAspect="Content" ObjectID="_1468075740" r:id="rId37">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VM-Builder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o_app</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41" o:spt="75" type="#_x0000_t75" style="height:9.4pt;width:15.55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41" DrawAspect="Content" ObjectID="_1468075741" r:id="rId38">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Reset(</w:t>
      </w:r>
      <w:r>
        <w:rPr>
          <w:rFonts w:hint="eastAsia" w:ascii="Times New Roman" w:hAnsi="Times New Roman"/>
          <w:i/>
          <w:iCs/>
          <w:color w:val="auto"/>
          <w:sz w:val="24"/>
          <w:szCs w:val="24"/>
        </w:rPr>
        <w:t>m</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042" o:spt="75" type="#_x0000_t75" style="height:9.4pt;width:15.55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42" DrawAspect="Content" ObjectID="_1468075742" r:id="rId39">
            <o:LockedField>false</o:LockedField>
          </o:OLEObject>
        </w:object>
      </w:r>
      <w:r>
        <w:rPr>
          <w:rFonts w:hint="eastAsia" w:ascii="Times New Roman" w:hAnsi="Times New Roman"/>
          <w:color w:val="auto"/>
          <w:sz w:val="24"/>
          <w:szCs w:val="24"/>
        </w:rPr>
        <w:t xml:space="preserve"> (</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43"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43" DrawAspect="Content" ObjectID="_1468075743" r:id="rId40">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B</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o</w: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044"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44" DrawAspect="Content" ObjectID="_1468075744" r:id="rId41">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o</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45"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45" DrawAspect="Content" ObjectID="_1468075745" r:id="rId42">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d</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46"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46" DrawAspect="Content" ObjectID="_1468075746" r:id="rId43">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d</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vb</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47"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47" DrawAspect="Content" ObjectID="_1468075747" r:id="rId44">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vb</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vv</w: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vvb</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48"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48" DrawAspect="Content" ObjectID="_1468075748" r:id="rId45">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vvb</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o_app</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上述公式表示：如果TVP的m基于信任链构建了本地信任环境，则其启动过程一定是从BIOS跳转到OSLoader，从OSLoader到VMM，从VMM到</w:t>
      </w:r>
      <w:r>
        <w:rPr>
          <w:rFonts w:hint="eastAsia" w:ascii="Times New Roman" w:hAnsi="Times New Roman"/>
          <w:iCs/>
          <w:color w:val="auto"/>
          <w:sz w:val="24"/>
          <w:szCs w:val="24"/>
        </w:rPr>
        <w:t>Dom0_Kernel，</w:t>
      </w:r>
      <w:r>
        <w:rPr>
          <w:rFonts w:hint="eastAsia" w:ascii="Times New Roman" w:hAnsi="Times New Roman"/>
          <w:color w:val="auto"/>
          <w:sz w:val="24"/>
          <w:szCs w:val="24"/>
        </w:rPr>
        <w:t>然后</w:t>
      </w:r>
      <w:r>
        <w:rPr>
          <w:rFonts w:hint="eastAsia" w:ascii="Times New Roman" w:hAnsi="Times New Roman"/>
          <w:iCs/>
          <w:color w:val="auto"/>
          <w:sz w:val="24"/>
          <w:szCs w:val="24"/>
        </w:rPr>
        <w:t>Dom0_ Kernel到TJP，</w:t>
      </w:r>
      <w:r>
        <w:rPr>
          <w:rFonts w:hint="eastAsia" w:ascii="Times New Roman" w:hAnsi="Times New Roman"/>
          <w:color w:val="auto"/>
          <w:sz w:val="24"/>
          <w:szCs w:val="24"/>
        </w:rPr>
        <w:t>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b/>
          <w:bCs/>
          <w:color w:val="auto"/>
          <w:sz w:val="24"/>
          <w:szCs w:val="24"/>
        </w:rPr>
        <w:t xml:space="preserve">定理1 </w:t>
      </w:r>
      <w:r>
        <w:rPr>
          <w:rFonts w:hint="eastAsia" w:ascii="Times New Roman" w:hAnsi="Times New Roman"/>
          <w:color w:val="auto"/>
          <w:sz w:val="24"/>
          <w:szCs w:val="24"/>
        </w:rPr>
        <w:t>如果m从CRTM启动运行，且与该m启动过程对应的</w:t>
      </w:r>
      <w:r>
        <w:rPr>
          <w:rFonts w:hint="eastAsia" w:ascii="Times New Roman" w:hAnsi="Times New Roman"/>
          <w:iCs/>
          <w:color w:val="auto"/>
          <w:sz w:val="24"/>
          <w:szCs w:val="24"/>
        </w:rPr>
        <w:t>PCR</w:t>
      </w:r>
      <w:r>
        <w:rPr>
          <w:rFonts w:hint="eastAsia" w:ascii="Times New Roman" w:hAnsi="Times New Roman"/>
          <w:color w:val="auto"/>
          <w:sz w:val="24"/>
          <w:szCs w:val="24"/>
        </w:rPr>
        <w:t>值为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那么该m的本地信任链传递过程就是唯一的、正确的，即确定地从</w:t>
      </w:r>
      <w:r>
        <w:rPr>
          <w:rFonts w:hint="eastAsia" w:ascii="Times New Roman" w:hAnsi="Times New Roman"/>
          <w:i/>
          <w:color w:val="auto"/>
          <w:sz w:val="24"/>
          <w:szCs w:val="24"/>
        </w:rPr>
        <w:t>BIOS</w:t>
      </w:r>
      <w:r>
        <w:rPr>
          <w:rFonts w:hint="eastAsia" w:ascii="Times New Roman" w:hAnsi="Times New Roman"/>
          <w:color w:val="auto"/>
          <w:sz w:val="24"/>
          <w:szCs w:val="24"/>
        </w:rPr>
        <w:t>(m)到</w:t>
      </w:r>
      <w:r>
        <w:rPr>
          <w:rFonts w:hint="eastAsia" w:ascii="Times New Roman" w:hAnsi="Times New Roman"/>
          <w:i/>
          <w:color w:val="auto"/>
          <w:sz w:val="24"/>
          <w:szCs w:val="24"/>
        </w:rPr>
        <w:t>OSLoader(</w:t>
      </w:r>
      <w:r>
        <w:rPr>
          <w:rFonts w:hint="eastAsia" w:ascii="Times New Roman" w:hAnsi="Times New Roman"/>
          <w:color w:val="auto"/>
          <w:sz w:val="24"/>
          <w:szCs w:val="24"/>
        </w:rPr>
        <w:t>m)再</w:t>
      </w:r>
      <w:r>
        <w:rPr>
          <w:rFonts w:hint="eastAsia" w:ascii="Times New Roman" w:hAnsi="Times New Roman"/>
          <w:i/>
          <w:color w:val="auto"/>
          <w:sz w:val="24"/>
          <w:szCs w:val="24"/>
        </w:rPr>
        <w:t>VMM</w:t>
      </w:r>
      <w:r>
        <w:rPr>
          <w:rFonts w:hint="eastAsia" w:ascii="Times New Roman" w:hAnsi="Times New Roman"/>
          <w:color w:val="auto"/>
          <w:sz w:val="24"/>
          <w:szCs w:val="24"/>
        </w:rPr>
        <w:t>(m)、</w:t>
      </w:r>
      <w:r>
        <w:rPr>
          <w:rFonts w:hint="eastAsia" w:ascii="Times New Roman" w:hAnsi="Times New Roman"/>
          <w:i/>
          <w:color w:val="auto"/>
          <w:sz w:val="24"/>
          <w:szCs w:val="24"/>
        </w:rPr>
        <w:t>Dom0 Kernel</w:t>
      </w:r>
      <w:r>
        <w:rPr>
          <w:rFonts w:hint="eastAsia" w:ascii="Times New Roman" w:hAnsi="Times New Roman"/>
          <w:color w:val="auto"/>
          <w:sz w:val="24"/>
          <w:szCs w:val="24"/>
        </w:rPr>
        <w:t>(m)、</w:t>
      </w:r>
      <w:r>
        <w:rPr>
          <w:rFonts w:hint="eastAsia" w:ascii="Times New Roman" w:hAnsi="Times New Roman"/>
          <w:i/>
          <w:color w:val="auto"/>
          <w:sz w:val="24"/>
          <w:szCs w:val="24"/>
        </w:rPr>
        <w:t>vTPM Builder</w:t>
      </w:r>
      <w:r>
        <w:rPr>
          <w:rFonts w:hint="eastAsia" w:ascii="Times New Roman" w:hAnsi="Times New Roman"/>
          <w:color w:val="auto"/>
          <w:sz w:val="24"/>
          <w:szCs w:val="24"/>
        </w:rPr>
        <w:t xml:space="preserve">(m) </w:t>
      </w:r>
      <w:r>
        <w:rPr>
          <w:rFonts w:ascii="Times New Roman" w:hAnsi="Times New Roman"/>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color w:val="auto"/>
          <w:sz w:val="24"/>
          <w:szCs w:val="24"/>
        </w:rPr>
        <w:t>(m)</w:t>
      </w:r>
      <w:r>
        <w:rPr>
          <w:rFonts w:ascii="Times New Roman" w:hAnsi="Times New Roman"/>
          <w:color w:val="auto"/>
          <w:sz w:val="24"/>
          <w:szCs w:val="24"/>
        </w:rPr>
        <w:t>、</w:t>
      </w:r>
      <w:r>
        <w:rPr>
          <w:rFonts w:hint="eastAsia" w:ascii="Times New Roman" w:hAnsi="Times New Roman"/>
          <w:i/>
          <w:color w:val="auto"/>
          <w:sz w:val="24"/>
          <w:szCs w:val="24"/>
        </w:rPr>
        <w:t>VM Builde</w:t>
      </w:r>
      <w:r>
        <w:rPr>
          <w:rFonts w:hint="eastAsia" w:ascii="Times New Roman" w:hAnsi="Times New Roman"/>
          <w:color w:val="auto"/>
          <w:sz w:val="24"/>
          <w:szCs w:val="24"/>
        </w:rPr>
        <w:t>(m)</w:t>
      </w:r>
      <w:r>
        <w:rPr>
          <w:rFonts w:hint="eastAsia" w:ascii="Times New Roman" w:hAnsi="Times New Roman"/>
          <w:i/>
          <w:color w:val="auto"/>
          <w:sz w:val="24"/>
          <w:szCs w:val="24"/>
        </w:rPr>
        <w:t>r</w:t>
      </w:r>
      <w:r>
        <w:rPr>
          <w:rFonts w:hint="eastAsia" w:ascii="Times New Roman" w:hAnsi="Times New Roman"/>
          <w:color w:val="auto"/>
          <w:sz w:val="24"/>
          <w:szCs w:val="24"/>
        </w:rPr>
        <w:t>。该信任属性形式化表示为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ProtectedSRTM(m)+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49" o:spt="75" type="#_x0000_t75" style="height:10pt;width:13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049" DrawAspect="Content" ObjectID="_1468075749" r:id="rId46">
            <o:LockedField>false</o:LockedField>
          </o:OLEObject>
        </w:object>
      </w:r>
      <w:r>
        <w:rPr>
          <w:rFonts w:hint="eastAsia" w:ascii="Times New Roman" w:hAnsi="Times New Roman"/>
          <w:color w:val="auto"/>
          <w:sz w:val="24"/>
          <w:szCs w:val="24"/>
        </w:rPr>
        <w:t>MeasuredBoot</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(m,</w:t>
      </w:r>
      <w:r>
        <w:rPr>
          <w:rFonts w:hint="eastAsia" w:ascii="Times New Roman" w:hAnsi="Times New Roman"/>
          <w:i/>
          <w:iCs/>
          <w:color w:val="auto"/>
          <w:sz w:val="24"/>
          <w:szCs w:val="24"/>
        </w:rPr>
        <w:t>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sz w:val="24"/>
          <w:szCs w:val="24"/>
        </w:rPr>
      </w:pPr>
      <w:r>
        <w:rPr>
          <w:rFonts w:hint="eastAsia" w:ascii="Times New Roman" w:hAnsi="Times New Roman"/>
          <w:b/>
          <w:bCs/>
          <w:color w:val="auto"/>
          <w:sz w:val="24"/>
          <w:szCs w:val="24"/>
        </w:rPr>
        <w:t xml:space="preserve">证明： </w:t>
      </w:r>
      <w:r>
        <w:rPr>
          <w:rFonts w:hint="eastAsia" w:ascii="Times New Roman" w:hAnsi="Times New Roman"/>
          <w:color w:val="auto"/>
          <w:sz w:val="24"/>
          <w:szCs w:val="24"/>
        </w:rPr>
        <w:t>本文按照以下步骤进行证明：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首先，由前提条件可知在时间点</w:t>
      </w:r>
      <w:r>
        <w:rPr>
          <w:rFonts w:hint="eastAsia" w:ascii="Times New Roman" w:hAnsi="Times New Roman"/>
          <w:i/>
          <w:iCs/>
          <w:color w:val="auto"/>
          <w:sz w:val="24"/>
          <w:szCs w:val="24"/>
        </w:rPr>
        <w:t>t</w:t>
      </w:r>
      <w:r>
        <w:rPr>
          <w:rFonts w:hint="eastAsia" w:ascii="Times New Roman" w:hAnsi="Times New Roman"/>
          <w:color w:val="auto"/>
          <w:sz w:val="24"/>
          <w:szCs w:val="24"/>
        </w:rPr>
        <w:t>，有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成立，反复利用PCR公理即可直接得到在该序列中的所有子序列一定在时间</w:t>
      </w:r>
      <w:r>
        <w:rPr>
          <w:rFonts w:hint="eastAsia" w:ascii="Times New Roman" w:hAnsi="Times New Roman"/>
          <w:i/>
          <w:iCs/>
          <w:color w:val="auto"/>
          <w:sz w:val="24"/>
          <w:szCs w:val="24"/>
        </w:rPr>
        <w:t>t</w:t>
      </w:r>
      <w:r>
        <w:rPr>
          <w:rFonts w:hint="eastAsia" w:ascii="Times New Roman" w:hAnsi="Times New Roman"/>
          <w:color w:val="auto"/>
          <w:sz w:val="24"/>
          <w:szCs w:val="24"/>
        </w:rPr>
        <w:t>之前就出现在</w:t>
      </w:r>
      <w:r>
        <w:rPr>
          <w:rFonts w:hint="eastAsia" w:ascii="Times New Roman" w:hAnsi="Times New Roman"/>
          <w:i/>
          <w:iCs/>
          <w:color w:val="auto"/>
          <w:sz w:val="24"/>
          <w:szCs w:val="24"/>
        </w:rPr>
        <w:t>m.pcr.s</w:t>
      </w:r>
      <w:r>
        <w:rPr>
          <w:rFonts w:hint="eastAsia" w:ascii="Times New Roman" w:hAnsi="Times New Roman"/>
          <w:color w:val="auto"/>
          <w:sz w:val="24"/>
          <w:szCs w:val="24"/>
        </w:rPr>
        <w:t>中，即：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50" o:spt="75" type="#_x0000_t75" style="height:12pt;width:10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50" DrawAspect="Content" ObjectID="_1468075750" r:id="rId48">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1</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2</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3</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4</w:t>
      </w:r>
      <w:r>
        <w:rPr>
          <w:rFonts w:hint="eastAsia" w:ascii="Times New Roman" w:hAnsi="Times New Roman"/>
          <w:iCs/>
          <w:color w:val="auto"/>
          <w:sz w:val="24"/>
          <w:szCs w:val="24"/>
        </w:rPr>
        <w:t xml:space="preserve">,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5</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6</w:t>
      </w:r>
      <w:r>
        <w:rPr>
          <w:rFonts w:hint="eastAsia" w:ascii="Times New Roman" w:hAnsi="Times New Roman"/>
          <w:iCs/>
          <w:color w:val="auto"/>
          <w:sz w:val="24"/>
          <w:szCs w:val="24"/>
        </w:rPr>
        <w:t>,</w:t>
      </w:r>
      <w:r>
        <w:rPr>
          <w:rFonts w:hint="eastAsia" w:ascii="Times New Roman" w:hAnsi="Times New Roman"/>
          <w:i/>
          <w:iCs/>
          <w:color w:val="auto"/>
          <w:sz w:val="24"/>
          <w:szCs w:val="24"/>
        </w:rPr>
        <w:t>J</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i/>
          <w:iCs/>
          <w:color w:val="auto"/>
          <w:position w:val="-4"/>
          <w:sz w:val="24"/>
          <w:szCs w:val="24"/>
          <w:vertAlign w:val="subscript"/>
        </w:rPr>
        <w:object>
          <v:shape id="_x0000_i1051" o:spt="75" type="#_x0000_t75" style="height:12pt;width:10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51" DrawAspect="Content" ObjectID="_1468075751" r:id="rId50">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1</w:t>
      </w:r>
      <w:r>
        <w:rPr>
          <w:rFonts w:hint="eastAsia" w:ascii="Times New Roman" w:hAnsi="Times New Roman"/>
          <w:color w:val="auto"/>
          <w:sz w:val="24"/>
          <w:szCs w:val="24"/>
        </w:rPr>
        <w:t>&lt;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2</w:t>
      </w:r>
      <w:r>
        <w:rPr>
          <w:rFonts w:hint="eastAsia" w:ascii="Times New Roman" w:hAnsi="Times New Roman"/>
          <w:color w:val="auto"/>
          <w:sz w:val="24"/>
          <w:szCs w:val="24"/>
        </w:rPr>
        <w:t>&lt;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3</w:t>
      </w:r>
      <w:r>
        <w:rPr>
          <w:rFonts w:hint="eastAsia" w:ascii="Times New Roman" w:hAnsi="Times New Roman"/>
          <w:color w:val="auto"/>
          <w:sz w:val="24"/>
          <w:szCs w:val="24"/>
        </w:rPr>
        <w:t>&lt;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4</w:t>
      </w:r>
      <w:r>
        <w:rPr>
          <w:rFonts w:hint="eastAsia" w:ascii="Times New Roman" w:hAnsi="Times New Roman"/>
          <w:i/>
          <w:iCs/>
          <w:color w:val="auto"/>
          <w:sz w:val="24"/>
          <w:szCs w:val="24"/>
        </w:rPr>
        <w:t xml:space="preserve"> &lt;t</w:t>
      </w:r>
      <w:r>
        <w:rPr>
          <w:rFonts w:hint="eastAsia" w:ascii="Times New Roman" w:hAnsi="Times New Roman"/>
          <w:i/>
          <w:iCs/>
          <w:color w:val="auto"/>
          <w:sz w:val="24"/>
          <w:szCs w:val="24"/>
          <w:vertAlign w:val="subscript"/>
        </w:rPr>
        <w:t>5</w:t>
      </w:r>
      <w:r>
        <w:rPr>
          <w:rFonts w:hint="eastAsia" w:ascii="Times New Roman" w:hAnsi="Times New Roman"/>
          <w:iCs/>
          <w:color w:val="auto"/>
          <w:sz w:val="24"/>
          <w:szCs w:val="24"/>
        </w:rPr>
        <w:t xml:space="preserve"> &lt;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6</w:t>
      </w:r>
      <w:r>
        <w:rPr>
          <w:rFonts w:hint="eastAsia" w:ascii="Times New Roman" w:hAnsi="Times New Roman"/>
          <w:color w:val="auto"/>
          <w:sz w:val="24"/>
          <w:szCs w:val="24"/>
        </w:rPr>
        <w:t>&lt;</w: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52"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052" DrawAspect="Content" ObjectID="_1468075752" r:id="rId5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53"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053" DrawAspect="Content" ObjectID="_1468075753" r:id="rId54">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 xml:space="preserve"> 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6</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54"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054" DrawAspect="Content" ObjectID="_1468075754" r:id="rId5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 xml:space="preserve"> 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5</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55"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055" DrawAspect="Content" ObjectID="_1468075755" r:id="rId56">
            <o:LockedField>false</o:LockedField>
          </o:OLEObject>
        </w:object>
      </w:r>
      <w:r>
        <w:rPr>
          <w:rFonts w:hint="eastAsia" w:ascii="Times New Roman" w:hAnsi="Times New Roman"/>
          <w:color w:val="auto"/>
          <w:sz w:val="24"/>
          <w:szCs w:val="24"/>
        </w:rPr>
        <w:t xml:space="preserve"> (Mem(</w:t>
      </w:r>
      <w:r>
        <w:rPr>
          <w:rFonts w:hint="eastAsia" w:ascii="Times New Roman" w:hAnsi="Times New Roman"/>
          <w:i/>
          <w:iCs/>
          <w:color w:val="auto"/>
          <w:sz w:val="24"/>
          <w:szCs w:val="24"/>
        </w:rPr>
        <w:t>m.pcr.s</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4</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56"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056" DrawAspect="Content" ObjectID="_1468075756" r:id="rId5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b/>
          <w:bCs/>
          <w:color w:val="auto"/>
          <w:sz w:val="24"/>
          <w:szCs w:val="24"/>
        </w:rPr>
        <w:t xml:space="preserve"> </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3</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57"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057" DrawAspect="Content" ObjectID="_1468075757" r:id="rId58">
            <o:LockedField>false</o:LockedField>
          </o:OLEObject>
        </w:object>
      </w: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b/>
          <w:bCs/>
          <w:color w:val="auto"/>
          <w:sz w:val="24"/>
          <w:szCs w:val="24"/>
        </w:rPr>
        <w:t xml:space="preserve"> </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2</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58"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058" DrawAspect="Content" ObjectID="_1468075758" r:id="rId59">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b/>
          <w:bCs/>
          <w:color w:val="auto"/>
          <w:sz w:val="24"/>
          <w:szCs w:val="24"/>
        </w:rPr>
        <w:t xml:space="preserve"> </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1</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59"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059" DrawAspect="Content" ObjectID="_1468075759" r:id="rId60">
            <o:LockedField>false</o:LockedField>
          </o:OLEObject>
        </w:object>
      </w:r>
      <w:r>
        <w:rPr>
          <w:rFonts w:hint="eastAsia" w:ascii="Times New Roman" w:hAnsi="Times New Roman"/>
          <w:color w:val="auto"/>
          <w:sz w:val="24"/>
          <w:szCs w:val="24"/>
        </w:rPr>
        <w:t>Reset(m,</w:t>
      </w:r>
      <w:r>
        <w:rPr>
          <w:rFonts w:hint="eastAsia" w:ascii="Times New Roman" w:hAnsi="Times New Roman"/>
          <w:i/>
          <w:iCs/>
          <w:color w:val="auto"/>
          <w:sz w:val="24"/>
          <w:szCs w:val="24"/>
        </w:rPr>
        <w:t>J</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color w:val="auto"/>
          <w:position w:val="-4"/>
          <w:sz w:val="24"/>
          <w:szCs w:val="24"/>
        </w:rPr>
        <w:object>
          <v:shape id="_x0000_i1060"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060" DrawAspect="Content" ObjectID="_1468075760" r:id="rId61">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Reset(</w:t>
      </w:r>
      <w:r>
        <w:rPr>
          <w:rFonts w:hint="eastAsia" w:ascii="Times New Roman" w:hAnsi="Times New Roman"/>
          <w:i/>
          <w:iCs/>
          <w:color w:val="auto"/>
          <w:sz w:val="24"/>
          <w:szCs w:val="24"/>
        </w:rPr>
        <w:t>m</w:t>
      </w:r>
      <w:r>
        <w:rPr>
          <w:rFonts w:hint="eastAsia" w:ascii="Times New Roman" w:hAnsi="Times New Roman"/>
          <w:color w:val="auto"/>
          <w:sz w:val="24"/>
          <w:szCs w:val="24"/>
        </w:rPr>
        <w:t>)on(</w:t>
      </w:r>
      <w:r>
        <w:rPr>
          <w:rFonts w:hint="eastAsia" w:ascii="Times New Roman" w:hAnsi="Times New Roman"/>
          <w:i/>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 xml:space="preserve">)      </w:t>
      </w:r>
      <w:r>
        <w:rPr>
          <w:rFonts w:hint="eastAsia"/>
          <w:color w:val="auto"/>
          <w:sz w:val="24"/>
          <w:szCs w:val="24"/>
          <w:lang w:val="en-US" w:eastAsia="zh-CN"/>
        </w:rPr>
        <w:t xml:space="preserve">                   </w:t>
      </w:r>
      <w:r>
        <w:rPr>
          <w:rFonts w:hint="eastAsia" w:ascii="Times New Roman" w:hAnsi="Times New Roman"/>
          <w:b/>
          <w:bCs/>
          <w:color w:val="auto"/>
          <w:sz w:val="24"/>
          <w:szCs w:val="24"/>
        </w:rPr>
        <w:t xml:space="preserve"> </w:t>
      </w:r>
      <w:r>
        <w:rPr>
          <w:rFonts w:hint="eastAsia" w:ascii="Times New Roman" w:hAnsi="Times New Roman"/>
          <w:bCs/>
          <w:color w:val="auto"/>
          <w:sz w:val="24"/>
          <w:szCs w:val="24"/>
        </w:rPr>
        <w:t>(</w:t>
      </w:r>
      <w:r>
        <w:rPr>
          <w:rFonts w:hint="eastAsia" w:ascii="Times New Roman" w:hAnsi="Times New Roman"/>
          <w:b/>
          <w:bCs/>
          <w:color w:val="auto"/>
          <w:sz w:val="24"/>
          <w:szCs w:val="24"/>
        </w:rPr>
        <w:t>1</w:t>
      </w:r>
      <w:r>
        <w:rPr>
          <w:rFonts w:hint="eastAsia" w:ascii="Times New Roman" w:hAnsi="Times New Roman"/>
          <w:b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接下对图4中信任链的执行过程进行说明，最先执行的操作是以CRTM为起点启动m，即Reset(m,</w:t>
      </w:r>
      <w:r>
        <w:rPr>
          <w:rFonts w:hint="eastAsia" w:ascii="Times New Roman" w:hAnsi="Times New Roman"/>
          <w:i/>
          <w:iCs/>
          <w:color w:val="auto"/>
          <w:sz w:val="24"/>
          <w:szCs w:val="24"/>
        </w:rPr>
        <w:t>J</w:t>
      </w:r>
      <w:r>
        <w:rPr>
          <w:rFonts w:hint="eastAsia" w:ascii="Times New Roman" w:hAnsi="Times New Roman"/>
          <w:color w:val="auto"/>
          <w:sz w:val="24"/>
          <w:szCs w:val="24"/>
        </w:rPr>
        <w:t>)，然后m执行第一个信任程序</w:t>
      </w:r>
      <w:r>
        <w:rPr>
          <w:rFonts w:hint="eastAsia" w:ascii="Times New Roman" w:hAnsi="Times New Roman"/>
          <w:i/>
          <w:color w:val="auto"/>
          <w:sz w:val="24"/>
          <w:szCs w:val="24"/>
        </w:rPr>
        <w:t>BIOS</w:t>
      </w:r>
      <w:r>
        <w:rPr>
          <w:rFonts w:hint="eastAsia" w:ascii="Times New Roman" w:hAnsi="Times New Roman"/>
          <w:color w:val="auto"/>
          <w:sz w:val="24"/>
          <w:szCs w:val="24"/>
        </w:rPr>
        <w:t>(m)。利用LS</w:t>
      </w:r>
      <w:r>
        <w:rPr>
          <w:rFonts w:hint="eastAsia" w:ascii="Times New Roman" w:hAnsi="Times New Roman"/>
          <w:color w:val="auto"/>
          <w:sz w:val="24"/>
          <w:szCs w:val="24"/>
          <w:vertAlign w:val="superscript"/>
        </w:rPr>
        <w:t>2</w:t>
      </w:r>
      <w:r>
        <w:rPr>
          <w:rFonts w:hint="eastAsia" w:ascii="Times New Roman" w:hAnsi="Times New Roman"/>
          <w:color w:val="auto"/>
          <w:sz w:val="24"/>
          <w:szCs w:val="24"/>
        </w:rPr>
        <w:t>规则，在某个时间</w:t>
      </w:r>
      <w:r>
        <w:rPr>
          <w:rFonts w:hint="eastAsia" w:ascii="Times New Roman" w:hAnsi="Times New Roman"/>
          <w:i/>
          <w:color w:val="auto"/>
          <w:sz w:val="24"/>
          <w:szCs w:val="24"/>
        </w:rPr>
        <w:t>t</w:t>
      </w:r>
      <w:r>
        <w:rPr>
          <w:rFonts w:hint="eastAsia" w:ascii="Times New Roman" w:hAnsi="Times New Roman"/>
          <w:color w:val="auto"/>
          <w:sz w:val="24"/>
          <w:szCs w:val="24"/>
          <w:vertAlign w:val="subscript"/>
        </w:rPr>
        <w:t>B</w:t>
      </w:r>
      <w:r>
        <w:rPr>
          <w:rFonts w:hint="eastAsia" w:ascii="Times New Roman" w:hAnsi="Times New Roman"/>
          <w:color w:val="auto"/>
          <w:sz w:val="24"/>
          <w:szCs w:val="24"/>
        </w:rPr>
        <w:t>，程序会跳转到</w:t>
      </w:r>
      <w:r>
        <w:rPr>
          <w:rFonts w:hint="eastAsia" w:ascii="Times New Roman" w:hAnsi="Times New Roman"/>
          <w:i/>
          <w:color w:val="auto"/>
          <w:sz w:val="24"/>
          <w:szCs w:val="24"/>
        </w:rPr>
        <w:t>b</w:t>
      </w:r>
      <w:r>
        <w:rPr>
          <w:rFonts w:hint="eastAsia" w:ascii="Times New Roman" w:hAnsi="Times New Roman"/>
          <w:color w:val="auto"/>
          <w:sz w:val="24"/>
          <w:szCs w:val="24"/>
        </w:rPr>
        <w:t>,且其他时间不会有程序跳转，内存位置（即PCR值）被该线程锁定，即有以下属性(2)成立。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ascii="Times New Roman" w:hAnsi="Times New Roman"/>
          <w:color w:val="auto"/>
          <w:position w:val="-10"/>
          <w:sz w:val="24"/>
          <w:szCs w:val="24"/>
        </w:rPr>
        <w:object>
          <v:shape id="_x0000_i1061" o:spt="75" type="#_x0000_t75" style="height:16pt;width:39pt;" o:ole="t" filled="f" o:preferrelative="t" stroked="f" coordsize="21600,21600">
            <v:path/>
            <v:fill on="f" alignshape="1" focussize="0,0"/>
            <v:stroke on="f"/>
            <v:imagedata r:id="rId63" o:title=""/>
            <o:lock v:ext="edit" aspectratio="t"/>
            <w10:wrap type="none"/>
            <w10:anchorlock/>
          </v:shape>
          <o:OLEObject Type="Embed" ProgID="Equation.3" ShapeID="_x0000_i1061" DrawAspect="Content" ObjectID="_1468075761" r:id="rId6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(((Mem(</w:t>
      </w:r>
      <w:r>
        <w:rPr>
          <w:rFonts w:hint="eastAsia" w:ascii="Times New Roman" w:hAnsi="Times New Roman"/>
          <w:i/>
          <w:color w:val="auto"/>
          <w:sz w:val="24"/>
          <w:szCs w:val="24"/>
        </w:rPr>
        <w:t>m.pcr.s</w:t>
      </w:r>
      <w:r>
        <w:rPr>
          <w:rFonts w:hint="eastAsia" w:ascii="Times New Roman" w:hAnsi="Times New Roman"/>
          <w:color w:val="auto"/>
          <w:sz w:val="24"/>
          <w:szCs w:val="24"/>
        </w:rPr>
        <w:t>,</w:t>
      </w:r>
      <w:r>
        <w:rPr>
          <w:rFonts w:hint="eastAsia" w:ascii="Times New Roman" w:hAnsi="Times New Roman"/>
          <w:i/>
          <w:color w:val="auto"/>
          <w:sz w:val="24"/>
          <w:szCs w:val="24"/>
        </w:rPr>
        <w:t>seq</w:t>
      </w:r>
      <w:r>
        <w:rPr>
          <w:rFonts w:hint="eastAsia" w:ascii="Times New Roman" w:hAnsi="Times New Roman"/>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b</w:t>
      </w:r>
      <w:r>
        <w:rPr>
          <w:rFonts w:hint="eastAsia" w:ascii="Times New Roman" w:hAnsi="Times New Roman"/>
          <w:iCs/>
          <w:color w:val="auto"/>
          <w:sz w:val="24"/>
          <w:szCs w:val="24"/>
        </w:rPr>
        <w:t>,</w:t>
      </w:r>
      <w:r>
        <w:rPr>
          <w:rFonts w:hint="eastAsia" w:ascii="Times New Roman" w:hAnsi="Times New Roman"/>
          <w:i/>
          <w:iCs/>
          <w:color w:val="auto"/>
          <w:sz w:val="24"/>
          <w:szCs w:val="24"/>
        </w:rPr>
        <w:t>o</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ascii="Times New Roman" w:hAnsi="Times New Roman"/>
          <w:i/>
          <w:iCs/>
          <w:color w:val="auto"/>
          <w:sz w:val="24"/>
          <w:szCs w:val="24"/>
        </w:rPr>
        <w:t>’</w:t>
      </w:r>
      <w:r>
        <w:rPr>
          <w:rFonts w:hint="eastAsia" w:ascii="Times New Roman" w:hAnsi="Times New Roman"/>
          <w:iCs/>
          <w:color w:val="auto"/>
          <w:sz w:val="24"/>
          <w:szCs w:val="24"/>
        </w:rPr>
        <w:t>)</w:t>
      </w:r>
      <w:r>
        <w:rPr>
          <w:rFonts w:ascii="Times New Roman" w:hAnsi="Times New Roman"/>
          <w:color w:val="auto"/>
          <w:sz w:val="24"/>
          <w:szCs w:val="24"/>
        </w:rPr>
        <w:t xml:space="preserve"> </w:t>
      </w:r>
      <w:r>
        <w:rPr>
          <w:rFonts w:ascii="Times New Roman" w:hAnsi="Times New Roman"/>
          <w:color w:val="auto"/>
          <w:position w:val="-4"/>
          <w:sz w:val="24"/>
          <w:szCs w:val="24"/>
        </w:rPr>
        <w:object>
          <v:shape id="_x0000_i1062" o:spt="75" type="#_x0000_t75" style="height:10pt;width:11pt;" o:ole="t" filled="f" o:preferrelative="t" stroked="f" coordsize="21600,21600">
            <v:path/>
            <v:fill on="f" alignshape="1" focussize="0,0"/>
            <v:stroke on="f"/>
            <v:imagedata r:id="rId65" o:title=""/>
            <o:lock v:ext="edit" aspectratio="t"/>
            <w10:wrap type="none"/>
            <w10:anchorlock/>
          </v:shape>
          <o:OLEObject Type="Embed" ProgID="Equation.3" ShapeID="_x0000_i1062" DrawAspect="Content" ObjectID="_1468075762" r:id="rId64">
            <o:LockedField>false</o:LockedField>
          </o:OLEObject>
        </w:object>
      </w:r>
      <w:r>
        <w:rPr>
          <w:rFonts w:hint="eastAsia" w:ascii="Times New Roman" w:hAnsi="Times New Roman"/>
          <w:color w:val="auto"/>
          <w:sz w:val="24"/>
          <w:szCs w:val="24"/>
        </w:rPr>
        <w:t>(</w:t>
      </w:r>
      <w:r>
        <w:rPr>
          <w:rFonts w:ascii="Times New Roman" w:hAnsi="Times New Roman"/>
          <w:color w:val="auto"/>
          <w:position w:val="-12"/>
          <w:sz w:val="24"/>
          <w:szCs w:val="24"/>
        </w:rPr>
        <w:object>
          <v:shape id="_x0000_i1063" o:spt="75" type="#_x0000_t75" style="height:18pt;width:10pt;" o:ole="t" filled="f" o:preferrelative="t" stroked="f" coordsize="21600,21600">
            <v:path/>
            <v:fill on="f" alignshape="1" focussize="0,0"/>
            <v:stroke on="f"/>
            <v:imagedata r:id="rId67" o:title=""/>
            <o:lock v:ext="edit" aspectratio="t"/>
            <w10:wrap type="none"/>
            <w10:anchorlock/>
          </v:shape>
          <o:OLEObject Type="Embed" ProgID="Equation.3" ShapeID="_x0000_i1063" DrawAspect="Content" ObjectID="_1468075763" r:id="rId66">
            <o:LockedField>false</o:LockedField>
          </o:OLEObject>
        </w:object>
      </w:r>
      <w:r>
        <w:rPr>
          <w:rFonts w:hint="eastAsia" w:ascii="Times New Roman" w:hAnsi="Times New Roman"/>
          <w:color w:val="auto"/>
          <w:sz w:val="24"/>
          <w:szCs w:val="24"/>
        </w:rPr>
        <w:t>&lt;</w:t>
      </w:r>
      <w:r>
        <w:rPr>
          <w:rFonts w:hint="eastAsia" w:ascii="Times New Roman" w:hAnsi="Times New Roman"/>
          <w:i/>
          <w:iCs/>
          <w:color w:val="auto"/>
          <w:sz w:val="24"/>
          <w:szCs w:val="24"/>
        </w:rPr>
        <w:t xml:space="preserve"> t</w:t>
      </w:r>
      <w:r>
        <w:rPr>
          <w:rFonts w:ascii="Times New Roman" w:hAnsi="Times New Roman"/>
          <w:i/>
          <w:iCs/>
          <w:color w:val="auto"/>
          <w:sz w:val="24"/>
          <w:szCs w:val="24"/>
        </w:rPr>
        <w:t>’</w:t>
      </w:r>
      <w:r>
        <w:rPr>
          <w:rFonts w:hint="eastAsia" w:ascii="Times New Roman" w:hAnsi="Times New Roman"/>
          <w:i/>
          <w:iCs/>
          <w:color w:val="auto"/>
          <w:sz w:val="24"/>
          <w:szCs w:val="24"/>
        </w:rPr>
        <w:t>&lt; 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ascii="Times New Roman" w:hAnsi="Times New Roman"/>
          <w:color w:val="auto"/>
          <w:sz w:val="24"/>
          <w:szCs w:val="24"/>
        </w:rPr>
      </w:pPr>
      <w:r>
        <w:rPr>
          <w:rFonts w:ascii="Times New Roman" w:hAnsi="Times New Roman"/>
          <w:color w:val="auto"/>
          <w:position w:val="-12"/>
          <w:sz w:val="24"/>
          <w:szCs w:val="24"/>
        </w:rPr>
        <w:object>
          <v:shape id="_x0000_i1064" o:spt="75" type="#_x0000_t75" style="height:18pt;width:29pt;" o:ole="t" filled="f" o:preferrelative="t" stroked="f" coordsize="21600,21600">
            <v:path/>
            <v:fill on="f" alignshape="1" focussize="0,0"/>
            <v:stroke on="f"/>
            <v:imagedata r:id="rId69" o:title=""/>
            <o:lock v:ext="edit" aspectratio="t"/>
            <w10:wrap type="none"/>
            <w10:anchorlock/>
          </v:shape>
          <o:OLEObject Type="Embed" ProgID="Equation.3" ShapeID="_x0000_i1064" DrawAspect="Content" ObjectID="_1468075764" r:id="rId68">
            <o:LockedField>false</o:LockedField>
          </o:OLEObject>
        </w:object>
      </w:r>
      <w:r>
        <w:rPr>
          <w:rFonts w:ascii="Times New Roman" w:hAnsi="Times New Roman"/>
          <w:color w:val="auto"/>
          <w:sz w:val="24"/>
          <w:szCs w:val="24"/>
        </w:rPr>
        <w:object>
          <v:shape id="_x0000_i1065" o:spt="75" type="#_x0000_t75" style="height:6pt;width:6pt;" o:ole="t" filled="f" o:preferrelative="t" stroked="f" coordsize="21600,21600">
            <v:path/>
            <v:fill on="f" alignshape="1" focussize="0,0"/>
            <v:stroke on="f"/>
            <v:imagedata r:id="rId71" o:title=""/>
            <o:lock v:ext="edit" aspectratio="t"/>
            <w10:wrap type="none"/>
            <w10:anchorlock/>
          </v:shape>
          <o:OLEObject Type="Embed" ProgID="Equation.3" ShapeID="_x0000_i1065" DrawAspect="Content" ObjectID="_1468075765" r:id="rId70">
            <o:LockedField>false</o:LockedField>
          </o:OLEObject>
        </w:object>
      </w:r>
      <w:r>
        <w:rPr>
          <w:rFonts w:hint="eastAsia" w:ascii="Times New Roman" w:hAnsi="Times New Roman"/>
          <w:color w:val="auto"/>
          <w:sz w:val="24"/>
          <w:szCs w:val="24"/>
        </w:rPr>
        <w:t>((</w:t>
      </w:r>
      <w:r>
        <w:rPr>
          <w:rFonts w:ascii="Times New Roman" w:hAnsi="Times New Roman"/>
          <w:color w:val="auto"/>
          <w:position w:val="-12"/>
          <w:sz w:val="24"/>
          <w:szCs w:val="24"/>
        </w:rPr>
        <w:object>
          <v:shape id="_x0000_i1066" o:spt="75" type="#_x0000_t75" style="height:18pt;width:10pt;" o:ole="t" filled="f" o:preferrelative="t" stroked="f" coordsize="21600,21600">
            <v:path/>
            <v:fill on="f" alignshape="1" focussize="0,0"/>
            <v:stroke on="f"/>
            <v:imagedata r:id="rId67" o:title=""/>
            <o:lock v:ext="edit" aspectratio="t"/>
            <w10:wrap type="none"/>
            <w10:anchorlock/>
          </v:shape>
          <o:OLEObject Type="Embed" ProgID="Equation.3" ShapeID="_x0000_i1066" DrawAspect="Content" ObjectID="_1468075766" r:id="rId72">
            <o:LockedField>false</o:LockedField>
          </o:OLEObject>
        </w:object>
      </w:r>
      <w:r>
        <w:rPr>
          <w:rFonts w:hint="eastAsia" w:ascii="Times New Roman" w:hAnsi="Times New Roman"/>
          <w:color w:val="auto"/>
          <w:sz w:val="24"/>
          <w:szCs w:val="24"/>
        </w:rPr>
        <w:t>&lt;</w:t>
      </w:r>
      <w:r>
        <w:rPr>
          <w:rFonts w:hint="eastAsia" w:ascii="Times New Roman" w:hAnsi="Times New Roman"/>
          <w:i/>
          <w:iCs/>
          <w:color w:val="auto"/>
          <w:sz w:val="24"/>
          <w:szCs w:val="24"/>
        </w:rPr>
        <w:t xml:space="preserve"> </w:t>
      </w:r>
      <w:r>
        <w:rPr>
          <w:color w:val="auto"/>
          <w:position w:val="-12"/>
          <w:sz w:val="24"/>
          <w:szCs w:val="24"/>
        </w:rPr>
        <w:object>
          <v:shape id="_x0000_i1067" o:spt="75" type="#_x0000_t75" style="height:18pt;width:11pt;" o:ole="t" filled="f" o:preferrelative="t" stroked="f" coordsize="21600,21600">
            <v:path/>
            <v:fill on="f" alignshape="1" focussize="0,0"/>
            <v:stroke on="f"/>
            <v:imagedata r:id="rId74" o:title=""/>
            <o:lock v:ext="edit" aspectratio="t"/>
            <w10:wrap type="none"/>
            <w10:anchorlock/>
          </v:shape>
          <o:OLEObject Type="Embed" ProgID="Equation.3" ShapeID="_x0000_i1067" DrawAspect="Content" ObjectID="_1468075767" r:id="rId73">
            <o:LockedField>false</o:LockedField>
          </o:OLEObject>
        </w:object>
      </w:r>
      <w:r>
        <w:rPr>
          <w:rFonts w:hint="eastAsia" w:ascii="Times New Roman" w:hAnsi="Times New Roman"/>
          <w:i/>
          <w:iCs/>
          <w:color w:val="auto"/>
          <w:sz w:val="24"/>
          <w:szCs w:val="24"/>
        </w:rPr>
        <w:t xml:space="preserve"> &lt; t</w:t>
      </w:r>
      <w:r>
        <w:rPr>
          <w:rFonts w:hint="eastAsia" w:ascii="Times New Roman" w:hAnsi="Times New Roman"/>
          <w:color w:val="auto"/>
          <w:sz w:val="24"/>
          <w:szCs w:val="24"/>
        </w:rPr>
        <w:t>)</w:t>
      </w:r>
      <w:r>
        <w:rPr>
          <w:rFonts w:ascii="Times New Roman" w:hAnsi="Times New Roman"/>
          <w:color w:val="auto"/>
          <w:sz w:val="24"/>
          <w:szCs w:val="24"/>
        </w:rPr>
        <w:t xml:space="preserve"> </w:t>
      </w:r>
      <w:r>
        <w:rPr>
          <w:rFonts w:ascii="Times New Roman" w:hAnsi="Times New Roman"/>
          <w:color w:val="auto"/>
          <w:position w:val="-4"/>
          <w:sz w:val="24"/>
          <w:szCs w:val="24"/>
        </w:rPr>
        <w:object>
          <v:shape id="_x0000_i1068" o:spt="75" type="#_x0000_t75" style="height:10pt;width:11pt;" o:ole="t" filled="f" o:preferrelative="t" stroked="f" coordsize="21600,21600">
            <v:path/>
            <v:fill on="f" alignshape="1" focussize="0,0"/>
            <v:stroke on="f"/>
            <v:imagedata r:id="rId65" o:title=""/>
            <o:lock v:ext="edit" aspectratio="t"/>
            <w10:wrap type="none"/>
            <w10:anchorlock/>
          </v:shape>
          <o:OLEObject Type="Embed" ProgID="Equation.3" ShapeID="_x0000_i1068" DrawAspect="Content" ObjectID="_1468075768" r:id="rId75">
            <o:LockedField>false</o:LockedField>
          </o:OLEObject>
        </w:object>
      </w:r>
      <w:r>
        <w:rPr>
          <w:rFonts w:hint="eastAsia" w:ascii="Times New Roman" w:hAnsi="Times New Roman"/>
          <w:color w:val="auto"/>
          <w:sz w:val="24"/>
          <w:szCs w:val="24"/>
        </w:rPr>
        <w:t>(Jump(</w:t>
      </w:r>
      <w:r>
        <w:rPr>
          <w:rFonts w:hint="eastAsia" w:ascii="Times New Roman" w:hAnsi="Times New Roman"/>
          <w:i/>
          <w:color w:val="auto"/>
          <w:sz w:val="24"/>
          <w:szCs w:val="24"/>
        </w:rPr>
        <w:t>J</w:t>
      </w:r>
      <w:r>
        <w:rPr>
          <w:rFonts w:hint="eastAsia" w:ascii="Times New Roman" w:hAnsi="Times New Roman"/>
          <w:color w:val="auto"/>
          <w:sz w:val="24"/>
          <w:szCs w:val="24"/>
        </w:rPr>
        <w:t>,</w:t>
      </w:r>
      <w:r>
        <w:rPr>
          <w:rFonts w:hint="eastAsia" w:ascii="Times New Roman" w:hAnsi="Times New Roman"/>
          <w:i/>
          <w:color w:val="auto"/>
          <w:sz w:val="24"/>
          <w:szCs w:val="24"/>
        </w:rPr>
        <w:t>b</w:t>
      </w:r>
      <w:r>
        <w:rPr>
          <w:rFonts w:hint="eastAsia" w:ascii="Times New Roman" w:hAnsi="Times New Roman"/>
          <w:color w:val="auto"/>
          <w:sz w:val="24"/>
          <w:szCs w:val="24"/>
        </w:rPr>
        <w:t>)@</w:t>
      </w:r>
      <w:r>
        <w:rPr>
          <w:color w:val="auto"/>
          <w:sz w:val="24"/>
          <w:szCs w:val="24"/>
        </w:rPr>
        <w:t xml:space="preserve"> </w:t>
      </w:r>
      <w:r>
        <w:rPr>
          <w:color w:val="auto"/>
          <w:position w:val="-12"/>
          <w:sz w:val="24"/>
          <w:szCs w:val="24"/>
        </w:rPr>
        <w:object>
          <v:shape id="_x0000_i1069" o:spt="75" type="#_x0000_t75" style="height:18pt;width:11pt;" o:ole="t" filled="f" o:preferrelative="t" stroked="f" coordsize="21600,21600">
            <v:path/>
            <v:fill on="f" alignshape="1" focussize="0,0"/>
            <v:stroke on="f"/>
            <v:imagedata r:id="rId77" o:title=""/>
            <o:lock v:ext="edit" aspectratio="t"/>
            <w10:wrap type="none"/>
            <w10:anchorlock/>
          </v:shape>
          <o:OLEObject Type="Embed" ProgID="Equation.3" ShapeID="_x0000_i1069" DrawAspect="Content" ObjectID="_1468075769" r:id="rId76">
            <o:LockedField>false</o:LockedField>
          </o:OLEObject>
        </w:object>
      </w:r>
      <w:r>
        <w:rPr>
          <w:rFonts w:hint="eastAsia" w:ascii="Times New Roman" w:hAnsi="Times New Roman"/>
          <w:color w:val="auto"/>
          <w:sz w:val="24"/>
          <w:szCs w:val="24"/>
        </w:rPr>
        <w:t>)))</w:t>
      </w:r>
      <w:r>
        <w:rPr>
          <w:rFonts w:ascii="Times New Roman" w:hAnsi="Times New Roman"/>
          <w:color w:val="auto"/>
          <w:position w:val="-4"/>
          <w:sz w:val="24"/>
          <w:szCs w:val="24"/>
        </w:rPr>
        <w:object>
          <v:shape id="_x0000_i1070" o:spt="75" type="#_x0000_t75" style="height:10pt;width:11pt;" o:ole="t" filled="f" o:preferrelative="t" stroked="f" coordsize="21600,21600">
            <v:path/>
            <v:fill on="f" alignshape="1" focussize="0,0"/>
            <v:stroke on="f"/>
            <v:imagedata r:id="rId65" o:title=""/>
            <o:lock v:ext="edit" aspectratio="t"/>
            <w10:wrap type="none"/>
            <w10:anchorlock/>
          </v:shape>
          <o:OLEObject Type="Embed" ProgID="Equation.3" ShapeID="_x0000_i1070" DrawAspect="Content" ObjectID="_1468075770" r:id="rId7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(IsLocked(</w:t>
      </w:r>
      <w:r>
        <w:rPr>
          <w:rFonts w:hint="eastAsia" w:ascii="Times New Roman" w:hAnsi="Times New Roman"/>
          <w:i/>
          <w:iCs/>
          <w:color w:val="auto"/>
          <w:sz w:val="24"/>
          <w:szCs w:val="24"/>
        </w:rPr>
        <w:t>m.pcr.s</w:t>
      </w:r>
      <w:r>
        <w:rPr>
          <w:rFonts w:hint="eastAsia" w:ascii="Times New Roman" w:hAnsi="Times New Roman"/>
          <w:iCs/>
          <w:color w:val="auto"/>
          <w:sz w:val="24"/>
          <w:szCs w:val="24"/>
        </w:rPr>
        <w:t>,</w:t>
      </w:r>
      <w:r>
        <w:rPr>
          <w:rFonts w:hint="eastAsia" w:ascii="Times New Roman" w:hAnsi="Times New Roman"/>
          <w:i/>
          <w:iCs/>
          <w:color w:val="auto"/>
          <w:sz w:val="24"/>
          <w:szCs w:val="24"/>
        </w:rPr>
        <w:t>J</w:t>
      </w:r>
      <w:r>
        <w:rPr>
          <w:rFonts w:hint="eastAsia" w:ascii="Times New Roman" w:hAnsi="Times New Roman"/>
          <w:color w:val="auto"/>
          <w:sz w:val="24"/>
          <w:szCs w:val="24"/>
        </w:rPr>
        <w:t>) @</w:t>
      </w:r>
      <w:r>
        <w:rPr>
          <w:color w:val="auto"/>
          <w:sz w:val="24"/>
          <w:szCs w:val="24"/>
        </w:rPr>
        <w:t xml:space="preserve"> </w:t>
      </w:r>
      <w:r>
        <w:rPr>
          <w:color w:val="auto"/>
          <w:position w:val="-12"/>
          <w:sz w:val="24"/>
          <w:szCs w:val="24"/>
        </w:rPr>
        <w:object>
          <v:shape id="_x0000_i1071" o:spt="75" type="#_x0000_t75" style="height:18pt;width:11pt;" o:ole="t" filled="f" o:preferrelative="t" stroked="f" coordsize="21600,21600">
            <v:path/>
            <v:fill on="f" alignshape="1" focussize="0,0"/>
            <v:stroke on="f"/>
            <v:imagedata r:id="rId80" o:title=""/>
            <o:lock v:ext="edit" aspectratio="t"/>
            <w10:wrap type="none"/>
            <w10:anchorlock/>
          </v:shape>
          <o:OLEObject Type="Embed" ProgID="Equation.3" ShapeID="_x0000_i1071" DrawAspect="Content" ObjectID="_1468075771" r:id="rId79">
            <o:LockedField>false</o:LockedField>
          </o:OLEObject>
        </w:object>
      </w:r>
      <w:r>
        <w:rPr>
          <w:rFonts w:hint="eastAsia" w:ascii="Times New Roman" w:hAnsi="Times New Roman"/>
          <w:color w:val="auto"/>
          <w:sz w:val="24"/>
          <w:szCs w:val="24"/>
        </w:rPr>
        <w:t xml:space="preserve">)     </w:t>
      </w:r>
      <w:r>
        <w:rPr>
          <w:rFonts w:hint="eastAsia"/>
          <w:color w:val="auto"/>
          <w:sz w:val="24"/>
          <w:szCs w:val="24"/>
          <w:lang w:val="en-US" w:eastAsia="zh-CN"/>
        </w:rPr>
        <w:t xml:space="preserve">               </w:t>
      </w:r>
      <w:r>
        <w:rPr>
          <w:rFonts w:hint="eastAsia" w:ascii="Times New Roman" w:hAnsi="Times New Roman"/>
          <w:color w:val="auto"/>
          <w:sz w:val="24"/>
          <w:szCs w:val="24"/>
        </w:rPr>
        <w:t xml:space="preserve"> </w:t>
      </w:r>
      <w:r>
        <w:rPr>
          <w:rFonts w:hint="eastAsia" w:ascii="Times New Roman" w:hAnsi="Times New Roman"/>
          <w:b/>
          <w:bCs/>
          <w:color w:val="auto"/>
          <w:sz w:val="24"/>
          <w:szCs w:val="24"/>
        </w:rPr>
        <w:t>(2)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color w:val="auto"/>
          <w:sz w:val="24"/>
          <w:szCs w:val="24"/>
          <w:lang w:eastAsia="zh-CN"/>
        </w:rPr>
      </w:pPr>
      <w:r>
        <w:rPr>
          <w:rFonts w:hint="eastAsia" w:ascii="Times New Roman" w:hAnsi="Times New Roman"/>
          <w:color w:val="auto"/>
          <w:sz w:val="24"/>
          <w:szCs w:val="24"/>
        </w:rPr>
        <w:t>类似地，接下来的信任程序</w:t>
      </w:r>
      <w:r>
        <w:rPr>
          <w:rFonts w:hint="eastAsia"/>
          <w:color w:val="auto"/>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也利用LS</w:t>
      </w:r>
      <w:r>
        <w:rPr>
          <w:rFonts w:hint="eastAsia" w:ascii="Times New Roman" w:hAnsi="Times New Roman"/>
          <w:color w:val="auto"/>
          <w:sz w:val="24"/>
          <w:szCs w:val="24"/>
          <w:vertAlign w:val="superscript"/>
        </w:rPr>
        <w:t>2</w:t>
      </w:r>
      <w:r>
        <w:rPr>
          <w:rFonts w:hint="eastAsia" w:ascii="Times New Roman" w:hAnsi="Times New Roman"/>
          <w:color w:val="auto"/>
          <w:sz w:val="24"/>
          <w:szCs w:val="24"/>
        </w:rPr>
        <w:t>规则，在某个时间</w:t>
      </w:r>
      <w:r>
        <w:rPr>
          <w:rFonts w:hint="eastAsia"/>
          <w:i/>
          <w:iCs/>
          <w:color w:val="auto"/>
          <w:sz w:val="24"/>
          <w:szCs w:val="24"/>
          <w:lang w:val="en-US" w:eastAsia="zh-CN"/>
        </w:rPr>
        <w:t>t</w:t>
      </w:r>
      <w:r>
        <w:rPr>
          <w:rFonts w:hint="eastAsia"/>
          <w:i/>
          <w:iCs/>
          <w:color w:val="auto"/>
          <w:sz w:val="24"/>
          <w:szCs w:val="24"/>
          <w:vertAlign w:val="subscript"/>
          <w:lang w:val="en-US" w:eastAsia="zh-CN"/>
        </w:rPr>
        <w:t>o</w:t>
      </w:r>
      <w:r>
        <w:rPr>
          <w:color w:val="auto"/>
          <w:sz w:val="24"/>
          <w:szCs w:val="24"/>
        </w:rPr>
        <w:t>、</w:t>
      </w:r>
      <w:r>
        <w:rPr>
          <w:rFonts w:hint="eastAsia"/>
          <w:i/>
          <w:iCs/>
          <w:color w:val="auto"/>
          <w:sz w:val="24"/>
          <w:szCs w:val="24"/>
          <w:lang w:val="en-US" w:eastAsia="zh-CN"/>
        </w:rPr>
        <w:t>t</w:t>
      </w:r>
      <w:r>
        <w:rPr>
          <w:rFonts w:hint="eastAsia"/>
          <w:i/>
          <w:iCs/>
          <w:color w:val="auto"/>
          <w:sz w:val="24"/>
          <w:szCs w:val="24"/>
          <w:vertAlign w:val="subscript"/>
          <w:lang w:val="en-US" w:eastAsia="zh-CN"/>
        </w:rPr>
        <w:t>v</w:t>
      </w:r>
      <w:r>
        <w:rPr>
          <w:color w:val="auto"/>
          <w:sz w:val="24"/>
          <w:szCs w:val="24"/>
        </w:rPr>
        <w:t>、</w:t>
      </w:r>
      <w:r>
        <w:rPr>
          <w:rFonts w:hint="eastAsia"/>
          <w:i/>
          <w:iCs/>
          <w:color w:val="auto"/>
          <w:sz w:val="24"/>
          <w:szCs w:val="24"/>
          <w:lang w:val="en-US" w:eastAsia="zh-CN"/>
        </w:rPr>
        <w:t>t</w:t>
      </w:r>
      <w:r>
        <w:rPr>
          <w:rFonts w:hint="eastAsia"/>
          <w:i/>
          <w:iCs/>
          <w:color w:val="auto"/>
          <w:sz w:val="24"/>
          <w:szCs w:val="24"/>
          <w:vertAlign w:val="subscript"/>
          <w:lang w:val="en-US" w:eastAsia="zh-CN"/>
        </w:rPr>
        <w:t>d</w:t>
      </w:r>
      <w:r>
        <w:rPr>
          <w:color w:val="auto"/>
          <w:sz w:val="24"/>
          <w:szCs w:val="24"/>
        </w:rPr>
        <w:t>、</w:t>
      </w:r>
      <w:r>
        <w:rPr>
          <w:rFonts w:hint="eastAsia"/>
          <w:i/>
          <w:iCs/>
          <w:color w:val="auto"/>
          <w:sz w:val="24"/>
          <w:szCs w:val="24"/>
          <w:lang w:val="en-US" w:eastAsia="zh-CN"/>
        </w:rPr>
        <w:t>t</w:t>
      </w:r>
      <w:r>
        <w:rPr>
          <w:rFonts w:hint="eastAsia"/>
          <w:i/>
          <w:iCs/>
          <w:color w:val="auto"/>
          <w:sz w:val="24"/>
          <w:szCs w:val="24"/>
          <w:vertAlign w:val="subscript"/>
          <w:lang w:val="en-US" w:eastAsia="zh-CN"/>
        </w:rPr>
        <w:t>vb</w:t>
      </w:r>
      <w:r>
        <w:rPr>
          <w:color w:val="auto"/>
          <w:sz w:val="24"/>
          <w:szCs w:val="24"/>
        </w:rPr>
        <w:t>、</w:t>
      </w:r>
      <w:r>
        <w:rPr>
          <w:rFonts w:hint="eastAsia"/>
          <w:i/>
          <w:iCs/>
          <w:color w:val="auto"/>
          <w:sz w:val="24"/>
          <w:szCs w:val="24"/>
          <w:lang w:val="en-US" w:eastAsia="zh-CN"/>
        </w:rPr>
        <w:t>t</w:t>
      </w:r>
      <w:r>
        <w:rPr>
          <w:rFonts w:hint="eastAsia"/>
          <w:i/>
          <w:iCs/>
          <w:color w:val="auto"/>
          <w:sz w:val="24"/>
          <w:szCs w:val="24"/>
          <w:vertAlign w:val="subscript"/>
          <w:lang w:val="en-US" w:eastAsia="zh-CN"/>
        </w:rPr>
        <w:t>vv</w:t>
      </w:r>
      <w:r>
        <w:rPr>
          <w:color w:val="auto"/>
          <w:sz w:val="24"/>
          <w:szCs w:val="24"/>
        </w:rPr>
        <w:t>、</w:t>
      </w:r>
      <w:r>
        <w:rPr>
          <w:rFonts w:hint="eastAsia"/>
          <w:i/>
          <w:iCs/>
          <w:color w:val="auto"/>
          <w:sz w:val="24"/>
          <w:szCs w:val="24"/>
          <w:lang w:val="en-US" w:eastAsia="zh-CN"/>
        </w:rPr>
        <w:t>t</w:t>
      </w:r>
      <w:r>
        <w:rPr>
          <w:rFonts w:hint="eastAsia"/>
          <w:i/>
          <w:iCs/>
          <w:color w:val="auto"/>
          <w:sz w:val="24"/>
          <w:szCs w:val="24"/>
          <w:vertAlign w:val="subscript"/>
          <w:lang w:val="en-US" w:eastAsia="zh-CN"/>
        </w:rPr>
        <w:t>vmb</w:t>
      </w:r>
      <w:r>
        <w:rPr>
          <w:rFonts w:hint="eastAsia"/>
          <w:color w:val="auto"/>
          <w:sz w:val="24"/>
          <w:szCs w:val="24"/>
        </w:rPr>
        <w:t>、</w:t>
      </w:r>
      <w:r>
        <w:rPr>
          <w:rFonts w:hint="eastAsia"/>
          <w:i/>
          <w:iCs/>
          <w:color w:val="auto"/>
          <w:sz w:val="24"/>
          <w:szCs w:val="24"/>
          <w:lang w:val="en-US" w:eastAsia="zh-CN"/>
        </w:rPr>
        <w:t>t</w:t>
      </w:r>
      <w:r>
        <w:rPr>
          <w:rFonts w:hint="eastAsia"/>
          <w:i/>
          <w:iCs/>
          <w:color w:val="auto"/>
          <w:sz w:val="24"/>
          <w:szCs w:val="24"/>
          <w:vertAlign w:val="subscript"/>
          <w:lang w:val="en-US" w:eastAsia="zh-CN"/>
        </w:rPr>
        <w:t>o_app</w:t>
      </w:r>
      <w:r>
        <w:rPr>
          <w:color w:val="auto"/>
          <w:sz w:val="24"/>
          <w:szCs w:val="24"/>
        </w:rPr>
        <w:t>，</w:t>
      </w:r>
      <w:r>
        <w:rPr>
          <w:rFonts w:hint="eastAsia" w:ascii="Times New Roman" w:hAnsi="Times New Roman"/>
          <w:color w:val="auto"/>
          <w:sz w:val="24"/>
          <w:szCs w:val="24"/>
        </w:rPr>
        <w:t>程序会跳转到</w:t>
      </w:r>
      <w:r>
        <w:rPr>
          <w:rFonts w:hint="eastAsia" w:ascii="Times New Roman" w:hAnsi="Times New Roman"/>
          <w:i/>
          <w:color w:val="auto"/>
          <w:sz w:val="24"/>
          <w:szCs w:val="24"/>
        </w:rPr>
        <w:t>o、v、d、vb、vv、vmb、o_app、</w:t>
      </w:r>
      <w:r>
        <w:rPr>
          <w:rFonts w:hint="eastAsia" w:ascii="Times New Roman" w:hAnsi="Times New Roman"/>
          <w:color w:val="auto"/>
          <w:sz w:val="24"/>
          <w:szCs w:val="24"/>
        </w:rPr>
        <w:t xml:space="preserve">,且其他时间不会有程序跳转，相应的内存位置（即PCR值）被该线程锁定，即有属性(3)、（4）、（5）、（6）、（7）、（8）、（9）成立，鉴于篇幅，这些属性略。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根据式（2）—（9）可知，如果前提条件满足，那么</w:t>
      </w:r>
      <w:r>
        <w:rPr>
          <w:rFonts w:hint="eastAsia" w:ascii="Times New Roman" w:hAnsi="Times New Roman"/>
          <w:i/>
          <w:color w:val="auto"/>
          <w:sz w:val="24"/>
          <w:szCs w:val="24"/>
        </w:rPr>
        <w:t>m</w:t>
      </w:r>
      <w:r>
        <w:rPr>
          <w:rFonts w:hint="eastAsia" w:ascii="Times New Roman" w:hAnsi="Times New Roman"/>
          <w:color w:val="auto"/>
          <w:sz w:val="24"/>
          <w:szCs w:val="24"/>
        </w:rPr>
        <w:t>上执行程序的顺序一定是从BIOS(m)到OSLoader(m)再到VMM(m)、Dom0 Kernel(m)、TJP(m)。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10"/>
          <w:sz w:val="24"/>
          <w:szCs w:val="24"/>
        </w:rPr>
        <w:object>
          <v:shape id="_x0000_i1072" o:spt="75" type="#_x0000_t75" style="height:15.6pt;width:148.1pt;" o:ole="t" filled="f" o:preferrelative="t" stroked="f" coordsize="21600,21600">
            <v:path/>
            <v:fill on="f" focussize="0,0"/>
            <v:stroke on="f"/>
            <v:imagedata r:id="rId82" o:title=""/>
            <o:lock v:ext="edit" aspectratio="t"/>
            <w10:wrap type="none"/>
            <w10:anchorlock/>
          </v:shape>
          <o:OLEObject Type="Embed" ProgID="Equation.KSEE3" ShapeID="_x0000_i1072" DrawAspect="Content" ObjectID="_1468075772" r:id="rId81">
            <o:LockedField>false</o:LockedField>
          </o:OLEObject>
        </w:object>
      </w:r>
      <w:r>
        <w:rPr>
          <w:rFonts w:hint="eastAsia" w:ascii="Times New Roman" w:hAnsi="Times New Roman"/>
          <w:color w:val="auto"/>
          <w:position w:val="-4"/>
          <w:sz w:val="24"/>
          <w:szCs w:val="24"/>
        </w:rPr>
        <w:object>
          <v:shape id="_x0000_i1073"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73" DrawAspect="Content" ObjectID="_1468075773" r:id="rId83">
            <o:LockedField>false</o:LockedField>
          </o:OLEObject>
        </w:objec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eastAsia" w:ascii="Times New Roman" w:hAnsi="Times New Roman"/>
          <w:color w:val="auto"/>
          <w:sz w:val="24"/>
          <w:szCs w:val="24"/>
        </w:rPr>
      </w:pPr>
      <w:r>
        <w:rPr>
          <w:color w:val="auto"/>
          <w:position w:val="-14"/>
          <w:sz w:val="24"/>
          <w:szCs w:val="24"/>
        </w:rPr>
        <w:object>
          <v:shape id="_x0000_i1074" o:spt="75" type="#_x0000_t75" style="height:15.5pt;width:183.65pt;" o:ole="t" filled="f" o:preferrelative="t" stroked="f" coordsize="21600,21600">
            <v:path/>
            <v:fill on="f" focussize="0,0"/>
            <v:stroke on="f"/>
            <v:imagedata r:id="rId85" o:title=""/>
            <o:lock v:ext="edit" aspectratio="t"/>
            <w10:wrap type="none"/>
            <w10:anchorlock/>
          </v:shape>
          <o:OLEObject Type="Embed" ProgID="Equation.3" ShapeID="_x0000_i1074" DrawAspect="Content" ObjectID="_1468075774" r:id="rId84">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75"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75" DrawAspect="Content" ObjectID="_1468075775" r:id="rId86">
            <o:LockedField>false</o:LockedField>
          </o:OLEObject>
        </w:object>
      </w:r>
      <w:r>
        <w:rPr>
          <w:rFonts w:hint="eastAsia" w:ascii="Times New Roman" w:hAnsi="Times New Roman"/>
          <w:color w:val="auto"/>
          <w:sz w:val="24"/>
          <w:szCs w:val="24"/>
        </w:rPr>
        <w:t xml:space="preserve"> (</w:t>
      </w:r>
      <w:r>
        <w:rPr>
          <w:rFonts w:hint="eastAsia" w:ascii="宋体" w:hAnsi="宋体" w:cs="宋体"/>
          <w:color w:val="auto"/>
          <w:sz w:val="24"/>
          <w:szCs w:val="24"/>
        </w:rPr>
        <w:t>┐</w:t>
      </w:r>
      <w:r>
        <w:rPr>
          <w:rFonts w:hint="eastAsia" w:ascii="Times New Roman" w:hAnsi="Times New Roman"/>
          <w:color w:val="auto"/>
          <w:sz w:val="24"/>
          <w:szCs w:val="24"/>
        </w:rPr>
        <w:t>Reset(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I</w:t>
      </w:r>
      <w:r>
        <w:rPr>
          <w:rFonts w:hint="eastAsia" w:ascii="Times New Roman" w:hAnsi="Times New Roman"/>
          <w:color w:val="auto"/>
          <w:sz w:val="24"/>
          <w:szCs w:val="24"/>
        </w:rPr>
        <w:t>)on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color w:val="auto"/>
          <w:sz w:val="24"/>
          <w:szCs w:val="24"/>
        </w:rPr>
        <w:t>,</w:t>
      </w:r>
      <w:r>
        <w:rPr>
          <w:rFonts w:hint="eastAsia" w:ascii="Times New Roman" w:hAnsi="Times New Roman"/>
          <w:i/>
          <w:color w:val="auto"/>
          <w:sz w:val="24"/>
          <w:szCs w:val="24"/>
        </w:rPr>
        <w:t>t</w: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076"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76" DrawAspect="Content" ObjectID="_1468075776" r:id="rId87">
            <o:LockedField>false</o:LockedField>
          </o:OLEObject>
        </w:object>
      </w:r>
      <w:r>
        <w:rPr>
          <w:rFonts w:hint="eastAsia" w:ascii="Times New Roman" w:hAnsi="Times New Roman"/>
          <w:color w:val="auto"/>
          <w:sz w:val="24"/>
          <w:szCs w:val="24"/>
        </w:rPr>
        <w:t xml:space="preserve"> Reset(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J</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77"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77" DrawAspect="Content" ObjectID="_1468075777" r:id="rId88">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b</w:t>
      </w:r>
      <w:r>
        <w:rPr>
          <w:rFonts w:hint="eastAsia" w:ascii="Times New Roman" w:hAnsi="Times New Roman"/>
          <w:color w:val="auto"/>
          <w:sz w:val="24"/>
          <w:szCs w:val="24"/>
        </w:rPr>
        <w:t>) (</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S</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78"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78" DrawAspect="Content" ObjectID="_1468075778" r:id="rId89">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o</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79"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79" DrawAspect="Content" ObjectID="_1468075779" r:id="rId90">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b</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o</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0"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80" DrawAspect="Content" ObjectID="_1468075780" r:id="rId91">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1"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81" DrawAspect="Content" ObjectID="_1468075781" r:id="rId92">
            <o:LockedField>false</o:LockedField>
          </o:OLEObject>
        </w:object>
      </w:r>
      <w:r>
        <w:rPr>
          <w:rFonts w:hint="eastAsia" w:ascii="Times New Roman" w:hAnsi="Times New Roman"/>
          <w:color w:val="auto"/>
          <w:sz w:val="24"/>
          <w:szCs w:val="24"/>
        </w:rPr>
        <w:t xml:space="preserve"> (</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o</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2"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82" DrawAspect="Content" ObjectID="_1468075782" r:id="rId93">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d</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0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3"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83" DrawAspect="Content" ObjectID="_1468075783" r:id="rId94">
            <o:LockedField>false</o:LockedField>
          </o:OLEObject>
        </w:object>
      </w:r>
      <w:r>
        <w:rPr>
          <w:rFonts w:hint="eastAsia" w:ascii="Times New Roman" w:hAnsi="Times New Roman"/>
          <w:color w:val="auto"/>
          <w:sz w:val="24"/>
          <w:szCs w:val="24"/>
        </w:rPr>
        <w:t xml:space="preserve"> (</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d</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4"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84" DrawAspect="Content" ObjectID="_1468075784" r:id="rId95">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vTPM-Builder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vb</w:t>
      </w:r>
      <w:r>
        <w:rPr>
          <w:rFonts w:hint="eastAsia" w:ascii="Times New Roman" w:hAnsi="Times New Roman"/>
          <w:color w:val="auto"/>
          <w:sz w:val="24"/>
          <w:szCs w:val="24"/>
        </w:rPr>
        <w:t xml:space="preserve"> )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5"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85" DrawAspect="Content" ObjectID="_1468075785" r:id="rId96">
            <o:LockedField>false</o:LockedField>
          </o:OLEObject>
        </w:object>
      </w:r>
      <w:r>
        <w:rPr>
          <w:rFonts w:hint="eastAsia" w:ascii="Times New Roman" w:hAnsi="Times New Roman"/>
          <w:color w:val="auto"/>
          <w:sz w:val="24"/>
          <w:szCs w:val="24"/>
        </w:rPr>
        <w:t xml:space="preserve"> (</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vTPM-Builder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d</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6"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86" DrawAspect="Content" ObjectID="_1468075786" r:id="rId97">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vv</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7"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87" DrawAspect="Content" ObjectID="_1468075787" r:id="rId98">
            <o:LockedField>false</o:LockedField>
          </o:OLEObject>
        </w:object>
      </w:r>
      <w:r>
        <w:rPr>
          <w:rFonts w:hint="eastAsia" w:ascii="Times New Roman" w:hAnsi="Times New Roman"/>
          <w:color w:val="auto"/>
          <w:sz w:val="24"/>
          <w:szCs w:val="24"/>
        </w:rPr>
        <w:t xml:space="preserve"> (</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vTPM-Builder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vb</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vv</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8"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88" DrawAspect="Content" ObjectID="_1468075788" r:id="rId99">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vmb</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89"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89" DrawAspect="Content" ObjectID="_1468075789" r:id="rId100">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vmb</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090"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90" DrawAspect="Content" ObjectID="_1468075790" r:id="rId101">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o_app</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sz w:val="24"/>
          <w:szCs w:val="24"/>
        </w:rPr>
      </w:pPr>
      <w:r>
        <w:rPr>
          <w:rFonts w:hint="eastAsia" w:ascii="Times New Roman" w:hAnsi="Times New Roman"/>
          <w:color w:val="auto"/>
          <w:position w:val="-4"/>
          <w:sz w:val="24"/>
          <w:szCs w:val="24"/>
        </w:rPr>
        <w:object>
          <v:shape id="_x0000_i1091"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091" DrawAspect="Content" ObjectID="_1468075791" r:id="rId102">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vmb</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o_app</w:t>
      </w:r>
      <w:r>
        <w:rPr>
          <w:rFonts w:hint="eastAsia" w:ascii="Times New Roman" w:hAnsi="Times New Roman"/>
          <w:color w:val="auto"/>
          <w:sz w:val="24"/>
          <w:szCs w:val="24"/>
        </w:rPr>
        <w:t xml:space="preserve">))    </w:t>
      </w:r>
      <w:r>
        <w:rPr>
          <w:rFonts w:hint="eastAsia" w:ascii="Times New Roman" w:hAnsi="Times New Roman"/>
          <w:b/>
          <w:bCs/>
          <w:color w:val="auto"/>
          <w:sz w:val="24"/>
          <w:szCs w:val="24"/>
        </w:rPr>
        <w:t>(10)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定理1即得证。</w:t>
      </w:r>
    </w:p>
    <w:p>
      <w:pPr>
        <w:pStyle w:val="15"/>
        <w:keepNext w:val="0"/>
        <w:keepLines w:val="0"/>
        <w:pageBreakBefore w:val="0"/>
        <w:kinsoku/>
        <w:wordWrap/>
        <w:overflowPunct/>
        <w:topLinePunct w:val="0"/>
        <w:bidi w:val="0"/>
        <w:adjustRightInd/>
        <w:snapToGrid/>
        <w:spacing w:line="360" w:lineRule="auto"/>
        <w:ind w:left="0" w:leftChars="0" w:right="0" w:rightChars="0" w:firstLine="420" w:firstLineChars="0"/>
        <w:jc w:val="both"/>
        <w:textAlignment w:val="auto"/>
        <w:rPr>
          <w:rFonts w:hint="eastAsia" w:ascii="Times New Roman" w:hAnsi="Times New Roman"/>
          <w:sz w:val="24"/>
          <w:szCs w:val="24"/>
        </w:rPr>
      </w:pPr>
      <w:r>
        <w:rPr>
          <w:rFonts w:ascii="Times New Roman" w:hAnsi="Times New Roman"/>
          <w:color w:val="auto"/>
          <w:sz w:val="24"/>
          <w:szCs w:val="24"/>
        </w:rPr>
        <w:t>虽然上述证明过程未显式地描述攻击者的存在，但已经蕴含着攻击场景。比如，在</w:t>
      </w:r>
      <w:r>
        <w:rPr>
          <w:rFonts w:hint="eastAsia" w:ascii="Times New Roman" w:hAnsi="Times New Roman"/>
          <w:i/>
          <w:color w:val="auto"/>
          <w:sz w:val="24"/>
          <w:szCs w:val="24"/>
        </w:rPr>
        <w:t>BIOS</w:t>
      </w:r>
      <w:r>
        <w:rPr>
          <w:rFonts w:hint="eastAsia" w:ascii="Times New Roman" w:hAnsi="Times New Roman"/>
          <w:color w:val="auto"/>
          <w:sz w:val="24"/>
          <w:szCs w:val="24"/>
        </w:rPr>
        <w:t>(</w:t>
      </w:r>
      <w:r>
        <w:rPr>
          <w:rFonts w:ascii="Times New Roman" w:hAnsi="Times New Roman"/>
          <w:i/>
          <w:color w:val="auto"/>
          <w:sz w:val="24"/>
          <w:szCs w:val="24"/>
        </w:rPr>
        <w:t>m</w:t>
      </w:r>
      <w:r>
        <w:rPr>
          <w:rFonts w:hint="eastAsia" w:ascii="Times New Roman" w:hAnsi="Times New Roman"/>
          <w:color w:val="auto"/>
          <w:sz w:val="24"/>
          <w:szCs w:val="24"/>
        </w:rPr>
        <w:t>)</w:t>
      </w:r>
      <w:r>
        <w:rPr>
          <w:rFonts w:ascii="Times New Roman" w:hAnsi="Times New Roman"/>
          <w:color w:val="auto"/>
          <w:sz w:val="24"/>
          <w:szCs w:val="24"/>
        </w:rPr>
        <w:t>之后跳转到</w:t>
      </w:r>
      <w:r>
        <w:rPr>
          <w:rFonts w:hint="eastAsia" w:ascii="Times New Roman" w:hAnsi="Times New Roman"/>
          <w:i/>
          <w:iCs/>
          <w:color w:val="auto"/>
          <w:sz w:val="24"/>
          <w:szCs w:val="24"/>
        </w:rPr>
        <w:t>o</w:t>
      </w:r>
      <w:r>
        <w:rPr>
          <w:rFonts w:ascii="Times New Roman" w:hAnsi="Times New Roman"/>
          <w:color w:val="auto"/>
          <w:sz w:val="24"/>
          <w:szCs w:val="24"/>
        </w:rPr>
        <w:t>的过程中，由于</w:t>
      </w:r>
      <w:r>
        <w:rPr>
          <w:rFonts w:hint="eastAsia" w:ascii="Times New Roman" w:hAnsi="Times New Roman"/>
          <w:i/>
          <w:iCs/>
          <w:color w:val="auto"/>
          <w:sz w:val="24"/>
          <w:szCs w:val="24"/>
        </w:rPr>
        <w:t>o</w:t>
      </w:r>
      <w:r>
        <w:rPr>
          <w:rFonts w:ascii="Times New Roman" w:hAnsi="Times New Roman"/>
          <w:color w:val="auto"/>
          <w:sz w:val="24"/>
          <w:szCs w:val="24"/>
        </w:rPr>
        <w:t>是从内存</w:t>
      </w:r>
      <w:r>
        <w:rPr>
          <w:rFonts w:ascii="Times New Roman" w:hAnsi="Times New Roman"/>
          <w:i/>
          <w:iCs/>
          <w:color w:val="auto"/>
          <w:sz w:val="24"/>
          <w:szCs w:val="24"/>
        </w:rPr>
        <w:t>m.</w:t>
      </w:r>
      <w:r>
        <w:rPr>
          <w:rFonts w:hint="eastAsia" w:ascii="Times New Roman" w:hAnsi="Times New Roman"/>
          <w:i/>
          <w:iCs/>
          <w:color w:val="auto"/>
          <w:sz w:val="24"/>
          <w:szCs w:val="24"/>
        </w:rPr>
        <w:t>osloader</w:t>
      </w:r>
      <w:r>
        <w:rPr>
          <w:rFonts w:ascii="Times New Roman" w:hAnsi="Times New Roman"/>
          <w:i/>
          <w:iCs/>
          <w:color w:val="auto"/>
          <w:sz w:val="24"/>
          <w:szCs w:val="24"/>
        </w:rPr>
        <w:t>_loc</w:t>
      </w:r>
      <w:r>
        <w:rPr>
          <w:rFonts w:ascii="Times New Roman" w:hAnsi="Times New Roman"/>
          <w:color w:val="auto"/>
          <w:sz w:val="24"/>
          <w:szCs w:val="24"/>
        </w:rPr>
        <w:t>读取的，而该位置可能在之前已被攻击者线程写入其他程序，但可信计算技术提供的度量扩展机制使得能够推理只有得到正确的内存值时才能继续运行下一个程序。</w:t>
      </w:r>
      <w:r>
        <w:rPr>
          <w:rFonts w:hint="eastAsia" w:ascii="Times New Roman" w:hAnsi="Times New Roman"/>
          <w:color w:val="auto"/>
          <w:sz w:val="24"/>
          <w:szCs w:val="24"/>
        </w:rPr>
        <w:t>后面的以此类推。</w:t>
      </w:r>
    </w:p>
    <w:p>
      <w:pPr>
        <w:pStyle w:val="15"/>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5.1.2.3 </w:t>
      </w:r>
      <w:r>
        <w:rPr>
          <w:rFonts w:hint="eastAsia" w:ascii="Times New Roman" w:hAnsi="Times New Roman"/>
          <w:sz w:val="24"/>
          <w:szCs w:val="24"/>
          <w:lang w:eastAsia="zh-CN"/>
        </w:rPr>
        <w:t>信任链远程验证</w:t>
      </w:r>
    </w:p>
    <w:p>
      <w:pPr>
        <w:pStyle w:val="15"/>
        <w:spacing w:line="360" w:lineRule="auto"/>
        <w:ind w:firstLine="420" w:firstLineChars="0"/>
        <w:rPr>
          <w:del w:id="1637" w:author="Janusio" w:date="2018-03-05T01:11:28Z"/>
          <w:rFonts w:hint="eastAsia" w:ascii="Times New Roman" w:hAnsi="Times New Roman"/>
          <w:sz w:val="24"/>
          <w:szCs w:val="24"/>
        </w:rPr>
      </w:pPr>
      <w:del w:id="1638" w:author="Janusio" w:date="2018-03-05T01:11:28Z">
        <w:r>
          <w:rPr>
            <w:rFonts w:hint="eastAsia" w:ascii="Times New Roman" w:hAnsi="Times New Roman"/>
            <w:sz w:val="24"/>
            <w:szCs w:val="24"/>
          </w:rPr>
          <w:delText>××××××××××××××××××××××××××××××××××××××××××××××××××××××××××××××××××××××××</w:delText>
        </w:r>
      </w:del>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sz w:val="24"/>
          <w:szCs w:val="24"/>
        </w:rPr>
      </w:pPr>
      <w:r>
        <w:rPr>
          <w:rFonts w:hint="eastAsia" w:ascii="Times New Roman" w:hAnsi="Times New Roman"/>
          <w:color w:val="auto"/>
          <w:sz w:val="24"/>
          <w:szCs w:val="24"/>
        </w:rPr>
        <w:t>TVP-QT的m需要向外部挑战者证明自己所声称信任属性，即其信任链传递过程中所执行程序的确定序列，使外部挑战者相信它的确按上述信任链构建了可信执行环境，需要证明MeasuredBoot</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(m,</w:t>
      </w:r>
      <w:r>
        <w:rPr>
          <w:rFonts w:hint="eastAsia" w:ascii="Times New Roman" w:hAnsi="Times New Roman"/>
          <w:iCs/>
          <w:color w:val="auto"/>
          <w:sz w:val="24"/>
          <w:szCs w:val="24"/>
        </w:rPr>
        <w:t>t</w:t>
      </w:r>
      <w:r>
        <w:rPr>
          <w:rFonts w:hint="eastAsia" w:ascii="Times New Roman" w:hAnsi="Times New Roman"/>
          <w:color w:val="auto"/>
          <w:sz w:val="24"/>
          <w:szCs w:val="24"/>
        </w:rPr>
        <w:t>)成立。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textAlignment w:val="auto"/>
        <w:outlineLvl w:val="9"/>
        <w:rPr>
          <w:rFonts w:hint="eastAsia" w:ascii="Times New Roman" w:hAnsi="Times New Roman"/>
          <w:b/>
          <w:bCs/>
          <w:color w:val="auto"/>
          <w:sz w:val="24"/>
          <w:szCs w:val="24"/>
        </w:rPr>
      </w:pPr>
      <w:r>
        <w:rPr>
          <w:rFonts w:hint="eastAsia"/>
          <w:b/>
          <w:bCs/>
          <w:color w:val="auto"/>
          <w:sz w:val="24"/>
          <w:szCs w:val="24"/>
          <w:lang w:val="en-US" w:eastAsia="zh-CN"/>
        </w:rPr>
        <w:t>a.</w:t>
      </w:r>
      <w:r>
        <w:rPr>
          <w:rFonts w:hint="eastAsia" w:ascii="Times New Roman" w:hAnsi="Times New Roman"/>
          <w:b/>
          <w:bCs/>
          <w:color w:val="auto"/>
          <w:sz w:val="24"/>
          <w:szCs w:val="24"/>
        </w:rPr>
        <w:t>远程验证程序执行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首先，根据 TCG 远程证明协议规范及在虚拟化平台中的实现，给出m 信任传递的远程验证过程中涉及到的程序，如图5 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TPM</w:t>
      </w:r>
      <w:r>
        <w:rPr>
          <w:rFonts w:hint="eastAsia" w:ascii="Times New Roman" w:hAnsi="Times New Roman"/>
          <w:i/>
          <w:iCs/>
          <w:color w:val="auto"/>
          <w:sz w:val="24"/>
          <w:szCs w:val="24"/>
          <w:vertAlign w:val="subscript"/>
        </w:rPr>
        <w:t>SRTM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xml:space="preserve">)   </w:t>
      </w:r>
      <w:r>
        <w:rPr>
          <w:rFonts w:ascii="Times New Roman" w:hAnsi="Times New Roman"/>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w = </w:t>
      </w:r>
      <w:r>
        <w:rPr>
          <w:rFonts w:hint="eastAsia" w:ascii="Times New Roman" w:hAnsi="Times New Roman"/>
          <w:color w:val="auto"/>
          <w:sz w:val="24"/>
          <w:szCs w:val="24"/>
        </w:rPr>
        <w:t xml:space="preserve">read </w:t>
      </w:r>
      <w:r>
        <w:rPr>
          <w:rFonts w:hint="eastAsia" w:ascii="Times New Roman" w:hAnsi="Times New Roman"/>
          <w:i/>
          <w:iCs/>
          <w:color w:val="auto"/>
          <w:sz w:val="24"/>
          <w:szCs w:val="24"/>
        </w:rPr>
        <w:t>m.pcr.s</w:t>
      </w:r>
      <w:r>
        <w:rPr>
          <w:rFonts w:hint="eastAsia" w:ascii="Times New Roman" w:hAnsi="Times New Roman"/>
          <w:color w:val="auto"/>
          <w:sz w:val="24"/>
          <w:szCs w:val="24"/>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r = </w:t>
      </w:r>
      <w:r>
        <w:rPr>
          <w:rFonts w:hint="eastAsia" w:ascii="Times New Roman" w:hAnsi="Times New Roman"/>
          <w:color w:val="auto"/>
          <w:sz w:val="24"/>
          <w:szCs w:val="24"/>
        </w:rPr>
        <w:t>sign(</w:t>
      </w:r>
      <w:r>
        <w:rPr>
          <w:rFonts w:hint="eastAsia" w:ascii="Times New Roman" w:hAnsi="Times New Roman"/>
          <w:i/>
          <w:iCs/>
          <w:color w:val="auto"/>
          <w:sz w:val="24"/>
          <w:szCs w:val="24"/>
        </w:rPr>
        <w:t>PCR</w:t>
      </w:r>
      <w:r>
        <w:rPr>
          <w:rFonts w:hint="eastAsia" w:ascii="Times New Roman" w:hAnsi="Times New Roman"/>
          <w:color w:val="auto"/>
          <w:sz w:val="24"/>
          <w:szCs w:val="24"/>
        </w:rPr>
        <w:t>(</w:t>
      </w:r>
      <w:r>
        <w:rPr>
          <w:rFonts w:hint="eastAsia" w:ascii="Times New Roman" w:hAnsi="Times New Roman"/>
          <w:i/>
          <w:iCs/>
          <w:color w:val="auto"/>
          <w:sz w:val="24"/>
          <w:szCs w:val="24"/>
        </w:rPr>
        <w:t>s</w:t>
      </w:r>
      <w:r>
        <w:rPr>
          <w:rFonts w:hint="eastAsia" w:ascii="Times New Roman" w:hAnsi="Times New Roman"/>
          <w:color w:val="auto"/>
          <w:sz w:val="24"/>
          <w:szCs w:val="24"/>
        </w:rPr>
        <w:t>),</w:t>
      </w:r>
      <w:r>
        <w:rPr>
          <w:rFonts w:hint="eastAsia" w:ascii="Times New Roman" w:hAnsi="Times New Roman"/>
          <w:i/>
          <w:iCs/>
          <w:color w:val="auto"/>
          <w:sz w:val="24"/>
          <w:szCs w:val="24"/>
        </w:rPr>
        <w:t>w</w:t>
      </w:r>
      <w:r>
        <w:rPr>
          <w:rFonts w:hint="eastAsia" w:ascii="Times New Roman" w:hAnsi="Times New Roman"/>
          <w:color w:val="auto"/>
          <w:sz w:val="24"/>
          <w:szCs w:val="24"/>
        </w:rPr>
        <w:t>),</w:t>
      </w:r>
      <w:r>
        <w:rPr>
          <w:rFonts w:hint="eastAsia" w:ascii="Times New Roman" w:hAnsi="Times New Roman"/>
          <w:i/>
          <w:iCs/>
          <w:color w:val="auto"/>
          <w:sz w:val="24"/>
          <w:szCs w:val="24"/>
        </w:rPr>
        <w:t>AIK</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 xml:space="preserve">               send  </w:t>
      </w:r>
      <w:r>
        <w:rPr>
          <w:rFonts w:hint="eastAsia" w:ascii="Times New Roman" w:hAnsi="Times New Roman"/>
          <w:i/>
          <w:iCs/>
          <w:color w:val="auto"/>
          <w:sz w:val="24"/>
          <w:szCs w:val="24"/>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right="0" w:rightChars="0" w:firstLine="416"/>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Verifier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 xml:space="preserve">    </w:t>
      </w:r>
      <w:r>
        <w:rPr>
          <w:rFonts w:ascii="Times New Roman" w:hAnsi="Times New Roman"/>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sig = </w:t>
      </w:r>
      <w:r>
        <w:rPr>
          <w:rFonts w:hint="eastAsia" w:ascii="Times New Roman" w:hAnsi="Times New Roman"/>
          <w:color w:val="auto"/>
          <w:sz w:val="24"/>
          <w:szCs w:val="24"/>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right="0" w:rightChars="0" w:firstLine="416"/>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 xml:space="preserve">              </w:t>
      </w:r>
      <w:r>
        <w:rPr>
          <w:rFonts w:hint="eastAsia" w:ascii="Times New Roman" w:hAnsi="Times New Roman"/>
          <w:i/>
          <w:iCs/>
          <w:color w:val="auto"/>
          <w:sz w:val="24"/>
          <w:szCs w:val="24"/>
        </w:rPr>
        <w:t xml:space="preserve">v = </w:t>
      </w:r>
      <w:r>
        <w:rPr>
          <w:rFonts w:hint="eastAsia" w:ascii="Times New Roman" w:hAnsi="Times New Roman"/>
          <w:color w:val="auto"/>
          <w:sz w:val="24"/>
          <w:szCs w:val="24"/>
        </w:rPr>
        <w:t>verify</w:t>
      </w:r>
      <w:r>
        <w:rPr>
          <w:rFonts w:hint="eastAsia" w:ascii="Times New Roman" w:hAnsi="Times New Roman"/>
          <w:i/>
          <w:iCs/>
          <w:color w:val="auto"/>
          <w:sz w:val="24"/>
          <w:szCs w:val="24"/>
        </w:rPr>
        <w:t xml:space="preserve"> sig</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AIK</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right="0" w:rightChars="0" w:firstLine="416"/>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 xml:space="preserve">              match </w:t>
      </w:r>
      <w:r>
        <w:rPr>
          <w:rFonts w:hint="eastAsia" w:ascii="Times New Roman" w:hAnsi="Times New Roman"/>
          <w:i/>
          <w:iCs/>
          <w:color w:val="auto"/>
          <w:sz w:val="24"/>
          <w:szCs w:val="24"/>
        </w:rPr>
        <w:t>v</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PCR</w:t>
      </w:r>
      <w:r>
        <w:rPr>
          <w:rFonts w:hint="eastAsia" w:ascii="Times New Roman" w:hAnsi="Times New Roman"/>
          <w:color w:val="auto"/>
          <w:sz w:val="24"/>
          <w:szCs w:val="24"/>
        </w:rPr>
        <w:t>(</w:t>
      </w:r>
      <w:r>
        <w:rPr>
          <w:rFonts w:hint="eastAsia" w:ascii="Times New Roman" w:hAnsi="Times New Roman"/>
          <w:i/>
          <w:iCs/>
          <w:color w:val="auto"/>
          <w:sz w:val="24"/>
          <w:szCs w:val="24"/>
        </w:rPr>
        <w:t>s</w:t>
      </w:r>
      <w:r>
        <w:rPr>
          <w:rFonts w:hint="eastAsia" w:ascii="Times New Roman" w:hAnsi="Times New Roman"/>
          <w:color w:val="auto"/>
          <w:sz w:val="24"/>
          <w:szCs w:val="24"/>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60" w:lineRule="auto"/>
        <w:ind w:right="0" w:rightChars="0" w:firstLine="2064" w:firstLineChars="86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numPr>
          <w:ilvl w:val="0"/>
          <w:numId w:val="10"/>
        </w:numPr>
        <w:kinsoku/>
        <w:wordWrap/>
        <w:overflowPunct/>
        <w:topLinePunct w:val="0"/>
        <w:autoSpaceDE/>
        <w:autoSpaceDN/>
        <w:bidi w:val="0"/>
        <w:adjustRightInd/>
        <w:snapToGrid/>
        <w:spacing w:line="360" w:lineRule="auto"/>
        <w:ind w:left="420" w:leftChars="0" w:right="0" w:rightChars="0" w:hanging="420" w:firstLineChars="0"/>
        <w:jc w:val="center"/>
        <w:textAlignment w:val="auto"/>
        <w:rPr>
          <w:rFonts w:hint="default" w:ascii="Times New Roman" w:hAnsi="Times New Roman" w:eastAsia="黑体" w:cs="Times New Roman"/>
          <w:sz w:val="24"/>
          <w:szCs w:val="24"/>
        </w:rPr>
      </w:pPr>
      <w:r>
        <w:rPr>
          <w:rFonts w:hint="eastAsia" w:ascii="Times New Roman" w:hAnsi="Times New Roman"/>
          <w:color w:val="auto"/>
          <w:sz w:val="24"/>
          <w:szCs w:val="24"/>
        </w:rPr>
        <w:t>TVP-QT中m信任传递的远程验证程序</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首先，m读取本地</w:t>
      </w:r>
      <w:r>
        <w:rPr>
          <w:rFonts w:hint="eastAsia"/>
          <w:color w:val="auto"/>
          <w:sz w:val="24"/>
          <w:szCs w:val="24"/>
          <w:lang w:val="en-US" w:eastAsia="zh-CN"/>
        </w:rPr>
        <w:t>存储的</w:t>
      </w:r>
      <w:r>
        <w:rPr>
          <w:rFonts w:hint="eastAsia" w:ascii="Times New Roman" w:hAnsi="Times New Roman"/>
          <w:iCs/>
          <w:color w:val="auto"/>
          <w:sz w:val="24"/>
          <w:szCs w:val="24"/>
        </w:rPr>
        <w:t>PCR</w:t>
      </w:r>
      <w:r>
        <w:rPr>
          <w:rFonts w:hint="eastAsia" w:ascii="Times New Roman" w:hAnsi="Times New Roman"/>
          <w:color w:val="auto"/>
          <w:sz w:val="24"/>
          <w:szCs w:val="24"/>
        </w:rPr>
        <w:t>值，用自己的AIK签名（</w:t>
      </w:r>
      <w:r>
        <w:rPr>
          <w:rFonts w:hint="eastAsia" w:ascii="Times New Roman" w:hAnsi="Times New Roman"/>
          <w:i/>
          <w:iCs/>
          <w:color w:val="auto"/>
          <w:sz w:val="24"/>
          <w:szCs w:val="24"/>
        </w:rPr>
        <w:t>AIK</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)）并将其发送给挑战者。然后，挑战者验证该签名，并用预期的度量值序列与收到的值进行对比，</w:t>
      </w:r>
      <w:r>
        <w:rPr>
          <w:rFonts w:hint="eastAsia"/>
          <w:color w:val="auto"/>
          <w:sz w:val="24"/>
          <w:szCs w:val="24"/>
          <w:lang w:val="en-US" w:eastAsia="zh-CN"/>
        </w:rPr>
        <w:t>如果PCR值是</w:t>
      </w:r>
      <w:r>
        <w:rPr>
          <w:rFonts w:hint="eastAsia" w:ascii="Times New Roman" w:hAnsi="Times New Roman"/>
          <w:color w:val="auto"/>
          <w:sz w:val="24"/>
          <w:szCs w:val="24"/>
        </w:rPr>
        <w:t>匹配</w:t>
      </w:r>
      <w:r>
        <w:rPr>
          <w:rFonts w:hint="eastAsia"/>
          <w:color w:val="auto"/>
          <w:sz w:val="24"/>
          <w:szCs w:val="24"/>
          <w:lang w:val="en-US" w:eastAsia="zh-CN"/>
        </w:rPr>
        <w:t>的</w:t>
      </w:r>
      <w:r>
        <w:rPr>
          <w:rFonts w:hint="eastAsia" w:ascii="Times New Roman" w:hAnsi="Times New Roman"/>
          <w:color w:val="auto"/>
          <w:sz w:val="24"/>
          <w:szCs w:val="24"/>
        </w:rPr>
        <w:t>，则表明该m拥有所声称的可信属性，否则验证失败。在此过程中远程验证者与m应是不同实体，以保证该验证过程的有效性。</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这些前提条件形式化表示为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ascii="Times New Roman" w:hAnsi="Times New Roman"/>
          <w:color w:val="auto"/>
          <w:position w:val="-4"/>
          <w:sz w:val="24"/>
          <w:szCs w:val="24"/>
        </w:rPr>
        <w:object>
          <v:shape id="_x0000_i1092" o:spt="75" type="#_x0000_t75" style="height:12pt;width:11pt;" o:ole="t" filled="f" o:preferrelative="t" stroked="f" coordsize="21600,21600">
            <v:path/>
            <v:fill on="f" focussize="0,0"/>
            <v:stroke on="f"/>
            <v:imagedata r:id="rId104" embosscolor="#FFFFFF" o:title=""/>
            <o:lock v:ext="edit" grouping="f" rotation="f" text="f" aspectratio="t"/>
            <w10:wrap type="none"/>
            <w10:anchorlock/>
          </v:shape>
          <o:OLEObject Type="Embed" ProgID="Equation.KSEE3" ShapeID="_x0000_i1092" DrawAspect="Content" ObjectID="_1468075792" r:id="rId103">
            <o:LockedField>false</o:LockedField>
          </o:OLEObject>
        </w:object>
      </w:r>
      <w:r>
        <w:rPr>
          <w:rFonts w:hint="eastAsia" w:ascii="Times New Roman" w:hAnsi="Times New Roman"/>
          <w:color w:val="auto"/>
          <w:sz w:val="24"/>
          <w:szCs w:val="24"/>
          <w:vertAlign w:val="subscript"/>
        </w:rPr>
        <w:t xml:space="preserve">SRTM </w:t>
      </w:r>
      <w:r>
        <w:rPr>
          <w:rFonts w:hint="eastAsia" w:ascii="Times New Roman" w:hAnsi="Times New Roman"/>
          <w:color w:val="auto"/>
          <w:sz w:val="24"/>
          <w:szCs w:val="24"/>
        </w:rPr>
        <w:t>= {</w:t>
      </w:r>
      <w:r>
        <w:rPr>
          <w:rFonts w:ascii="Times New Roman" w:hAnsi="Times New Roman"/>
          <w:color w:val="auto"/>
          <w:position w:val="-6"/>
          <w:sz w:val="24"/>
          <w:szCs w:val="24"/>
        </w:rPr>
        <w:object>
          <v:shape id="_x0000_i1093" o:spt="75" type="#_x0000_t75" style="height:17pt;width:12pt;" o:ole="t" filled="f" o:preferrelative="t" stroked="f" coordsize="21600,21600">
            <v:path/>
            <v:fill on="f" alignshape="1" focussize="0,0"/>
            <v:stroke on="f"/>
            <v:imagedata r:id="rId106" o:title=""/>
            <o:lock v:ext="edit" aspectratio="t"/>
            <w10:wrap type="none"/>
            <w10:anchorlock/>
          </v:shape>
          <o:OLEObject Type="Embed" ProgID="Equation.3" ShapeID="_x0000_i1093" DrawAspect="Content" ObjectID="_1468075793" r:id="rId105">
            <o:LockedField>false</o:LockedField>
          </o:OLEObject>
        </w:object>
      </w:r>
      <w:r>
        <w:rPr>
          <w:rFonts w:hint="eastAsia" w:ascii="Times New Roman" w:hAnsi="Times New Roman"/>
          <w:i/>
          <w:iCs/>
          <w:color w:val="auto"/>
          <w:position w:val="-4"/>
          <w:sz w:val="24"/>
          <w:szCs w:val="24"/>
        </w:rPr>
        <w:object>
          <v:shape id="_x0000_i1094" o:spt="75" type="#_x0000_t75" style="height:11pt;width:11pt;" o:ole="t" filled="f" o:preferrelative="t" stroked="f" coordsize="21600,21600">
            <v:path/>
            <v:fill on="f" focussize="0,0"/>
            <v:stroke on="f"/>
            <v:imagedata r:id="rId108" embosscolor="#FFFFFF" o:title=""/>
            <o:lock v:ext="edit" grouping="f" rotation="f" text="f" aspectratio="t"/>
            <w10:wrap type="none"/>
            <w10:anchorlock/>
          </v:shape>
          <o:OLEObject Type="Embed" ProgID="Equation.KSEE3" ShapeID="_x0000_i1094" DrawAspect="Content" ObjectID="_1468075794" r:id="rId107">
            <o:LockedField>false</o:LockedField>
          </o:OLEObject>
        </w:object>
      </w:r>
      <w:r>
        <w:rPr>
          <w:rFonts w:hint="eastAsia" w:ascii="Times New Roman" w:hAnsi="Times New Roman"/>
          <w:i/>
          <w:iCs/>
          <w:color w:val="auto"/>
          <w:sz w:val="24"/>
          <w:szCs w:val="24"/>
        </w:rPr>
        <w:t>AIK</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),Honest(</w:t>
      </w:r>
      <w:r>
        <w:rPr>
          <w:rFonts w:hint="eastAsia" w:ascii="Times New Roman" w:hAnsi="Times New Roman"/>
          <w:i/>
          <w:iCs/>
          <w:color w:val="auto"/>
          <w:sz w:val="24"/>
          <w:szCs w:val="24"/>
        </w:rPr>
        <w:t>AIK</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TPM</w:t>
      </w:r>
      <w:r>
        <w:rPr>
          <w:rFonts w:hint="eastAsia" w:ascii="Times New Roman" w:hAnsi="Times New Roman"/>
          <w:color w:val="auto"/>
          <w:sz w:val="24"/>
          <w:szCs w:val="24"/>
          <w:vertAlign w:val="subscript"/>
        </w:rPr>
        <w:t xml:space="preserve"> SRTM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),TPM</w:t>
      </w:r>
      <w:r>
        <w:rPr>
          <w:rFonts w:hint="eastAsia" w:ascii="Times New Roman" w:hAnsi="Times New Roman"/>
          <w:color w:val="auto"/>
          <w:sz w:val="24"/>
          <w:szCs w:val="24"/>
          <w:vertAlign w:val="subscript"/>
        </w:rPr>
        <w:t xml:space="preserve"> DRTM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 }           (11)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textAlignment w:val="auto"/>
        <w:outlineLvl w:val="9"/>
        <w:rPr>
          <w:rFonts w:ascii="Times New Roman" w:hAnsi="Times New Roman"/>
          <w:b/>
          <w:bCs/>
          <w:color w:val="auto"/>
          <w:sz w:val="24"/>
          <w:szCs w:val="24"/>
        </w:rPr>
      </w:pPr>
      <w:r>
        <w:rPr>
          <w:rFonts w:hint="eastAsia"/>
          <w:b/>
          <w:bCs/>
          <w:color w:val="auto"/>
          <w:sz w:val="24"/>
          <w:szCs w:val="24"/>
          <w:lang w:val="en-US" w:eastAsia="zh-CN"/>
        </w:rPr>
        <w:t>b.</w:t>
      </w:r>
      <w:r>
        <w:rPr>
          <w:rFonts w:ascii="Times New Roman" w:hAnsi="Times New Roman"/>
          <w:b/>
          <w:bCs/>
          <w:color w:val="auto"/>
          <w:sz w:val="24"/>
          <w:szCs w:val="24"/>
        </w:rPr>
        <w:t>信任链属性的远程验证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sz w:val="24"/>
          <w:szCs w:val="24"/>
        </w:rPr>
      </w:pPr>
      <w:r>
        <w:rPr>
          <w:rFonts w:ascii="Times New Roman" w:hAnsi="Times New Roman"/>
          <w:b/>
          <w:bCs/>
          <w:color w:val="auto"/>
          <w:sz w:val="24"/>
          <w:szCs w:val="24"/>
        </w:rPr>
        <w:t>定理 2</w:t>
      </w:r>
      <w:r>
        <w:rPr>
          <w:rFonts w:ascii="Times New Roman" w:hAnsi="Times New Roman"/>
          <w:color w:val="auto"/>
          <w:sz w:val="24"/>
          <w:szCs w:val="24"/>
        </w:rPr>
        <w:t>如果远程验证者确认m提供的度量值是唯一的、正确的，那么该m对应的PCR值一定是如下的确定序列</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ascii="Times New Roman" w:hAnsi="Times New Roman"/>
          <w:color w:val="auto"/>
          <w:sz w:val="24"/>
          <w:szCs w:val="24"/>
        </w:rPr>
        <w:t>，因为根据定理1可知，该序列表明</w:t>
      </w:r>
      <w:r>
        <w:rPr>
          <w:rFonts w:hint="eastAsia" w:ascii="Times New Roman" w:hAnsi="Times New Roman"/>
          <w:color w:val="auto"/>
          <w:sz w:val="24"/>
          <w:szCs w:val="24"/>
        </w:rPr>
        <w:t>m</w:t>
      </w:r>
      <w:r>
        <w:rPr>
          <w:rFonts w:ascii="Times New Roman" w:hAnsi="Times New Roman"/>
          <w:color w:val="auto"/>
          <w:sz w:val="24"/>
          <w:szCs w:val="24"/>
        </w:rPr>
        <w:t>的确执行了相应的信任链传递过程。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ascii="Times New Roman" w:hAnsi="Times New Roman"/>
          <w:color w:val="auto"/>
          <w:sz w:val="24"/>
          <w:szCs w:val="24"/>
        </w:rPr>
        <w:t>形式化表示为</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ascii="Times New Roman" w:hAnsi="Times New Roman"/>
          <w:color w:val="auto"/>
          <w:position w:val="-4"/>
          <w:sz w:val="24"/>
          <w:szCs w:val="24"/>
        </w:rPr>
        <w:object>
          <v:shape id="_x0000_i1095" o:spt="75" type="#_x0000_t75" style="height:12pt;width:11pt;" o:ole="t" filled="f" o:preferrelative="t" stroked="f" coordsize="21600,21600">
            <v:path/>
            <v:fill on="f" focussize="0,0"/>
            <v:stroke on="f"/>
            <v:imagedata r:id="rId104" embosscolor="#FFFFFF" o:title=""/>
            <o:lock v:ext="edit" grouping="f" rotation="f" text="f" aspectratio="t"/>
            <w10:wrap type="none"/>
            <w10:anchorlock/>
          </v:shape>
          <o:OLEObject Type="Embed" ProgID="Equation.KSEE3" ShapeID="_x0000_i1095" DrawAspect="Content" ObjectID="_1468075795" r:id="rId109">
            <o:LockedField>false</o:LockedField>
          </o:OLEObject>
        </w:object>
      </w:r>
      <w:r>
        <w:rPr>
          <w:rFonts w:hint="eastAsia" w:ascii="Times New Roman" w:hAnsi="Times New Roman"/>
          <w:color w:val="auto"/>
          <w:sz w:val="24"/>
          <w:szCs w:val="24"/>
          <w:vertAlign w:val="subscript"/>
        </w:rPr>
        <w:t>SRTM</w:t>
      </w:r>
      <w:r>
        <w:rPr>
          <w:rFonts w:ascii="Times New Roman" w:hAnsi="Times New Roman"/>
          <w:color w:val="auto"/>
          <w:sz w:val="24"/>
          <w:szCs w:val="24"/>
        </w:rPr>
        <w:t>├</w:t>
      </w:r>
      <w:r>
        <w:rPr>
          <w:rFonts w:hint="eastAsia" w:ascii="Times New Roman" w:hAnsi="Times New Roman"/>
          <w:color w:val="auto"/>
          <w:sz w:val="24"/>
          <w:szCs w:val="24"/>
        </w:rPr>
        <w:t xml:space="preserve"> [Verifier(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0"/>
          <w:sz w:val="24"/>
          <w:szCs w:val="24"/>
        </w:rPr>
        <w:object>
          <v:shape id="_x0000_i1096" o:spt="75" type="#_x0000_t75" style="height:18pt;width:16pt;" o:ole="t" filled="f" o:preferrelative="t" stroked="f" coordsize="21600,21600">
            <v:path/>
            <v:fill on="f" focussize="0,0"/>
            <v:stroke on="f"/>
            <v:imagedata r:id="rId111" embosscolor="#FFFFFF" o:title=""/>
            <o:lock v:ext="edit" grouping="f" rotation="f" text="f" aspectratio="t"/>
            <w10:wrap type="none"/>
            <w10:anchorlock/>
          </v:shape>
          <o:OLEObject Type="Embed" ProgID="Equation.KSEE3" ShapeID="_x0000_i1096" DrawAspect="Content" ObjectID="_1468075796" r:id="rId110">
            <o:LockedField>false</o:LockedField>
          </o:OLEObject>
        </w:object>
      </w:r>
      <w:r>
        <w:rPr>
          <w:rFonts w:hint="eastAsia" w:ascii="Times New Roman" w:hAnsi="Times New Roman"/>
          <w:i/>
          <w:iCs/>
          <w:color w:val="auto"/>
          <w:position w:val="-4"/>
          <w:sz w:val="24"/>
          <w:szCs w:val="24"/>
        </w:rPr>
        <w:object>
          <v:shape id="_x0000_i1097" o:spt="75" type="#_x0000_t75" style="height:12pt;width:10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7" DrawAspect="Content" ObjectID="_1468075797" r:id="rId112">
            <o:LockedField>false</o:LockedField>
          </o:OLEObject>
        </w:objec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i/>
          <w:iCs/>
          <w:color w:val="auto"/>
          <w:sz w:val="24"/>
          <w:szCs w:val="24"/>
        </w:rPr>
        <w:t>t&lt;t</w:t>
      </w:r>
      <w:r>
        <w:rPr>
          <w:rFonts w:hint="eastAsia" w:ascii="Times New Roman" w:hAnsi="Times New Roman"/>
          <w:i/>
          <w:iCs/>
          <w:color w:val="auto"/>
          <w:sz w:val="24"/>
          <w:szCs w:val="24"/>
          <w:vertAlign w:val="subscript"/>
        </w:rPr>
        <w:t>e</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098"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098" DrawAspect="Content" ObjectID="_1468075798" r:id="rId113">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 xml:space="preserve">)                            </w:t>
      </w:r>
      <w:r>
        <w:rPr>
          <w:rFonts w:hint="eastAsia" w:ascii="Times New Roman" w:hAnsi="Times New Roman"/>
          <w:bCs/>
          <w:color w:val="auto"/>
          <w:sz w:val="24"/>
          <w:szCs w:val="24"/>
        </w:rPr>
        <w:t>(</w:t>
      </w:r>
      <w:r>
        <w:rPr>
          <w:rFonts w:hint="eastAsia" w:ascii="Times New Roman" w:hAnsi="Times New Roman"/>
          <w:b/>
          <w:bCs/>
          <w:color w:val="auto"/>
          <w:sz w:val="24"/>
          <w:szCs w:val="24"/>
        </w:rPr>
        <w:t>12</w:t>
      </w:r>
      <w:r>
        <w:rPr>
          <w:rFonts w:hint="eastAsia" w:ascii="Times New Roman" w:hAnsi="Times New Roman"/>
          <w:b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ascii="Times New Roman" w:hAnsi="Times New Roman"/>
          <w:color w:val="auto"/>
          <w:position w:val="-4"/>
          <w:sz w:val="24"/>
          <w:szCs w:val="24"/>
        </w:rPr>
        <w:object>
          <v:shape id="_x0000_i1099" o:spt="75" type="#_x0000_t75" style="height:12pt;width:11pt;" o:ole="t" filled="f" o:preferrelative="t" stroked="f" coordsize="21600,21600">
            <v:path/>
            <v:fill on="f" focussize="0,0"/>
            <v:stroke on="f"/>
            <v:imagedata r:id="rId104" embosscolor="#FFFFFF" o:title=""/>
            <o:lock v:ext="edit" grouping="f" rotation="f" text="f" aspectratio="t"/>
            <w10:wrap type="none"/>
            <w10:anchorlock/>
          </v:shape>
          <o:OLEObject Type="Embed" ProgID="Equation.KSEE3" ShapeID="_x0000_i1099" DrawAspect="Content" ObjectID="_1468075799" r:id="rId114">
            <o:LockedField>false</o:LockedField>
          </o:OLEObject>
        </w:objec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，Protected</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ascii="Times New Roman" w:hAnsi="Times New Roman"/>
          <w:color w:val="auto"/>
          <w:sz w:val="24"/>
          <w:szCs w:val="24"/>
        </w:rPr>
        <w:t>├</w:t>
      </w:r>
      <w:r>
        <w:rPr>
          <w:rFonts w:hint="eastAsia" w:ascii="Times New Roman" w:hAnsi="Times New Roman"/>
          <w:color w:val="auto"/>
          <w:sz w:val="24"/>
          <w:szCs w:val="24"/>
        </w:rPr>
        <w:t xml:space="preserve"> [Verifier(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0"/>
          <w:sz w:val="24"/>
          <w:szCs w:val="24"/>
        </w:rPr>
        <w:object>
          <v:shape id="_x0000_i1100" o:spt="75" type="#_x0000_t75" style="height:18pt;width:16pt;" o:ole="t" filled="f" o:preferrelative="t" stroked="f" coordsize="21600,21600">
            <v:path/>
            <v:fill on="f" focussize="0,0"/>
            <v:stroke on="f"/>
            <v:imagedata r:id="rId111" embosscolor="#FFFFFF" o:title=""/>
            <o:lock v:ext="edit" grouping="f" rotation="f" text="f" aspectratio="t"/>
            <w10:wrap type="none"/>
            <w10:anchorlock/>
          </v:shape>
          <o:OLEObject Type="Embed" ProgID="Equation.KSEE3" ShapeID="_x0000_i1100" DrawAspect="Content" ObjectID="_1468075800" r:id="rId115">
            <o:LockedField>false</o:LockedField>
          </o:OLEObject>
        </w:object>
      </w:r>
      <w:r>
        <w:rPr>
          <w:rFonts w:hint="eastAsia" w:ascii="Times New Roman" w:hAnsi="Times New Roman"/>
          <w:i/>
          <w:iCs/>
          <w:color w:val="auto"/>
          <w:position w:val="-4"/>
          <w:sz w:val="24"/>
          <w:szCs w:val="24"/>
        </w:rPr>
        <w:object>
          <v:shape id="_x0000_i1101" o:spt="75" type="#_x0000_t75" style="height:12pt;width:10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01" DrawAspect="Content" ObjectID="_1468075801" r:id="rId116">
            <o:LockedField>false</o:LockedField>
          </o:OLEObject>
        </w:objec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i/>
          <w:iCs/>
          <w:color w:val="auto"/>
          <w:sz w:val="24"/>
          <w:szCs w:val="24"/>
        </w:rPr>
        <w:t>t&lt;t</w:t>
      </w:r>
      <w:r>
        <w:rPr>
          <w:rFonts w:hint="eastAsia" w:ascii="Times New Roman" w:hAnsi="Times New Roman"/>
          <w:i/>
          <w:iCs/>
          <w:color w:val="auto"/>
          <w:sz w:val="24"/>
          <w:szCs w:val="24"/>
          <w:vertAlign w:val="subscript"/>
        </w:rPr>
        <w:t>e</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02"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02" DrawAspect="Content" ObjectID="_1468075802" r:id="rId11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MeasureBoot</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 xml:space="preserve">)      </w:t>
      </w:r>
      <w:r>
        <w:rPr>
          <w:rFonts w:hint="eastAsia"/>
          <w:color w:val="auto"/>
          <w:sz w:val="24"/>
          <w:szCs w:val="24"/>
          <w:lang w:val="en-US" w:eastAsia="zh-CN"/>
        </w:rPr>
        <w:t xml:space="preserve">                   </w:t>
      </w:r>
      <w:r>
        <w:rPr>
          <w:rFonts w:hint="eastAsia" w:ascii="Times New Roman" w:hAnsi="Times New Roman"/>
          <w:color w:val="auto"/>
          <w:sz w:val="24"/>
          <w:szCs w:val="24"/>
        </w:rPr>
        <w:t xml:space="preserve"> </w:t>
      </w:r>
      <w:r>
        <w:rPr>
          <w:rFonts w:hint="eastAsia" w:ascii="Times New Roman" w:hAnsi="Times New Roman"/>
          <w:bCs/>
          <w:color w:val="auto"/>
          <w:sz w:val="24"/>
          <w:szCs w:val="24"/>
        </w:rPr>
        <w:t>(</w:t>
      </w:r>
      <w:r>
        <w:rPr>
          <w:rFonts w:hint="eastAsia" w:ascii="Times New Roman" w:hAnsi="Times New Roman"/>
          <w:b/>
          <w:bCs/>
          <w:color w:val="auto"/>
          <w:sz w:val="24"/>
          <w:szCs w:val="24"/>
        </w:rPr>
        <w:t>13</w:t>
      </w:r>
      <w:r>
        <w:rPr>
          <w:rFonts w:hint="eastAsia" w:ascii="Times New Roman" w:hAnsi="Times New Roman"/>
          <w:b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这两个属性有递进关系，即如果属性(12)成立，则属性(13)可以利用定理1的结论直接证明。因此，下面对属性(12)进行证明。</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b/>
          <w:bCs/>
          <w:color w:val="auto"/>
          <w:sz w:val="24"/>
          <w:szCs w:val="24"/>
        </w:rPr>
        <w:t>证明：</w:t>
      </w:r>
      <w:r>
        <w:rPr>
          <w:rFonts w:hint="eastAsia" w:ascii="Times New Roman" w:hAnsi="Times New Roman"/>
          <w:color w:val="auto"/>
          <w:sz w:val="24"/>
          <w:szCs w:val="24"/>
        </w:rPr>
        <w:t>首先根据前提假设及[Verifier(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0"/>
          <w:sz w:val="24"/>
          <w:szCs w:val="24"/>
        </w:rPr>
        <w:object>
          <v:shape id="_x0000_i1103" o:spt="75" type="#_x0000_t75" style="height:18pt;width:16pt;" o:ole="t" filled="f" o:preferrelative="t" stroked="f" coordsize="21600,21600">
            <v:path/>
            <v:fill on="f" focussize="0,0"/>
            <v:stroke on="f"/>
            <v:imagedata r:id="rId111" embosscolor="#FFFFFF" o:title=""/>
            <o:lock v:ext="edit" grouping="f" rotation="f" text="f" aspectratio="t"/>
            <w10:wrap type="none"/>
            <w10:anchorlock/>
          </v:shape>
          <o:OLEObject Type="Embed" ProgID="Equation.KSEE3" ShapeID="_x0000_i1103" DrawAspect="Content" ObjectID="_1468075803" r:id="rId118">
            <o:LockedField>false</o:LockedField>
          </o:OLEObject>
        </w:object>
      </w:r>
      <w:r>
        <w:rPr>
          <w:rFonts w:hint="eastAsia" w:ascii="Times New Roman" w:hAnsi="Times New Roman"/>
          <w:color w:val="auto"/>
          <w:sz w:val="24"/>
          <w:szCs w:val="24"/>
        </w:rPr>
        <w:t>，利用公理</w:t>
      </w:r>
      <w:r>
        <w:rPr>
          <w:rFonts w:hint="eastAsia" w:ascii="Times New Roman" w:hAnsi="Times New Roman"/>
          <w:i/>
          <w:iCs/>
          <w:color w:val="auto"/>
          <w:sz w:val="24"/>
          <w:szCs w:val="24"/>
        </w:rPr>
        <w:t>VER</w:t>
      </w:r>
      <w:r>
        <w:rPr>
          <w:rFonts w:hint="eastAsia" w:ascii="Times New Roman" w:hAnsi="Times New Roman"/>
          <w:color w:val="auto"/>
          <w:sz w:val="24"/>
          <w:szCs w:val="24"/>
        </w:rPr>
        <w:t>可得到：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0"/>
          <w:sz w:val="24"/>
          <w:szCs w:val="24"/>
        </w:rPr>
        <w:object>
          <v:shape id="_x0000_i1104" o:spt="75" type="#_x0000_t75" style="height:18pt;width:16pt;" o:ole="t" filled="f" o:preferrelative="t" stroked="f" coordsize="21600,21600">
            <v:path/>
            <v:fill on="f" focussize="0,0"/>
            <v:stroke on="f"/>
            <v:imagedata r:id="rId111" embosscolor="#FFFFFF" o:title=""/>
            <o:lock v:ext="edit" grouping="f" rotation="f" text="f" aspectratio="t"/>
            <w10:wrap type="none"/>
            <w10:anchorlock/>
          </v:shape>
          <o:OLEObject Type="Embed" ProgID="Equation.KSEE3" ShapeID="_x0000_i1104" DrawAspect="Content" ObjectID="_1468075804" r:id="rId119">
            <o:LockedField>false</o:LockedField>
          </o:OLEObject>
        </w:object>
      </w:r>
      <w:r>
        <w:rPr>
          <w:rFonts w:hint="eastAsia" w:ascii="Times New Roman" w:hAnsi="Times New Roman"/>
          <w:i/>
          <w:iCs/>
          <w:color w:val="auto"/>
          <w:position w:val="-4"/>
          <w:sz w:val="24"/>
          <w:szCs w:val="24"/>
        </w:rPr>
        <w:object>
          <v:shape id="_x0000_i1105" o:spt="75" type="#_x0000_t75" style="height:12pt;width:10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05" DrawAspect="Content" ObjectID="_1468075805" r:id="rId120">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f</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I.</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f</w:t>
      </w:r>
      <w:r>
        <w:rPr>
          <w:rFonts w:hint="eastAsia" w:ascii="Times New Roman" w:hAnsi="Times New Roman"/>
          <w:i/>
          <w:iCs/>
          <w:color w:val="auto"/>
          <w:sz w:val="24"/>
          <w:szCs w:val="24"/>
        </w:rPr>
        <w:t>&lt;t</w:t>
      </w:r>
      <w:r>
        <w:rPr>
          <w:rFonts w:hint="eastAsia" w:ascii="Times New Roman" w:hAnsi="Times New Roman"/>
          <w:i/>
          <w:iCs/>
          <w:color w:val="auto"/>
          <w:sz w:val="24"/>
          <w:szCs w:val="24"/>
          <w:vertAlign w:val="subscript"/>
        </w:rPr>
        <w:t>e</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06"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06" DrawAspect="Content" ObjectID="_1468075806" r:id="rId121">
            <o:LockedField>false</o:LockedField>
          </o:OLEObject>
        </w:object>
      </w:r>
      <w:r>
        <w:rPr>
          <w:rFonts w:hint="eastAsia" w:ascii="Times New Roman" w:hAnsi="Times New Roman"/>
          <w:color w:val="auto"/>
          <w:position w:val="-6"/>
          <w:sz w:val="24"/>
          <w:szCs w:val="24"/>
        </w:rPr>
        <w:object>
          <v:shape id="_x0000_i1107" o:spt="75" type="#_x0000_t75" style="height:16pt;width:10.05pt;" o:ole="t" filled="f" o:preferrelative="t" stroked="f" coordsize="21600,21600">
            <v:path/>
            <v:fill on="f" alignshape="1" focussize="0,0"/>
            <v:stroke on="f"/>
            <v:imagedata r:id="rId123" embosscolor="#FFFFFF" o:title=""/>
            <o:lock v:ext="edit" aspectratio="t"/>
            <w10:wrap type="none"/>
            <w10:anchorlock/>
          </v:shape>
          <o:OLEObject Type="Embed" ProgID="Equation.KSEE3" ShapeID="_x0000_i1107" DrawAspect="Content" ObjectID="_1468075807" r:id="rId122">
            <o:LockedField>false</o:LockedField>
          </o:OLEObject>
        </w:objec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108" o:spt="75" type="#_x0000_t75" style="height:16pt;width:24.95pt;" o:ole="t" filled="f" o:preferrelative="t" stroked="f" coordsize="21600,21600">
            <v:path/>
            <v:fill on="f" focussize="0,0"/>
            <v:stroke on="f"/>
            <v:imagedata r:id="rId125" embosscolor="#FFFFFF" o:title=""/>
            <o:lock v:ext="edit" grouping="f" rotation="f" text="f" aspectratio="t"/>
            <w10:wrap type="none"/>
            <w10:anchorlock/>
          </v:shape>
          <o:OLEObject Type="Embed" ProgID="Equation.KSEE3" ShapeID="_x0000_i1108" DrawAspect="Content" ObjectID="_1468075808" r:id="rId124">
            <o:LockedField>false</o:LockedField>
          </o:OLEObject>
        </w:objec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09"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09" DrawAspect="Content" ObjectID="_1468075809" r:id="rId126">
            <o:LockedField>false</o:LockedField>
          </o:OLEObject>
        </w:object>
      </w:r>
      <w:r>
        <w:rPr>
          <w:rFonts w:hint="eastAsia" w:ascii="Times New Roman" w:hAnsi="Times New Roman"/>
          <w:color w:val="auto"/>
          <w:sz w:val="24"/>
          <w:szCs w:val="24"/>
        </w:rPr>
        <w:t>Contain(</w: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AIK</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m</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w:t>
      </w:r>
      <w:r>
        <w:rPr>
          <w:rFonts w:hint="eastAsia" w:ascii="Times New Roman" w:hAnsi="Times New Roman"/>
          <w:i/>
          <w:iCs/>
          <w:color w:val="auto"/>
          <w:sz w:val="24"/>
          <w:szCs w:val="24"/>
        </w:rPr>
        <w:t>PCR</w:t>
      </w:r>
      <w:r>
        <w:rPr>
          <w:rFonts w:hint="eastAsia" w:ascii="Times New Roman" w:hAnsi="Times New Roman"/>
          <w:color w:val="auto"/>
          <w:sz w:val="24"/>
          <w:szCs w:val="24"/>
        </w:rPr>
        <w:t>(</w:t>
      </w:r>
      <w:r>
        <w:rPr>
          <w:rFonts w:hint="eastAsia" w:ascii="Times New Roman" w:hAnsi="Times New Roman"/>
          <w:i/>
          <w:iCs/>
          <w:color w:val="auto"/>
          <w:sz w:val="24"/>
          <w:szCs w:val="24"/>
        </w:rPr>
        <w:t>s</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color w:val="auto"/>
          <w:sz w:val="24"/>
          <w:szCs w:val="24"/>
          <w:lang w:val="en-US" w:eastAsia="zh-CN"/>
        </w:rPr>
        <w:tab/>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110"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10" DrawAspect="Content" ObjectID="_1468075810" r:id="rId127">
            <o:LockedField>false</o:LockedField>
          </o:OLEObject>
        </w:object>
      </w:r>
      <w:r>
        <w:rPr>
          <w:rFonts w:hint="eastAsia" w:ascii="Times New Roman" w:hAnsi="Times New Roman"/>
          <w:color w:val="auto"/>
          <w:sz w:val="24"/>
          <w:szCs w:val="24"/>
        </w:rPr>
        <w:t>(Sent(</w:t>
      </w:r>
      <w:r>
        <w:rPr>
          <w:rFonts w:hint="eastAsia" w:ascii="Times New Roman" w:hAnsi="Times New Roman"/>
          <w:i/>
          <w:iCs/>
          <w:color w:val="auto"/>
          <w:sz w:val="24"/>
          <w:szCs w:val="24"/>
        </w:rPr>
        <w:t>I</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f</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11" o:spt="75" type="#_x0000_t75" style="height:10pt;width:11pt;" o:ole="t" filled="f" o:preferrelative="t" stroked="f" coordsize="21600,21600">
            <v:path/>
            <v:fill on="f" focussize="0,0"/>
            <v:stroke on="f"/>
            <v:imagedata r:id="rId129" embosscolor="#FFFFFF" o:title=""/>
            <o:lock v:ext="edit" grouping="f" rotation="f" text="f" aspectratio="t"/>
            <w10:wrap type="none"/>
            <w10:anchorlock/>
          </v:shape>
          <o:OLEObject Type="Embed" ProgID="Equation.KSEE3" ShapeID="_x0000_i1111" DrawAspect="Content" ObjectID="_1468075811" r:id="rId12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iCs/>
          <w:color w:val="auto"/>
          <w:position w:val="-4"/>
          <w:sz w:val="24"/>
          <w:szCs w:val="24"/>
        </w:rPr>
        <w:object>
          <v:shape id="_x0000_i1112" o:spt="75" type="#_x0000_t75" style="height:12pt;width:10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12" DrawAspect="Content" ObjectID="_1468075812" r:id="rId130">
            <o:LockedField>false</o:LockedField>
          </o:OLEObject>
        </w:object>
      </w:r>
      <w:r>
        <w:rPr>
          <w:rFonts w:hint="eastAsia" w:ascii="Times New Roman" w:hAnsi="Times New Roman"/>
          <w:i/>
          <w:iCs/>
          <w:color w:val="auto"/>
          <w:sz w:val="24"/>
          <w:szCs w:val="24"/>
        </w:rPr>
        <w:t>l.</w:t>
      </w:r>
      <w:r>
        <w:rPr>
          <w:rFonts w:hint="eastAsia" w:ascii="Times New Roman" w:hAnsi="Times New Roman"/>
          <w:color w:val="auto"/>
          <w:sz w:val="24"/>
          <w:szCs w:val="24"/>
        </w:rPr>
        <w:t>(Write(</w:t>
      </w:r>
      <w:r>
        <w:rPr>
          <w:rFonts w:hint="eastAsia" w:ascii="Times New Roman" w:hAnsi="Times New Roman"/>
          <w:i/>
          <w:color w:val="auto"/>
          <w:sz w:val="24"/>
          <w:szCs w:val="24"/>
        </w:rPr>
        <w:t>I</w:t>
      </w:r>
      <w:r>
        <w:rPr>
          <w:rFonts w:hint="eastAsia" w:ascii="Times New Roman" w:hAnsi="Times New Roman"/>
          <w:iCs/>
          <w:color w:val="auto"/>
          <w:sz w:val="24"/>
          <w:szCs w:val="24"/>
        </w:rPr>
        <w:t>,</w:t>
      </w:r>
      <w:r>
        <w:rPr>
          <w:rFonts w:hint="eastAsia" w:ascii="Times New Roman" w:hAnsi="Times New Roman"/>
          <w:i/>
          <w:iCs/>
          <w:color w:val="auto"/>
          <w:sz w:val="24"/>
          <w:szCs w:val="24"/>
        </w:rPr>
        <w:t>l</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t</w:t>
      </w:r>
      <w:r>
        <w:rPr>
          <w:rFonts w:hint="eastAsia" w:ascii="Times New Roman" w:hAnsi="Times New Roman"/>
          <w:i/>
          <w:iCs/>
          <w:color w:val="auto"/>
          <w:sz w:val="24"/>
          <w:szCs w:val="24"/>
          <w:vertAlign w:val="subscript"/>
        </w:rPr>
        <w:t>f</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根据图5中的远程验证程序，建立并证明以下程序不变量：对于程序前缀</w:t>
      </w:r>
      <w:r>
        <w:rPr>
          <w:rFonts w:hint="eastAsia" w:ascii="Times New Roman" w:hAnsi="Times New Roman"/>
          <w:i/>
          <w:iCs/>
          <w:color w:val="auto"/>
          <w:sz w:val="24"/>
          <w:szCs w:val="24"/>
        </w:rPr>
        <w:t>Q</w:t>
      </w:r>
      <w:r>
        <w:rPr>
          <w:rFonts w:hint="eastAsia" w:ascii="Times New Roman" w:hAnsi="Times New Roman"/>
          <w:i/>
          <w:iCs/>
          <w:color w:val="auto"/>
          <w:position w:val="-4"/>
          <w:sz w:val="24"/>
          <w:szCs w:val="24"/>
        </w:rPr>
        <w:object>
          <v:shape id="_x0000_i1113" o:spt="75" type="#_x0000_t75" style="height:10pt;width:10pt;" o:ole="t" filled="f" o:preferrelative="t" stroked="f" coordsize="21600,21600">
            <v:path/>
            <v:fill on="f" focussize="0,0"/>
            <v:stroke on="f"/>
            <v:imagedata r:id="rId132" embosscolor="#FFFFFF" o:title=""/>
            <o:lock v:ext="edit" grouping="f" rotation="f" text="f" aspectratio="t"/>
            <w10:wrap type="none"/>
            <w10:anchorlock/>
          </v:shape>
          <o:OLEObject Type="Embed" ProgID="Equation.KSEE3" ShapeID="_x0000_i1113" DrawAspect="Content" ObjectID="_1468075813" r:id="rId131">
            <o:LockedField>false</o:LockedField>
          </o:OLEObject>
        </w:object>
      </w:r>
      <w:r>
        <w:rPr>
          <w:rFonts w:hint="eastAsia" w:ascii="Times New Roman" w:hAnsi="Times New Roman"/>
          <w:i/>
          <w:iCs/>
          <w:color w:val="auto"/>
          <w:sz w:val="24"/>
          <w:szCs w:val="24"/>
        </w:rPr>
        <w:t>IS</w:t>
      </w:r>
      <w:r>
        <w:rPr>
          <w:rFonts w:hint="eastAsia" w:ascii="Times New Roman" w:hAnsi="Times New Roman"/>
          <w:color w:val="auto"/>
          <w:sz w:val="24"/>
          <w:szCs w:val="24"/>
        </w:rPr>
        <w:t>(CRTM</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))，有以下属性成立：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w:t>
      </w:r>
      <w:r>
        <w:rPr>
          <w:rFonts w:hint="eastAsia" w:ascii="Times New Roman" w:hAnsi="Times New Roman"/>
          <w:i/>
          <w:iCs/>
          <w:color w:val="auto"/>
          <w:sz w:val="24"/>
          <w:szCs w:val="24"/>
        </w:rPr>
        <w:t>Q</w:t>
      </w:r>
      <w:r>
        <w:rPr>
          <w:rFonts w:hint="eastAsia" w:ascii="Times New Roman" w:hAnsi="Times New Roman"/>
          <w:color w:val="auto"/>
          <w:sz w:val="24"/>
          <w:szCs w:val="24"/>
        </w:rPr>
        <w:t>]</w:t>
      </w:r>
      <w:r>
        <w:rPr>
          <w:rFonts w:hint="eastAsia" w:ascii="Times New Roman" w:hAnsi="Times New Roman"/>
          <w:color w:val="auto"/>
          <w:position w:val="-10"/>
          <w:sz w:val="24"/>
          <w:szCs w:val="24"/>
        </w:rPr>
        <w:object>
          <v:shape id="_x0000_i1114" o:spt="75" type="#_x0000_t75" style="height:18pt;width:17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14" DrawAspect="Content" ObjectID="_1468075814" r:id="rId133">
            <o:LockedField>false</o:LockedField>
          </o:OLEObject>
        </w:objec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15" o:spt="75" type="#_x0000_t75" style="height:13pt;width:12pt;" o:ole="t" filled="f" o:preferrelative="t" stroked="f" coordsize="21600,21600">
            <v:path/>
            <v:fill on="f" focussize="0,0"/>
            <v:stroke on="f"/>
            <v:imagedata r:id="rId136" embosscolor="#FFFFFF" o:title=""/>
            <o:lock v:ext="edit" grouping="f" rotation="f" text="f" aspectratio="t"/>
            <w10:wrap type="none"/>
            <w10:anchorlock/>
          </v:shape>
          <o:OLEObject Type="Embed" ProgID="Equation.KSEE3" ShapeID="_x0000_i1115" DrawAspect="Content" ObjectID="_1468075815" r:id="rId135">
            <o:LockedField>false</o:LockedField>
          </o:OLEObject>
        </w:object>
      </w:r>
      <w:r>
        <w:rPr>
          <w:rFonts w:hint="eastAsia" w:ascii="Times New Roman" w:hAnsi="Times New Roman"/>
          <w:i/>
          <w:iCs/>
          <w:color w:val="auto"/>
          <w:sz w:val="24"/>
          <w:szCs w:val="24"/>
        </w:rPr>
        <w:t>l</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position w:val="-4"/>
          <w:sz w:val="24"/>
          <w:szCs w:val="24"/>
        </w:rPr>
        <w:object>
          <v:shape id="_x0000_i1116" o:spt="75" type="#_x0000_t75" style="height:10pt;width:10pt;" o:ole="t" filled="f" o:preferrelative="t" stroked="f" coordsize="21600,21600">
            <v:path/>
            <v:fill on="f" focussize="0,0"/>
            <v:stroke on="f"/>
            <v:imagedata r:id="rId138" embosscolor="#FFFFFF" o:title=""/>
            <o:lock v:ext="edit" grouping="f" rotation="f" text="f" aspectratio="t"/>
            <w10:wrap type="none"/>
            <w10:anchorlock/>
          </v:shape>
          <o:OLEObject Type="Embed" ProgID="Equation.KSEE3" ShapeID="_x0000_i1116" DrawAspect="Content" ObjectID="_1468075816" r:id="rId137">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b</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e</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17" o:spt="75" type="#_x0000_t75" style="height:10pt;width:13pt;" o:ole="t" filled="f" o:preferrelative="t" stroked="f" coordsize="21600,21600">
            <v:path/>
            <v:fill on="f" focussize="0,0"/>
            <v:stroke on="f"/>
            <v:imagedata r:id="rId140" embosscolor="#FFFFFF" o:title=""/>
            <o:lock v:ext="edit" grouping="f" rotation="f" text="f" aspectratio="t"/>
            <w10:wrap type="none"/>
            <w10:anchorlock/>
          </v:shape>
          <o:OLEObject Type="Embed" ProgID="Equation.KSEE3" ShapeID="_x0000_i1117" DrawAspect="Content" ObjectID="_1468075817" r:id="rId139">
            <o:LockedField>false</o:LockedField>
          </o:OLEObject>
        </w:objec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118" o:spt="75" type="#_x0000_t75" style="height:8pt;width:12pt;" o:ole="t" filled="f" o:preferrelative="t" stroked="f" coordsize="21600,21600">
            <v:path/>
            <v:fill on="f" focussize="0,0"/>
            <v:stroke on="f"/>
            <v:imagedata r:id="rId142" embosscolor="#FFFFFF" o:title=""/>
            <o:lock v:ext="edit" grouping="f" rotation="f" text="f" aspectratio="t"/>
            <w10:wrap type="none"/>
            <w10:anchorlock/>
          </v:shape>
          <o:OLEObject Type="Embed" ProgID="Equation.KSEE3" ShapeID="_x0000_i1118" DrawAspect="Content" ObjectID="_1468075818" r:id="rId141">
            <o:LockedField>false</o:LockedField>
          </o:OLEObject>
        </w:object>
      </w:r>
      <w:r>
        <w:rPr>
          <w:rFonts w:hint="eastAsia" w:ascii="Times New Roman" w:hAnsi="Times New Roman"/>
          <w:color w:val="auto"/>
          <w:sz w:val="24"/>
          <w:szCs w:val="24"/>
        </w:rPr>
        <w:t>Write(</w:t>
      </w:r>
      <w:r>
        <w:rPr>
          <w:rFonts w:hint="eastAsia" w:ascii="Times New Roman" w:hAnsi="Times New Roman"/>
          <w:i/>
          <w:iCs/>
          <w:color w:val="auto"/>
          <w:sz w:val="24"/>
          <w:szCs w:val="24"/>
        </w:rPr>
        <w:t>J</w:t>
      </w:r>
      <w:r>
        <w:rPr>
          <w:rFonts w:hint="eastAsia" w:ascii="Times New Roman" w:hAnsi="Times New Roman"/>
          <w:iCs/>
          <w:color w:val="auto"/>
          <w:sz w:val="24"/>
          <w:szCs w:val="24"/>
        </w:rPr>
        <w:t>,</w:t>
      </w:r>
      <w:r>
        <w:rPr>
          <w:rFonts w:hint="eastAsia" w:ascii="Times New Roman" w:hAnsi="Times New Roman"/>
          <w:i/>
          <w:iCs/>
          <w:color w:val="auto"/>
          <w:sz w:val="24"/>
          <w:szCs w:val="24"/>
        </w:rPr>
        <w:t>l</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19"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19" DrawAspect="Content" ObjectID="_1468075819" r:id="rId143">
            <o:LockedField>false</o:LockedField>
          </o:OLEObject>
        </w:objec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20" o:spt="75" type="#_x0000_t75" style="height:13pt;width:12pt;" o:ole="t" filled="f" o:preferrelative="t" stroked="f" coordsize="21600,21600">
            <v:path/>
            <v:fill on="f" focussize="0,0"/>
            <v:stroke on="f"/>
            <v:imagedata r:id="rId136" embosscolor="#FFFFFF" o:title=""/>
            <o:lock v:ext="edit" grouping="f" rotation="f" text="f" aspectratio="t"/>
            <w10:wrap type="none"/>
            <w10:anchorlock/>
          </v:shape>
          <o:OLEObject Type="Embed" ProgID="Equation.KSEE3" ShapeID="_x0000_i1120" DrawAspect="Content" ObjectID="_1468075820" r:id="rId144">
            <o:LockedField>false</o:LockedField>
          </o:OLEObject>
        </w:object>
      </w:r>
      <w:r>
        <w:rPr>
          <w:rFonts w:hint="eastAsia" w:ascii="Times New Roman" w:hAnsi="Times New Roman"/>
          <w:i/>
          <w:iCs/>
          <w:color w:val="auto"/>
          <w:sz w:val="24"/>
          <w:szCs w:val="24"/>
        </w:rPr>
        <w:t>t</w:t>
      </w:r>
      <w:r>
        <w:rPr>
          <w:rFonts w:ascii="Times New Roman" w:hAnsi="Times New Roman"/>
          <w:i/>
          <w:iCs/>
          <w:color w:val="auto"/>
          <w:sz w:val="24"/>
          <w:szCs w:val="24"/>
        </w:rPr>
        <w:t>’</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ascii="Times New Roman" w:hAnsi="Times New Roman"/>
          <w:i/>
          <w:iCs/>
          <w:color w:val="auto"/>
          <w:sz w:val="24"/>
          <w:szCs w:val="24"/>
        </w:rPr>
        <w:t>’</w:t>
      </w:r>
      <w:r>
        <w:rPr>
          <w:rFonts w:hint="eastAsia" w:ascii="Times New Roman" w:hAnsi="Times New Roman"/>
          <w:i/>
          <w:iCs/>
          <w:color w:val="auto"/>
          <w:position w:val="-4"/>
          <w:sz w:val="24"/>
          <w:szCs w:val="24"/>
        </w:rPr>
        <w:object>
          <v:shape id="_x0000_i1121" o:spt="75" type="#_x0000_t75" style="height:10pt;width:10pt;" o:ole="t" filled="f" o:preferrelative="t" stroked="f" coordsize="21600,21600">
            <v:path/>
            <v:fill on="f" focussize="0,0"/>
            <v:stroke on="f"/>
            <v:imagedata r:id="rId138" embosscolor="#FFFFFF" o:title=""/>
            <o:lock v:ext="edit" grouping="f" rotation="f" text="f" aspectratio="t"/>
            <w10:wrap type="none"/>
            <w10:anchorlock/>
          </v:shape>
          <o:OLEObject Type="Embed" ProgID="Equation.KSEE3" ShapeID="_x0000_i1121" DrawAspect="Content" ObjectID="_1468075821" r:id="rId145">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b</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e</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22"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22" DrawAspect="Content" ObjectID="_1468075822" r:id="rId146">
            <o:LockedField>false</o:LockedField>
          </o:OLEObject>
        </w:object>
      </w:r>
      <w:r>
        <w:rPr>
          <w:rFonts w:hint="eastAsia" w:ascii="Times New Roman" w:hAnsi="Times New Roman"/>
          <w:color w:val="auto"/>
          <w:sz w:val="24"/>
          <w:szCs w:val="24"/>
        </w:rPr>
        <w:t>Send(</w:t>
      </w:r>
      <w:r>
        <w:rPr>
          <w:rFonts w:hint="eastAsia" w:ascii="Times New Roman" w:hAnsi="Times New Roman"/>
          <w:i/>
          <w:iCs/>
          <w:color w:val="auto"/>
          <w:sz w:val="24"/>
          <w:szCs w:val="24"/>
        </w:rPr>
        <w:t>I</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ascii="Times New Roman" w:hAnsi="Times New Roman"/>
          <w:i/>
          <w:iCs/>
          <w:color w:val="auto"/>
          <w:sz w:val="24"/>
          <w:szCs w:val="24"/>
        </w:rPr>
        <w: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23" o:spt="75" type="#_x0000_t75" style="height:10pt;width:13pt;" o:ole="t" filled="f" o:preferrelative="t" stroked="f" coordsize="21600,21600">
            <v:path/>
            <v:fill on="f" focussize="0,0"/>
            <v:stroke on="f"/>
            <v:imagedata r:id="rId140" embosscolor="#FFFFFF" o:title=""/>
            <o:lock v:ext="edit" grouping="f" rotation="f" text="f" aspectratio="t"/>
            <w10:wrap type="none"/>
            <w10:anchorlock/>
          </v:shape>
          <o:OLEObject Type="Embed" ProgID="Equation.KSEE3" ShapeID="_x0000_i1123" DrawAspect="Content" ObjectID="_1468075823" r:id="rId147">
            <o:LockedField>false</o:LockedField>
          </o:OLEObject>
        </w:object>
      </w:r>
      <w:r>
        <w:rPr>
          <w:rFonts w:hint="eastAsia" w:ascii="Times New Roman" w:hAnsi="Times New Roman"/>
          <w:color w:val="auto"/>
          <w:sz w:val="24"/>
          <w:szCs w:val="24"/>
        </w:rPr>
        <w:t>(</w:t>
      </w:r>
      <w:r>
        <w:rPr>
          <w:rFonts w:hint="eastAsia" w:ascii="Times New Roman" w:hAnsi="Times New Roman"/>
          <w:i/>
          <w:iCs/>
          <w:color w:val="auto"/>
          <w:position w:val="-4"/>
          <w:sz w:val="24"/>
          <w:szCs w:val="24"/>
        </w:rPr>
        <w:object>
          <v:shape id="_x0000_i1124" o:spt="75" type="#_x0000_t75" style="height:12pt;width:10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24" DrawAspect="Content" ObjectID="_1468075824" r:id="rId148">
            <o:LockedField>false</o:LockedField>
          </o:OLEObject>
        </w:objec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i/>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i/>
          <w:iCs/>
          <w:color w:val="auto"/>
          <w:sz w:val="24"/>
          <w:szCs w:val="24"/>
        </w:rPr>
        <w:t>&lt;t</w:t>
      </w:r>
      <w:r>
        <w:rPr>
          <w:rFonts w:ascii="Times New Roman" w:hAnsi="Times New Roman"/>
          <w:color w:val="auto"/>
          <w:sz w:val="24"/>
          <w:szCs w:val="24"/>
        </w:rPr>
        <w: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25"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25" DrawAspect="Content" ObjectID="_1468075825" r:id="rId149">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(Read(</w:t>
      </w:r>
      <w:r>
        <w:rPr>
          <w:rFonts w:hint="eastAsia" w:ascii="Times New Roman" w:hAnsi="Times New Roman"/>
          <w:i/>
          <w:iCs/>
          <w:color w:val="auto"/>
          <w:sz w:val="24"/>
          <w:szCs w:val="24"/>
        </w:rPr>
        <w:t>I</w:t>
      </w:r>
      <w:r>
        <w:rPr>
          <w:rFonts w:hint="eastAsia" w:ascii="Times New Roman" w:hAnsi="Times New Roman"/>
          <w:color w:val="auto"/>
          <w:sz w:val="24"/>
          <w:szCs w:val="24"/>
        </w:rPr>
        <w:t>,</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26"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26" DrawAspect="Content" ObjectID="_1468075826" r:id="rId150">
            <o:LockedField>false</o:LockedField>
          </o:OLEObject>
        </w:objec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AIK</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m</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r>
        <w:rPr>
          <w:rFonts w:hint="eastAsia" w:ascii="Times New Roman" w:hAnsi="Times New Roman"/>
          <w:i/>
          <w:iCs/>
          <w:color w:val="auto"/>
          <w:sz w:val="24"/>
          <w:szCs w:val="24"/>
        </w:rPr>
        <w:t>PCR</w:t>
      </w:r>
      <w:r>
        <w:rPr>
          <w:rFonts w:hint="eastAsia" w:ascii="Times New Roman" w:hAnsi="Times New Roman"/>
          <w:iCs/>
          <w:color w:val="auto"/>
          <w:sz w:val="24"/>
          <w:szCs w:val="24"/>
        </w:rPr>
        <w:t>(</w:t>
      </w:r>
      <w:r>
        <w:rPr>
          <w:rFonts w:hint="eastAsia" w:ascii="Times New Roman" w:hAnsi="Times New Roman"/>
          <w:i/>
          <w:iCs/>
          <w:color w:val="auto"/>
          <w:sz w:val="24"/>
          <w:szCs w:val="24"/>
        </w:rPr>
        <w:t>s</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ascii="Times New Roman" w:hAnsi="Times New Roman"/>
          <w:color w:val="auto"/>
          <w:sz w:val="24"/>
          <w:szCs w:val="24"/>
        </w:rPr>
        <w:t>该属性表明在验证过程中如果本地没有写入内存的操作且发送了数据</w:t>
      </w:r>
      <w:r>
        <w:rPr>
          <w:rFonts w:ascii="Times New Roman" w:hAnsi="Times New Roman"/>
          <w:i/>
          <w:color w:val="auto"/>
          <w:sz w:val="24"/>
          <w:szCs w:val="24"/>
        </w:rPr>
        <w:t>e</w:t>
      </w:r>
      <w:r>
        <w:rPr>
          <w:rFonts w:ascii="Times New Roman" w:hAnsi="Times New Roman"/>
          <w:color w:val="auto"/>
          <w:sz w:val="24"/>
          <w:szCs w:val="24"/>
        </w:rPr>
        <w:t>'，则在之前的某时刻本地一定读取了值</w:t>
      </w:r>
      <w:r>
        <w:rPr>
          <w:rFonts w:ascii="Times New Roman" w:hAnsi="Times New Roman"/>
          <w:i/>
          <w:color w:val="auto"/>
          <w:sz w:val="24"/>
          <w:szCs w:val="24"/>
        </w:rPr>
        <w:t>e</w:t>
      </w:r>
      <w:r>
        <w:rPr>
          <w:rFonts w:ascii="Times New Roman" w:hAnsi="Times New Roman"/>
          <w:color w:val="auto"/>
          <w:sz w:val="24"/>
          <w:szCs w:val="24"/>
        </w:rPr>
        <w:t>"，且</w:t>
      </w:r>
      <w:r>
        <w:rPr>
          <w:rFonts w:ascii="Times New Roman" w:hAnsi="Times New Roman"/>
          <w:i/>
          <w:color w:val="auto"/>
          <w:sz w:val="24"/>
          <w:szCs w:val="24"/>
        </w:rPr>
        <w:t>e</w:t>
      </w:r>
      <w:r>
        <w:rPr>
          <w:rFonts w:ascii="Times New Roman" w:hAnsi="Times New Roman"/>
          <w:color w:val="auto"/>
          <w:sz w:val="24"/>
          <w:szCs w:val="24"/>
        </w:rPr>
        <w:t>'是一个签名值。利用推理规则SEQ和公理Act1证明上述不变量成立。利用诚实规则并进行简化后可得</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2"/>
          <w:sz w:val="24"/>
          <w:szCs w:val="24"/>
        </w:rPr>
        <w:object>
          <v:shape id="_x0000_i1127" o:spt="75" type="#_x0000_t75" style="height:19pt;width:16pt;" o:ole="t" filled="f" o:preferrelative="t" stroked="f" coordsize="21600,21600">
            <v:path/>
            <v:fill on="f" focussize="0,0"/>
            <v:stroke on="f"/>
            <v:imagedata r:id="rId152" embosscolor="#FFFFFF" o:title=""/>
            <o:lock v:ext="edit" grouping="f" rotation="f" text="f" aspectratio="t"/>
            <w10:wrap type="none"/>
            <w10:anchorlock/>
          </v:shape>
          <o:OLEObject Type="Embed" ProgID="Equation.KSEE3" ShapeID="_x0000_i1127" DrawAspect="Content" ObjectID="_1468075827" r:id="rId151">
            <o:LockedField>false</o:LockedField>
          </o:OLEObject>
        </w:object>
      </w:r>
      <w:r>
        <w:rPr>
          <w:rFonts w:hint="eastAsia" w:ascii="Times New Roman" w:hAnsi="Times New Roman"/>
          <w:i/>
          <w:iCs/>
          <w:color w:val="auto"/>
          <w:position w:val="-4"/>
          <w:sz w:val="24"/>
          <w:szCs w:val="24"/>
        </w:rPr>
        <w:object>
          <v:shape id="_x0000_i1128" o:spt="75" type="#_x0000_t75" style="height:12pt;width:10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28" DrawAspect="Content" ObjectID="_1468075828" r:id="rId153">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I.</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i/>
          <w:iCs/>
          <w:color w:val="auto"/>
          <w:sz w:val="24"/>
          <w:szCs w:val="24"/>
        </w:rPr>
        <w:t>&lt;t</w:t>
      </w:r>
      <w:r>
        <w:rPr>
          <w:rFonts w:hint="eastAsia" w:ascii="Times New Roman" w:hAnsi="Times New Roman"/>
          <w:i/>
          <w:iCs/>
          <w:color w:val="auto"/>
          <w:sz w:val="24"/>
          <w:szCs w:val="24"/>
          <w:vertAlign w:val="subscript"/>
        </w:rPr>
        <w:t>e</w:t>
      </w:r>
      <w:r>
        <w:rPr>
          <w:rFonts w:hint="eastAsia" w:ascii="Times New Roman" w:hAnsi="Times New Roman"/>
          <w:iCs/>
          <w:color w:val="auto"/>
          <w:sz w:val="24"/>
          <w:szCs w:val="24"/>
        </w:rPr>
        <w:t>)</w:t>
      </w:r>
      <w:r>
        <w:rPr>
          <w:rFonts w:hint="eastAsia" w:ascii="Times New Roman" w:hAnsi="Times New Roman"/>
          <w:color w:val="auto"/>
          <w:position w:val="-4"/>
          <w:sz w:val="24"/>
          <w:szCs w:val="24"/>
        </w:rPr>
        <w:object>
          <v:shape id="_x0000_i1129"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29" DrawAspect="Content" ObjectID="_1468075829" r:id="rId154">
            <o:LockedField>false</o:LockedField>
          </o:OLEObject>
        </w:object>
      </w:r>
      <w:r>
        <w:rPr>
          <w:rFonts w:hint="eastAsia" w:ascii="Times New Roman" w:hAnsi="Times New Roman"/>
          <w:color w:val="auto"/>
          <w:position w:val="-6"/>
          <w:sz w:val="24"/>
          <w:szCs w:val="24"/>
        </w:rPr>
        <w:object>
          <v:shape id="_x0000_i1130" o:spt="75" type="#_x0000_t75" style="height:16pt;width:10.05pt;" o:ole="t" filled="f" o:preferrelative="t" stroked="f" coordsize="21600,21600">
            <v:path/>
            <v:fill on="f" alignshape="1" focussize="0,0"/>
            <v:stroke on="f"/>
            <v:imagedata r:id="rId156" embosscolor="#FFFFFF" o:title=""/>
            <o:lock v:ext="edit" aspectratio="t"/>
            <w10:wrap type="none"/>
            <w10:anchorlock/>
          </v:shape>
          <o:OLEObject Type="Embed" ProgID="Equation.KSEE3" ShapeID="_x0000_i1130" DrawAspect="Content" ObjectID="_1468075830" r:id="rId155">
            <o:LockedField>false</o:LockedField>
          </o:OLEObject>
        </w:objec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131" o:spt="75" type="#_x0000_t75" style="height:16pt;width:24.95pt;" o:ole="t" filled="f" o:preferrelative="t" stroked="f" coordsize="21600,21600">
            <v:path/>
            <v:fill on="f" focussize="0,0"/>
            <v:stroke on="f"/>
            <v:imagedata r:id="rId125" embosscolor="#FFFFFF" o:title=""/>
            <o:lock v:ext="edit" grouping="f" rotation="f" text="f" aspectratio="t"/>
            <w10:wrap type="none"/>
            <w10:anchorlock/>
          </v:shape>
          <o:OLEObject Type="Embed" ProgID="Equation.KSEE3" ShapeID="_x0000_i1131" DrawAspect="Content" ObjectID="_1468075831" r:id="rId157">
            <o:LockedField>false</o:LockedField>
          </o:OLEObject>
        </w:objec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132"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32" DrawAspect="Content" ObjectID="_1468075832" r:id="rId15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Contain(</w: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AIK</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m</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r>
        <w:rPr>
          <w:rFonts w:hint="eastAsia" w:ascii="Times New Roman" w:hAnsi="Times New Roman"/>
          <w:i/>
          <w:iCs/>
          <w:color w:val="auto"/>
          <w:sz w:val="24"/>
          <w:szCs w:val="24"/>
        </w:rPr>
        <w:t>PCR</w:t>
      </w:r>
      <w:r>
        <w:rPr>
          <w:rFonts w:hint="eastAsia" w:ascii="Times New Roman" w:hAnsi="Times New Roman"/>
          <w:color w:val="auto"/>
          <w:sz w:val="24"/>
          <w:szCs w:val="24"/>
        </w:rPr>
        <w:t>(</w:t>
      </w:r>
      <w:r>
        <w:rPr>
          <w:rFonts w:hint="eastAsia" w:ascii="Times New Roman" w:hAnsi="Times New Roman"/>
          <w:i/>
          <w:iCs/>
          <w:color w:val="auto"/>
          <w:sz w:val="24"/>
          <w:szCs w:val="24"/>
        </w:rPr>
        <w:t>s</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33"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33" DrawAspect="Content" ObjectID="_1468075833" r:id="rId159">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(Read(</w:t>
      </w:r>
      <w:r>
        <w:rPr>
          <w:rFonts w:hint="eastAsia" w:ascii="Times New Roman" w:hAnsi="Times New Roman"/>
          <w:i/>
          <w:iCs/>
          <w:color w:val="auto"/>
          <w:sz w:val="24"/>
          <w:szCs w:val="24"/>
        </w:rPr>
        <w:t>I</w:t>
      </w:r>
      <w:r>
        <w:rPr>
          <w:rFonts w:hint="eastAsia" w:ascii="Times New Roman" w:hAnsi="Times New Roman"/>
          <w:color w:val="auto"/>
          <w:sz w:val="24"/>
          <w:szCs w:val="24"/>
        </w:rPr>
        <w:t>,</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 @</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34"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34" DrawAspect="Content" ObjectID="_1468075834" r:id="rId160">
            <o:LockedField>false</o:LockedField>
          </o:OLEObject>
        </w:object>
      </w:r>
      <w:r>
        <w:rPr>
          <w:rFonts w:hint="eastAsia" w:ascii="Times New Roman" w:hAnsi="Times New Roman"/>
          <w:i/>
          <w:iCs/>
          <w:color w:val="auto"/>
          <w:sz w:val="24"/>
          <w:szCs w:val="24"/>
        </w:rPr>
        <w:t>e</w:t>
      </w:r>
      <w:r>
        <w:rPr>
          <w:rFonts w:hint="eastAsia" w:ascii="Times New Roman" w:hAnsi="Times New Roman"/>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AIK</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vm</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r>
        <w:rPr>
          <w:rFonts w:hint="eastAsia" w:ascii="Times New Roman" w:hAnsi="Times New Roman"/>
          <w:i/>
          <w:iCs/>
          <w:color w:val="auto"/>
          <w:sz w:val="24"/>
          <w:szCs w:val="24"/>
        </w:rPr>
        <w:t>PCR</w:t>
      </w:r>
      <w:r>
        <w:rPr>
          <w:rFonts w:hint="eastAsia" w:ascii="Times New Roman" w:hAnsi="Times New Roman"/>
          <w:iCs/>
          <w:color w:val="auto"/>
          <w:sz w:val="24"/>
          <w:szCs w:val="24"/>
        </w:rPr>
        <w:t>(</w:t>
      </w:r>
      <w:r>
        <w:rPr>
          <w:rFonts w:hint="eastAsia" w:ascii="Times New Roman" w:hAnsi="Times New Roman"/>
          <w:i/>
          <w:iCs/>
          <w:color w:val="auto"/>
          <w:sz w:val="24"/>
          <w:szCs w:val="24"/>
        </w:rPr>
        <w:t>s</w:t>
      </w:r>
      <w:r>
        <w:rPr>
          <w:rFonts w:hint="eastAsia" w:ascii="Times New Roman" w:hAnsi="Times New Roman"/>
          <w:iCs/>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分别利用等值公里Eq和Read公理，有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2"/>
          <w:sz w:val="24"/>
          <w:szCs w:val="24"/>
        </w:rPr>
        <w:object>
          <v:shape id="_x0000_i1135" o:spt="75" type="#_x0000_t75" style="height:19pt;width:16pt;" o:ole="t" filled="f" o:preferrelative="t" stroked="f" coordsize="21600,21600">
            <v:path/>
            <v:fill on="f" focussize="0,0"/>
            <v:stroke on="f"/>
            <v:imagedata r:id="rId152" embosscolor="#FFFFFF" o:title=""/>
            <o:lock v:ext="edit" grouping="f" rotation="f" text="f" aspectratio="t"/>
            <w10:wrap type="none"/>
            <w10:anchorlock/>
          </v:shape>
          <o:OLEObject Type="Embed" ProgID="Equation.KSEE3" ShapeID="_x0000_i1135" DrawAspect="Content" ObjectID="_1468075835" r:id="rId161">
            <o:LockedField>false</o:LockedField>
          </o:OLEObject>
        </w:object>
      </w:r>
      <w:r>
        <w:rPr>
          <w:rFonts w:hint="eastAsia" w:ascii="Times New Roman" w:hAnsi="Times New Roman"/>
          <w:i/>
          <w:iCs/>
          <w:color w:val="auto"/>
          <w:position w:val="-4"/>
          <w:sz w:val="24"/>
          <w:szCs w:val="24"/>
        </w:rPr>
        <w:object>
          <v:shape id="_x0000_i1136" o:spt="75" type="#_x0000_t75" style="height:12pt;width:10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36" DrawAspect="Content" ObjectID="_1468075836" r:id="rId162">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iCs/>
          <w:color w:val="auto"/>
          <w:sz w:val="24"/>
          <w:szCs w:val="24"/>
        </w:rPr>
        <w:t>,</w:t>
      </w:r>
      <w:r>
        <w:rPr>
          <w:rFonts w:hint="eastAsia" w:ascii="Times New Roman" w:hAnsi="Times New Roman"/>
          <w:i/>
          <w:iCs/>
          <w:color w:val="auto"/>
          <w:sz w:val="24"/>
          <w:szCs w:val="24"/>
        </w:rPr>
        <w:t>I.</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i/>
          <w:iCs/>
          <w:color w:val="auto"/>
          <w:sz w:val="24"/>
          <w:szCs w:val="24"/>
        </w:rPr>
        <w:t>&lt;t</w:t>
      </w:r>
      <w:r>
        <w:rPr>
          <w:rFonts w:hint="eastAsia" w:ascii="Times New Roman" w:hAnsi="Times New Roman"/>
          <w:i/>
          <w:iCs/>
          <w:color w:val="auto"/>
          <w:sz w:val="24"/>
          <w:szCs w:val="24"/>
          <w:vertAlign w:val="subscript"/>
        </w:rPr>
        <w:t>e</w:t>
      </w:r>
      <w:r>
        <w:rPr>
          <w:rFonts w:hint="eastAsia" w:ascii="Times New Roman" w:hAnsi="Times New Roman"/>
          <w:iCs/>
          <w:color w:val="auto"/>
          <w:sz w:val="24"/>
          <w:szCs w:val="24"/>
        </w:rPr>
        <w:t>)</w:t>
      </w:r>
      <w:r>
        <w:rPr>
          <w:rFonts w:hint="eastAsia" w:ascii="Times New Roman" w:hAnsi="Times New Roman"/>
          <w:color w:val="auto"/>
          <w:position w:val="-4"/>
          <w:sz w:val="24"/>
          <w:szCs w:val="24"/>
        </w:rPr>
        <w:object>
          <v:shape id="_x0000_i1137"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37" DrawAspect="Content" ObjectID="_1468075837" r:id="rId163">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Contain(</w: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AIK</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m</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AIK</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m</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r>
        <w:rPr>
          <w:rFonts w:hint="eastAsia" w:ascii="Times New Roman" w:hAnsi="Times New Roman"/>
          <w:i/>
          <w:iCs/>
          <w:color w:val="auto"/>
          <w:sz w:val="24"/>
          <w:szCs w:val="24"/>
        </w:rPr>
        <w:t>PCR</w:t>
      </w:r>
      <w:r>
        <w:rPr>
          <w:rFonts w:hint="eastAsia" w:ascii="Times New Roman" w:hAnsi="Times New Roman"/>
          <w:color w:val="auto"/>
          <w:sz w:val="24"/>
          <w:szCs w:val="24"/>
        </w:rPr>
        <w:t>(</w:t>
      </w:r>
      <w:r>
        <w:rPr>
          <w:rFonts w:hint="eastAsia" w:ascii="Times New Roman" w:hAnsi="Times New Roman"/>
          <w:i/>
          <w:iCs/>
          <w:color w:val="auto"/>
          <w:sz w:val="24"/>
          <w:szCs w:val="24"/>
        </w:rPr>
        <w:t>s</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i/>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sz w:val="24"/>
          <w:szCs w:val="24"/>
        </w:rPr>
      </w:pP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38"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38" DrawAspect="Content" ObjectID="_1468075838" r:id="rId164">
            <o:LockedField>false</o:LockedField>
          </o:OLEObject>
        </w:object>
      </w: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color w:val="auto"/>
          <w:sz w:val="24"/>
          <w:szCs w:val="24"/>
        </w:rPr>
        <w:t>)</w:t>
      </w:r>
      <w:r>
        <w:rPr>
          <w:rFonts w:hint="eastAsia" w:ascii="Times New Roman" w:hAnsi="Times New Roman"/>
          <w:color w:val="auto"/>
          <w:sz w:val="24"/>
          <w:szCs w:val="24"/>
        </w:rPr>
        <w:tab/>
      </w:r>
      <w:r>
        <w:rPr>
          <w:rFonts w:hint="eastAsia"/>
          <w:color w:val="auto"/>
          <w:sz w:val="24"/>
          <w:szCs w:val="24"/>
          <w:lang w:val="en-US" w:eastAsia="zh-CN"/>
        </w:rPr>
        <w:t xml:space="preserve">    </w:t>
      </w:r>
      <w:r>
        <w:rPr>
          <w:rFonts w:hint="eastAsia" w:ascii="Times New Roman" w:hAnsi="Times New Roman"/>
          <w:color w:val="auto"/>
          <w:sz w:val="24"/>
          <w:szCs w:val="24"/>
        </w:rPr>
        <w:t xml:space="preserve"> </w:t>
      </w:r>
      <w:r>
        <w:rPr>
          <w:rFonts w:hint="eastAsia" w:ascii="Times New Roman" w:hAnsi="Times New Roman"/>
          <w:bCs/>
          <w:color w:val="auto"/>
          <w:sz w:val="24"/>
          <w:szCs w:val="24"/>
        </w:rPr>
        <w:t>(</w:t>
      </w:r>
      <w:r>
        <w:rPr>
          <w:rFonts w:hint="eastAsia" w:ascii="Times New Roman" w:hAnsi="Times New Roman"/>
          <w:b/>
          <w:bCs/>
          <w:color w:val="auto"/>
          <w:sz w:val="24"/>
          <w:szCs w:val="24"/>
        </w:rPr>
        <w:t>14</w:t>
      </w:r>
      <w:r>
        <w:rPr>
          <w:rFonts w:hint="eastAsia" w:ascii="Times New Roman" w:hAnsi="Times New Roman"/>
          <w:bCs/>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此时需要判定</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i/>
          <w:iCs/>
          <w:color w:val="auto"/>
          <w:sz w:val="24"/>
          <w:szCs w:val="24"/>
        </w:rPr>
        <w:t>= 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i/>
          <w:iCs/>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color w:val="auto"/>
          <w:sz w:val="24"/>
          <w:szCs w:val="24"/>
          <w:lang w:val="en-US" w:eastAsia="zh-CN"/>
        </w:rPr>
        <w:tab/>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39" o:spt="75" type="#_x0000_t75" style="height:10pt;width:11pt;" o:ole="t" filled="f" o:preferrelative="t" stroked="f" coordsize="21600,21600">
            <v:path/>
            <v:fill on="f" focussize="0,0"/>
            <v:stroke on="f"/>
            <v:imagedata r:id="rId166" embosscolor="#FFFFFF" o:title=""/>
            <o:lock v:ext="edit" grouping="f" rotation="f" text="f" aspectratio="t"/>
            <w10:wrap type="none"/>
            <w10:anchorlock/>
          </v:shape>
          <o:OLEObject Type="Embed" ProgID="Equation.KSEE3" ShapeID="_x0000_i1139" DrawAspect="Content" ObjectID="_1468075839" r:id="rId165">
            <o:LockedField>false</o:LockedField>
          </o:OLEObject>
        </w:object>
      </w:r>
      <w:r>
        <w:rPr>
          <w:rFonts w:hint="eastAsia" w:ascii="Times New Roman" w:hAnsi="Times New Roman"/>
          <w:color w:val="auto"/>
          <w:sz w:val="24"/>
          <w:szCs w:val="24"/>
        </w:rPr>
        <w:t xml:space="preserve"> Contain(</w:t>
      </w:r>
      <w:r>
        <w:rPr>
          <w:rFonts w:hint="eastAsia" w:ascii="Times New Roman" w:hAnsi="Times New Roman"/>
          <w:i/>
          <w:iCs/>
          <w:color w:val="auto"/>
          <w:sz w:val="24"/>
          <w:szCs w:val="24"/>
        </w:rPr>
        <w:t>e</w:t>
      </w:r>
      <w:r>
        <w:rPr>
          <w:rFonts w:hint="eastAsia" w:ascii="Times New Roman" w:hAnsi="Times New Roman"/>
          <w:iCs/>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AIK</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m</w:t>
      </w:r>
      <w:r>
        <w:rPr>
          <w:rFonts w:hint="eastAsia" w:ascii="Times New Roman" w:hAnsi="Times New Roman"/>
          <w:iCs/>
          <w:color w:val="auto"/>
          <w:sz w:val="24"/>
          <w:szCs w:val="24"/>
          <w:vertAlign w:val="subscript"/>
        </w:rPr>
        <w:t>)</w:t>
      </w:r>
      <w:r>
        <w:rPr>
          <w:rFonts w:hint="eastAsia" w:ascii="Times New Roman" w:hAnsi="Times New Roman"/>
          <w:i/>
          <w:iCs/>
          <w:color w:val="auto"/>
          <w:sz w:val="24"/>
          <w:szCs w:val="24"/>
          <w:vertAlign w:val="subscript"/>
        </w:rPr>
        <w:t>-1</w:t>
      </w:r>
      <w:r>
        <w:rPr>
          <w:rFonts w:hint="eastAsia" w:ascii="Times New Roman" w:hAnsi="Times New Roman"/>
          <w:color w:val="auto"/>
          <w:sz w:val="24"/>
          <w:szCs w:val="24"/>
        </w:rPr>
        <w:t>){|</w:t>
      </w:r>
      <w:r>
        <w:rPr>
          <w:rFonts w:hint="eastAsia" w:ascii="Times New Roman" w:hAnsi="Times New Roman"/>
          <w:i/>
          <w:iCs/>
          <w:color w:val="auto"/>
          <w:sz w:val="24"/>
          <w:szCs w:val="24"/>
        </w:rPr>
        <w:t>PCR</w:t>
      </w:r>
      <w:r>
        <w:rPr>
          <w:rFonts w:hint="eastAsia" w:ascii="Times New Roman" w:hAnsi="Times New Roman"/>
          <w:color w:val="auto"/>
          <w:sz w:val="24"/>
          <w:szCs w:val="24"/>
        </w:rPr>
        <w:t>(</w:t>
      </w:r>
      <w:r>
        <w:rPr>
          <w:rFonts w:hint="eastAsia" w:ascii="Times New Roman" w:hAnsi="Times New Roman"/>
          <w:i/>
          <w:iCs/>
          <w:color w:val="auto"/>
          <w:sz w:val="24"/>
          <w:szCs w:val="24"/>
        </w:rPr>
        <w:t>s</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r>
        <w:rPr>
          <w:rFonts w:hint="eastAsia"/>
          <w:iCs/>
          <w:color w:val="auto"/>
          <w:sz w:val="24"/>
          <w:szCs w:val="24"/>
          <w:lang w:val="en-US" w:eastAsia="zh-CN"/>
        </w:rPr>
        <w:tab/>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color w:val="auto"/>
          <w:sz w:val="24"/>
          <w:szCs w:val="24"/>
        </w:rPr>
      </w:pP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color w:val="auto"/>
          <w:sz w:val="24"/>
          <w:szCs w:val="24"/>
          <w:lang w:val="en-US" w:eastAsia="zh-CN"/>
        </w:rPr>
        <w:t xml:space="preserve">                          </w:t>
      </w:r>
      <w:r>
        <w:rPr>
          <w:rFonts w:hint="eastAsia" w:ascii="Times New Roman" w:hAnsi="Times New Roman"/>
          <w:b/>
          <w:bCs/>
          <w:color w:val="auto"/>
          <w:sz w:val="24"/>
          <w:szCs w:val="24"/>
        </w:rPr>
        <w:t xml:space="preserve"> (15)</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根据公理PCRC：</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ascii="Times New Roman" w:hAnsi="Times New Roman"/>
          <w:color w:val="auto"/>
          <w:sz w:val="24"/>
          <w:szCs w:val="24"/>
        </w:rPr>
        <w:t>├</w:t>
      </w: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w:t>
      </w:r>
      <w:r>
        <w:rPr>
          <w:rFonts w:hint="eastAsia" w:ascii="Times New Roman" w:hAnsi="Times New Roman"/>
          <w:i/>
          <w:color w:val="auto"/>
          <w:sz w:val="24"/>
          <w:szCs w:val="24"/>
        </w:rPr>
        <w:t>t</w:t>
      </w:r>
      <w:r>
        <w:rPr>
          <w:rFonts w:hint="eastAsia" w:ascii="Times New Roman" w:hAnsi="Times New Roman"/>
          <w:color w:val="auto"/>
          <w:sz w:val="24"/>
          <w:szCs w:val="24"/>
        </w:rPr>
        <w:t xml:space="preserve">) </w:t>
      </w:r>
      <w:r>
        <w:rPr>
          <w:rFonts w:hint="eastAsia" w:ascii="Times New Roman" w:hAnsi="Times New Roman"/>
          <w:color w:val="auto"/>
          <w:position w:val="-4"/>
          <w:sz w:val="24"/>
          <w:szCs w:val="24"/>
        </w:rPr>
        <w:object>
          <v:shape id="_x0000_i1140" o:spt="75" type="#_x0000_t75" style="height:10pt;width:13pt;" o:ole="t" filled="f" o:preferrelative="t" stroked="f" coordsize="21600,21600">
            <v:path/>
            <v:fill on="f" focussize="0,0"/>
            <v:stroke on="f"/>
            <v:imagedata r:id="rId140" embosscolor="#FFFFFF" o:title=""/>
            <o:lock v:ext="edit" grouping="f" rotation="f" text="f" aspectratio="t"/>
            <w10:wrap type="none"/>
            <w10:anchorlock/>
          </v:shape>
          <o:OLEObject Type="Embed" ProgID="Equation.KSEE3" ShapeID="_x0000_i1140" DrawAspect="Content" ObjectID="_1468075840" r:id="rId167">
            <o:LockedField>false</o:LockedField>
          </o:OLEObject>
        </w:object>
      </w:r>
      <w:r>
        <w:rPr>
          <w:rFonts w:ascii="Times New Roman" w:hAnsi="Times New Roman"/>
          <w:color w:val="auto"/>
          <w:position w:val="-4"/>
          <w:sz w:val="24"/>
          <w:szCs w:val="24"/>
        </w:rPr>
        <w:object>
          <v:shape id="_x0000_i1141" o:spt="75" type="#_x0000_t75" style="height:8pt;width:12pt;" o:ole="t" filled="f" o:preferrelative="t" stroked="f" coordsize="21600,21600">
            <v:path/>
            <v:fill on="f" alignshape="1" focussize="0,0"/>
            <v:stroke on="f"/>
            <v:imagedata r:id="rId169" o:title=""/>
            <o:lock v:ext="edit" aspectratio="t"/>
            <w10:wrap type="none"/>
            <w10:anchorlock/>
          </v:shape>
          <o:OLEObject Type="Embed" ProgID="Equation.3" ShapeID="_x0000_i1141" DrawAspect="Content" ObjectID="_1468075841" r:id="rId168">
            <o:LockedField>false</o:LockedField>
          </o:OLEObject>
        </w:object>
      </w:r>
      <w:r>
        <w:rPr>
          <w:rFonts w:hint="eastAsia" w:ascii="Times New Roman" w:hAnsi="Times New Roman"/>
          <w:color w:val="auto"/>
          <w:sz w:val="24"/>
          <w:szCs w:val="24"/>
        </w:rPr>
        <w:t>Contains(</w:t>
      </w:r>
      <w:r>
        <w:rPr>
          <w:rFonts w:hint="eastAsia" w:ascii="Times New Roman" w:hAnsi="Times New Roman"/>
          <w:i/>
          <w:iCs/>
          <w:color w:val="auto"/>
          <w:sz w:val="24"/>
          <w:szCs w:val="24"/>
        </w:rPr>
        <w:t>e</w:t>
      </w:r>
      <w:r>
        <w:rPr>
          <w:rFonts w:hint="eastAsia" w:ascii="Times New Roman" w:hAnsi="Times New Roman"/>
          <w:color w:val="auto"/>
          <w:sz w:val="24"/>
          <w:szCs w:val="24"/>
        </w:rPr>
        <w:t>,</w:t>
      </w:r>
      <w:r>
        <w:rPr>
          <w:rFonts w:hint="eastAsia" w:ascii="Times New Roman" w:hAnsi="Times New Roman"/>
          <w:i/>
          <w:iCs/>
          <w:color w:val="auto"/>
          <w:sz w:val="24"/>
          <w:szCs w:val="24"/>
        </w:rPr>
        <w:t>SIG</w:t>
      </w:r>
      <w:r>
        <w:rPr>
          <w:rFonts w:hint="eastAsia" w:ascii="Times New Roman" w:hAnsi="Times New Roman"/>
          <w:i/>
          <w:iCs/>
          <w:color w:val="auto"/>
          <w:sz w:val="24"/>
          <w:szCs w:val="24"/>
          <w:vertAlign w:val="subscript"/>
        </w:rPr>
        <w:t>K</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以及Mem(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color w:val="auto"/>
          <w:sz w:val="24"/>
          <w:szCs w:val="24"/>
        </w:rPr>
        <w:t>)存在的事实，可知式(14)中第2种可能不成立，故只有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i/>
          <w:iCs/>
          <w:color w:val="auto"/>
          <w:sz w:val="24"/>
          <w:szCs w:val="24"/>
        </w:rPr>
        <w:t>e</w:t>
      </w:r>
      <w:r>
        <w:rPr>
          <w:rFonts w:ascii="Times New Roman" w:hAnsi="Times New Roman"/>
          <w:i/>
          <w:iCs/>
          <w:color w:val="auto"/>
          <w:sz w:val="24"/>
          <w:szCs w:val="24"/>
        </w:rPr>
        <w:t>’’</w:t>
      </w:r>
      <w:r>
        <w:rPr>
          <w:rFonts w:hint="eastAsia" w:ascii="Times New Roman" w:hAnsi="Times New Roman"/>
          <w:i/>
          <w:iCs/>
          <w:color w:val="auto"/>
          <w:sz w:val="24"/>
          <w:szCs w:val="24"/>
        </w:rPr>
        <w:t>= 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Dom0_Kernel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利用等值公理Eq对式(14)进行变换可得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2"/>
          <w:sz w:val="24"/>
          <w:szCs w:val="24"/>
        </w:rPr>
        <w:object>
          <v:shape id="_x0000_i1142" o:spt="75" type="#_x0000_t75" style="height:19pt;width:16pt;" o:ole="t" filled="f" o:preferrelative="t" stroked="f" coordsize="21600,21600">
            <v:path/>
            <v:fill on="f" focussize="0,0"/>
            <v:stroke on="f"/>
            <v:imagedata r:id="rId152" embosscolor="#FFFFFF" o:title=""/>
            <o:lock v:ext="edit" grouping="f" rotation="f" text="f" aspectratio="t"/>
            <w10:wrap type="none"/>
            <w10:anchorlock/>
          </v:shape>
          <o:OLEObject Type="Embed" ProgID="Equation.KSEE3" ShapeID="_x0000_i1142" DrawAspect="Content" ObjectID="_1468075842" r:id="rId170">
            <o:LockedField>false</o:LockedField>
          </o:OLEObject>
        </w:object>
      </w:r>
      <w:r>
        <w:rPr>
          <w:rFonts w:hint="eastAsia" w:ascii="Times New Roman" w:hAnsi="Times New Roman"/>
          <w:i/>
          <w:iCs/>
          <w:color w:val="auto"/>
          <w:position w:val="-4"/>
          <w:sz w:val="24"/>
          <w:szCs w:val="24"/>
        </w:rPr>
        <w:object>
          <v:shape id="_x0000_i1143" o:spt="75" type="#_x0000_t75" style="height:12pt;width:10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43" DrawAspect="Content" ObjectID="_1468075843" r:id="rId171">
            <o:LockedField>false</o:LockedField>
          </o:OLEObject>
        </w:objec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color w:val="auto"/>
          <w:sz w:val="24"/>
          <w:szCs w:val="24"/>
        </w:rPr>
        <w:t>,</w:t>
      </w:r>
      <w:r>
        <w:rPr>
          <w:rFonts w:hint="eastAsia" w:ascii="Times New Roman" w:hAnsi="Times New Roman"/>
          <w:i/>
          <w:iCs/>
          <w:color w:val="auto"/>
          <w:sz w:val="24"/>
          <w:szCs w:val="24"/>
        </w:rPr>
        <w:t>.</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R</w:t>
      </w:r>
      <w:r>
        <w:rPr>
          <w:rFonts w:hint="eastAsia" w:ascii="Times New Roman" w:hAnsi="Times New Roman"/>
          <w:i/>
          <w:iCs/>
          <w:color w:val="auto"/>
          <w:sz w:val="24"/>
          <w:szCs w:val="24"/>
        </w:rPr>
        <w:t>&lt;t</w:t>
      </w:r>
      <w:r>
        <w:rPr>
          <w:rFonts w:hint="eastAsia" w:ascii="Times New Roman" w:hAnsi="Times New Roman"/>
          <w:i/>
          <w:iCs/>
          <w:color w:val="auto"/>
          <w:sz w:val="24"/>
          <w:szCs w:val="24"/>
          <w:vertAlign w:val="subscript"/>
        </w:rPr>
        <w:t>e</w:t>
      </w:r>
      <w:r>
        <w:rPr>
          <w:rFonts w:hint="eastAsia" w:ascii="Times New Roman" w:hAnsi="Times New Roman"/>
          <w:iCs/>
          <w:color w:val="auto"/>
          <w:sz w:val="24"/>
          <w:szCs w:val="24"/>
        </w:rPr>
        <w:t>)</w:t>
      </w:r>
      <w:r>
        <w:rPr>
          <w:rFonts w:hint="eastAsia" w:ascii="Times New Roman" w:hAnsi="Times New Roman"/>
          <w:color w:val="auto"/>
          <w:position w:val="-4"/>
          <w:sz w:val="24"/>
          <w:szCs w:val="24"/>
        </w:rPr>
        <w:object>
          <v:shape id="_x0000_i1144"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44" DrawAspect="Content" ObjectID="_1468075844" r:id="rId17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m.pcr.s</w:t>
      </w:r>
      <w:r>
        <w:rPr>
          <w:rFonts w:hint="eastAsia" w:ascii="Times New Roman" w:hAnsi="Times New Roman"/>
          <w:color w:val="auto"/>
          <w:sz w:val="24"/>
          <w:szCs w:val="24"/>
        </w:rPr>
        <w:t>,</w:t>
      </w:r>
      <w:r>
        <w:rPr>
          <w:rFonts w:hint="eastAsia" w:ascii="Times New Roman" w:hAnsi="Times New Roman"/>
          <w:i/>
          <w:iCs/>
          <w:color w:val="auto"/>
          <w:sz w:val="24"/>
          <w:szCs w:val="24"/>
        </w:rPr>
        <w:t xml:space="preserve"> seq</w:t>
      </w:r>
      <w:r>
        <w:rPr>
          <w:rFonts w:hint="eastAsia" w:ascii="Times New Roman" w:hAnsi="Times New Roman"/>
          <w:iCs/>
          <w:color w:val="auto"/>
          <w:sz w:val="24"/>
          <w:szCs w:val="24"/>
        </w:rPr>
        <w:t>(</w:t>
      </w:r>
      <w:r>
        <w:rPr>
          <w:rFonts w:hint="eastAsia" w:ascii="Times New Roman" w:hAnsi="Times New Roman"/>
          <w:i/>
          <w:iCs/>
          <w:color w:val="auto"/>
          <w:sz w:val="24"/>
          <w:szCs w:val="24"/>
        </w:rPr>
        <w:t>BIOS</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OSLoader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i/>
          <w:iCs/>
          <w:color w:val="auto"/>
          <w:sz w:val="24"/>
          <w:szCs w:val="24"/>
        </w:rPr>
        <w:t>VMM</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Dom0_ Kernel</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 xml:space="preserve">), </w:t>
      </w:r>
      <w:r>
        <w:rPr>
          <w:rFonts w:hint="eastAsia" w:ascii="Times New Roman" w:hAnsi="Times New Roman"/>
          <w:i/>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i/>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r>
        <w:rPr>
          <w:rFonts w:hint="eastAsia" w:ascii="Times New Roman" w:hAnsi="Times New Roman"/>
          <w:i/>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m</w:t>
      </w:r>
      <w:r>
        <w:rPr>
          <w:rFonts w:hint="eastAsia" w:ascii="Times New Roman" w:hAnsi="Times New Roman"/>
          <w:iCs/>
          <w:color w:val="auto"/>
          <w:sz w:val="24"/>
          <w:szCs w:val="24"/>
        </w:rPr>
        <w:t>))</w:t>
      </w:r>
      <w:r>
        <w:rPr>
          <w:rFonts w:hint="eastAsia" w:ascii="Times New Roman" w:hAnsi="Times New Roman"/>
          <w:color w:val="auto"/>
          <w:sz w:val="24"/>
          <w:szCs w:val="24"/>
        </w:rPr>
        <w:t>@t</w:t>
      </w:r>
      <w:r>
        <w:rPr>
          <w:rFonts w:hint="eastAsia" w:ascii="Times New Roman" w:hAnsi="Times New Roman"/>
          <w:color w:val="auto"/>
          <w:sz w:val="24"/>
          <w:szCs w:val="24"/>
          <w:vertAlign w:val="subscript"/>
        </w:rPr>
        <w:t>R</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即定理2属性式(12)得证。利用属性式(12)结论及定义1，可直接证明属性式(13)成立。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根据上述证明可知，在TVP-QT信任链构建过程中，能够有条件地保持其信任属性，即构建信任链所需要执行的不同程序在跳转过程中，不会被其他恶意代码所控制或插入，从而不存在信任缺失的情况，且这种信任属性能够向远程验证者提供证明。</w:t>
      </w:r>
    </w:p>
    <w:p>
      <w:pPr>
        <w:pStyle w:val="15"/>
        <w:spacing w:line="360" w:lineRule="auto"/>
        <w:ind w:firstLine="420" w:firstLineChars="0"/>
        <w:rPr>
          <w:rFonts w:hint="eastAsia" w:ascii="Times New Roman" w:hAnsi="Times New Roman"/>
          <w:sz w:val="24"/>
          <w:szCs w:val="24"/>
        </w:rPr>
      </w:pPr>
    </w:p>
    <w:p>
      <w:pPr>
        <w:pStyle w:val="15"/>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可信衔接点TJP的本地验证及远程证明</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5"/>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5.1.3.1 </w:t>
      </w:r>
      <w:r>
        <w:rPr>
          <w:rFonts w:hint="eastAsia" w:ascii="Times New Roman" w:hAnsi="Times New Roman"/>
          <w:sz w:val="24"/>
          <w:szCs w:val="24"/>
          <w:lang w:eastAsia="zh-CN"/>
        </w:rPr>
        <w:t>本地程序执行</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sz w:val="24"/>
          <w:szCs w:val="24"/>
        </w:rPr>
        <w:t>××××××××××××××××××××××××××××××××××××××××××××××××××××××××××××××××××××××××</w:t>
      </w:r>
      <w:r>
        <w:rPr>
          <w:rFonts w:hint="eastAsia" w:ascii="Times New Roman" w:hAnsi="Times New Roman"/>
          <w:color w:val="auto"/>
          <w:sz w:val="24"/>
          <w:szCs w:val="24"/>
        </w:rPr>
        <w:t>根据3.2节对TVP-QT中TJP信任属性TP</w:t>
      </w:r>
      <w:r>
        <w:rPr>
          <w:rFonts w:hint="eastAsia" w:ascii="Times New Roman" w:hAnsi="Times New Roman"/>
          <w:color w:val="auto"/>
          <w:sz w:val="24"/>
          <w:szCs w:val="24"/>
          <w:vertAlign w:val="subscript"/>
        </w:rPr>
        <w:t>TJP</w:t>
      </w:r>
      <w:r>
        <w:rPr>
          <w:rFonts w:hint="eastAsia" w:ascii="Times New Roman" w:hAnsi="Times New Roman"/>
          <w:color w:val="auto"/>
          <w:sz w:val="24"/>
          <w:szCs w:val="24"/>
        </w:rPr>
        <w:t>定义以及TP</w:t>
      </w:r>
      <w:r>
        <w:rPr>
          <w:rFonts w:hint="eastAsia" w:ascii="Times New Roman" w:hAnsi="Times New Roman"/>
          <w:color w:val="auto"/>
          <w:sz w:val="24"/>
          <w:szCs w:val="24"/>
          <w:vertAlign w:val="subscript"/>
        </w:rPr>
        <w:t>vRT</w:t>
      </w:r>
      <w:r>
        <w:rPr>
          <w:rFonts w:hint="eastAsia" w:ascii="Times New Roman" w:hAnsi="Times New Roman"/>
          <w:color w:val="auto"/>
          <w:sz w:val="24"/>
          <w:szCs w:val="24"/>
        </w:rPr>
        <w:t>中对TC</w:t>
      </w:r>
      <w:r>
        <w:rPr>
          <w:rFonts w:hint="eastAsia" w:ascii="Times New Roman" w:hAnsi="Times New Roman"/>
          <w:color w:val="auto"/>
          <w:sz w:val="24"/>
          <w:szCs w:val="24"/>
          <w:vertAlign w:val="subscript"/>
        </w:rPr>
        <w:t>TJP</w:t>
      </w:r>
      <w:r>
        <w:rPr>
          <w:rFonts w:hint="eastAsia" w:ascii="Times New Roman" w:hAnsi="Times New Roman"/>
          <w:color w:val="auto"/>
          <w:sz w:val="24"/>
          <w:szCs w:val="24"/>
        </w:rPr>
        <w:t>的定义，其信任链本地执行过程中涉及到的程序如图6所示。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imes New Roman" w:hAnsi="Times New Roman"/>
          <w:i/>
          <w:iCs/>
          <w:color w:val="auto"/>
          <w:sz w:val="22"/>
          <w:szCs w:val="22"/>
        </w:rPr>
      </w:pPr>
      <w:r>
        <w:rPr>
          <w:rFonts w:hint="eastAsia" w:ascii="Times New Roman" w:hAnsi="Times New Roman"/>
          <w:i/>
          <w:iCs/>
          <w:color w:val="auto"/>
          <w:sz w:val="22"/>
          <w:szCs w:val="22"/>
        </w:rPr>
        <w:t>Latelaunch</w:t>
      </w:r>
      <w:r>
        <w:rPr>
          <w:rFonts w:hint="eastAsia" w:ascii="Times New Roman" w:hAnsi="Times New Roman"/>
          <w:i/>
          <w:iCs/>
          <w:color w:val="auto"/>
          <w:sz w:val="22"/>
          <w:szCs w:val="22"/>
          <w:vertAlign w:val="subscript"/>
        </w:rPr>
        <w:t>DTRM</w:t>
      </w:r>
      <w:r>
        <w:rPr>
          <w:rFonts w:hint="eastAsia" w:ascii="Times New Roman" w:hAnsi="Times New Roman"/>
          <w:iCs/>
          <w:color w:val="auto"/>
          <w:sz w:val="22"/>
          <w:szCs w:val="22"/>
        </w:rPr>
        <w:t>(</w:t>
      </w: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ascii="Times New Roman" w:hAnsi="Times New Roman"/>
          <w:color w:val="auto"/>
          <w:sz w:val="22"/>
          <w:szCs w:val="22"/>
        </w:rPr>
        <w:t>≡</w:t>
      </w:r>
      <w:r>
        <w:rPr>
          <w:rFonts w:hint="eastAsia" w:ascii="Times New Roman" w:hAnsi="Times New Roman"/>
          <w:i/>
          <w:color w:val="auto"/>
          <w:sz w:val="22"/>
          <w:szCs w:val="22"/>
        </w:rPr>
        <w:t>vtb</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m.vTPM-Builder_loc</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i/>
          <w:iCs/>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Extend</w:t>
      </w:r>
      <w:r>
        <w:rPr>
          <w:rFonts w:hint="eastAsia" w:ascii="Times New Roman" w:hAnsi="Times New Roman"/>
          <w:i/>
          <w:iCs/>
          <w:color w:val="auto"/>
          <w:sz w:val="22"/>
          <w:szCs w:val="22"/>
        </w:rPr>
        <w:t xml:space="preserve"> m.dpcr.d</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Jump </w:t>
      </w:r>
      <w:r>
        <w:rPr>
          <w:rFonts w:hint="eastAsia" w:ascii="Times New Roman" w:hAnsi="Times New Roman"/>
          <w:i/>
          <w:color w:val="auto"/>
          <w:sz w:val="22"/>
          <w:szCs w:val="22"/>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imes New Roman" w:hAnsi="Times New Roman"/>
          <w:color w:val="auto"/>
          <w:sz w:val="22"/>
          <w:szCs w:val="22"/>
        </w:rPr>
      </w:pPr>
      <w:bookmarkStart w:id="4" w:name="OLE_LINK3"/>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m.vTPM-VM-Binding_loc</w:t>
      </w:r>
      <w:r>
        <w:rPr>
          <w:rFonts w:hint="eastAsia"/>
          <w:i/>
          <w:iCs/>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vtpm</w:t>
      </w:r>
      <w:r>
        <w:rPr>
          <w:rFonts w:hint="eastAsia" w:ascii="Times New Roman" w:hAnsi="Times New Roman"/>
          <w:i/>
          <w:color w:val="auto"/>
          <w:sz w:val="22"/>
          <w:szCs w:val="22"/>
        </w:rPr>
        <w:t>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vtpmB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vtpm</w:t>
      </w:r>
      <w:r>
        <w:rPr>
          <w:rFonts w:hint="eastAsia" w:ascii="Times New Roman" w:hAnsi="Times New Roman"/>
          <w:i/>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ascii="Times New Roman" w:hAnsi="Times New Roman"/>
          <w:color w:val="auto"/>
          <w:sz w:val="22"/>
          <w:szCs w:val="22"/>
        </w:rPr>
      </w:pPr>
      <w:r>
        <w:rPr>
          <w:rFonts w:hint="eastAsia" w:ascii="Times New Roman" w:hAnsi="Times New Roman"/>
          <w:i/>
          <w:iCs/>
          <w:color w:val="auto"/>
          <w:sz w:val="22"/>
          <w:szCs w:val="22"/>
        </w:rPr>
        <w:t>vTPM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bookmarkEnd w:id="4"/>
    <w:p>
      <w:pPr>
        <w:keepNext w:val="0"/>
        <w:keepLines w:val="0"/>
        <w:pageBreakBefore w:val="0"/>
        <w:numPr>
          <w:ilvl w:val="0"/>
          <w:numId w:val="10"/>
        </w:numPr>
        <w:kinsoku/>
        <w:wordWrap/>
        <w:overflowPunct/>
        <w:topLinePunct w:val="0"/>
        <w:autoSpaceDE/>
        <w:autoSpaceDN/>
        <w:bidi w:val="0"/>
        <w:adjustRightInd/>
        <w:snapToGrid/>
        <w:spacing w:line="360" w:lineRule="auto"/>
        <w:ind w:left="420" w:leftChars="0" w:right="0" w:rightChars="0" w:hanging="420" w:firstLineChars="0"/>
        <w:jc w:val="center"/>
        <w:textAlignment w:val="auto"/>
        <w:outlineLvl w:val="9"/>
        <w:rPr>
          <w:rFonts w:hint="default" w:ascii="Times New Roman" w:hAnsi="Times New Roman" w:eastAsia="黑体" w:cs="Times New Roman"/>
          <w:sz w:val="24"/>
          <w:szCs w:val="24"/>
        </w:rPr>
      </w:pPr>
      <w:r>
        <w:rPr>
          <w:rFonts w:hint="eastAsia" w:ascii="Times New Roman" w:hAnsi="Times New Roman"/>
          <w:color w:val="auto"/>
          <w:sz w:val="24"/>
          <w:szCs w:val="24"/>
        </w:rPr>
        <w:t>TVP-QT中 TJP 信任链传递</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程序执行流程：首先确保TJP的</w:t>
      </w:r>
      <w:r>
        <w:rPr>
          <w:rFonts w:hint="eastAsia" w:ascii="Times New Roman" w:hAnsi="Times New Roman"/>
          <w:iCs/>
          <w:color w:val="auto"/>
          <w:sz w:val="24"/>
          <w:szCs w:val="24"/>
        </w:rPr>
        <w:t>vTPM-Builder</w:t>
      </w:r>
      <w:r>
        <w:rPr>
          <w:rFonts w:hint="eastAsia" w:ascii="Times New Roman" w:hAnsi="Times New Roman"/>
          <w:color w:val="auto"/>
          <w:sz w:val="24"/>
          <w:szCs w:val="24"/>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auto"/>
          <w:sz w:val="24"/>
          <w:szCs w:val="24"/>
        </w:rPr>
        <w:t>m.pcr.d</w:t>
      </w:r>
      <w:r>
        <w:rPr>
          <w:rFonts w:hint="eastAsia" w:ascii="Times New Roman" w:hAnsi="Times New Roman"/>
          <w:color w:val="auto"/>
          <w:sz w:val="24"/>
          <w:szCs w:val="24"/>
        </w:rPr>
        <w:t xml:space="preserve">表示TJP的度量值存储与动态度量的PCR中）；之后执行命令Jump </w:t>
      </w:r>
      <w:r>
        <w:rPr>
          <w:rFonts w:hint="eastAsia" w:ascii="Times New Roman" w:hAnsi="Times New Roman"/>
          <w:i/>
          <w:iCs/>
          <w:color w:val="auto"/>
          <w:sz w:val="24"/>
          <w:szCs w:val="24"/>
        </w:rPr>
        <w:t>vt</w:t>
      </w:r>
      <w:r>
        <w:rPr>
          <w:rFonts w:hint="eastAsia" w:ascii="Times New Roman" w:hAnsi="Times New Roman"/>
          <w:i/>
          <w:color w:val="auto"/>
          <w:sz w:val="24"/>
          <w:szCs w:val="24"/>
        </w:rPr>
        <w:t>b</w:t>
      </w:r>
      <w:r>
        <w:rPr>
          <w:rFonts w:hint="eastAsia" w:ascii="Times New Roman" w:hAnsi="Times New Roman"/>
          <w:color w:val="auto"/>
          <w:sz w:val="24"/>
          <w:szCs w:val="24"/>
        </w:rPr>
        <w:t>将控制权交给vTPM Builder，按照上面的过程依次度量vTPM-VM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Honest(TPM</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 xml:space="preserve"> (</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45" o:spt="75" type="#_x0000_t75" style="height:11pt;width:11pt;" o:ole="t" filled="f" o:preferrelative="t" stroked="f" coordsize="21600,21600">
            <v:path/>
            <v:fill on="f" focussize="0,0"/>
            <v:stroke on="f"/>
            <v:imagedata r:id="rId174" embosscolor="#FFFFFF" o:title=""/>
            <o:lock v:ext="edit" grouping="f" rotation="f" text="f" aspectratio="t"/>
            <w10:wrap type="none"/>
            <w10:anchorlock/>
          </v:shape>
          <o:OLEObject Type="Embed" ProgID="Equation.KSEE3" ShapeID="_x0000_i1145" DrawAspect="Content" ObjectID="_1468075845" r:id="rId173">
            <o:LockedField>false</o:LockedField>
          </o:OLEObject>
        </w:object>
      </w:r>
      <w:r>
        <w:rPr>
          <w:rFonts w:hint="eastAsia" w:ascii="Times New Roman" w:hAnsi="Times New Roman"/>
          <w:color w:val="auto"/>
          <w:sz w:val="24"/>
          <w:szCs w:val="24"/>
        </w:rPr>
        <w:t>TJP</w: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46"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46" DrawAspect="Content" ObjectID="_1468075846" r:id="rId175">
            <o:LockedField>false</o:LockedField>
          </o:OLEObject>
        </w:object>
      </w:r>
      <w:r>
        <w:rPr>
          <w:rFonts w:hint="eastAsia" w:ascii="Times New Roman" w:hAnsi="Times New Roman"/>
          <w:color w:val="auto"/>
          <w:sz w:val="24"/>
          <w:szCs w:val="24"/>
        </w:rPr>
        <w:t>TJP</w: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47" o:spt="75" type="#_x0000_t75" style="height:11pt;width:11pt;" o:ole="t" filled="f" o:preferrelative="t" stroked="f" coordsize="21600,21600">
            <v:path/>
            <v:fill on="f" focussize="0,0"/>
            <v:stroke on="f"/>
            <v:imagedata r:id="rId174" embosscolor="#FFFFFF" o:title=""/>
            <o:lock v:ext="edit" grouping="f" rotation="f" text="f" aspectratio="t"/>
            <w10:wrap type="none"/>
            <w10:anchorlock/>
          </v:shape>
          <o:OLEObject Type="Embed" ProgID="Equation.KSEE3" ShapeID="_x0000_i1147" DrawAspect="Content" ObjectID="_1468075847" r:id="rId176">
            <o:LockedField>false</o:LockedField>
          </o:OLEObject>
        </w:object>
      </w:r>
      <w:r>
        <w:rPr>
          <w:rFonts w:ascii="Times New Roman" w:hAnsi="Times New Roman"/>
          <w:color w:val="auto"/>
          <w:sz w:val="24"/>
          <w:szCs w:val="24"/>
        </w:rPr>
        <w:t>v</w:t>
      </w:r>
      <w:r>
        <w:rPr>
          <w:rFonts w:hint="eastAsia" w:ascii="Times New Roman" w:hAnsi="Times New Roman"/>
          <w:color w:val="auto"/>
          <w:sz w:val="24"/>
          <w:szCs w:val="24"/>
        </w:rPr>
        <w:t>TPM</w:t>
      </w:r>
      <w:r>
        <w:rPr>
          <w:rFonts w:hint="eastAsia" w:ascii="Times New Roman" w:hAnsi="Times New Roman"/>
          <w:color w:val="auto"/>
          <w:sz w:val="24"/>
          <w:szCs w:val="24"/>
          <w:vertAlign w:val="subscript"/>
        </w:rPr>
        <w:t>SRTM/DRTM</w:t>
      </w:r>
      <w:r>
        <w:rPr>
          <w:rFonts w:hint="eastAsia" w:ascii="Times New Roman" w:hAnsi="Times New Roman"/>
          <w:color w:val="auto"/>
          <w:sz w:val="24"/>
          <w:szCs w:val="24"/>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此外，TVP在启动m时，相应的线程K对必须能够对当前m对应的PCR值有锁控制，这种控制对潜在的攻击者也成立，表示为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ProtectedSRTM(</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48" o:spt="75" type="#_x0000_t75" style="height:12pt;width:11pt;" o:ole="t" filled="f" o:preferrelative="t" stroked="f" coordsize="21600,21600">
            <v:path/>
            <v:fill on="f" focussize="0,0"/>
            <v:stroke on="f"/>
            <v:imagedata r:id="rId178" embosscolor="#FFFFFF" o:title=""/>
            <o:lock v:ext="edit" grouping="f" rotation="f" text="f" aspectratio="t"/>
            <w10:wrap type="none"/>
            <w10:anchorlock/>
          </v:shape>
          <o:OLEObject Type="Embed" ProgID="Equation.KSEE3" ShapeID="_x0000_i1148" DrawAspect="Content" ObjectID="_1468075848" r:id="rId177">
            <o:LockedField>false</o:LockedField>
          </o:OLEObject>
        </w:object>
      </w:r>
      <w:r>
        <w:rPr>
          <w:rFonts w:hint="eastAsia" w:ascii="Times New Roman" w:hAnsi="Times New Roman"/>
          <w:i/>
          <w:iCs/>
          <w:color w:val="auto"/>
          <w:sz w:val="24"/>
          <w:szCs w:val="24"/>
        </w:rPr>
        <w:t>t</w:t>
      </w:r>
      <w:r>
        <w:rPr>
          <w:rFonts w:hint="eastAsia" w:ascii="Times New Roman" w:hAnsi="Times New Roman"/>
          <w:iCs/>
          <w:color w:val="auto"/>
          <w:sz w:val="24"/>
          <w:szCs w:val="24"/>
        </w:rPr>
        <w:t>,</w:t>
      </w:r>
      <w:r>
        <w:rPr>
          <w:rFonts w:hint="eastAsia" w:ascii="Times New Roman" w:hAnsi="Times New Roman"/>
          <w:i/>
          <w:iCs/>
          <w:color w:val="auto"/>
          <w:sz w:val="24"/>
          <w:szCs w:val="24"/>
        </w:rPr>
        <w:t>K.</w:t>
      </w:r>
      <w:r>
        <w:rPr>
          <w:rFonts w:hint="eastAsia" w:ascii="Times New Roman" w:hAnsi="Times New Roman"/>
          <w:color w:val="auto"/>
          <w:sz w:val="24"/>
          <w:szCs w:val="24"/>
        </w:rPr>
        <w:t>(Reset(m,</w:t>
      </w:r>
      <w:r>
        <w:rPr>
          <w:rFonts w:hint="eastAsia" w:ascii="Times New Roman" w:hAnsi="Times New Roman"/>
          <w:i/>
          <w:iCs/>
          <w:color w:val="auto"/>
          <w:sz w:val="24"/>
          <w:szCs w:val="24"/>
        </w:rPr>
        <w:t>K</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49" o:spt="75" type="#_x0000_t75" style="height:10pt;width:13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149" DrawAspect="Content" ObjectID="_1468075849" r:id="rId179">
            <o:LockedField>false</o:LockedField>
          </o:OLEObject>
        </w:object>
      </w:r>
      <w:r>
        <w:rPr>
          <w:rFonts w:hint="eastAsia" w:ascii="Times New Roman" w:hAnsi="Times New Roman"/>
          <w:color w:val="auto"/>
          <w:sz w:val="24"/>
          <w:szCs w:val="24"/>
        </w:rPr>
        <w:t>(IsLocked((</w:t>
      </w:r>
      <w:r>
        <w:rPr>
          <w:rFonts w:hint="eastAsia" w:ascii="Times New Roman" w:hAnsi="Times New Roman"/>
          <w:i/>
          <w:iCs/>
          <w:color w:val="auto"/>
          <w:sz w:val="24"/>
          <w:szCs w:val="24"/>
        </w:rPr>
        <w:t>m.pcr.s</w:t>
      </w:r>
      <w:r>
        <w:rPr>
          <w:rFonts w:hint="eastAsia" w:ascii="Times New Roman" w:hAnsi="Times New Roman"/>
          <w:iCs/>
          <w:color w:val="auto"/>
          <w:sz w:val="24"/>
          <w:szCs w:val="24"/>
        </w:rPr>
        <w:t>,</w:t>
      </w:r>
      <w:r>
        <w:rPr>
          <w:rFonts w:hint="eastAsia" w:ascii="Times New Roman" w:hAnsi="Times New Roman"/>
          <w:i/>
          <w:iCs/>
          <w:color w:val="auto"/>
          <w:sz w:val="24"/>
          <w:szCs w:val="24"/>
        </w:rPr>
        <w:t>m.pcr.d</w:t>
      </w:r>
      <w:r>
        <w:rPr>
          <w:rFonts w:hint="eastAsia" w:ascii="Times New Roman" w:hAnsi="Times New Roman"/>
          <w:color w:val="auto"/>
          <w:sz w:val="24"/>
          <w:szCs w:val="24"/>
        </w:rPr>
        <w:t>),</w:t>
      </w:r>
      <w:r>
        <w:rPr>
          <w:rFonts w:hint="eastAsia" w:ascii="Times New Roman" w:hAnsi="Times New Roman"/>
          <w:i/>
          <w:iCs/>
          <w:color w:val="auto"/>
          <w:sz w:val="24"/>
          <w:szCs w:val="24"/>
        </w:rPr>
        <w:t>K</w:t>
      </w:r>
      <w:r>
        <w:rPr>
          <w:rFonts w:hint="eastAsia" w:ascii="Times New Roman" w:hAnsi="Times New Roman"/>
          <w:color w:val="auto"/>
          <w:sz w:val="24"/>
          <w:szCs w:val="24"/>
        </w:rPr>
        <w:t>)@)</w:t>
      </w:r>
      <w:r>
        <w:rPr>
          <w:rFonts w:hint="eastAsia" w:ascii="Times New Roman" w:hAnsi="Times New Roman"/>
          <w:i/>
          <w:iCs/>
          <w:color w:val="auto"/>
          <w:sz w:val="24"/>
          <w:szCs w:val="24"/>
        </w:rPr>
        <w:t>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outlineLvl w:val="9"/>
        <w:rPr>
          <w:rFonts w:hint="eastAsia" w:ascii="Times New Roman" w:hAnsi="Times New Roman"/>
          <w:sz w:val="24"/>
          <w:szCs w:val="24"/>
        </w:rPr>
      </w:pPr>
      <w:r>
        <w:rPr>
          <w:rFonts w:hint="eastAsia" w:ascii="Times New Roman" w:hAnsi="Times New Roman"/>
          <w:color w:val="auto"/>
          <w:sz w:val="24"/>
          <w:szCs w:val="24"/>
        </w:rPr>
        <w:t>由于TJP 的vTPM Builder被抽象为一个单独的应用程序（无论其实现形式是独立的轻量级可信执行环境或仅是提供可信功能的应用进程），利用Latelaunch(vTPM Builder)动态加载机制确保其可信执行，即</w:t>
      </w:r>
      <w:r>
        <w:rPr>
          <w:rFonts w:hint="eastAsia" w:ascii="Times New Roman" w:hAnsi="Times New Roman"/>
          <w:i/>
          <w:iCs/>
          <w:color w:val="auto"/>
          <w:sz w:val="24"/>
          <w:szCs w:val="24"/>
        </w:rPr>
        <w:t>K</w: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成立</w:t>
      </w:r>
      <w:r>
        <w:rPr>
          <w:rFonts w:hint="eastAsia" w:ascii="Times New Roman" w:hAnsi="Times New Roman"/>
          <w:color w:val="auto"/>
          <w:sz w:val="24"/>
          <w:szCs w:val="24"/>
          <w:vertAlign w:val="superscript"/>
        </w:rPr>
        <w:t>[27]</w:t>
      </w:r>
      <w:r>
        <w:rPr>
          <w:rFonts w:hint="eastAsia" w:ascii="Times New Roman" w:hAnsi="Times New Roman"/>
          <w:color w:val="auto"/>
          <w:sz w:val="24"/>
          <w:szCs w:val="24"/>
        </w:rPr>
        <w:t>。</w:t>
      </w:r>
    </w:p>
    <w:p>
      <w:pPr>
        <w:pStyle w:val="15"/>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5.1.3.2 </w:t>
      </w:r>
      <w:r>
        <w:rPr>
          <w:rFonts w:hint="eastAsia" w:ascii="Times New Roman" w:hAnsi="Times New Roman"/>
          <w:sz w:val="24"/>
          <w:szCs w:val="24"/>
          <w:lang w:eastAsia="zh-CN"/>
        </w:rPr>
        <w:t>本地可信属性描述</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sz w:val="24"/>
          <w:szCs w:val="24"/>
        </w:rPr>
        <w:t>××××××××××××××××××××××××××××××××××××××××××××××××××××××××××××××××××××××××</w:t>
      </w:r>
      <w:r>
        <w:rPr>
          <w:rFonts w:hint="eastAsia" w:ascii="Times New Roman" w:hAnsi="Times New Roman"/>
          <w:color w:val="auto"/>
          <w:sz w:val="24"/>
          <w:szCs w:val="24"/>
        </w:rPr>
        <w:t>基于定义2及TJP度量后的</w:t>
      </w:r>
      <w:r>
        <w:rPr>
          <w:rFonts w:hint="eastAsia" w:ascii="Times New Roman" w:hAnsi="Times New Roman"/>
          <w:iCs/>
          <w:color w:val="auto"/>
          <w:sz w:val="24"/>
          <w:szCs w:val="24"/>
        </w:rPr>
        <w:t>PCR</w:t>
      </w:r>
      <w:r>
        <w:rPr>
          <w:rFonts w:hint="eastAsia" w:ascii="Times New Roman" w:hAnsi="Times New Roman"/>
          <w:color w:val="auto"/>
          <w:sz w:val="24"/>
          <w:szCs w:val="24"/>
        </w:rPr>
        <w:t>和其中的每个组件存在的唯一性、确定性映射关系，可将TJP的本地信任传递属性归纳为：如果最终的</w:t>
      </w:r>
      <w:r>
        <w:rPr>
          <w:rFonts w:hint="eastAsia" w:ascii="Times New Roman" w:hAnsi="Times New Roman"/>
          <w:iCs/>
          <w:color w:val="auto"/>
          <w:sz w:val="24"/>
          <w:szCs w:val="24"/>
        </w:rPr>
        <w:t>PCR</w:t>
      </w:r>
      <w:r>
        <w:rPr>
          <w:rFonts w:hint="eastAsia" w:ascii="Times New Roman" w:hAnsi="Times New Roman"/>
          <w:color w:val="auto"/>
          <w:sz w:val="24"/>
          <w:szCs w:val="24"/>
        </w:rPr>
        <w:t>中度量值序列是正确的值，那么TJP信任链所加载的程序顺序就是正确的。即TJP的本地信任传递属性就是要求所有相应启动程序如vTPM Builder、vTPM-VM Binding、VM Builder等都能按确定的先后顺序加载。以LS</w:t>
      </w:r>
      <w:r>
        <w:rPr>
          <w:rFonts w:hint="eastAsia" w:ascii="Times New Roman" w:hAnsi="Times New Roman"/>
          <w:color w:val="auto"/>
          <w:sz w:val="24"/>
          <w:szCs w:val="24"/>
          <w:vertAlign w:val="superscript"/>
        </w:rPr>
        <w:t>2</w:t>
      </w:r>
      <w:r>
        <w:rPr>
          <w:rFonts w:hint="eastAsia" w:ascii="Times New Roman" w:hAnsi="Times New Roman"/>
          <w:color w:val="auto"/>
          <w:sz w:val="24"/>
          <w:szCs w:val="24"/>
        </w:rPr>
        <w:t>将这种顺序形式化表示为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MeasuredBoot</w: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(TJP,</w:t>
      </w:r>
      <w:r>
        <w:rPr>
          <w:rFonts w:hint="eastAsia" w:ascii="Times New Roman" w:hAnsi="Times New Roman"/>
          <w:i/>
          <w:iCs/>
          <w:color w:val="auto"/>
          <w:sz w:val="24"/>
          <w:szCs w:val="24"/>
        </w:rPr>
        <w:t>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sz w:val="24"/>
          <w:szCs w:val="24"/>
        </w:rPr>
        <w:drawing>
          <wp:anchor distT="0" distB="0" distL="114300" distR="114300" simplePos="0" relativeHeight="251659264" behindDoc="0" locked="0" layoutInCell="1" allowOverlap="1">
            <wp:simplePos x="0" y="0"/>
            <wp:positionH relativeFrom="column">
              <wp:posOffset>215900</wp:posOffset>
            </wp:positionH>
            <wp:positionV relativeFrom="paragraph">
              <wp:posOffset>261620</wp:posOffset>
            </wp:positionV>
            <wp:extent cx="1605915" cy="193040"/>
            <wp:effectExtent l="0" t="0" r="13335" b="17145"/>
            <wp:wrapTopAndBottom/>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80"/>
                    <a:stretch>
                      <a:fillRect/>
                    </a:stretch>
                  </pic:blipFill>
                  <pic:spPr>
                    <a:xfrm>
                      <a:off x="0" y="0"/>
                      <a:ext cx="1605915" cy="193040"/>
                    </a:xfrm>
                    <a:prstGeom prst="rect">
                      <a:avLst/>
                    </a:prstGeom>
                    <a:noFill/>
                    <a:ln w="9525">
                      <a:noFill/>
                    </a:ln>
                  </pic:spPr>
                </pic:pic>
              </a:graphicData>
            </a:graphic>
          </wp:anchor>
        </w:drawing>
      </w:r>
      <w:r>
        <w:rPr>
          <w:rFonts w:hint="eastAsia" w:ascii="Times New Roman" w:hAnsi="Times New Roman"/>
          <w:color w:val="auto"/>
          <w:position w:val="-14"/>
          <w:sz w:val="24"/>
          <w:szCs w:val="24"/>
        </w:rPr>
        <w:object>
          <v:shape id="_x0000_i1150" o:spt="75" type="#_x0000_t75" style="height:17.35pt;width:138.05pt;" o:ole="t" filled="f" o:preferrelative="t" stroked="f" coordsize="21600,21600">
            <v:path/>
            <v:fill on="f" focussize="0,0"/>
            <v:stroke on="f"/>
            <v:imagedata r:id="rId182" o:title=""/>
            <o:lock v:ext="edit" aspectratio="t"/>
            <w10:wrap type="none"/>
            <w10:anchorlock/>
          </v:shape>
          <o:OLEObject Type="Embed" ProgID="Equation.KSEE3" ShapeID="_x0000_i1150" DrawAspect="Content" ObjectID="_1468075850" r:id="rId181">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51"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151" DrawAspect="Content" ObjectID="_1468075851" r:id="rId183">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K</w:t>
      </w:r>
      <w:r>
        <w:rPr>
          <w:rFonts w:hint="eastAsia" w:ascii="Times New Roman" w:hAnsi="Times New Roman"/>
          <w:iCs/>
          <w:color w:val="auto"/>
          <w:sz w:val="24"/>
          <w:szCs w:val="24"/>
        </w:rPr>
        <w:t>,</w:t>
      </w:r>
      <w:r>
        <w:rPr>
          <w:rFonts w:hint="eastAsia" w:ascii="Times New Roman" w:hAnsi="Times New Roman"/>
          <w:i/>
          <w:iCs/>
          <w:color w:val="auto"/>
          <w:sz w:val="24"/>
          <w:szCs w:val="24"/>
        </w:rPr>
        <w:t>vTPM Builder</w:t>
      </w:r>
      <w:r>
        <w:rPr>
          <w:rFonts w:hint="eastAsia" w:ascii="Times New Roman" w:hAnsi="Times New Roman"/>
          <w:color w:val="auto"/>
          <w:sz w:val="24"/>
          <w:szCs w:val="24"/>
        </w:rPr>
        <w:t>(</w:t>
      </w:r>
      <w:r>
        <w:rPr>
          <w:rFonts w:hint="eastAsia" w:ascii="Times New Roman" w:hAnsi="Times New Roman"/>
          <w:i/>
          <w:iCs/>
          <w:color w:val="auto"/>
          <w:sz w:val="24"/>
          <w:szCs w:val="24"/>
        </w:rPr>
        <w:t>TJP</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vtb</w:t>
      </w:r>
      <w:r>
        <w:rPr>
          <w:rFonts w:hint="eastAsia" w:ascii="Times New Roman" w:hAnsi="Times New Roman"/>
          <w:iCs/>
          <w:color w:val="auto"/>
          <w:sz w:val="24"/>
          <w:szCs w:val="24"/>
        </w:rPr>
        <w:t>)</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52"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152" DrawAspect="Content" ObjectID="_1468075852" r:id="rId184">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K</w:t>
      </w:r>
      <w:r>
        <w:rPr>
          <w:rFonts w:hint="eastAsia" w:ascii="Times New Roman" w:hAnsi="Times New Roman"/>
          <w:iCs/>
          <w:color w:val="auto"/>
          <w:sz w:val="24"/>
          <w:szCs w:val="24"/>
        </w:rPr>
        <w:t>,</w:t>
      </w:r>
      <w:r>
        <w:rPr>
          <w:rFonts w:hint="eastAsia" w:ascii="Times New Roman" w:hAnsi="Times New Roman"/>
          <w:i/>
          <w:iCs/>
          <w:color w:val="auto"/>
          <w:sz w:val="24"/>
          <w:szCs w:val="24"/>
        </w:rPr>
        <w:t>vTPM-VM Binding</w:t>
      </w:r>
      <w:r>
        <w:rPr>
          <w:rFonts w:hint="eastAsia" w:ascii="Times New Roman" w:hAnsi="Times New Roman"/>
          <w:color w:val="auto"/>
          <w:sz w:val="24"/>
          <w:szCs w:val="24"/>
        </w:rPr>
        <w:t>(</w:t>
      </w:r>
      <w:r>
        <w:rPr>
          <w:rFonts w:hint="eastAsia" w:ascii="Times New Roman" w:hAnsi="Times New Roman"/>
          <w:i/>
          <w:iCs/>
          <w:color w:val="auto"/>
          <w:sz w:val="24"/>
          <w:szCs w:val="24"/>
        </w:rPr>
        <w:t>TJP</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53"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153" DrawAspect="Content" ObjectID="_1468075853" r:id="rId185">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K</w:t>
      </w:r>
      <w:r>
        <w:rPr>
          <w:rFonts w:hint="eastAsia" w:ascii="Times New Roman" w:hAnsi="Times New Roman"/>
          <w:iCs/>
          <w:color w:val="auto"/>
          <w:sz w:val="24"/>
          <w:szCs w:val="24"/>
        </w:rPr>
        <w:t>,</w:t>
      </w:r>
      <w:r>
        <w:rPr>
          <w:rFonts w:hint="eastAsia" w:ascii="Times New Roman" w:hAnsi="Times New Roman"/>
          <w:i/>
          <w:iCs/>
          <w:color w:val="auto"/>
          <w:sz w:val="24"/>
          <w:szCs w:val="24"/>
        </w:rPr>
        <w:t>VM Builder</w:t>
      </w:r>
      <w:r>
        <w:rPr>
          <w:rFonts w:hint="eastAsia" w:ascii="Times New Roman" w:hAnsi="Times New Roman"/>
          <w:color w:val="auto"/>
          <w:sz w:val="24"/>
          <w:szCs w:val="24"/>
        </w:rPr>
        <w:t>(</w:t>
      </w:r>
      <w:r>
        <w:rPr>
          <w:rFonts w:hint="eastAsia" w:ascii="Times New Roman" w:hAnsi="Times New Roman"/>
          <w:i/>
          <w:iCs/>
          <w:color w:val="auto"/>
          <w:sz w:val="24"/>
          <w:szCs w:val="24"/>
        </w:rPr>
        <w:t>TJP</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vvmb</w:t>
      </w:r>
      <w:r>
        <w:rPr>
          <w:rFonts w:hint="eastAsia" w:ascii="Times New Roman" w:hAnsi="Times New Roman"/>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54"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154" DrawAspect="Content" ObjectID="_1468075854" r:id="rId186">
            <o:LockedField>false</o:LockedField>
          </o:OLEObject>
        </w:object>
      </w:r>
      <w:r>
        <w:rPr>
          <w:rFonts w:hint="eastAsia" w:ascii="Times New Roman" w:hAnsi="Times New Roman"/>
          <w:color w:val="auto"/>
          <w:sz w:val="24"/>
          <w:szCs w:val="24"/>
        </w:rPr>
        <w:t>(Jump(</w:t>
      </w:r>
      <w:r>
        <w:rPr>
          <w:rFonts w:hint="eastAsia" w:ascii="Times New Roman" w:hAnsi="Times New Roman"/>
          <w:i/>
          <w:iCs/>
          <w:color w:val="auto"/>
          <w:sz w:val="24"/>
          <w:szCs w:val="24"/>
        </w:rPr>
        <w:t>K</w:t>
      </w:r>
      <w:r>
        <w:rPr>
          <w:rFonts w:hint="eastAsia" w:ascii="Times New Roman" w:hAnsi="Times New Roman"/>
          <w:iCs/>
          <w:color w:val="auto"/>
          <w:sz w:val="24"/>
          <w:szCs w:val="24"/>
        </w:rPr>
        <w:t>,</w:t>
      </w:r>
      <w:r>
        <w:rPr>
          <w:rFonts w:hint="eastAsia" w:ascii="Times New Roman" w:hAnsi="Times New Roman"/>
          <w:i/>
          <w:iCs/>
          <w:color w:val="auto"/>
          <w:sz w:val="24"/>
          <w:szCs w:val="24"/>
        </w:rPr>
        <w:t>vTPM</w:t>
      </w:r>
      <w:r>
        <w:rPr>
          <w:rFonts w:hint="eastAsia" w:ascii="Times New Roman" w:hAnsi="Times New Roman"/>
          <w:color w:val="auto"/>
          <w:sz w:val="24"/>
          <w:szCs w:val="24"/>
        </w:rPr>
        <w:t>(</w:t>
      </w:r>
      <w:r>
        <w:rPr>
          <w:rFonts w:hint="eastAsia" w:ascii="Times New Roman" w:hAnsi="Times New Roman"/>
          <w:i/>
          <w:iCs/>
          <w:color w:val="auto"/>
          <w:sz w:val="24"/>
          <w:szCs w:val="24"/>
        </w:rPr>
        <w:t>TJP</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vtpmb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55"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155" DrawAspect="Content" ObjectID="_1468075855" r:id="rId187">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Reset(</w:t>
      </w:r>
      <w:r>
        <w:rPr>
          <w:rFonts w:hint="eastAsia" w:ascii="Times New Roman" w:hAnsi="Times New Roman"/>
          <w:i/>
          <w:iCs/>
          <w:color w:val="auto"/>
          <w:sz w:val="24"/>
          <w:szCs w:val="24"/>
        </w:rPr>
        <w:t>m</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vtb</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K</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vtb</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56"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156" DrawAspect="Content" ObjectID="_1468075856" r:id="rId188">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K</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vvb</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vvmb</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57" o:spt="75" type="#_x0000_t75" style="height:9pt;width:11pt;" o:ole="t" filled="f" o:preferrelative="t" stroked="f" coordsize="21600,21600">
            <v:path/>
            <v:fill on="f" focussize="0,0"/>
            <v:stroke on="f"/>
            <v:imagedata r:id="rId26" embosscolor="#FFFFFF" o:title=""/>
            <o:lock v:ext="edit" grouping="f" rotation="f" text="f" aspectratio="t"/>
            <w10:wrap type="none"/>
            <w10:anchorlock/>
          </v:shape>
          <o:OLEObject Type="Embed" ProgID="Equation.KSEE3" ShapeID="_x0000_i1157" DrawAspect="Content" ObjectID="_1468075857" r:id="rId189">
            <o:LockedField>false</o:LockedField>
          </o:OLEObject>
        </w:object>
      </w:r>
      <w:r>
        <w:rPr>
          <w:rFonts w:hint="eastAsia" w:ascii="Times New Roman" w:hAnsi="Times New Roman"/>
          <w:color w:val="auto"/>
          <w:sz w:val="24"/>
          <w:szCs w:val="24"/>
        </w:rPr>
        <w:t>(</w:t>
      </w:r>
      <w:r>
        <w:rPr>
          <w:rFonts w:hint="eastAsia" w:ascii="宋体" w:hAnsi="宋体" w:cs="宋体"/>
          <w:color w:val="auto"/>
          <w:sz w:val="24"/>
          <w:szCs w:val="24"/>
        </w:rPr>
        <w:t>┐</w:t>
      </w:r>
      <w:r>
        <w:rPr>
          <w:rFonts w:hint="eastAsia" w:ascii="Times New Roman" w:hAnsi="Times New Roman"/>
          <w:color w:val="auto"/>
          <w:sz w:val="24"/>
          <w:szCs w:val="24"/>
        </w:rPr>
        <w:t>Jump(</w:t>
      </w:r>
      <w:r>
        <w:rPr>
          <w:rFonts w:hint="eastAsia" w:ascii="Times New Roman" w:hAnsi="Times New Roman"/>
          <w:i/>
          <w:iCs/>
          <w:color w:val="auto"/>
          <w:sz w:val="24"/>
          <w:szCs w:val="24"/>
        </w:rPr>
        <w:t>K</w:t>
      </w:r>
      <w:r>
        <w:rPr>
          <w:rFonts w:hint="eastAsia" w:ascii="Times New Roman" w:hAnsi="Times New Roman"/>
          <w:color w:val="auto"/>
          <w:sz w:val="24"/>
          <w:szCs w:val="24"/>
        </w:rPr>
        <w:t>)on(</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vvmb</w:t>
      </w:r>
      <w:r>
        <w:rPr>
          <w:rFonts w:hint="eastAsia" w:ascii="Times New Roman" w:hAnsi="Times New Roman"/>
          <w:iCs/>
          <w:color w:val="auto"/>
          <w:sz w:val="24"/>
          <w:szCs w:val="24"/>
        </w:rPr>
        <w:t>,</w:t>
      </w:r>
      <w:r>
        <w:rPr>
          <w:rFonts w:hint="eastAsia" w:ascii="Times New Roman" w:hAnsi="Times New Roman"/>
          <w:i/>
          <w:iCs/>
          <w:color w:val="auto"/>
          <w:sz w:val="24"/>
          <w:szCs w:val="24"/>
        </w:rPr>
        <w:t>t</w:t>
      </w:r>
      <w:r>
        <w:rPr>
          <w:rFonts w:hint="eastAsia" w:ascii="Times New Roman" w:hAnsi="Times New Roman"/>
          <w:i/>
          <w:iCs/>
          <w:color w:val="auto"/>
          <w:sz w:val="24"/>
          <w:szCs w:val="24"/>
          <w:vertAlign w:val="subscript"/>
        </w:rPr>
        <w:t>vtpmb</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上述公式表示：如果TVP基于信任链构建TJP信任环境，则其启动过程一定是从vTPM Builder跳转到vTPM-VM Binding，然后到VM Builder，而在此期间不会有其他程序执行。这就需要证明上述程序启动序列与PCR值之间的一一映射关系。基于前文的假定前提，要证明的信任链本地信任属性如下。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b/>
          <w:bCs/>
          <w:color w:val="auto"/>
          <w:sz w:val="24"/>
          <w:szCs w:val="24"/>
        </w:rPr>
        <w:t xml:space="preserve">定理3 </w:t>
      </w:r>
      <w:r>
        <w:rPr>
          <w:rFonts w:hint="eastAsia" w:ascii="Times New Roman" w:hAnsi="Times New Roman"/>
          <w:color w:val="auto"/>
          <w:sz w:val="24"/>
          <w:szCs w:val="24"/>
        </w:rPr>
        <w:t>如果TJP加载成功，且与该TJP加载过程对应的</w:t>
      </w:r>
      <w:r>
        <w:rPr>
          <w:rFonts w:hint="eastAsia" w:ascii="Times New Roman" w:hAnsi="Times New Roman"/>
          <w:iCs/>
          <w:color w:val="auto"/>
          <w:sz w:val="24"/>
          <w:szCs w:val="24"/>
        </w:rPr>
        <w:t>PCR</w:t>
      </w:r>
      <w:r>
        <w:rPr>
          <w:rFonts w:hint="eastAsia" w:ascii="Times New Roman" w:hAnsi="Times New Roman"/>
          <w:color w:val="auto"/>
          <w:sz w:val="24"/>
          <w:szCs w:val="24"/>
        </w:rPr>
        <w:t>值为</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i/>
          <w:iCs/>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i/>
          <w:iCs/>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color w:val="auto"/>
          <w:sz w:val="24"/>
          <w:szCs w:val="24"/>
        </w:rPr>
        <w:t>，那么该TJP的本地信任链传递过程就是唯一的、正确的，即确定地从vTPM Builder(</w:t>
      </w:r>
      <w:r>
        <w:rPr>
          <w:rFonts w:hint="eastAsia" w:ascii="Times New Roman" w:hAnsi="Times New Roman"/>
          <w:i/>
          <w:iCs/>
          <w:color w:val="auto"/>
          <w:sz w:val="24"/>
          <w:szCs w:val="24"/>
        </w:rPr>
        <w:t>TJP</w:t>
      </w:r>
      <w:r>
        <w:rPr>
          <w:rFonts w:hint="eastAsia" w:ascii="Times New Roman" w:hAnsi="Times New Roman"/>
          <w:color w:val="auto"/>
          <w:sz w:val="24"/>
          <w:szCs w:val="24"/>
        </w:rPr>
        <w:t>)到vTPM-VM Binding(</w:t>
      </w:r>
      <w:r>
        <w:rPr>
          <w:rFonts w:hint="eastAsia" w:ascii="Times New Roman" w:hAnsi="Times New Roman"/>
          <w:i/>
          <w:iCs/>
          <w:color w:val="auto"/>
          <w:sz w:val="24"/>
          <w:szCs w:val="24"/>
        </w:rPr>
        <w:t>TJP</w:t>
      </w:r>
      <w:r>
        <w:rPr>
          <w:rFonts w:hint="eastAsia" w:ascii="Times New Roman" w:hAnsi="Times New Roman"/>
          <w:color w:val="auto"/>
          <w:sz w:val="24"/>
          <w:szCs w:val="24"/>
        </w:rPr>
        <w:t>)再到VM Builder(</w:t>
      </w:r>
      <w:r>
        <w:rPr>
          <w:rFonts w:hint="eastAsia" w:ascii="Times New Roman" w:hAnsi="Times New Roman"/>
          <w:i/>
          <w:iCs/>
          <w:color w:val="auto"/>
          <w:sz w:val="24"/>
          <w:szCs w:val="24"/>
        </w:rPr>
        <w:t>TJP</w:t>
      </w:r>
      <w:r>
        <w:rPr>
          <w:rFonts w:hint="eastAsia" w:ascii="Times New Roman" w:hAnsi="Times New Roman"/>
          <w:color w:val="auto"/>
          <w:sz w:val="24"/>
          <w:szCs w:val="24"/>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iCs/>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m.dpcr.d</w:t>
      </w:r>
      <w:r>
        <w:rPr>
          <w:rFonts w:hint="eastAsia" w:ascii="Times New Roman" w:hAnsi="Times New Roman"/>
          <w:color w:val="auto"/>
          <w:sz w:val="24"/>
          <w:szCs w:val="24"/>
        </w:rPr>
        <w:t>,</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i/>
          <w:iCs/>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i/>
          <w:iCs/>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position w:val="-4"/>
          <w:sz w:val="24"/>
          <w:szCs w:val="24"/>
        </w:rPr>
        <w:object>
          <v:shape id="_x0000_i1158" o:spt="75" type="#_x0000_t75" style="height:10pt;width:13pt;" o:ole="t" filled="f" o:preferrelative="t" stroked="f" coordsize="21600,21600">
            <v:path/>
            <v:fill on="f" focussize="0,0"/>
            <v:stroke on="f"/>
            <v:imagedata r:id="rId47" embosscolor="#FFFFFF" o:title=""/>
            <o:lock v:ext="edit" grouping="f" rotation="f" text="f" aspectratio="t"/>
            <w10:wrap type="none"/>
            <w10:anchorlock/>
          </v:shape>
          <o:OLEObject Type="Embed" ProgID="Equation.KSEE3" ShapeID="_x0000_i1158" DrawAspect="Content" ObjectID="_1468075858" r:id="rId190">
            <o:LockedField>false</o:LockedField>
          </o:OLEObject>
        </w:object>
      </w:r>
      <w:r>
        <w:rPr>
          <w:rFonts w:hint="eastAsia" w:ascii="Times New Roman" w:hAnsi="Times New Roman"/>
          <w:color w:val="auto"/>
          <w:sz w:val="24"/>
          <w:szCs w:val="24"/>
        </w:rPr>
        <w:t>MeasuredBoot</w: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(TJP,</w:t>
      </w:r>
      <w:r>
        <w:rPr>
          <w:rFonts w:hint="eastAsia" w:ascii="Times New Roman" w:hAnsi="Times New Roman"/>
          <w:i/>
          <w:iCs/>
          <w:color w:val="auto"/>
          <w:sz w:val="24"/>
          <w:szCs w:val="24"/>
        </w:rPr>
        <w:t>t</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both"/>
        <w:textAlignment w:val="auto"/>
        <w:outlineLvl w:val="9"/>
        <w:rPr>
          <w:rFonts w:hint="eastAsia"/>
          <w:color w:val="auto"/>
          <w:sz w:val="24"/>
          <w:szCs w:val="24"/>
        </w:rPr>
      </w:pPr>
      <w:r>
        <w:rPr>
          <w:rFonts w:hint="eastAsia"/>
          <w:color w:val="auto"/>
          <w:sz w:val="24"/>
          <w:szCs w:val="24"/>
        </w:rPr>
        <w:t>证明过程类似</w:t>
      </w:r>
      <w:r>
        <w:rPr>
          <w:rFonts w:ascii="Times New Roman" w:hAnsi="Times New Roman"/>
          <w:color w:val="auto"/>
          <w:sz w:val="24"/>
          <w:szCs w:val="24"/>
        </w:rPr>
        <w:t>m</w:t>
      </w:r>
      <w:r>
        <w:rPr>
          <w:rFonts w:hint="eastAsia"/>
          <w:color w:val="auto"/>
          <w:sz w:val="24"/>
          <w:szCs w:val="24"/>
        </w:rPr>
        <w:t>的信任链本地可信属性的证明，在此不再叙述。</w:t>
      </w:r>
    </w:p>
    <w:p>
      <w:pPr>
        <w:pStyle w:val="15"/>
        <w:spacing w:line="360" w:lineRule="auto"/>
        <w:ind w:firstLine="420" w:firstLineChars="0"/>
        <w:rPr>
          <w:rFonts w:hint="eastAsia" w:ascii="Times New Roman" w:hAnsi="Times New Roman"/>
          <w:sz w:val="24"/>
          <w:szCs w:val="24"/>
        </w:rPr>
      </w:pPr>
    </w:p>
    <w:p>
      <w:pPr>
        <w:pStyle w:val="15"/>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5.1.3.3 </w:t>
      </w:r>
      <w:r>
        <w:rPr>
          <w:rFonts w:hint="eastAsia" w:ascii="Times New Roman" w:hAnsi="Times New Roman"/>
          <w:sz w:val="24"/>
          <w:szCs w:val="24"/>
          <w:lang w:eastAsia="zh-CN"/>
        </w:rPr>
        <w:t>信任链远程验证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sz w:val="24"/>
          <w:szCs w:val="24"/>
        </w:rPr>
      </w:pPr>
      <w:r>
        <w:rPr>
          <w:rFonts w:hint="eastAsia" w:ascii="Times New Roman" w:hAnsi="Times New Roman"/>
          <w:sz w:val="24"/>
          <w:szCs w:val="24"/>
        </w:rPr>
        <w:t>××××××××××××××××××××××××××××××××××××××××××××××××××××××××××××××××××××××××××××××××××××××××××××××××××××××××××××××××××××××××</w:t>
      </w:r>
      <w:r>
        <w:rPr>
          <w:rFonts w:hint="eastAsia" w:ascii="Times New Roman" w:hAnsi="Times New Roman"/>
          <w:color w:val="auto"/>
          <w:sz w:val="24"/>
          <w:szCs w:val="24"/>
        </w:rPr>
        <w:t>TVP-QT的TJP 需要向外部挑战者证明自己所声称的信任属性，即其信任链传递过程中所执行程序的确定序列，使外部挑战者相信它的确按上述信任链构建了可信执行环境，需要证明MeasuredBoot</w: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(TJP,</w:t>
      </w:r>
      <w:r>
        <w:rPr>
          <w:rFonts w:hint="eastAsia" w:ascii="Times New Roman" w:hAnsi="Times New Roman"/>
          <w:i/>
          <w:iCs/>
          <w:color w:val="auto"/>
          <w:sz w:val="24"/>
          <w:szCs w:val="24"/>
        </w:rPr>
        <w:t>t</w:t>
      </w:r>
      <w:r>
        <w:rPr>
          <w:rFonts w:hint="eastAsia" w:ascii="Times New Roman" w:hAnsi="Times New Roman"/>
          <w:color w:val="auto"/>
          <w:sz w:val="24"/>
          <w:szCs w:val="24"/>
        </w:rPr>
        <w:t>)成立。</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right="0" w:rightChars="0" w:firstLine="400" w:firstLineChars="0"/>
        <w:jc w:val="both"/>
        <w:textAlignment w:val="auto"/>
        <w:outlineLvl w:val="9"/>
        <w:rPr>
          <w:rFonts w:hint="eastAsia" w:ascii="Times New Roman" w:hAnsi="Times New Roman"/>
          <w:b/>
          <w:bCs/>
          <w:color w:val="auto"/>
          <w:sz w:val="24"/>
          <w:szCs w:val="24"/>
        </w:rPr>
      </w:pPr>
      <w:r>
        <w:rPr>
          <w:rFonts w:hint="eastAsia"/>
          <w:b/>
          <w:bCs/>
          <w:color w:val="auto"/>
          <w:sz w:val="24"/>
          <w:szCs w:val="24"/>
          <w:lang w:val="en-US" w:eastAsia="zh-CN"/>
        </w:rPr>
        <w:t>a.</w:t>
      </w:r>
      <w:r>
        <w:rPr>
          <w:rFonts w:hint="eastAsia" w:ascii="Times New Roman" w:hAnsi="Times New Roman"/>
          <w:b/>
          <w:bCs/>
          <w:color w:val="auto"/>
          <w:sz w:val="24"/>
          <w:szCs w:val="24"/>
        </w:rPr>
        <w:t>远程验证程序执行</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首先，根据 TCG 远程证明协议规范及在虚拟化平台中的实现，给出TJP 信任传递的远程验证过程中涉及到的程序，如图</w:t>
      </w:r>
      <w:r>
        <w:rPr>
          <w:rFonts w:hint="eastAsia"/>
          <w:color w:val="auto"/>
          <w:sz w:val="24"/>
          <w:szCs w:val="24"/>
          <w:lang w:val="en-US" w:eastAsia="zh-CN"/>
        </w:rPr>
        <w:t>7</w:t>
      </w:r>
      <w:r>
        <w:rPr>
          <w:rFonts w:hint="eastAsia" w:ascii="Times New Roman" w:hAnsi="Times New Roman"/>
          <w:color w:val="auto"/>
          <w:sz w:val="24"/>
          <w:szCs w:val="24"/>
        </w:rPr>
        <w:t xml:space="preserve"> 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1"/>
          <w:szCs w:val="21"/>
        </w:rPr>
      </w:pPr>
      <w:r>
        <w:rPr>
          <w:rFonts w:hint="eastAsia" w:ascii="Times New Roman" w:hAnsi="Times New Roman"/>
          <w:i/>
          <w:iCs/>
          <w:color w:val="auto"/>
          <w:sz w:val="21"/>
          <w:szCs w:val="21"/>
        </w:rPr>
        <w:t>TPM</w:t>
      </w:r>
      <w:r>
        <w:rPr>
          <w:rFonts w:hint="eastAsia" w:ascii="Times New Roman" w:hAnsi="Times New Roman"/>
          <w:i/>
          <w:iCs/>
          <w:color w:val="auto"/>
          <w:sz w:val="21"/>
          <w:szCs w:val="21"/>
          <w:vertAlign w:val="subscript"/>
        </w:rPr>
        <w:t>DRTM</w:t>
      </w:r>
      <w:r>
        <w:rPr>
          <w:rFonts w:hint="eastAsia" w:ascii="Times New Roman" w:hAnsi="Times New Roman"/>
          <w:color w:val="auto"/>
          <w:sz w:val="21"/>
          <w:szCs w:val="21"/>
        </w:rPr>
        <w:t>(</w:t>
      </w:r>
      <w:r>
        <w:rPr>
          <w:rFonts w:hint="eastAsia" w:ascii="Times New Roman" w:hAnsi="Times New Roman"/>
          <w:i/>
          <w:iCs/>
          <w:color w:val="auto"/>
          <w:sz w:val="21"/>
          <w:szCs w:val="21"/>
        </w:rPr>
        <w:t>TJP</w:t>
      </w:r>
      <w:r>
        <w:rPr>
          <w:rFonts w:hint="eastAsia" w:ascii="Times New Roman" w:hAnsi="Times New Roman"/>
          <w:color w:val="auto"/>
          <w:sz w:val="21"/>
          <w:szCs w:val="21"/>
        </w:rPr>
        <w:t xml:space="preserve">)   </w:t>
      </w:r>
      <w:r>
        <w:rPr>
          <w:rFonts w:ascii="Times New Roman" w:hAnsi="Times New Roman"/>
          <w:color w:val="auto"/>
          <w:sz w:val="21"/>
          <w:szCs w:val="21"/>
        </w:rPr>
        <w:t>≡</w:t>
      </w:r>
      <w:r>
        <w:rPr>
          <w:rFonts w:hint="eastAsia" w:ascii="Times New Roman" w:hAnsi="Times New Roman"/>
          <w:color w:val="auto"/>
          <w:sz w:val="21"/>
          <w:szCs w:val="21"/>
        </w:rPr>
        <w:t xml:space="preserve"> </w:t>
      </w:r>
      <w:r>
        <w:rPr>
          <w:rFonts w:hint="eastAsia" w:ascii="Times New Roman" w:hAnsi="Times New Roman"/>
          <w:i/>
          <w:iCs/>
          <w:color w:val="auto"/>
          <w:sz w:val="21"/>
          <w:szCs w:val="21"/>
        </w:rPr>
        <w:t xml:space="preserve">w = </w:t>
      </w:r>
      <w:r>
        <w:rPr>
          <w:rFonts w:hint="eastAsia" w:ascii="Times New Roman" w:hAnsi="Times New Roman"/>
          <w:color w:val="auto"/>
          <w:sz w:val="21"/>
          <w:szCs w:val="21"/>
        </w:rPr>
        <w:t xml:space="preserve">read </w:t>
      </w:r>
      <w:r>
        <w:rPr>
          <w:rFonts w:hint="eastAsia" w:ascii="Times New Roman" w:hAnsi="Times New Roman"/>
          <w:i/>
          <w:iCs/>
          <w:color w:val="auto"/>
          <w:sz w:val="21"/>
          <w:szCs w:val="21"/>
        </w:rPr>
        <w:t>m.pcr.d</w:t>
      </w:r>
      <w:r>
        <w:rPr>
          <w:rFonts w:hint="eastAsia" w:ascii="Times New Roman" w:hAnsi="Times New Roman"/>
          <w:color w:val="auto"/>
          <w:sz w:val="21"/>
          <w:szCs w:val="21"/>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1"/>
          <w:szCs w:val="21"/>
        </w:rPr>
      </w:pPr>
      <w:r>
        <w:rPr>
          <w:rFonts w:hint="eastAsia" w:ascii="Times New Roman" w:hAnsi="Times New Roman"/>
          <w:color w:val="auto"/>
          <w:sz w:val="21"/>
          <w:szCs w:val="21"/>
        </w:rPr>
        <w:t xml:space="preserve">                 </w:t>
      </w:r>
      <w:r>
        <w:rPr>
          <w:rFonts w:hint="eastAsia" w:ascii="Times New Roman" w:hAnsi="Times New Roman"/>
          <w:i/>
          <w:iCs/>
          <w:color w:val="auto"/>
          <w:sz w:val="21"/>
          <w:szCs w:val="21"/>
        </w:rPr>
        <w:t xml:space="preserve">r = </w:t>
      </w:r>
      <w:r>
        <w:rPr>
          <w:rFonts w:hint="eastAsia" w:ascii="Times New Roman" w:hAnsi="Times New Roman"/>
          <w:color w:val="auto"/>
          <w:sz w:val="21"/>
          <w:szCs w:val="21"/>
        </w:rPr>
        <w:t>sign(</w:t>
      </w:r>
      <w:r>
        <w:rPr>
          <w:rFonts w:hint="eastAsia" w:ascii="Times New Roman" w:hAnsi="Times New Roman"/>
          <w:i/>
          <w:iCs/>
          <w:color w:val="auto"/>
          <w:sz w:val="21"/>
          <w:szCs w:val="21"/>
        </w:rPr>
        <w:t>PCR</w:t>
      </w:r>
      <w:r>
        <w:rPr>
          <w:rFonts w:hint="eastAsia" w:ascii="Times New Roman" w:hAnsi="Times New Roman"/>
          <w:color w:val="auto"/>
          <w:sz w:val="21"/>
          <w:szCs w:val="21"/>
        </w:rPr>
        <w:t>(</w:t>
      </w:r>
      <w:r>
        <w:rPr>
          <w:rFonts w:hint="eastAsia" w:ascii="Times New Roman" w:hAnsi="Times New Roman"/>
          <w:i/>
          <w:iCs/>
          <w:color w:val="auto"/>
          <w:sz w:val="21"/>
          <w:szCs w:val="21"/>
        </w:rPr>
        <w:t>s</w:t>
      </w:r>
      <w:r>
        <w:rPr>
          <w:rFonts w:hint="eastAsia" w:ascii="Times New Roman" w:hAnsi="Times New Roman"/>
          <w:color w:val="auto"/>
          <w:sz w:val="21"/>
          <w:szCs w:val="21"/>
        </w:rPr>
        <w:t>),</w:t>
      </w:r>
      <w:r>
        <w:rPr>
          <w:rFonts w:hint="eastAsia" w:ascii="Times New Roman" w:hAnsi="Times New Roman"/>
          <w:i/>
          <w:iCs/>
          <w:color w:val="auto"/>
          <w:sz w:val="21"/>
          <w:szCs w:val="21"/>
        </w:rPr>
        <w:t>w</w:t>
      </w:r>
      <w:r>
        <w:rPr>
          <w:rFonts w:hint="eastAsia" w:ascii="Times New Roman" w:hAnsi="Times New Roman"/>
          <w:color w:val="auto"/>
          <w:sz w:val="21"/>
          <w:szCs w:val="21"/>
        </w:rPr>
        <w:t>),</w:t>
      </w:r>
      <w:r>
        <w:rPr>
          <w:rFonts w:hint="eastAsia" w:ascii="Times New Roman" w:hAnsi="Times New Roman"/>
          <w:i/>
          <w:iCs/>
          <w:color w:val="auto"/>
          <w:sz w:val="21"/>
          <w:szCs w:val="21"/>
        </w:rPr>
        <w:t>AIK</w:t>
      </w:r>
      <w:r>
        <w:rPr>
          <w:rFonts w:hint="eastAsia" w:ascii="Times New Roman" w:hAnsi="Times New Roman"/>
          <w:i/>
          <w:iCs/>
          <w:color w:val="auto"/>
          <w:sz w:val="21"/>
          <w:szCs w:val="21"/>
          <w:vertAlign w:val="superscript"/>
        </w:rPr>
        <w:t>-1</w:t>
      </w:r>
      <w:r>
        <w:rPr>
          <w:rFonts w:hint="eastAsia" w:ascii="Times New Roman" w:hAnsi="Times New Roman"/>
          <w:color w:val="auto"/>
          <w:sz w:val="21"/>
          <w:szCs w:val="21"/>
        </w:rPr>
        <w:t>(</w:t>
      </w:r>
      <w:r>
        <w:rPr>
          <w:rFonts w:hint="eastAsia" w:ascii="Times New Roman" w:hAnsi="Times New Roman"/>
          <w:i/>
          <w:iCs/>
          <w:color w:val="auto"/>
          <w:sz w:val="21"/>
          <w:szCs w:val="21"/>
        </w:rPr>
        <w:t>m</w:t>
      </w:r>
      <w:r>
        <w:rPr>
          <w:rFonts w:hint="eastAsia" w:ascii="Times New Roman" w:hAnsi="Times New Roman"/>
          <w:color w:val="auto"/>
          <w:sz w:val="21"/>
          <w:szCs w:val="21"/>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20"/>
        <w:jc w:val="both"/>
        <w:textAlignment w:val="auto"/>
        <w:outlineLvl w:val="9"/>
        <w:rPr>
          <w:rFonts w:hint="eastAsia" w:ascii="Times New Roman" w:hAnsi="Times New Roman"/>
          <w:color w:val="auto"/>
          <w:sz w:val="21"/>
          <w:szCs w:val="21"/>
        </w:rPr>
      </w:pPr>
      <w:r>
        <w:rPr>
          <w:rFonts w:hint="eastAsia" w:ascii="Times New Roman" w:hAnsi="Times New Roman"/>
          <w:color w:val="auto"/>
          <w:sz w:val="21"/>
          <w:szCs w:val="21"/>
        </w:rPr>
        <w:t xml:space="preserve">                 send </w:t>
      </w:r>
      <w:r>
        <w:rPr>
          <w:rFonts w:hint="eastAsia" w:ascii="Times New Roman" w:hAnsi="Times New Roman"/>
          <w:i/>
          <w:iCs/>
          <w:color w:val="auto"/>
          <w:sz w:val="21"/>
          <w:szCs w:val="21"/>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16"/>
        <w:jc w:val="both"/>
        <w:textAlignment w:val="auto"/>
        <w:outlineLvl w:val="9"/>
        <w:rPr>
          <w:rFonts w:hint="eastAsia" w:ascii="Times New Roman" w:hAnsi="Times New Roman"/>
          <w:color w:val="auto"/>
          <w:sz w:val="21"/>
          <w:szCs w:val="21"/>
        </w:rPr>
      </w:pPr>
      <w:r>
        <w:rPr>
          <w:rFonts w:hint="eastAsia" w:ascii="Times New Roman" w:hAnsi="Times New Roman"/>
          <w:i/>
          <w:iCs/>
          <w:color w:val="auto"/>
          <w:sz w:val="21"/>
          <w:szCs w:val="21"/>
        </w:rPr>
        <w:t>Verifier</w:t>
      </w:r>
      <w:r>
        <w:rPr>
          <w:rFonts w:hint="eastAsia" w:ascii="Times New Roman" w:hAnsi="Times New Roman"/>
          <w:iCs/>
          <w:color w:val="auto"/>
          <w:sz w:val="21"/>
          <w:szCs w:val="21"/>
        </w:rPr>
        <w:t>(</w:t>
      </w:r>
      <w:r>
        <w:rPr>
          <w:rFonts w:hint="eastAsia" w:ascii="Times New Roman" w:hAnsi="Times New Roman"/>
          <w:i/>
          <w:iCs/>
          <w:color w:val="auto"/>
          <w:sz w:val="21"/>
          <w:szCs w:val="21"/>
        </w:rPr>
        <w:t>TJP</w:t>
      </w:r>
      <w:r>
        <w:rPr>
          <w:rFonts w:hint="eastAsia" w:ascii="Times New Roman" w:hAnsi="Times New Roman"/>
          <w:iCs/>
          <w:color w:val="auto"/>
          <w:sz w:val="21"/>
          <w:szCs w:val="21"/>
        </w:rPr>
        <w:t>)</w:t>
      </w:r>
      <w:r>
        <w:rPr>
          <w:rFonts w:hint="eastAsia" w:ascii="Times New Roman" w:hAnsi="Times New Roman"/>
          <w:i/>
          <w:iCs/>
          <w:color w:val="auto"/>
          <w:sz w:val="21"/>
          <w:szCs w:val="21"/>
        </w:rPr>
        <w:t xml:space="preserve">     </w:t>
      </w:r>
      <w:r>
        <w:rPr>
          <w:rFonts w:ascii="Times New Roman" w:hAnsi="Times New Roman"/>
          <w:color w:val="auto"/>
          <w:sz w:val="21"/>
          <w:szCs w:val="21"/>
        </w:rPr>
        <w:t>≡</w:t>
      </w:r>
      <w:r>
        <w:rPr>
          <w:rFonts w:hint="eastAsia" w:ascii="Times New Roman" w:hAnsi="Times New Roman"/>
          <w:color w:val="auto"/>
          <w:sz w:val="21"/>
          <w:szCs w:val="21"/>
        </w:rPr>
        <w:t xml:space="preserve"> </w:t>
      </w:r>
      <w:r>
        <w:rPr>
          <w:rFonts w:hint="eastAsia" w:ascii="Times New Roman" w:hAnsi="Times New Roman"/>
          <w:i/>
          <w:iCs/>
          <w:color w:val="auto"/>
          <w:sz w:val="21"/>
          <w:szCs w:val="21"/>
        </w:rPr>
        <w:t xml:space="preserve">sig = </w:t>
      </w:r>
      <w:r>
        <w:rPr>
          <w:rFonts w:hint="eastAsia" w:ascii="Times New Roman" w:hAnsi="Times New Roman"/>
          <w:color w:val="auto"/>
          <w:sz w:val="21"/>
          <w:szCs w:val="21"/>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16"/>
        <w:jc w:val="both"/>
        <w:textAlignment w:val="auto"/>
        <w:outlineLvl w:val="9"/>
        <w:rPr>
          <w:rFonts w:hint="eastAsia" w:ascii="Times New Roman" w:hAnsi="Times New Roman"/>
          <w:color w:val="auto"/>
          <w:sz w:val="21"/>
          <w:szCs w:val="21"/>
        </w:rPr>
      </w:pPr>
      <w:r>
        <w:rPr>
          <w:rFonts w:hint="eastAsia" w:ascii="Times New Roman" w:hAnsi="Times New Roman"/>
          <w:color w:val="auto"/>
          <w:sz w:val="21"/>
          <w:szCs w:val="21"/>
        </w:rPr>
        <w:t xml:space="preserve">                 </w:t>
      </w:r>
      <w:r>
        <w:rPr>
          <w:rFonts w:hint="eastAsia" w:ascii="Times New Roman" w:hAnsi="Times New Roman"/>
          <w:i/>
          <w:iCs/>
          <w:color w:val="auto"/>
          <w:sz w:val="21"/>
          <w:szCs w:val="21"/>
        </w:rPr>
        <w:t xml:space="preserve">v = </w:t>
      </w:r>
      <w:r>
        <w:rPr>
          <w:rFonts w:hint="eastAsia" w:ascii="Times New Roman" w:hAnsi="Times New Roman"/>
          <w:color w:val="auto"/>
          <w:sz w:val="21"/>
          <w:szCs w:val="21"/>
        </w:rPr>
        <w:t>verify</w:t>
      </w:r>
      <w:r>
        <w:rPr>
          <w:rFonts w:hint="eastAsia" w:ascii="Times New Roman" w:hAnsi="Times New Roman"/>
          <w:i/>
          <w:iCs/>
          <w:color w:val="auto"/>
          <w:sz w:val="21"/>
          <w:szCs w:val="21"/>
        </w:rPr>
        <w:t xml:space="preserve"> sig</w:t>
      </w:r>
      <w:r>
        <w:rPr>
          <w:rFonts w:hint="eastAsia" w:ascii="Times New Roman" w:hAnsi="Times New Roman"/>
          <w:iCs/>
          <w:color w:val="auto"/>
          <w:sz w:val="21"/>
          <w:szCs w:val="21"/>
        </w:rPr>
        <w:t>,</w:t>
      </w:r>
      <w:r>
        <w:rPr>
          <w:rFonts w:hint="eastAsia" w:ascii="Times New Roman" w:hAnsi="Times New Roman"/>
          <w:color w:val="auto"/>
          <w:sz w:val="21"/>
          <w:szCs w:val="21"/>
        </w:rPr>
        <w:t xml:space="preserve"> </w:t>
      </w:r>
      <w:r>
        <w:rPr>
          <w:rFonts w:hint="eastAsia" w:ascii="Times New Roman" w:hAnsi="Times New Roman"/>
          <w:i/>
          <w:iCs/>
          <w:color w:val="auto"/>
          <w:sz w:val="21"/>
          <w:szCs w:val="21"/>
        </w:rPr>
        <w:t>AIK</w:t>
      </w:r>
      <w:r>
        <w:rPr>
          <w:rFonts w:hint="eastAsia" w:ascii="Times New Roman" w:hAnsi="Times New Roman"/>
          <w:color w:val="auto"/>
          <w:sz w:val="21"/>
          <w:szCs w:val="21"/>
        </w:rPr>
        <w:t>(</w:t>
      </w:r>
      <w:r>
        <w:rPr>
          <w:rFonts w:hint="eastAsia" w:ascii="Times New Roman" w:hAnsi="Times New Roman"/>
          <w:i/>
          <w:iCs/>
          <w:color w:val="auto"/>
          <w:sz w:val="21"/>
          <w:szCs w:val="21"/>
        </w:rPr>
        <w:t>m</w:t>
      </w:r>
      <w:r>
        <w:rPr>
          <w:rFonts w:hint="eastAsia" w:ascii="Times New Roman" w:hAnsi="Times New Roman"/>
          <w:color w:val="auto"/>
          <w:sz w:val="21"/>
          <w:szCs w:val="21"/>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16"/>
        <w:jc w:val="both"/>
        <w:textAlignment w:val="auto"/>
        <w:outlineLvl w:val="9"/>
        <w:rPr>
          <w:rFonts w:hint="eastAsia" w:ascii="Times New Roman" w:hAnsi="Times New Roman"/>
          <w:color w:val="auto"/>
          <w:sz w:val="21"/>
          <w:szCs w:val="21"/>
        </w:rPr>
      </w:pPr>
      <w:r>
        <w:rPr>
          <w:rFonts w:hint="eastAsia" w:ascii="Times New Roman" w:hAnsi="Times New Roman"/>
          <w:color w:val="auto"/>
          <w:sz w:val="21"/>
          <w:szCs w:val="21"/>
        </w:rPr>
        <w:t xml:space="preserve">                 match </w:t>
      </w:r>
      <w:r>
        <w:rPr>
          <w:rFonts w:hint="eastAsia" w:ascii="Times New Roman" w:hAnsi="Times New Roman"/>
          <w:i/>
          <w:iCs/>
          <w:color w:val="auto"/>
          <w:sz w:val="21"/>
          <w:szCs w:val="21"/>
        </w:rPr>
        <w:t>v</w:t>
      </w:r>
      <w:r>
        <w:rPr>
          <w:rFonts w:hint="eastAsia" w:ascii="Times New Roman" w:hAnsi="Times New Roman"/>
          <w:color w:val="auto"/>
          <w:sz w:val="21"/>
          <w:szCs w:val="21"/>
        </w:rPr>
        <w:t xml:space="preserve"> ,(</w:t>
      </w:r>
      <w:r>
        <w:rPr>
          <w:rFonts w:hint="eastAsia" w:ascii="Times New Roman" w:hAnsi="Times New Roman"/>
          <w:i/>
          <w:iCs/>
          <w:color w:val="auto"/>
          <w:sz w:val="21"/>
          <w:szCs w:val="21"/>
        </w:rPr>
        <w:t>PCR</w:t>
      </w:r>
      <w:r>
        <w:rPr>
          <w:rFonts w:hint="eastAsia" w:ascii="Times New Roman" w:hAnsi="Times New Roman"/>
          <w:color w:val="auto"/>
          <w:sz w:val="21"/>
          <w:szCs w:val="21"/>
        </w:rPr>
        <w:t>(</w:t>
      </w:r>
      <w:r>
        <w:rPr>
          <w:rFonts w:hint="eastAsia" w:ascii="Times New Roman" w:hAnsi="Times New Roman"/>
          <w:i/>
          <w:iCs/>
          <w:color w:val="auto"/>
          <w:sz w:val="21"/>
          <w:szCs w:val="21"/>
        </w:rPr>
        <w:t>s</w:t>
      </w:r>
      <w:r>
        <w:rPr>
          <w:rFonts w:hint="eastAsia" w:ascii="Times New Roman" w:hAnsi="Times New Roman"/>
          <w:color w:val="auto"/>
          <w:sz w:val="21"/>
          <w:szCs w:val="21"/>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416"/>
        <w:jc w:val="both"/>
        <w:textAlignment w:val="auto"/>
        <w:outlineLvl w:val="9"/>
        <w:rPr>
          <w:rFonts w:hint="eastAsia" w:ascii="Times New Roman" w:hAnsi="Times New Roman"/>
          <w:color w:val="auto"/>
          <w:sz w:val="24"/>
          <w:szCs w:val="24"/>
        </w:rPr>
      </w:pPr>
      <w:r>
        <w:rPr>
          <w:rFonts w:hint="eastAsia" w:ascii="Times New Roman" w:hAnsi="Times New Roman"/>
          <w:color w:val="auto"/>
          <w:sz w:val="21"/>
          <w:szCs w:val="21"/>
        </w:rPr>
        <w:t xml:space="preserve">                 </w:t>
      </w:r>
      <w:r>
        <w:rPr>
          <w:rFonts w:hint="eastAsia" w:ascii="Times New Roman" w:hAnsi="Times New Roman"/>
          <w:i/>
          <w:iCs/>
          <w:color w:val="auto"/>
          <w:sz w:val="21"/>
          <w:szCs w:val="21"/>
        </w:rPr>
        <w:t>seq</w:t>
      </w:r>
      <w:r>
        <w:rPr>
          <w:rFonts w:hint="eastAsia" w:ascii="Times New Roman" w:hAnsi="Times New Roman"/>
          <w:iCs/>
          <w:color w:val="auto"/>
          <w:sz w:val="21"/>
          <w:szCs w:val="21"/>
        </w:rPr>
        <w:t>(</w:t>
      </w:r>
      <w:r>
        <w:rPr>
          <w:rFonts w:hint="eastAsia" w:ascii="Times New Roman" w:hAnsi="Times New Roman"/>
          <w:i/>
          <w:iCs/>
          <w:color w:val="auto"/>
          <w:sz w:val="21"/>
          <w:szCs w:val="21"/>
        </w:rPr>
        <w:t>vTPM Builder</w:t>
      </w:r>
      <w:r>
        <w:rPr>
          <w:rFonts w:hint="eastAsia" w:ascii="Times New Roman" w:hAnsi="Times New Roman"/>
          <w:iCs/>
          <w:color w:val="auto"/>
          <w:sz w:val="21"/>
          <w:szCs w:val="21"/>
        </w:rPr>
        <w:t>(</w:t>
      </w:r>
      <w:r>
        <w:rPr>
          <w:rFonts w:hint="eastAsia" w:ascii="Times New Roman" w:hAnsi="Times New Roman"/>
          <w:i/>
          <w:iCs/>
          <w:color w:val="auto"/>
          <w:sz w:val="21"/>
          <w:szCs w:val="21"/>
        </w:rPr>
        <w:t>TJP</w:t>
      </w:r>
      <w:r>
        <w:rPr>
          <w:rFonts w:hint="eastAsia" w:ascii="Times New Roman" w:hAnsi="Times New Roman"/>
          <w:iCs/>
          <w:color w:val="auto"/>
          <w:sz w:val="21"/>
          <w:szCs w:val="21"/>
        </w:rPr>
        <w:t>),</w:t>
      </w:r>
      <w:r>
        <w:rPr>
          <w:rFonts w:hint="eastAsia" w:ascii="Times New Roman" w:hAnsi="Times New Roman"/>
          <w:i/>
          <w:iCs/>
          <w:color w:val="auto"/>
          <w:sz w:val="21"/>
          <w:szCs w:val="21"/>
        </w:rPr>
        <w:t>vTPM-VM Binding</w:t>
      </w:r>
      <w:r>
        <w:rPr>
          <w:rFonts w:hint="eastAsia" w:ascii="Times New Roman" w:hAnsi="Times New Roman"/>
          <w:iCs/>
          <w:color w:val="auto"/>
          <w:sz w:val="21"/>
          <w:szCs w:val="21"/>
        </w:rPr>
        <w:t>(</w:t>
      </w:r>
      <w:r>
        <w:rPr>
          <w:rFonts w:hint="eastAsia" w:ascii="Times New Roman" w:hAnsi="Times New Roman"/>
          <w:i/>
          <w:iCs/>
          <w:color w:val="auto"/>
          <w:sz w:val="21"/>
          <w:szCs w:val="21"/>
        </w:rPr>
        <w:t>TJP</w:t>
      </w:r>
      <w:r>
        <w:rPr>
          <w:rFonts w:hint="eastAsia" w:ascii="Times New Roman" w:hAnsi="Times New Roman"/>
          <w:iCs/>
          <w:color w:val="auto"/>
          <w:sz w:val="21"/>
          <w:szCs w:val="21"/>
        </w:rPr>
        <w:t>),</w:t>
      </w:r>
      <w:r>
        <w:rPr>
          <w:rFonts w:hint="eastAsia" w:ascii="Times New Roman" w:hAnsi="Times New Roman"/>
          <w:i/>
          <w:iCs/>
          <w:color w:val="auto"/>
          <w:sz w:val="21"/>
          <w:szCs w:val="21"/>
        </w:rPr>
        <w:t>VM Builder</w:t>
      </w:r>
      <w:r>
        <w:rPr>
          <w:rFonts w:hint="eastAsia" w:ascii="Times New Roman" w:hAnsi="Times New Roman"/>
          <w:iCs/>
          <w:color w:val="auto"/>
          <w:sz w:val="21"/>
          <w:szCs w:val="21"/>
        </w:rPr>
        <w:t>(</w:t>
      </w:r>
      <w:r>
        <w:rPr>
          <w:rFonts w:hint="eastAsia" w:ascii="Times New Roman" w:hAnsi="Times New Roman"/>
          <w:i/>
          <w:iCs/>
          <w:color w:val="auto"/>
          <w:sz w:val="21"/>
          <w:szCs w:val="21"/>
        </w:rPr>
        <w:t>TJP</w:t>
      </w:r>
      <w:r>
        <w:rPr>
          <w:rFonts w:hint="eastAsia" w:ascii="Times New Roman" w:hAnsi="Times New Roman"/>
          <w:iCs/>
          <w:color w:val="auto"/>
          <w:sz w:val="21"/>
          <w:szCs w:val="21"/>
        </w:rPr>
        <w:t>))</w:t>
      </w:r>
      <w:r>
        <w:rPr>
          <w:rFonts w:hint="eastAsia" w:ascii="Times New Roman" w:hAnsi="Times New Roman"/>
          <w:color w:val="auto"/>
          <w:sz w:val="21"/>
          <w:szCs w:val="21"/>
        </w:rPr>
        <w:t xml:space="preserve"> </w:t>
      </w:r>
      <w:r>
        <w:rPr>
          <w:rFonts w:hint="eastAsia" w:ascii="Times New Roman" w:hAnsi="Times New Roman"/>
          <w:color w:val="auto"/>
          <w:sz w:val="24"/>
          <w:szCs w:val="24"/>
        </w:rPr>
        <w:t xml:space="preserve">   </w:t>
      </w:r>
    </w:p>
    <w:p>
      <w:pPr>
        <w:keepNext w:val="0"/>
        <w:keepLines w:val="0"/>
        <w:pageBreakBefore w:val="0"/>
        <w:numPr>
          <w:ilvl w:val="0"/>
          <w:numId w:val="10"/>
        </w:numPr>
        <w:kinsoku/>
        <w:wordWrap/>
        <w:overflowPunct/>
        <w:topLinePunct w:val="0"/>
        <w:autoSpaceDE/>
        <w:autoSpaceDN/>
        <w:bidi w:val="0"/>
        <w:adjustRightInd/>
        <w:snapToGrid/>
        <w:spacing w:line="360" w:lineRule="auto"/>
        <w:ind w:left="420" w:leftChars="0" w:right="0" w:rightChars="0" w:hanging="420" w:firstLineChars="0"/>
        <w:jc w:val="center"/>
        <w:textAlignment w:val="auto"/>
        <w:rPr>
          <w:rFonts w:hint="default" w:ascii="Times New Roman" w:hAnsi="Times New Roman" w:eastAsia="黑体" w:cs="Times New Roman"/>
          <w:sz w:val="24"/>
          <w:szCs w:val="24"/>
        </w:rPr>
      </w:pPr>
      <w:r>
        <w:rPr>
          <w:rFonts w:hint="eastAsia" w:ascii="Times New Roman" w:hAnsi="Times New Roman"/>
          <w:color w:val="auto"/>
          <w:sz w:val="24"/>
          <w:szCs w:val="24"/>
        </w:rPr>
        <w:t>TVP-QT中m信任传递的远程验证程序</w:t>
      </w:r>
    </w:p>
    <w:p>
      <w:pPr>
        <w:pStyle w:val="17"/>
        <w:keepNext w:val="0"/>
        <w:keepLines w:val="0"/>
        <w:pageBreakBefore w:val="0"/>
        <w:widowControl/>
        <w:numPr>
          <w:ilvl w:val="0"/>
          <w:numId w:val="11"/>
        </w:numPr>
        <w:suppressLineNumbers w:val="0"/>
        <w:kinsoku/>
        <w:wordWrap/>
        <w:overflowPunct/>
        <w:topLinePunct w:val="0"/>
        <w:autoSpaceDE/>
        <w:autoSpaceDN/>
        <w:bidi w:val="0"/>
        <w:adjustRightInd/>
        <w:snapToGrid/>
        <w:spacing w:line="360" w:lineRule="auto"/>
        <w:ind w:left="420" w:leftChars="0" w:right="0" w:rightChars="0" w:hanging="420" w:firstLineChars="0"/>
        <w:textAlignment w:val="auto"/>
        <w:rPr>
          <w:rFonts w:hint="eastAsia" w:ascii="Times New Roman" w:hAnsi="Times New Roman"/>
          <w:color w:val="auto"/>
          <w:sz w:val="24"/>
          <w:szCs w:val="24"/>
        </w:rPr>
      </w:pPr>
      <w:r>
        <w:rPr>
          <w:rFonts w:hint="eastAsia" w:ascii="Times New Roman" w:hAnsi="Times New Roman" w:cs="Times New Roman"/>
          <w:color w:val="auto"/>
          <w:sz w:val="24"/>
          <w:szCs w:val="24"/>
          <w:lang w:val="en-US" w:eastAsia="zh-CN"/>
        </w:rPr>
        <w:t>The  remote authentication of TJP</w:t>
      </w:r>
      <w:r>
        <w:rPr>
          <w:rFonts w:hint="default" w:ascii="Times New Roman" w:hAnsi="Times New Roman" w:cs="Times New Roman"/>
          <w:color w:val="auto"/>
          <w:sz w:val="24"/>
          <w:szCs w:val="24"/>
          <w:lang w:val="en-US" w:eastAsia="zh-CN"/>
        </w:rPr>
        <w:t>’</w:t>
      </w:r>
      <w:r>
        <w:rPr>
          <w:rFonts w:hint="eastAsia" w:ascii="Times New Roman" w:hAnsi="Times New Roman" w:cs="Times New Roman"/>
          <w:color w:val="auto"/>
          <w:sz w:val="24"/>
          <w:szCs w:val="24"/>
          <w:lang w:val="en-US" w:eastAsia="zh-CN"/>
        </w:rPr>
        <w:t>s trust chain</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首先，m读取本地TJP的</w:t>
      </w:r>
      <w:r>
        <w:rPr>
          <w:rFonts w:hint="eastAsia" w:ascii="Times New Roman" w:hAnsi="Times New Roman"/>
          <w:iCs/>
          <w:color w:val="auto"/>
          <w:sz w:val="24"/>
          <w:szCs w:val="24"/>
        </w:rPr>
        <w:t>PCR</w:t>
      </w:r>
      <w:r>
        <w:rPr>
          <w:rFonts w:hint="eastAsia" w:ascii="Times New Roman" w:hAnsi="Times New Roman"/>
          <w:color w:val="auto"/>
          <w:sz w:val="24"/>
          <w:szCs w:val="24"/>
        </w:rPr>
        <w:t>值，用AIK签名（</w:t>
      </w:r>
      <w:r>
        <w:rPr>
          <w:rFonts w:hint="eastAsia" w:ascii="Times New Roman" w:hAnsi="Times New Roman"/>
          <w:i/>
          <w:iCs/>
          <w:color w:val="auto"/>
          <w:sz w:val="24"/>
          <w:szCs w:val="24"/>
        </w:rPr>
        <w:t>AIK</w:t>
      </w:r>
      <w:r>
        <w:rPr>
          <w:rFonts w:hint="eastAsia" w:ascii="Times New Roman" w:hAnsi="Times New Roman"/>
          <w:i/>
          <w:iCs/>
          <w:color w:val="auto"/>
          <w:sz w:val="24"/>
          <w:szCs w:val="24"/>
          <w:vertAlign w:val="superscript"/>
        </w:rPr>
        <w:t>-1</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并将其发送给挑战者。然后，挑战者验证该签名，并用预期的度量值序列与收到的值进行对比，如果匹配，则表明该主机m的TJP拥有所声称的可信属性，否则验证失败。在此过程中远程验证者与TJP所属的主机m应是不同实体，以保证该验证过程的有效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ascii="Times New Roman" w:hAnsi="Times New Roman"/>
          <w:color w:val="auto"/>
          <w:position w:val="-4"/>
          <w:sz w:val="24"/>
          <w:szCs w:val="24"/>
        </w:rPr>
        <w:object>
          <v:shape id="_x0000_i1159" o:spt="75" type="#_x0000_t75" style="height:12pt;width:11pt;" o:ole="t" filled="f" o:preferrelative="t" stroked="f" coordsize="21600,21600">
            <v:path/>
            <v:fill on="f" focussize="0,0"/>
            <v:stroke on="f"/>
            <v:imagedata r:id="rId104" embosscolor="#FFFFFF" o:title=""/>
            <o:lock v:ext="edit" grouping="f" rotation="f" text="f" aspectratio="t"/>
            <w10:wrap type="none"/>
            <w10:anchorlock/>
          </v:shape>
          <o:OLEObject Type="Embed" ProgID="Equation.KSEE3" ShapeID="_x0000_i1159" DrawAspect="Content" ObjectID="_1468075859" r:id="rId191">
            <o:LockedField>false</o:LockedField>
          </o:OLEObject>
        </w:object>
      </w:r>
      <w:r>
        <w:rPr>
          <w:rFonts w:hint="eastAsia" w:ascii="Times New Roman" w:hAnsi="Times New Roman"/>
          <w:color w:val="auto"/>
          <w:sz w:val="24"/>
          <w:szCs w:val="24"/>
          <w:vertAlign w:val="subscript"/>
        </w:rPr>
        <w:t xml:space="preserve">DRTM </w:t>
      </w:r>
      <w:r>
        <w:rPr>
          <w:rFonts w:hint="eastAsia" w:ascii="Times New Roman" w:hAnsi="Times New Roman"/>
          <w:color w:val="auto"/>
          <w:sz w:val="24"/>
          <w:szCs w:val="24"/>
        </w:rPr>
        <w:t>= {Honest(</w:t>
      </w:r>
      <w:r>
        <w:rPr>
          <w:rFonts w:hint="eastAsia" w:ascii="Times New Roman" w:hAnsi="Times New Roman"/>
          <w:i/>
          <w:iCs/>
          <w:color w:val="auto"/>
          <w:sz w:val="24"/>
          <w:szCs w:val="24"/>
        </w:rPr>
        <w:t>AIK</w:t>
      </w:r>
      <w:r>
        <w:rPr>
          <w:rFonts w:hint="eastAsia" w:ascii="Times New Roman" w:hAnsi="Times New Roman"/>
          <w:color w:val="auto"/>
          <w:sz w:val="24"/>
          <w:szCs w:val="24"/>
        </w:rPr>
        <w:t>(m))),</w:t>
      </w:r>
      <w:r>
        <w:rPr>
          <w:rFonts w:ascii="Times New Roman" w:hAnsi="Times New Roman"/>
          <w:i/>
          <w:iCs/>
          <w:color w:val="auto"/>
          <w:position w:val="-10"/>
          <w:sz w:val="24"/>
          <w:szCs w:val="24"/>
        </w:rPr>
        <w:object>
          <v:shape id="_x0000_i1160" o:spt="75" type="#_x0000_t75" style="height:17pt;width:9pt;" o:ole="t" filled="f" o:preferrelative="t" stroked="f" coordsize="21600,21600">
            <v:path/>
            <v:fill on="f" alignshape="1" focussize="0,0"/>
            <v:stroke on="f"/>
            <v:imagedata r:id="rId193" o:title=""/>
            <o:lock v:ext="edit" aspectratio="t"/>
            <w10:wrap type="none"/>
            <w10:anchorlock/>
          </v:shape>
          <o:OLEObject Type="Embed" ProgID="Equation.3" ShapeID="_x0000_i1160" DrawAspect="Content" ObjectID="_1468075860" r:id="rId192">
            <o:LockedField>false</o:LockedField>
          </o:OLEObject>
        </w:object>
      </w:r>
      <w:r>
        <w:rPr>
          <w:rFonts w:ascii="Times New Roman" w:hAnsi="Times New Roman"/>
          <w:i/>
          <w:iCs/>
          <w:color w:val="auto"/>
          <w:position w:val="-6"/>
          <w:sz w:val="24"/>
          <w:szCs w:val="24"/>
        </w:rPr>
        <w:object>
          <v:shape id="_x0000_i1161" o:spt="75" type="#_x0000_t75" style="height:17pt;width:12pt;" o:ole="t" filled="f" o:preferrelative="t" stroked="f" coordsize="21600,21600">
            <v:path/>
            <v:fill on="f" alignshape="1" focussize="0,0"/>
            <v:stroke on="f"/>
            <v:imagedata r:id="rId195" o:title=""/>
            <o:lock v:ext="edit" aspectratio="t"/>
            <w10:wrap type="none"/>
            <w10:anchorlock/>
          </v:shape>
          <o:OLEObject Type="Embed" ProgID="Equation.3" ShapeID="_x0000_i1161" DrawAspect="Content" ObjectID="_1468075861" r:id="rId194">
            <o:LockedField>false</o:LockedField>
          </o:OLEObject>
        </w:object>
      </w:r>
      <w:r>
        <w:rPr>
          <w:rFonts w:hint="eastAsia" w:ascii="Times New Roman" w:hAnsi="Times New Roman"/>
          <w:i/>
          <w:iCs/>
          <w:color w:val="auto"/>
          <w:position w:val="-4"/>
          <w:sz w:val="24"/>
          <w:szCs w:val="24"/>
        </w:rPr>
        <w:object>
          <v:shape id="_x0000_i1162" o:spt="75" type="#_x0000_t75" style="height:11pt;width:11pt;" o:ole="t" filled="f" o:preferrelative="t" stroked="f" coordsize="21600,21600">
            <v:path/>
            <v:fill on="f" focussize="0,0"/>
            <v:stroke on="f"/>
            <v:imagedata r:id="rId108" embosscolor="#FFFFFF" o:title=""/>
            <o:lock v:ext="edit" grouping="f" rotation="f" text="f" aspectratio="t"/>
            <w10:wrap type="none"/>
            <w10:anchorlock/>
          </v:shape>
          <o:OLEObject Type="Embed" ProgID="Equation.KSEE3" ShapeID="_x0000_i1162" DrawAspect="Content" ObjectID="_1468075862" r:id="rId196">
            <o:LockedField>false</o:LockedField>
          </o:OLEObject>
        </w:object>
      </w:r>
      <w:r>
        <w:rPr>
          <w:rFonts w:hint="eastAsia" w:ascii="Times New Roman" w:hAnsi="Times New Roman"/>
          <w:i/>
          <w:iCs/>
          <w:color w:val="auto"/>
          <w:sz w:val="24"/>
          <w:szCs w:val="24"/>
        </w:rPr>
        <w:t>AIK</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60" w:lineRule="auto"/>
        <w:ind w:leftChars="200" w:right="0" w:rightChars="0"/>
        <w:textAlignment w:val="auto"/>
        <w:rPr>
          <w:rFonts w:ascii="Times New Roman" w:hAnsi="Times New Roman"/>
          <w:b/>
          <w:bCs/>
          <w:color w:val="auto"/>
          <w:sz w:val="24"/>
          <w:szCs w:val="24"/>
        </w:rPr>
      </w:pPr>
      <w:r>
        <w:rPr>
          <w:rFonts w:hint="eastAsia"/>
          <w:b/>
          <w:bCs/>
          <w:color w:val="auto"/>
          <w:sz w:val="24"/>
          <w:szCs w:val="24"/>
          <w:lang w:val="en-US" w:eastAsia="zh-CN"/>
        </w:rPr>
        <w:t>b.</w:t>
      </w:r>
      <w:r>
        <w:rPr>
          <w:rFonts w:ascii="Times New Roman" w:hAnsi="Times New Roman"/>
          <w:b/>
          <w:bCs/>
          <w:color w:val="auto"/>
          <w:sz w:val="24"/>
          <w:szCs w:val="24"/>
        </w:rP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sz w:val="24"/>
          <w:szCs w:val="24"/>
        </w:rPr>
      </w:pPr>
      <w:r>
        <w:rPr>
          <w:rFonts w:ascii="Times New Roman" w:hAnsi="Times New Roman"/>
          <w:b/>
          <w:bCs/>
          <w:color w:val="auto"/>
          <w:sz w:val="24"/>
          <w:szCs w:val="24"/>
        </w:rPr>
        <w:t xml:space="preserve">定理 </w:t>
      </w:r>
      <w:r>
        <w:rPr>
          <w:rFonts w:hint="eastAsia" w:ascii="Times New Roman" w:hAnsi="Times New Roman"/>
          <w:b/>
          <w:bCs/>
          <w:color w:val="auto"/>
          <w:sz w:val="24"/>
          <w:szCs w:val="24"/>
        </w:rPr>
        <w:t>4</w:t>
      </w:r>
      <w:r>
        <w:rPr>
          <w:rFonts w:ascii="Times New Roman" w:hAnsi="Times New Roman"/>
          <w:color w:val="auto"/>
          <w:sz w:val="24"/>
          <w:szCs w:val="24"/>
        </w:rPr>
        <w:t>如果远程验证者确认</w:t>
      </w:r>
      <w:r>
        <w:rPr>
          <w:rFonts w:hint="eastAsia" w:ascii="Times New Roman" w:hAnsi="Times New Roman"/>
          <w:color w:val="auto"/>
          <w:sz w:val="24"/>
          <w:szCs w:val="24"/>
        </w:rPr>
        <w:t>TJP</w:t>
      </w:r>
      <w:r>
        <w:rPr>
          <w:rFonts w:ascii="Times New Roman" w:hAnsi="Times New Roman"/>
          <w:color w:val="auto"/>
          <w:sz w:val="24"/>
          <w:szCs w:val="24"/>
        </w:rPr>
        <w:t>提供的度量值是唯一的、正确的，那么该</w:t>
      </w:r>
      <w:r>
        <w:rPr>
          <w:rFonts w:hint="eastAsia" w:ascii="Times New Roman" w:hAnsi="Times New Roman"/>
          <w:color w:val="auto"/>
          <w:sz w:val="24"/>
          <w:szCs w:val="24"/>
        </w:rPr>
        <w:t>TJP</w:t>
      </w:r>
      <w:r>
        <w:rPr>
          <w:rFonts w:ascii="Times New Roman" w:hAnsi="Times New Roman"/>
          <w:color w:val="auto"/>
          <w:sz w:val="24"/>
          <w:szCs w:val="24"/>
        </w:rPr>
        <w:t>对应的PCR值一定是如下的确定序列</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i/>
          <w:iCs/>
          <w:color w:val="auto"/>
          <w:sz w:val="24"/>
          <w:szCs w:val="24"/>
        </w:rPr>
        <w:t>vTPM-VM Binding</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i/>
          <w:iCs/>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ascii="Times New Roman" w:hAnsi="Times New Roman"/>
          <w:color w:val="auto"/>
          <w:sz w:val="24"/>
          <w:szCs w:val="24"/>
        </w:rPr>
        <w:t>，因为根据定理</w:t>
      </w:r>
      <w:r>
        <w:rPr>
          <w:rFonts w:hint="eastAsia" w:ascii="Times New Roman" w:hAnsi="Times New Roman"/>
          <w:color w:val="auto"/>
          <w:sz w:val="24"/>
          <w:szCs w:val="24"/>
        </w:rPr>
        <w:t>3</w:t>
      </w:r>
      <w:r>
        <w:rPr>
          <w:rFonts w:ascii="Times New Roman" w:hAnsi="Times New Roman"/>
          <w:color w:val="auto"/>
          <w:sz w:val="24"/>
          <w:szCs w:val="24"/>
        </w:rPr>
        <w:t>可知，该序列表明该虚拟机的确执行了相应的信任链传递过程。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ascii="Times New Roman" w:hAnsi="Times New Roman"/>
          <w:color w:val="auto"/>
          <w:sz w:val="24"/>
          <w:szCs w:val="24"/>
        </w:rPr>
        <w:t>形式化表示为</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ascii="Times New Roman" w:hAnsi="Times New Roman"/>
          <w:color w:val="auto"/>
          <w:position w:val="-4"/>
          <w:sz w:val="24"/>
          <w:szCs w:val="24"/>
        </w:rPr>
        <w:object>
          <v:shape id="_x0000_i1163" o:spt="75" type="#_x0000_t75" style="height:12pt;width:11pt;" o:ole="t" filled="f" o:preferrelative="t" stroked="f" coordsize="21600,21600">
            <v:path/>
            <v:fill on="f" focussize="0,0"/>
            <v:stroke on="f"/>
            <v:imagedata r:id="rId104" embosscolor="#FFFFFF" o:title=""/>
            <o:lock v:ext="edit" grouping="f" rotation="f" text="f" aspectratio="t"/>
            <w10:wrap type="none"/>
            <w10:anchorlock/>
          </v:shape>
          <o:OLEObject Type="Embed" ProgID="Equation.KSEE3" ShapeID="_x0000_i1163" DrawAspect="Content" ObjectID="_1468075863" r:id="rId197">
            <o:LockedField>false</o:LockedField>
          </o:OLEObject>
        </w:object>
      </w:r>
      <w:r>
        <w:rPr>
          <w:rFonts w:hint="eastAsia" w:ascii="Times New Roman" w:hAnsi="Times New Roman"/>
          <w:color w:val="auto"/>
          <w:sz w:val="24"/>
          <w:szCs w:val="24"/>
          <w:vertAlign w:val="subscript"/>
        </w:rPr>
        <w:t>DRTM</w:t>
      </w:r>
      <w:r>
        <w:rPr>
          <w:rFonts w:ascii="Times New Roman" w:hAnsi="Times New Roman"/>
          <w:color w:val="auto"/>
          <w:sz w:val="24"/>
          <w:szCs w:val="24"/>
        </w:rPr>
        <w:t>├</w:t>
      </w:r>
      <w:r>
        <w:rPr>
          <w:rFonts w:hint="eastAsia" w:ascii="Times New Roman" w:hAnsi="Times New Roman"/>
          <w:color w:val="auto"/>
          <w:sz w:val="24"/>
          <w:szCs w:val="24"/>
        </w:rPr>
        <w:t xml:space="preserve"> [Verifier(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2"/>
          <w:sz w:val="24"/>
          <w:szCs w:val="24"/>
        </w:rPr>
        <w:object>
          <v:shape id="_x0000_i1164" o:spt="75" type="#_x0000_t75" style="height:19pt;width:19pt;" o:ole="t" filled="f" o:preferrelative="t" stroked="f" coordsize="21600,21600">
            <v:path/>
            <v:fill on="f" focussize="0,0"/>
            <v:stroke on="f"/>
            <v:imagedata r:id="rId199" embosscolor="#FFFFFF" o:title=""/>
            <o:lock v:ext="edit" grouping="f" rotation="f" text="f" aspectratio="t"/>
            <w10:wrap type="none"/>
            <w10:anchorlock/>
          </v:shape>
          <o:OLEObject Type="Embed" ProgID="Equation.KSEE3" ShapeID="_x0000_i1164" DrawAspect="Content" ObjectID="_1468075864" r:id="rId198">
            <o:LockedField>false</o:LockedField>
          </o:OLEObject>
        </w:object>
      </w:r>
      <w:r>
        <w:rPr>
          <w:rFonts w:hint="eastAsia" w:ascii="Times New Roman" w:hAnsi="Times New Roman"/>
          <w:i/>
          <w:iCs/>
          <w:color w:val="auto"/>
          <w:position w:val="-4"/>
          <w:sz w:val="24"/>
          <w:szCs w:val="24"/>
        </w:rPr>
        <w:object>
          <v:shape id="_x0000_i1165" o:spt="75" type="#_x0000_t75" style="height:12pt;width:10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65" DrawAspect="Content" ObjectID="_1468075865" r:id="rId200">
            <o:LockedField>false</o:LockedField>
          </o:OLEObject>
        </w:objec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i/>
          <w:iCs/>
          <w:color w:val="auto"/>
          <w:sz w:val="24"/>
          <w:szCs w:val="24"/>
        </w:rPr>
        <w:t>t&lt;t</w:t>
      </w:r>
      <w:r>
        <w:rPr>
          <w:rFonts w:hint="eastAsia" w:ascii="Times New Roman" w:hAnsi="Times New Roman"/>
          <w:i/>
          <w:iCs/>
          <w:color w:val="auto"/>
          <w:sz w:val="24"/>
          <w:szCs w:val="24"/>
          <w:vertAlign w:val="subscript"/>
        </w:rPr>
        <w:t>e</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66"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66" DrawAspect="Content" ObjectID="_1468075866" r:id="rId201">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sz w:val="24"/>
          <w:szCs w:val="24"/>
        </w:rPr>
      </w:pPr>
      <w:r>
        <w:rPr>
          <w:rFonts w:hint="eastAsia" w:ascii="Times New Roman" w:hAnsi="Times New Roman"/>
          <w:color w:val="auto"/>
          <w:sz w:val="24"/>
          <w:szCs w:val="24"/>
        </w:rPr>
        <w:t>(Mem(</w:t>
      </w:r>
      <w:r>
        <w:rPr>
          <w:rFonts w:hint="eastAsia" w:ascii="Times New Roman" w:hAnsi="Times New Roman"/>
          <w:i/>
          <w:iCs/>
          <w:color w:val="auto"/>
          <w:sz w:val="24"/>
          <w:szCs w:val="24"/>
        </w:rPr>
        <w:t>m.pcr.d</w:t>
      </w:r>
      <w:r>
        <w:rPr>
          <w:rFonts w:hint="eastAsia" w:ascii="Times New Roman" w:hAnsi="Times New Roman"/>
          <w:color w:val="auto"/>
          <w:sz w:val="24"/>
          <w:szCs w:val="24"/>
        </w:rPr>
        <w:t>,</w:t>
      </w:r>
      <w:r>
        <w:rPr>
          <w:rFonts w:hint="eastAsia" w:ascii="Times New Roman" w:hAnsi="Times New Roman"/>
          <w:i/>
          <w:iCs/>
          <w:color w:val="auto"/>
          <w:sz w:val="24"/>
          <w:szCs w:val="24"/>
        </w:rPr>
        <w:t>seq</w:t>
      </w:r>
      <w:r>
        <w:rPr>
          <w:rFonts w:hint="eastAsia" w:ascii="Times New Roman" w:hAnsi="Times New Roman"/>
          <w:iCs/>
          <w:color w:val="auto"/>
          <w:sz w:val="24"/>
          <w:szCs w:val="24"/>
        </w:rPr>
        <w:t>(</w:t>
      </w:r>
      <w:r>
        <w:rPr>
          <w:rFonts w:hint="eastAsia" w:ascii="Times New Roman" w:hAnsi="Times New Roman"/>
          <w:i/>
          <w:iCs/>
          <w:color w:val="auto"/>
          <w:sz w:val="24"/>
          <w:szCs w:val="24"/>
        </w:rPr>
        <w:t>vTPM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hint="eastAsia" w:ascii="Times New Roman" w:hAnsi="Times New Roman"/>
          <w:i/>
          <w:iCs/>
          <w:color w:val="auto"/>
          <w:sz w:val="24"/>
          <w:szCs w:val="24"/>
        </w:rPr>
        <w:t>vTPM-VMBinding</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i/>
          <w:iCs/>
          <w:color w:val="auto"/>
          <w:sz w:val="24"/>
          <w:szCs w:val="24"/>
        </w:rPr>
        <w:t>VM Builder</w:t>
      </w:r>
      <w:r>
        <w:rPr>
          <w:rFonts w:hint="eastAsia" w:ascii="Times New Roman" w:hAnsi="Times New Roman"/>
          <w:iCs/>
          <w:color w:val="auto"/>
          <w:sz w:val="24"/>
          <w:szCs w:val="24"/>
        </w:rPr>
        <w:t>(</w:t>
      </w:r>
      <w:r>
        <w:rPr>
          <w:rFonts w:hint="eastAsia" w:ascii="Times New Roman" w:hAnsi="Times New Roman"/>
          <w:i/>
          <w:iCs/>
          <w:color w:val="auto"/>
          <w:sz w:val="24"/>
          <w:szCs w:val="24"/>
        </w:rPr>
        <w:t>TJP</w:t>
      </w:r>
      <w:r>
        <w:rPr>
          <w:rFonts w:hint="eastAsia" w:ascii="Times New Roman" w:hAnsi="Times New Roman"/>
          <w:iCs/>
          <w:color w:val="auto"/>
          <w:sz w:val="24"/>
          <w:szCs w:val="24"/>
        </w:rPr>
        <w:t>))</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 xml:space="preserve">) </w:t>
      </w:r>
      <w:r>
        <w:rPr>
          <w:rFonts w:hint="eastAsia"/>
          <w:color w:val="auto"/>
          <w:sz w:val="24"/>
          <w:szCs w:val="24"/>
          <w:lang w:val="en-US" w:eastAsia="zh-CN"/>
        </w:rPr>
        <w:t xml:space="preserve">    </w:t>
      </w:r>
      <w:r>
        <w:rPr>
          <w:rFonts w:hint="eastAsia" w:ascii="Times New Roman" w:hAnsi="Times New Roman"/>
          <w:bCs/>
          <w:color w:val="auto"/>
          <w:sz w:val="24"/>
          <w:szCs w:val="24"/>
        </w:rPr>
        <w:t>(</w:t>
      </w:r>
      <w:r>
        <w:rPr>
          <w:rFonts w:hint="eastAsia" w:ascii="Times New Roman" w:hAnsi="Times New Roman"/>
          <w:b/>
          <w:bCs/>
          <w:color w:val="auto"/>
          <w:sz w:val="24"/>
          <w:szCs w:val="24"/>
        </w:rPr>
        <w:t>16</w:t>
      </w:r>
      <w:r>
        <w:rPr>
          <w:rFonts w:hint="eastAsia" w:ascii="Times New Roman" w:hAnsi="Times New Roman"/>
          <w:bCs/>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ascii="Times New Roman" w:hAnsi="Times New Roman"/>
          <w:color w:val="auto"/>
          <w:position w:val="-4"/>
          <w:sz w:val="24"/>
          <w:szCs w:val="24"/>
        </w:rPr>
        <w:object>
          <v:shape id="_x0000_i1167" o:spt="75" type="#_x0000_t75" style="height:12pt;width:11pt;" o:ole="t" filled="f" o:preferrelative="t" stroked="f" coordsize="21600,21600">
            <v:path/>
            <v:fill on="f" focussize="0,0"/>
            <v:stroke on="f"/>
            <v:imagedata r:id="rId104" embosscolor="#FFFFFF" o:title=""/>
            <o:lock v:ext="edit" grouping="f" rotation="f" text="f" aspectratio="t"/>
            <w10:wrap type="none"/>
            <w10:anchorlock/>
          </v:shape>
          <o:OLEObject Type="Embed" ProgID="Equation.KSEE3" ShapeID="_x0000_i1167" DrawAspect="Content" ObjectID="_1468075867" r:id="rId202">
            <o:LockedField>false</o:LockedField>
          </o:OLEObject>
        </w:objec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，Protected</w:t>
      </w:r>
      <w:r>
        <w:rPr>
          <w:rFonts w:hint="eastAsia" w:ascii="Times New Roman" w:hAnsi="Times New Roman"/>
          <w:color w:val="auto"/>
          <w:sz w:val="24"/>
          <w:szCs w:val="24"/>
          <w:vertAlign w:val="subscript"/>
        </w:rPr>
        <w:t>SRTM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ascii="Times New Roman" w:hAnsi="Times New Roman"/>
          <w:color w:val="auto"/>
          <w:sz w:val="24"/>
          <w:szCs w:val="24"/>
        </w:rPr>
        <w:t>├</w:t>
      </w:r>
      <w:r>
        <w:rPr>
          <w:rFonts w:hint="eastAsia" w:ascii="Times New Roman" w:hAnsi="Times New Roman"/>
          <w:color w:val="auto"/>
          <w:sz w:val="24"/>
          <w:szCs w:val="24"/>
        </w:rPr>
        <w:t>[Verifier(</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color w:val="auto"/>
          <w:position w:val="-12"/>
          <w:sz w:val="24"/>
          <w:szCs w:val="24"/>
        </w:rPr>
        <w:object>
          <v:shape id="_x0000_i1168" o:spt="75" type="#_x0000_t75" style="height:19pt;width:19pt;" o:ole="t" filled="f" o:preferrelative="t" stroked="f" coordsize="21600,21600">
            <v:path/>
            <v:fill on="f" focussize="0,0"/>
            <v:stroke on="f"/>
            <v:imagedata r:id="rId204" embosscolor="#FFFFFF" o:title=""/>
            <o:lock v:ext="edit" grouping="f" rotation="f" text="f" aspectratio="t"/>
            <w10:wrap type="none"/>
            <w10:anchorlock/>
          </v:shape>
          <o:OLEObject Type="Embed" ProgID="Equation.KSEE3" ShapeID="_x0000_i1168" DrawAspect="Content" ObjectID="_1468075868" r:id="rId203">
            <o:LockedField>false</o:LockedField>
          </o:OLEObject>
        </w:object>
      </w:r>
      <w:r>
        <w:rPr>
          <w:rFonts w:hint="eastAsia" w:ascii="Times New Roman" w:hAnsi="Times New Roman"/>
          <w:i/>
          <w:iCs/>
          <w:color w:val="auto"/>
          <w:position w:val="-4"/>
          <w:sz w:val="24"/>
          <w:szCs w:val="24"/>
        </w:rPr>
        <w:object>
          <v:shape id="_x0000_i1169" o:spt="75" type="#_x0000_t75" style="height:12pt;width:10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69" DrawAspect="Content" ObjectID="_1468075869" r:id="rId205">
            <o:LockedField>false</o:LockedField>
          </o:OLEObject>
        </w:object>
      </w:r>
      <w:r>
        <w:rPr>
          <w:rFonts w:hint="eastAsia" w:ascii="Times New Roman" w:hAnsi="Times New Roman"/>
          <w:i/>
          <w:iCs/>
          <w:color w:val="auto"/>
          <w:sz w:val="24"/>
          <w:szCs w:val="24"/>
        </w:rPr>
        <w:t>t.</w:t>
      </w:r>
      <w:r>
        <w:rPr>
          <w:rFonts w:hint="eastAsia" w:ascii="Times New Roman" w:hAnsi="Times New Roman"/>
          <w:color w:val="auto"/>
          <w:sz w:val="24"/>
          <w:szCs w:val="24"/>
        </w:rPr>
        <w:t>(</w:t>
      </w:r>
      <w:r>
        <w:rPr>
          <w:rFonts w:hint="eastAsia" w:ascii="Times New Roman" w:hAnsi="Times New Roman"/>
          <w:i/>
          <w:iCs/>
          <w:color w:val="auto"/>
          <w:sz w:val="24"/>
          <w:szCs w:val="24"/>
        </w:rPr>
        <w:t>t&lt;t</w:t>
      </w:r>
      <w:r>
        <w:rPr>
          <w:rFonts w:hint="eastAsia" w:ascii="Times New Roman" w:hAnsi="Times New Roman"/>
          <w:i/>
          <w:iCs/>
          <w:color w:val="auto"/>
          <w:sz w:val="24"/>
          <w:szCs w:val="24"/>
          <w:vertAlign w:val="subscript"/>
        </w:rPr>
        <w:t>E</w:t>
      </w:r>
      <w:r>
        <w:rPr>
          <w:rFonts w:hint="eastAsia" w:ascii="Times New Roman" w:hAnsi="Times New Roman"/>
          <w:color w:val="auto"/>
          <w:sz w:val="24"/>
          <w:szCs w:val="24"/>
        </w:rPr>
        <w:t>)</w:t>
      </w:r>
      <w:r>
        <w:rPr>
          <w:rFonts w:hint="eastAsia" w:ascii="Times New Roman" w:hAnsi="Times New Roman"/>
          <w:color w:val="auto"/>
          <w:position w:val="-4"/>
          <w:sz w:val="24"/>
          <w:szCs w:val="24"/>
        </w:rPr>
        <w:object>
          <v:shape id="_x0000_i1170" o:spt="75" type="#_x0000_t75" style="height:10pt;width:11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70" DrawAspect="Content" ObjectID="_1468075870" r:id="rId206">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MeasureBoot</w:t>
      </w:r>
      <w:r>
        <w:rPr>
          <w:rFonts w:hint="eastAsia" w:ascii="Times New Roman" w:hAnsi="Times New Roman"/>
          <w:color w:val="auto"/>
          <w:sz w:val="24"/>
          <w:szCs w:val="24"/>
          <w:vertAlign w:val="subscript"/>
        </w:rPr>
        <w:t>DRTM</w:t>
      </w:r>
      <w:r>
        <w:rPr>
          <w:rFonts w:hint="eastAsia" w:ascii="Times New Roman" w:hAnsi="Times New Roman"/>
          <w:color w:val="auto"/>
          <w:sz w:val="24"/>
          <w:szCs w:val="24"/>
        </w:rPr>
        <w:t>(</w:t>
      </w:r>
      <w:r>
        <w:rPr>
          <w:rFonts w:hint="eastAsia" w:ascii="Times New Roman" w:hAnsi="Times New Roman"/>
          <w:i/>
          <w:iCs/>
          <w:color w:val="auto"/>
          <w:sz w:val="24"/>
          <w:szCs w:val="24"/>
        </w:rPr>
        <w:t>m</w:t>
      </w:r>
      <w:r>
        <w:rPr>
          <w:rFonts w:hint="eastAsia" w:ascii="Times New Roman" w:hAnsi="Times New Roman"/>
          <w:color w:val="auto"/>
          <w:sz w:val="24"/>
          <w:szCs w:val="24"/>
        </w:rPr>
        <w:t>,</w:t>
      </w:r>
      <w:r>
        <w:rPr>
          <w:rFonts w:hint="eastAsia" w:ascii="Times New Roman" w:hAnsi="Times New Roman"/>
          <w:i/>
          <w:iCs/>
          <w:color w:val="auto"/>
          <w:sz w:val="24"/>
          <w:szCs w:val="24"/>
        </w:rPr>
        <w:t>t</w:t>
      </w:r>
      <w:r>
        <w:rPr>
          <w:rFonts w:hint="eastAsia" w:ascii="Times New Roman" w:hAnsi="Times New Roman"/>
          <w:color w:val="auto"/>
          <w:sz w:val="24"/>
          <w:szCs w:val="24"/>
        </w:rPr>
        <w:t xml:space="preserve">)    </w:t>
      </w:r>
      <w:r>
        <w:rPr>
          <w:rFonts w:hint="eastAsia"/>
          <w:color w:val="auto"/>
          <w:sz w:val="24"/>
          <w:szCs w:val="24"/>
          <w:lang w:val="en-US" w:eastAsia="zh-CN"/>
        </w:rPr>
        <w:t xml:space="preserve">                  </w:t>
      </w:r>
      <w:r>
        <w:rPr>
          <w:rFonts w:hint="eastAsia" w:ascii="Times New Roman" w:hAnsi="Times New Roman"/>
          <w:color w:val="auto"/>
          <w:sz w:val="24"/>
          <w:szCs w:val="24"/>
        </w:rPr>
        <w:t xml:space="preserve">  </w:t>
      </w:r>
      <w:r>
        <w:rPr>
          <w:rFonts w:hint="eastAsia" w:ascii="Times New Roman" w:hAnsi="Times New Roman"/>
          <w:bCs/>
          <w:color w:val="auto"/>
          <w:sz w:val="24"/>
          <w:szCs w:val="24"/>
        </w:rPr>
        <w:t>(</w:t>
      </w:r>
      <w:r>
        <w:rPr>
          <w:rFonts w:hint="eastAsia" w:ascii="Times New Roman" w:hAnsi="Times New Roman"/>
          <w:b/>
          <w:bCs/>
          <w:color w:val="auto"/>
          <w:sz w:val="24"/>
          <w:szCs w:val="24"/>
        </w:rPr>
        <w:t>17</w:t>
      </w:r>
      <w:r>
        <w:rPr>
          <w:rFonts w:hint="eastAsia" w:ascii="Times New Roman" w:hAnsi="Times New Roman"/>
          <w:bCs/>
          <w:color w:val="auto"/>
          <w:sz w:val="24"/>
          <w:szCs w:val="24"/>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sz w:val="24"/>
          <w:szCs w:val="24"/>
        </w:rPr>
      </w:pPr>
      <w:r>
        <w:rPr>
          <w:rFonts w:hint="eastAsia"/>
          <w:color w:val="auto"/>
          <w:sz w:val="24"/>
          <w:szCs w:val="24"/>
        </w:rPr>
        <w:t>证明过程类似</w:t>
      </w:r>
      <w:r>
        <w:rPr>
          <w:rFonts w:ascii="Times New Roman" w:hAnsi="Times New Roman"/>
          <w:color w:val="auto"/>
          <w:sz w:val="24"/>
          <w:szCs w:val="24"/>
        </w:rPr>
        <w:t>m</w:t>
      </w:r>
      <w:r>
        <w:rPr>
          <w:rFonts w:hint="eastAsia"/>
          <w:color w:val="auto"/>
          <w:sz w:val="24"/>
          <w:szCs w:val="24"/>
        </w:rPr>
        <w:t>的信任链远程验证的证明，在此不再叙述。</w:t>
      </w:r>
    </w:p>
    <w:p>
      <w:pPr>
        <w:pStyle w:val="15"/>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1</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虚拟机vm的本地验证及远程证明</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5"/>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5.1.3.1 </w:t>
      </w:r>
      <w:r>
        <w:rPr>
          <w:rFonts w:hint="eastAsia" w:ascii="Times New Roman" w:hAnsi="Times New Roman"/>
          <w:sz w:val="24"/>
          <w:szCs w:val="24"/>
          <w:lang w:eastAsia="zh-CN"/>
        </w:rPr>
        <w:t>本地程序执行</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5"/>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5.1.3.2 </w:t>
      </w:r>
      <w:r>
        <w:rPr>
          <w:rFonts w:hint="eastAsia" w:ascii="Times New Roman" w:hAnsi="Times New Roman"/>
          <w:sz w:val="24"/>
          <w:szCs w:val="24"/>
          <w:lang w:eastAsia="zh-CN"/>
        </w:rPr>
        <w:t>本地可信属性描述</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5"/>
        <w:numPr>
          <w:ilvl w:val="0"/>
          <w:numId w:val="0"/>
        </w:numPr>
        <w:spacing w:line="360" w:lineRule="auto"/>
        <w:rPr>
          <w:rFonts w:hint="eastAsia" w:ascii="Times New Roman" w:hAnsi="Times New Roman"/>
          <w:sz w:val="24"/>
          <w:szCs w:val="24"/>
          <w:lang w:eastAsia="zh-CN"/>
        </w:rPr>
      </w:pPr>
      <w:r>
        <w:rPr>
          <w:rFonts w:hint="eastAsia" w:ascii="Times New Roman" w:hAnsi="Times New Roman"/>
          <w:sz w:val="24"/>
          <w:szCs w:val="24"/>
          <w:lang w:val="en-US" w:eastAsia="zh-CN"/>
        </w:rPr>
        <w:t xml:space="preserve">5.1.3.3 </w:t>
      </w:r>
      <w:r>
        <w:rPr>
          <w:rFonts w:hint="eastAsia" w:ascii="Times New Roman" w:hAnsi="Times New Roman"/>
          <w:sz w:val="24"/>
          <w:szCs w:val="24"/>
          <w:lang w:eastAsia="zh-CN"/>
        </w:rPr>
        <w:t>信任链远程验证</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5"/>
        <w:numPr>
          <w:ilvl w:val="0"/>
          <w:numId w:val="12"/>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远程验证程序执行</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5"/>
        <w:numPr>
          <w:ilvl w:val="0"/>
          <w:numId w:val="12"/>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任链属性的远程验证</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5"/>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5</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2</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基于扩展无干扰理论的TVP-QT分析</w:t>
      </w:r>
    </w:p>
    <w:p>
      <w:pPr>
        <w:pStyle w:val="15"/>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.1 </w:t>
      </w:r>
      <w:r>
        <w:rPr>
          <w:rFonts w:hint="eastAsia" w:ascii="Times New Roman" w:hAnsi="Times New Roman" w:eastAsia="黑体"/>
          <w:b/>
          <w:sz w:val="24"/>
          <w:szCs w:val="24"/>
          <w:lang w:val="en-US" w:eastAsia="zh-CN"/>
        </w:rPr>
        <w:t>扩展无干扰理论基本假定及定义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×××××××××××××××××××××××××××××××××××××××××××××××××××××××××××××××××××××××××××××遵从Rushby等人的描述，本文以自动机（或叫状态机）的形式</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并在安全域、动作等对无干扰进行扩充，在动作主体、动作主体对安全域和系统状态的影响扩展到无干扰理论中，</w:t>
      </w:r>
      <w:r>
        <w:rPr>
          <w:rFonts w:hint="eastAsia" w:ascii="Times New Roman" w:hAnsi="Times New Roman"/>
          <w:color w:val="auto"/>
          <w:sz w:val="24"/>
          <w:szCs w:val="24"/>
        </w:rPr>
        <w:t>给出无干扰的基本定义如下。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textAlignment w:val="auto"/>
        <w:rPr>
          <w:rFonts w:hint="eastAsia" w:ascii="Times New Roman" w:hAnsi="Times New Roman"/>
          <w:color w:val="auto"/>
          <w:sz w:val="24"/>
          <w:szCs w:val="24"/>
        </w:rPr>
      </w:pPr>
      <w:r>
        <w:rPr>
          <w:rFonts w:hint="eastAsia" w:ascii="Times New Roman" w:hAnsi="Times New Roman"/>
          <w:b/>
          <w:bCs/>
          <w:color w:val="auto"/>
          <w:sz w:val="24"/>
          <w:szCs w:val="24"/>
        </w:rPr>
        <w:t xml:space="preserve">定义1. </w:t>
      </w:r>
      <w:r>
        <w:rPr>
          <w:rFonts w:hint="eastAsia" w:ascii="Times New Roman" w:hAnsi="Times New Roman"/>
          <w:color w:val="auto"/>
          <w:sz w:val="24"/>
          <w:szCs w:val="24"/>
        </w:rPr>
        <w:t>系统M由如下要素构成：</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一个包含唯一初始状态</w:t>
      </w:r>
      <w:r>
        <w:rPr>
          <w:rFonts w:hint="eastAsia" w:ascii="Times New Roman" w:hAnsi="Times New Roman"/>
          <w:color w:val="auto"/>
          <w:position w:val="-10"/>
          <w:sz w:val="24"/>
          <w:szCs w:val="24"/>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07"/>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color w:val="auto"/>
          <w:sz w:val="24"/>
          <w:szCs w:val="24"/>
        </w:rPr>
        <w:t>的状态集</w:t>
      </w:r>
      <w:r>
        <w:rPr>
          <w:rFonts w:hint="eastAsia" w:ascii="Times New Roman" w:hAnsi="Times New Roman"/>
          <w:color w:val="auto"/>
          <w:position w:val="-6"/>
          <w:sz w:val="24"/>
          <w:szCs w:val="24"/>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08"/>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color w:val="auto"/>
          <w:sz w:val="24"/>
          <w:szCs w:val="24"/>
        </w:rPr>
        <w:t>。约定使用</w:t>
      </w:r>
      <w:r>
        <w:rPr>
          <w:rFonts w:hint="eastAsia" w:ascii="Times New Roman" w:hAnsi="Times New Roman"/>
          <w:color w:val="auto"/>
          <w:position w:val="-8"/>
          <w:sz w:val="24"/>
          <w:szCs w:val="24"/>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09"/>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color w:val="auto"/>
          <w:sz w:val="24"/>
          <w:szCs w:val="24"/>
        </w:rPr>
        <w:t>等表示系统状态；</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一个由系统中所有原子动作组成的动作集</w:t>
      </w:r>
      <w:r>
        <w:rPr>
          <w:rFonts w:hint="eastAsia" w:ascii="Times New Roman" w:hAnsi="Times New Roman"/>
          <w:color w:val="auto"/>
          <w:position w:val="-4"/>
          <w:sz w:val="24"/>
          <w:szCs w:val="24"/>
        </w:rPr>
        <w:drawing>
          <wp:inline distT="0" distB="0" distL="114300" distR="114300">
            <wp:extent cx="139700" cy="152400"/>
            <wp:effectExtent l="0" t="0" r="12700" b="0"/>
            <wp:docPr id="18" name="对象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对象 4"/>
                    <pic:cNvPicPr>
                      <a:picLocks noChangeAspect="1"/>
                    </pic:cNvPicPr>
                  </pic:nvPicPr>
                  <pic:blipFill>
                    <a:blip r:embed="rId210"/>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，约定用</w:t>
      </w:r>
      <w:r>
        <w:rPr>
          <w:rFonts w:hint="eastAsia" w:ascii="Times New Roman" w:hAnsi="Times New Roman"/>
          <w:color w:val="auto"/>
          <w:position w:val="-8"/>
          <w:sz w:val="24"/>
          <w:szCs w:val="24"/>
        </w:rPr>
        <w:drawing>
          <wp:inline distT="0" distB="0" distL="114300" distR="114300">
            <wp:extent cx="444500" cy="177165"/>
            <wp:effectExtent l="0" t="0" r="0" b="13970"/>
            <wp:docPr id="19" name="对象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对象 5"/>
                    <pic:cNvPicPr>
                      <a:picLocks noChangeAspect="1"/>
                    </pic:cNvPicPr>
                  </pic:nvPicPr>
                  <pic:blipFill>
                    <a:blip r:embed="rId211"/>
                    <a:stretch>
                      <a:fillRect/>
                    </a:stretch>
                  </pic:blipFill>
                  <pic:spPr>
                    <a:xfrm>
                      <a:off x="0" y="0"/>
                      <a:ext cx="444500" cy="177165"/>
                    </a:xfrm>
                    <a:prstGeom prst="rect">
                      <a:avLst/>
                    </a:prstGeom>
                    <a:noFill/>
                    <a:ln w="9525">
                      <a:noFill/>
                    </a:ln>
                  </pic:spPr>
                </pic:pic>
              </a:graphicData>
            </a:graphic>
          </wp:inline>
        </w:drawing>
      </w:r>
      <w:r>
        <w:rPr>
          <w:rFonts w:hint="eastAsia" w:ascii="Times New Roman" w:hAnsi="Times New Roman"/>
          <w:color w:val="auto"/>
          <w:sz w:val="24"/>
          <w:szCs w:val="24"/>
        </w:rPr>
        <w:t>等表示原子动作；</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一个由系统中所有发出原子动作的动作主体集</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6"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对象 72"/>
                    <pic:cNvPicPr>
                      <a:picLocks noChangeAspect="1"/>
                    </pic:cNvPicPr>
                  </pic:nvPicPr>
                  <pic:blipFill>
                    <a:blip r:embed="rId212"/>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，每一个主体可能发出不同的动作，相同的动作也可能由不同的主体发出。即每一个属于</w:t>
      </w:r>
      <w:r>
        <w:rPr>
          <w:rFonts w:hint="eastAsia" w:ascii="Times New Roman" w:hAnsi="Times New Roman"/>
          <w:color w:val="auto"/>
          <w:position w:val="-4"/>
          <w:sz w:val="24"/>
          <w:szCs w:val="24"/>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10"/>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中的动作都有一个包含于</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12"/>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中的主体集。即动作</w:t>
      </w:r>
      <w:r>
        <w:rPr>
          <w:rFonts w:hint="eastAsia" w:ascii="Times New Roman" w:hAnsi="Times New Roman"/>
          <w:color w:val="auto"/>
          <w:position w:val="-6"/>
          <w:sz w:val="24"/>
          <w:szCs w:val="24"/>
          <w:lang w:val="en-US" w:eastAsia="zh-CN"/>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13"/>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的主体集</w:t>
      </w:r>
      <w:r>
        <w:rPr>
          <w:rFonts w:hint="eastAsia" w:ascii="Times New Roman" w:hAnsi="Times New Roman"/>
          <w:color w:val="auto"/>
          <w:position w:val="-10"/>
          <w:sz w:val="24"/>
          <w:szCs w:val="24"/>
          <w:lang w:val="en-US" w:eastAsia="zh-CN"/>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14"/>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一个由系统中所有行为构成的行为集</w:t>
      </w:r>
      <w:r>
        <w:rPr>
          <w:rFonts w:hint="eastAsia" w:ascii="Times New Roman" w:hAnsi="Times New Roman"/>
          <w:color w:val="auto"/>
          <w:position w:val="-4"/>
          <w:sz w:val="24"/>
          <w:szCs w:val="24"/>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15"/>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。其中，行为表达为原子动作序列的形式，约定用希腊字母</w:t>
      </w:r>
      <w:r>
        <w:rPr>
          <w:rFonts w:hint="eastAsia" w:ascii="Times New Roman" w:hAnsi="Times New Roman"/>
          <w:color w:val="auto"/>
          <w:position w:val="-10"/>
          <w:sz w:val="24"/>
          <w:szCs w:val="24"/>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16"/>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color w:val="auto"/>
          <w:sz w:val="24"/>
          <w:szCs w:val="24"/>
        </w:rPr>
        <w:t>等表示行为。一个行为的示例是</w:t>
      </w:r>
      <w:r>
        <w:rPr>
          <w:rFonts w:hint="eastAsia" w:ascii="Times New Roman" w:hAnsi="Times New Roman"/>
          <w:color w:val="auto"/>
          <w:position w:val="-10"/>
          <w:sz w:val="24"/>
          <w:szCs w:val="24"/>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17"/>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color w:val="auto"/>
          <w:sz w:val="24"/>
          <w:szCs w:val="24"/>
        </w:rPr>
        <w:t>，其中</w:t>
      </w:r>
      <w:r>
        <w:rPr>
          <w:rFonts w:hint="eastAsia" w:ascii="Times New Roman" w:hAnsi="Times New Roman"/>
          <w:color w:val="auto"/>
          <w:position w:val="-2"/>
          <w:sz w:val="24"/>
          <w:szCs w:val="24"/>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18"/>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color w:val="auto"/>
          <w:sz w:val="24"/>
          <w:szCs w:val="24"/>
        </w:rPr>
        <w:t>是连接符；</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一个输出集</w:t>
      </w:r>
      <w:r>
        <w:rPr>
          <w:rFonts w:hint="eastAsia" w:ascii="Times New Roman" w:hAnsi="Times New Roman"/>
          <w:color w:val="auto"/>
          <w:position w:val="-10"/>
          <w:sz w:val="24"/>
          <w:szCs w:val="24"/>
        </w:rPr>
        <w:drawing>
          <wp:inline distT="0" distB="0" distL="114300" distR="114300">
            <wp:extent cx="139700" cy="190500"/>
            <wp:effectExtent l="0" t="0" r="0" b="0"/>
            <wp:docPr id="25" name="对象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对象 10"/>
                    <pic:cNvPicPr>
                      <a:picLocks noChangeAspect="1"/>
                    </pic:cNvPicPr>
                  </pic:nvPicPr>
                  <pic:blipFill>
                    <a:blip r:embed="rId219"/>
                    <a:stretch>
                      <a:fillRect/>
                    </a:stretch>
                  </pic:blipFill>
                  <pic:spPr>
                    <a:xfrm>
                      <a:off x="0" y="0"/>
                      <a:ext cx="139700" cy="190500"/>
                    </a:xfrm>
                    <a:prstGeom prst="rect">
                      <a:avLst/>
                    </a:prstGeom>
                    <a:noFill/>
                    <a:ln w="9525">
                      <a:noFill/>
                    </a:ln>
                  </pic:spPr>
                </pic:pic>
              </a:graphicData>
            </a:graphic>
          </wp:inline>
        </w:drawing>
      </w:r>
      <w:r>
        <w:rPr>
          <w:rFonts w:hint="eastAsia" w:ascii="Times New Roman" w:hAnsi="Times New Roman"/>
          <w:color w:val="auto"/>
          <w:sz w:val="24"/>
          <w:szCs w:val="24"/>
        </w:rPr>
        <w:t>，其中包含了使用动作</w:t>
      </w:r>
      <w:r>
        <w:rPr>
          <w:rFonts w:hint="eastAsia" w:ascii="Times New Roman" w:hAnsi="Times New Roman"/>
          <w:color w:val="auto"/>
          <w:position w:val="-6"/>
          <w:sz w:val="24"/>
          <w:szCs w:val="24"/>
        </w:rPr>
        <w:drawing>
          <wp:inline distT="0" distB="0" distL="114300" distR="114300">
            <wp:extent cx="342900" cy="165100"/>
            <wp:effectExtent l="0" t="0" r="0" b="5080"/>
            <wp:docPr id="26"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对象 11"/>
                    <pic:cNvPicPr>
                      <a:picLocks noChangeAspect="1"/>
                    </pic:cNvPicPr>
                  </pic:nvPicPr>
                  <pic:blipFill>
                    <a:blip r:embed="rId220"/>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进行观察时所看到的结果；</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每一个原子动作</w:t>
      </w:r>
      <w:r>
        <w:rPr>
          <w:rFonts w:hint="eastAsia" w:ascii="Times New Roman" w:hAnsi="Times New Roman"/>
          <w:color w:val="auto"/>
          <w:sz w:val="24"/>
          <w:szCs w:val="24"/>
          <w:lang w:val="en-US" w:eastAsia="zh-CN"/>
        </w:rPr>
        <w:t>以及原子动作的主体</w:t>
      </w:r>
      <w:r>
        <w:rPr>
          <w:rFonts w:hint="eastAsia" w:ascii="Times New Roman" w:hAnsi="Times New Roman"/>
          <w:color w:val="auto"/>
          <w:sz w:val="24"/>
          <w:szCs w:val="24"/>
        </w:rPr>
        <w:t>都有自身所属的</w:t>
      </w:r>
      <w:r>
        <w:rPr>
          <w:rFonts w:hint="eastAsia" w:ascii="Times New Roman" w:hAnsi="Times New Roman"/>
          <w:color w:val="auto"/>
          <w:sz w:val="24"/>
          <w:szCs w:val="24"/>
          <w:lang w:val="en-US" w:eastAsia="zh-CN"/>
        </w:rPr>
        <w:t>并且不可再分的Min</w:t>
      </w:r>
      <w:r>
        <w:rPr>
          <w:rFonts w:hint="eastAsia" w:ascii="Times New Roman" w:hAnsi="Times New Roman"/>
          <w:color w:val="auto"/>
          <w:sz w:val="24"/>
          <w:szCs w:val="24"/>
        </w:rPr>
        <w:t>安全域，这些安全域构成的集合称为</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安全域集</w:t>
      </w:r>
      <w:r>
        <w:rPr>
          <w:rFonts w:hint="eastAsia" w:ascii="Times New Roman" w:hAnsi="Times New Roman"/>
          <w:color w:val="auto"/>
          <w:position w:val="-4"/>
          <w:sz w:val="24"/>
          <w:szCs w:val="24"/>
        </w:rPr>
        <w:drawing>
          <wp:inline distT="0" distB="0" distL="114300" distR="114300">
            <wp:extent cx="266700" cy="152400"/>
            <wp:effectExtent l="0" t="0" r="0" b="0"/>
            <wp:docPr id="27"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对象 79"/>
                    <pic:cNvPicPr>
                      <a:picLocks noChangeAspect="1"/>
                    </pic:cNvPicPr>
                  </pic:nvPicPr>
                  <pic:blipFill>
                    <a:blip r:embed="rId22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中的主体向系统发出操作动作与系统进行交互</w:t>
      </w:r>
      <w:r>
        <w:rPr>
          <w:rFonts w:hint="eastAsia" w:ascii="Times New Roman" w:hAnsi="Times New Roman"/>
          <w:color w:val="auto"/>
          <w:sz w:val="24"/>
          <w:szCs w:val="24"/>
          <w:lang w:eastAsia="zh-CN"/>
        </w:rPr>
        <w:t>，</w:t>
      </w:r>
      <w:r>
        <w:rPr>
          <w:rFonts w:hint="eastAsia" w:ascii="Times New Roman" w:hAnsi="Times New Roman"/>
          <w:color w:val="auto"/>
          <w:sz w:val="24"/>
          <w:szCs w:val="24"/>
        </w:rPr>
        <w:t>并且能够观察到相应的结果</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的划分可以限制系统中的信息流动</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并且根据云计算环境运行机制，安全域集</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2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的某一子集也可能单独成为运行的一个组合安全域，这些由</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2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子集组成的组合安全域称为</w:t>
      </w:r>
      <w:r>
        <w:rPr>
          <w:rFonts w:hint="eastAsia" w:ascii="Times New Roman" w:hAnsi="Times New Roman"/>
          <w:color w:val="auto"/>
          <w:position w:val="-6"/>
          <w:sz w:val="24"/>
          <w:szCs w:val="24"/>
          <w:lang w:val="en-US" w:eastAsia="zh-CN"/>
        </w:rPr>
        <w:drawing>
          <wp:inline distT="0" distB="0" distL="114300" distR="114300">
            <wp:extent cx="1765300" cy="177165"/>
            <wp:effectExtent l="0" t="0" r="0" b="14605"/>
            <wp:docPr id="3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82"/>
                    <pic:cNvPicPr>
                      <a:picLocks noChangeAspect="1"/>
                    </pic:cNvPicPr>
                  </pic:nvPicPr>
                  <pic:blipFill>
                    <a:blip r:embed="rId223"/>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24"/>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中任意两个元素可能存在交集。即对于</w:t>
      </w:r>
      <w:r>
        <w:rPr>
          <w:rFonts w:hint="eastAsia" w:ascii="Times New Roman" w:hAnsi="Times New Roman"/>
          <w:color w:val="auto"/>
          <w:position w:val="-14"/>
          <w:sz w:val="24"/>
          <w:szCs w:val="24"/>
          <w:lang w:val="en-US" w:eastAsia="zh-CN"/>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25"/>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，有</w:t>
      </w:r>
      <w:r>
        <w:rPr>
          <w:rFonts w:hint="eastAsia" w:ascii="Times New Roman" w:hAnsi="Times New Roman"/>
          <w:color w:val="auto"/>
          <w:position w:val="-14"/>
          <w:sz w:val="24"/>
          <w:szCs w:val="24"/>
          <w:lang w:val="en-US" w:eastAsia="zh-CN"/>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26"/>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。且对应与系统状态，域也有相应的状态，用</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27"/>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表示域状态集合，约定使用</w:t>
      </w:r>
      <w:r>
        <w:rPr>
          <w:rFonts w:hint="eastAsia" w:ascii="Times New Roman" w:hAnsi="Times New Roman"/>
          <w:color w:val="auto"/>
          <w:position w:val="-10"/>
          <w:sz w:val="24"/>
          <w:szCs w:val="24"/>
          <w:lang w:val="en-US" w:eastAsia="zh-CN"/>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28"/>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分别表示安全域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29"/>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的状态在系统状态为</w:t>
      </w:r>
      <w:r>
        <w:rPr>
          <w:rFonts w:hint="eastAsia" w:ascii="Times New Roman" w:hAnsi="Times New Roman"/>
          <w:color w:val="auto"/>
          <w:position w:val="-8"/>
          <w:sz w:val="24"/>
          <w:szCs w:val="24"/>
          <w:lang w:val="en-US" w:eastAsia="zh-CN"/>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30"/>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本安全域状态，显然有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imes New Roman" w:hAnsi="Times New Roman"/>
          <w:color w:val="auto"/>
          <w:sz w:val="24"/>
          <w:szCs w:val="24"/>
        </w:rPr>
      </w:pPr>
      <w:r>
        <w:rPr>
          <w:rFonts w:hint="eastAsia" w:ascii="Times New Roman" w:hAnsi="Times New Roman"/>
          <w:color w:val="auto"/>
          <w:position w:val="-10"/>
          <w:sz w:val="24"/>
          <w:szCs w:val="24"/>
          <w:lang w:val="en-US" w:eastAsia="zh-CN"/>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31"/>
                    <a:stretch>
                      <a:fillRect/>
                    </a:stretch>
                  </pic:blipFill>
                  <pic:spPr>
                    <a:xfrm>
                      <a:off x="0" y="0"/>
                      <a:ext cx="1917065"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安全策略</w:t>
      </w:r>
      <w:r>
        <w:rPr>
          <w:rFonts w:hint="eastAsia" w:ascii="Times New Roman" w:hAnsi="Times New Roman"/>
          <w:color w:val="auto"/>
          <w:position w:val="-4"/>
          <w:sz w:val="24"/>
          <w:szCs w:val="24"/>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32"/>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33"/>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。安全域集之间可以有信息流动，信息是否能够在特定域间流动由安全策略</w:t>
      </w:r>
      <w:r>
        <w:rPr>
          <w:rFonts w:hint="eastAsia" w:ascii="Times New Roman" w:hAnsi="Times New Roman"/>
          <w:color w:val="auto"/>
          <w:position w:val="-4"/>
          <w:sz w:val="24"/>
          <w:szCs w:val="24"/>
        </w:rPr>
        <w:drawing>
          <wp:inline distT="0" distB="0" distL="114300" distR="114300">
            <wp:extent cx="215900" cy="127000"/>
            <wp:effectExtent l="0" t="0" r="0" b="5715"/>
            <wp:docPr id="41" name="对象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对象 60"/>
                    <pic:cNvPicPr>
                      <a:picLocks noChangeAspect="1"/>
                    </pic:cNvPicPr>
                  </pic:nvPicPr>
                  <pic:blipFill>
                    <a:blip r:embed="rId232"/>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2" name="对象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对象 67"/>
                    <pic:cNvPicPr>
                      <a:picLocks noChangeAspect="1"/>
                    </pic:cNvPicPr>
                  </pic:nvPicPr>
                  <pic:blipFill>
                    <a:blip r:embed="rId233"/>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决定，</w:t>
      </w:r>
      <w:r>
        <w:rPr>
          <w:rFonts w:hint="eastAsia" w:ascii="Times New Roman" w:hAnsi="Times New Roman"/>
          <w:color w:val="auto"/>
          <w:position w:val="-4"/>
          <w:sz w:val="24"/>
          <w:szCs w:val="24"/>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32"/>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33"/>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分别称为干扰和无干扰关系，两者互为补集；</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动作主体到动作的映射函数：</w:t>
      </w:r>
      <w:r>
        <w:rPr>
          <w:rFonts w:hint="eastAsia" w:ascii="Times New Roman" w:hAnsi="Times New Roman"/>
          <w:color w:val="auto"/>
          <w:position w:val="-6"/>
          <w:sz w:val="24"/>
          <w:szCs w:val="24"/>
          <w:lang w:val="en-US" w:eastAsia="zh-CN"/>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34"/>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r>
        <w:rPr>
          <w:rFonts w:hint="eastAsia" w:ascii="Times New Roman" w:hAnsi="Times New Roman"/>
          <w:color w:val="auto"/>
          <w:position w:val="-6"/>
          <w:sz w:val="24"/>
          <w:szCs w:val="24"/>
          <w:lang w:val="en-US" w:eastAsia="zh-CN"/>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35"/>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返回一个特点动作</w:t>
      </w:r>
      <w:r>
        <w:rPr>
          <w:rFonts w:hint="eastAsia" w:ascii="Times New Roman" w:hAnsi="Times New Roman"/>
          <w:color w:val="auto"/>
          <w:position w:val="-6"/>
          <w:sz w:val="24"/>
          <w:szCs w:val="24"/>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36"/>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所属的动作主体</w:t>
      </w:r>
      <w:r>
        <w:rPr>
          <w:rFonts w:hint="eastAsia" w:ascii="Times New Roman" w:hAnsi="Times New Roman"/>
          <w:color w:val="auto"/>
          <w:position w:val="-10"/>
          <w:sz w:val="24"/>
          <w:szCs w:val="24"/>
          <w:lang w:val="en-US" w:eastAsia="zh-CN"/>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37"/>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2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到动作的映射函数：</w:t>
      </w:r>
      <w:r>
        <w:rPr>
          <w:rFonts w:hint="eastAsia" w:ascii="Times New Roman" w:hAnsi="Times New Roman"/>
          <w:color w:val="auto"/>
          <w:position w:val="-6"/>
          <w:sz w:val="24"/>
          <w:szCs w:val="24"/>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38"/>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6"/>
          <w:sz w:val="24"/>
          <w:szCs w:val="24"/>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39"/>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auto"/>
          <w:sz w:val="24"/>
          <w:szCs w:val="24"/>
        </w:rPr>
        <w:t>返回一个特定动作</w:t>
      </w:r>
      <w:r>
        <w:rPr>
          <w:rFonts w:hint="eastAsia" w:ascii="Times New Roman" w:hAnsi="Times New Roman"/>
          <w:color w:val="auto"/>
          <w:position w:val="-6"/>
          <w:sz w:val="24"/>
          <w:szCs w:val="24"/>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36"/>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rPr>
        <w:t>所属的</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w:t>
      </w:r>
      <w:r>
        <w:rPr>
          <w:rFonts w:hint="eastAsia" w:ascii="Times New Roman" w:hAnsi="Times New Roman"/>
          <w:color w:val="auto"/>
          <w:position w:val="-10"/>
          <w:sz w:val="24"/>
          <w:szCs w:val="24"/>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40"/>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并且必然</w:t>
      </w:r>
      <w:r>
        <w:rPr>
          <w:rFonts w:hint="eastAsia" w:ascii="Times New Roman" w:hAnsi="Times New Roman"/>
          <w:color w:val="auto"/>
          <w:position w:val="-10"/>
          <w:sz w:val="24"/>
          <w:szCs w:val="24"/>
          <w:lang w:val="en-US" w:eastAsia="zh-CN"/>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41"/>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，使得</w:t>
      </w:r>
      <w:r>
        <w:rPr>
          <w:rFonts w:hint="eastAsia" w:ascii="Times New Roman" w:hAnsi="Times New Roman"/>
          <w:color w:val="auto"/>
          <w:position w:val="-10"/>
          <w:sz w:val="24"/>
          <w:szCs w:val="24"/>
          <w:lang w:val="en-US" w:eastAsia="zh-CN"/>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42"/>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单步</w:t>
      </w:r>
      <w:r>
        <w:rPr>
          <w:rFonts w:hint="eastAsia" w:ascii="Times New Roman" w:hAnsi="Times New Roman"/>
          <w:color w:val="auto"/>
          <w:sz w:val="24"/>
          <w:szCs w:val="24"/>
          <w:lang w:val="en-US" w:eastAsia="zh-CN"/>
        </w:rPr>
        <w:t>系统状态</w:t>
      </w:r>
      <w:r>
        <w:rPr>
          <w:rFonts w:hint="eastAsia" w:ascii="Times New Roman" w:hAnsi="Times New Roman"/>
          <w:color w:val="auto"/>
          <w:sz w:val="24"/>
          <w:szCs w:val="24"/>
        </w:rPr>
        <w:t>函数：</w:t>
      </w:r>
      <w:r>
        <w:rPr>
          <w:rFonts w:hint="eastAsia" w:ascii="Times New Roman" w:hAnsi="Times New Roman"/>
          <w:color w:val="auto"/>
          <w:position w:val="-22"/>
          <w:sz w:val="24"/>
          <w:szCs w:val="24"/>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43"/>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rPr>
        <w:t>.单步函数描述的是</w:t>
      </w:r>
      <w:r>
        <w:rPr>
          <w:rFonts w:hint="eastAsia" w:ascii="Times New Roman" w:hAnsi="Times New Roman"/>
          <w:color w:val="auto"/>
          <w:sz w:val="24"/>
          <w:szCs w:val="24"/>
          <w:lang w:val="en-US" w:eastAsia="zh-CN"/>
        </w:rPr>
        <w:t>系</w:t>
      </w:r>
      <w:r>
        <w:rPr>
          <w:rFonts w:hint="eastAsia" w:ascii="Times New Roman" w:hAnsi="Times New Roman"/>
          <w:color w:val="auto"/>
          <w:sz w:val="24"/>
          <w:szCs w:val="24"/>
        </w:rPr>
        <w:t>从前一个状态，</w:t>
      </w:r>
      <w:r>
        <w:rPr>
          <w:rFonts w:hint="eastAsia" w:ascii="Times New Roman" w:hAnsi="Times New Roman"/>
          <w:color w:val="auto"/>
          <w:sz w:val="24"/>
          <w:szCs w:val="24"/>
          <w:lang w:val="en-US" w:eastAsia="zh-CN"/>
        </w:rPr>
        <w:t>由某一</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2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某一动作主体</w:t>
      </w:r>
      <w:r>
        <w:rPr>
          <w:rFonts w:hint="eastAsia" w:ascii="Times New Roman" w:hAnsi="Times New Roman"/>
          <w:color w:val="auto"/>
          <w:sz w:val="24"/>
          <w:szCs w:val="24"/>
        </w:rPr>
        <w:t>执行某个动作之后，应该到达的后一个状态</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在系统</w:t>
      </w:r>
      <w:r>
        <w:rPr>
          <w:rFonts w:hint="eastAsia" w:ascii="Times New Roman" w:hAnsi="Times New Roman"/>
          <w:color w:val="auto"/>
          <w:position w:val="-6"/>
          <w:sz w:val="24"/>
          <w:szCs w:val="24"/>
          <w:lang w:val="en-US" w:eastAsia="zh-CN"/>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44"/>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存在安全域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45"/>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46"/>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47"/>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之后，对系统的改变为</w:t>
      </w:r>
      <w:r>
        <w:rPr>
          <w:rFonts w:hint="eastAsia" w:ascii="Times New Roman" w:hAnsi="Times New Roman"/>
          <w:color w:val="auto"/>
          <w:position w:val="-28"/>
          <w:sz w:val="24"/>
          <w:szCs w:val="24"/>
          <w:lang w:val="en-US" w:eastAsia="zh-CN"/>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48"/>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。同理，动作对动作所属安全域的改变单步域状态函数为</w:t>
      </w:r>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63"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对象 102"/>
                    <pic:cNvPicPr>
                      <a:picLocks noChangeAspect="1"/>
                    </pic:cNvPicPr>
                  </pic:nvPicPr>
                  <pic:blipFill>
                    <a:blip r:embed="rId249"/>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50"/>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w:t>
      </w:r>
      <w:r>
        <w:rPr>
          <w:rFonts w:hint="eastAsia" w:ascii="Times New Roman" w:hAnsi="Times New Roman"/>
          <w:color w:val="auto"/>
          <w:position w:val="-10"/>
          <w:sz w:val="24"/>
          <w:szCs w:val="24"/>
          <w:lang w:val="en-US" w:eastAsia="zh-CN"/>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51"/>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下的主体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46"/>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47"/>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50"/>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改变为</w:t>
      </w:r>
      <w:r>
        <w:rPr>
          <w:rFonts w:hint="eastAsia" w:ascii="Times New Roman" w:hAnsi="Times New Roman"/>
          <w:color w:val="auto"/>
          <w:position w:val="-28"/>
          <w:sz w:val="24"/>
          <w:szCs w:val="24"/>
          <w:lang w:val="en-US" w:eastAsia="zh-CN"/>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52"/>
                    <a:stretch>
                      <a:fillRect/>
                    </a:stretch>
                  </pic:blipFill>
                  <pic:spPr>
                    <a:xfrm>
                      <a:off x="0" y="0"/>
                      <a:ext cx="800100" cy="4318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rPr>
      </w:pPr>
      <w:r>
        <w:rPr>
          <w:rFonts w:hint="eastAsia" w:ascii="Times New Roman" w:hAnsi="Times New Roman"/>
          <w:color w:val="auto"/>
          <w:position w:val="-28"/>
          <w:sz w:val="24"/>
          <w:szCs w:val="24"/>
          <w:lang w:val="en-US" w:eastAsia="zh-CN"/>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53"/>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textAlignment w:val="auto"/>
        <w:rPr>
          <w:rFonts w:hint="eastAsia" w:ascii="Times New Roman" w:hAnsi="Times New Roman"/>
          <w:color w:val="auto"/>
          <w:sz w:val="24"/>
          <w:szCs w:val="24"/>
        </w:rPr>
      </w:pP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行为结果函数：</w:t>
      </w:r>
      <w:r>
        <w:rPr>
          <w:rFonts w:hint="eastAsia" w:ascii="Times New Roman" w:hAnsi="Times New Roman"/>
          <w:color w:val="auto"/>
          <w:position w:val="-6"/>
          <w:sz w:val="24"/>
          <w:szCs w:val="24"/>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54"/>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auto"/>
          <w:sz w:val="24"/>
          <w:szCs w:val="24"/>
        </w:rPr>
        <w:t>。行为结果函数</w:t>
      </w:r>
      <w:r>
        <w:rPr>
          <w:rFonts w:hint="eastAsia" w:ascii="Times New Roman" w:hAnsi="Times New Roman"/>
          <w:color w:val="auto"/>
          <w:position w:val="-10"/>
          <w:sz w:val="24"/>
          <w:szCs w:val="24"/>
        </w:rPr>
        <w:drawing>
          <wp:inline distT="0" distB="0" distL="114300" distR="114300">
            <wp:extent cx="1777365" cy="190500"/>
            <wp:effectExtent l="0" t="0" r="13335"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55"/>
                    <a:stretch>
                      <a:fillRect/>
                    </a:stretch>
                  </pic:blipFill>
                  <pic:spPr>
                    <a:xfrm>
                      <a:off x="0" y="0"/>
                      <a:ext cx="1777365" cy="190500"/>
                    </a:xfrm>
                    <a:prstGeom prst="rect">
                      <a:avLst/>
                    </a:prstGeom>
                    <a:noFill/>
                    <a:ln w="9525">
                      <a:noFill/>
                    </a:ln>
                  </pic:spPr>
                </pic:pic>
              </a:graphicData>
            </a:graphic>
          </wp:inline>
        </w:drawing>
      </w:r>
      <w:r>
        <w:rPr>
          <w:rFonts w:hint="eastAsia" w:ascii="Times New Roman" w:hAnsi="Times New Roman"/>
          <w:color w:val="auto"/>
          <w:sz w:val="24"/>
          <w:szCs w:val="24"/>
        </w:rPr>
        <w:t>给出了：在状态</w:t>
      </w:r>
      <w:r>
        <w:rPr>
          <w:rFonts w:hint="eastAsia" w:ascii="Times New Roman" w:hAnsi="Times New Roman"/>
          <w:color w:val="auto"/>
          <w:position w:val="-6"/>
          <w:sz w:val="24"/>
          <w:szCs w:val="24"/>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56"/>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使用特定的动作</w:t>
      </w:r>
      <w:r>
        <w:rPr>
          <w:rFonts w:hint="eastAsia" w:ascii="Times New Roman" w:hAnsi="Times New Roman"/>
          <w:color w:val="auto"/>
          <w:position w:val="-6"/>
          <w:sz w:val="24"/>
          <w:szCs w:val="24"/>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57"/>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所观察到的行为执行结果。</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行为执行函数：</w:t>
      </w:r>
      <w:r>
        <w:rPr>
          <w:rFonts w:hint="eastAsia" w:ascii="Times New Roman" w:hAnsi="Times New Roman"/>
          <w:color w:val="auto"/>
          <w:position w:val="-6"/>
          <w:sz w:val="24"/>
          <w:szCs w:val="24"/>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58"/>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color w:val="auto"/>
          <w:sz w:val="24"/>
          <w:szCs w:val="24"/>
        </w:rPr>
        <w:t>。如果用</w:t>
      </w:r>
      <w:r>
        <w:rPr>
          <w:rFonts w:hint="eastAsia" w:ascii="Times New Roman" w:hAnsi="Times New Roman"/>
          <w:color w:val="auto"/>
          <w:position w:val="-4"/>
          <w:sz w:val="24"/>
          <w:szCs w:val="24"/>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59"/>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color w:val="auto"/>
          <w:sz w:val="24"/>
          <w:szCs w:val="24"/>
        </w:rPr>
        <w:t>表示空动作序列，则</w:t>
      </w:r>
      <w:r>
        <w:rPr>
          <w:rFonts w:hint="eastAsia" w:ascii="Times New Roman" w:hAnsi="Times New Roman"/>
          <w:color w:val="auto"/>
          <w:position w:val="-6"/>
          <w:sz w:val="24"/>
          <w:szCs w:val="24"/>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60"/>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color w:val="auto"/>
          <w:sz w:val="24"/>
          <w:szCs w:val="24"/>
        </w:rPr>
        <w:t>可以表示为右递归的形式：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eastAsia="宋体"/>
          <w:color w:val="auto"/>
          <w:sz w:val="24"/>
          <w:szCs w:val="24"/>
          <w:lang w:val="en-US" w:eastAsia="zh-CN"/>
        </w:rPr>
      </w:pPr>
      <w:r>
        <w:rPr>
          <w:rFonts w:hint="eastAsia" w:ascii="Times New Roman" w:hAnsi="Times New Roman"/>
          <w:color w:val="auto"/>
          <w:sz w:val="24"/>
          <w:szCs w:val="24"/>
          <w:lang w:val="en-US" w:eastAsia="zh-CN"/>
        </w:rPr>
        <w:t>对于系统状态：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rPr>
          <w:rFonts w:hint="eastAsia" w:ascii="Times New Roman" w:hAnsi="Times New Roman"/>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ascii="Times New Roman" w:hAnsi="Times New Roman" w:eastAsia="宋体"/>
          <w:color w:val="auto"/>
          <w:sz w:val="24"/>
          <w:szCs w:val="24"/>
          <w:lang w:eastAsia="zh-CN"/>
        </w:rPr>
      </w:pPr>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78"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对象 111"/>
                    <pic:cNvPicPr>
                      <a:picLocks noChangeAspect="1"/>
                    </pic:cNvPicPr>
                  </pic:nvPicPr>
                  <pic:blipFill>
                    <a:blip r:embed="rId261"/>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对于安全域状态：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rPr>
          <w:rFonts w:hint="eastAsia" w:ascii="Times New Roman" w:hAnsi="Times New Roman"/>
          <w:color w:val="auto"/>
          <w:sz w:val="24"/>
          <w:szCs w:val="24"/>
        </w:rPr>
      </w:pPr>
      <w:r>
        <w:rPr>
          <w:rFonts w:hint="eastAsia" w:ascii="Times New Roman" w:hAnsi="Times New Roman" w:eastAsia="宋体"/>
          <w:color w:val="auto"/>
          <w:position w:val="-42"/>
          <w:sz w:val="24"/>
          <w:szCs w:val="24"/>
          <w:lang w:eastAsia="zh-CN"/>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62"/>
                    <a:stretch>
                      <a:fillRect/>
                    </a:stretch>
                  </pic:blipFill>
                  <pic:spPr>
                    <a:xfrm>
                      <a:off x="0" y="0"/>
                      <a:ext cx="3848100" cy="5969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914400" cy="203200"/>
            <wp:effectExtent l="0" t="0" r="0" b="0"/>
            <wp:docPr id="80" name="对象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对象 109"/>
                    <pic:cNvPicPr>
                      <a:picLocks noChangeAspect="1"/>
                    </pic:cNvPicPr>
                  </pic:nvPicPr>
                  <pic:blipFill>
                    <a:blip r:embed="rId263"/>
                    <a:stretch>
                      <a:fillRect/>
                    </a:stretch>
                  </pic:blipFill>
                  <pic:spPr>
                    <a:xfrm>
                      <a:off x="0" y="0"/>
                      <a:ext cx="9144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需要强调的是，无干扰模型将输入定义为行为，也就是原子动作的连接序列。</w:t>
      </w:r>
      <w:r>
        <w:rPr>
          <w:rFonts w:hint="eastAsia" w:ascii="Times New Roman" w:hAnsi="Times New Roman"/>
          <w:color w:val="auto"/>
          <w:sz w:val="24"/>
          <w:szCs w:val="24"/>
          <w:lang w:val="en-US" w:eastAsia="zh-CN"/>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 xml:space="preserve">定义2 </w:t>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w:t>
      </w:r>
      <w:r>
        <w:rPr>
          <w:rFonts w:hint="eastAsia" w:ascii="Times New Roman" w:hAnsi="Times New Roman"/>
          <w:color w:val="auto"/>
          <w:sz w:val="24"/>
          <w:szCs w:val="24"/>
        </w:rPr>
        <w:t>视图对应于实际机器M，其关注于存储单元(内外存单元、芯片存储单元等)及其取值，以及可观察存储单元、可修改存储单元等内涵。</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1" name="对象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对象 35"/>
                    <pic:cNvPicPr>
                      <a:picLocks noChangeAspect="1"/>
                    </pic:cNvPicPr>
                  </pic:nvPicPr>
                  <pic:blipFill>
                    <a:blip r:embed="rId264"/>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。机器的每一个存储单元都有一个名字。所有存储单元名字的集合构成存储单元集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2" name="对象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对象 36"/>
                    <pic:cNvPicPr>
                      <a:picLocks noChangeAspect="1"/>
                    </pic:cNvPicPr>
                  </pic:nvPicPr>
                  <pic:blipFill>
                    <a:blip r:embed="rId264"/>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，又叫做名字集</w:t>
      </w:r>
      <w:r>
        <w:rPr>
          <w:rFonts w:hint="eastAsia" w:ascii="Times New Roman" w:hAnsi="Times New Roman"/>
          <w:color w:val="auto"/>
          <w:position w:val="-6"/>
          <w:sz w:val="24"/>
          <w:szCs w:val="24"/>
        </w:rPr>
        <w:drawing>
          <wp:inline distT="0" distB="0" distL="114300" distR="114300">
            <wp:extent cx="165100" cy="165100"/>
            <wp:effectExtent l="0" t="0" r="6350" b="5080"/>
            <wp:docPr id="83" name="对象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对象 37"/>
                    <pic:cNvPicPr>
                      <a:picLocks noChangeAspect="1"/>
                    </pic:cNvPicPr>
                  </pic:nvPicPr>
                  <pic:blipFill>
                    <a:blip r:embed="rId264"/>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139700" cy="165100"/>
            <wp:effectExtent l="0" t="0" r="12700" b="5080"/>
            <wp:docPr id="84" name="对象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对象 38"/>
                    <pic:cNvPicPr>
                      <a:picLocks noChangeAspect="1"/>
                    </pic:cNvPicPr>
                  </pic:nvPicPr>
                  <pic:blipFill>
                    <a:blip r:embed="rId265"/>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66"/>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6"/>
          <w:sz w:val="24"/>
          <w:szCs w:val="24"/>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67"/>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68"/>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。具体的取值可以由下面的内容函数计算。所有取值的集合构成值集</w:t>
      </w:r>
      <w:r>
        <w:rPr>
          <w:rFonts w:hint="eastAsia" w:ascii="Times New Roman" w:hAnsi="Times New Roman"/>
          <w:color w:val="auto"/>
          <w:position w:val="-6"/>
          <w:sz w:val="24"/>
          <w:szCs w:val="24"/>
        </w:rPr>
        <w:drawing>
          <wp:inline distT="0" distB="0" distL="114300" distR="114300">
            <wp:extent cx="139700" cy="165100"/>
            <wp:effectExtent l="0" t="0" r="12700" b="5080"/>
            <wp:docPr id="88" name="对象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对象 42"/>
                    <pic:cNvPicPr>
                      <a:picLocks noChangeAspect="1"/>
                    </pic:cNvPicPr>
                  </pic:nvPicPr>
                  <pic:blipFill>
                    <a:blip r:embed="rId265"/>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69"/>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3</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域视图对应于M中的安全域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70"/>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对应于系统状态等相关内容函数，域视图有以下表示：</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71"/>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92"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对象 136"/>
                    <pic:cNvPicPr>
                      <a:picLocks noChangeAspect="1"/>
                    </pic:cNvPicPr>
                  </pic:nvPicPr>
                  <pic:blipFill>
                    <a:blip r:embed="rId27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w:t>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93"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24"/>
                    <pic:cNvPicPr>
                      <a:picLocks noChangeAspect="1"/>
                    </pic:cNvPicPr>
                  </pic:nvPicPr>
                  <pic:blipFill>
                    <a:blip r:embed="rId266"/>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10"/>
          <w:sz w:val="24"/>
          <w:szCs w:val="24"/>
        </w:rPr>
        <w:drawing>
          <wp:inline distT="0" distB="0" distL="114300" distR="114300">
            <wp:extent cx="558800" cy="228600"/>
            <wp:effectExtent l="0" t="0" r="12700" b="0"/>
            <wp:docPr id="94"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对象 134"/>
                    <pic:cNvPicPr>
                      <a:picLocks noChangeAspect="1"/>
                    </pic:cNvPicPr>
                  </pic:nvPicPr>
                  <pic:blipFill>
                    <a:blip r:embed="rId273"/>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0" b="3810"/>
            <wp:docPr id="95"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对象 136"/>
                    <pic:cNvPicPr>
                      <a:picLocks noChangeAspect="1"/>
                    </pic:cNvPicPr>
                  </pic:nvPicPr>
                  <pic:blipFill>
                    <a:blip r:embed="rId274"/>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内容函数计算。所有取值的集合构成值集</w:t>
      </w:r>
      <w:r>
        <w:rPr>
          <w:rFonts w:hint="eastAsia" w:ascii="Times New Roman" w:hAnsi="Times New Roman"/>
          <w:color w:val="auto"/>
          <w:position w:val="-6"/>
          <w:sz w:val="24"/>
          <w:szCs w:val="24"/>
        </w:rPr>
        <w:drawing>
          <wp:inline distT="0" distB="0" distL="114300" distR="114300">
            <wp:extent cx="316865" cy="203200"/>
            <wp:effectExtent l="0" t="0" r="0" b="3810"/>
            <wp:docPr id="96"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对象 137"/>
                    <pic:cNvPicPr>
                      <a:picLocks noChangeAspect="1"/>
                    </pic:cNvPicPr>
                  </pic:nvPicPr>
                  <pic:blipFill>
                    <a:blip r:embed="rId275"/>
                    <a:stretch>
                      <a:fillRect/>
                    </a:stretch>
                  </pic:blipFill>
                  <pic:spPr>
                    <a:xfrm>
                      <a:off x="0" y="0"/>
                      <a:ext cx="316865"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76"/>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观察函数</w:t>
      </w:r>
      <w:r>
        <w:rPr>
          <w:rFonts w:hint="eastAsia" w:ascii="Times New Roman" w:hAnsi="Times New Roman"/>
          <w:color w:val="auto"/>
          <w:position w:val="-10"/>
          <w:sz w:val="24"/>
          <w:szCs w:val="24"/>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277"/>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修改函数</w:t>
      </w:r>
      <w:r>
        <w:rPr>
          <w:rFonts w:hint="eastAsia" w:ascii="Times New Roman" w:hAnsi="Times New Roman"/>
          <w:color w:val="auto"/>
          <w:position w:val="-10"/>
          <w:sz w:val="24"/>
          <w:szCs w:val="24"/>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278"/>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color w:val="auto"/>
          <w:sz w:val="24"/>
          <w:szCs w:val="24"/>
        </w:rPr>
        <w:t>。观察函数和修改函数分别给出了特定的安全域</w:t>
      </w:r>
      <w:r>
        <w:rPr>
          <w:rFonts w:hint="eastAsia" w:ascii="Times New Roman" w:hAnsi="Times New Roman"/>
          <w:color w:val="auto"/>
          <w:position w:val="-6"/>
          <w:sz w:val="24"/>
          <w:szCs w:val="24"/>
        </w:rPr>
        <w:drawing>
          <wp:inline distT="0" distB="0" distL="114300" distR="114300">
            <wp:extent cx="469900" cy="165100"/>
            <wp:effectExtent l="0" t="0" r="6350" b="5080"/>
            <wp:docPr id="100"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对象 144"/>
                    <pic:cNvPicPr>
                      <a:picLocks noChangeAspect="1"/>
                    </pic:cNvPicPr>
                  </pic:nvPicPr>
                  <pic:blipFill>
                    <a:blip r:embed="rId279"/>
                    <a:stretch>
                      <a:fillRect/>
                    </a:stretch>
                  </pic:blipFill>
                  <pic:spPr>
                    <a:xfrm>
                      <a:off x="0" y="0"/>
                      <a:ext cx="469900" cy="165100"/>
                    </a:xfrm>
                    <a:prstGeom prst="rect">
                      <a:avLst/>
                    </a:prstGeom>
                    <a:noFill/>
                    <a:ln w="9525">
                      <a:noFill/>
                    </a:ln>
                  </pic:spPr>
                </pic:pic>
              </a:graphicData>
            </a:graphic>
          </wp:inline>
        </w:drawing>
      </w:r>
      <w:r>
        <w:rPr>
          <w:rFonts w:hint="eastAsia" w:ascii="Times New Roman" w:hAnsi="Times New Roman"/>
          <w:color w:val="auto"/>
          <w:sz w:val="24"/>
          <w:szCs w:val="24"/>
        </w:rPr>
        <w:t>所能观察和修改的存储单元的集合，其中</w:t>
      </w:r>
      <w:r>
        <w:rPr>
          <w:rFonts w:hint="eastAsia" w:ascii="Times New Roman" w:hAnsi="Times New Roman"/>
          <w:color w:val="auto"/>
          <w:position w:val="-10"/>
          <w:sz w:val="24"/>
          <w:szCs w:val="24"/>
        </w:rPr>
        <w:drawing>
          <wp:inline distT="0" distB="0" distL="114300" distR="114300">
            <wp:extent cx="355600" cy="190500"/>
            <wp:effectExtent l="0" t="0" r="6350" b="0"/>
            <wp:docPr id="101"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对象 143"/>
                    <pic:cNvPicPr>
                      <a:picLocks noChangeAspect="1"/>
                    </pic:cNvPicPr>
                  </pic:nvPicPr>
                  <pic:blipFill>
                    <a:blip r:embed="rId280"/>
                    <a:stretch>
                      <a:fillRect/>
                    </a:stretch>
                  </pic:blipFill>
                  <pic:spPr>
                    <a:xfrm>
                      <a:off x="0" y="0"/>
                      <a:ext cx="355600" cy="190500"/>
                    </a:xfrm>
                    <a:prstGeom prst="rect">
                      <a:avLst/>
                    </a:prstGeom>
                    <a:noFill/>
                    <a:ln w="9525">
                      <a:noFill/>
                    </a:ln>
                  </pic:spPr>
                </pic:pic>
              </a:graphicData>
            </a:graphic>
          </wp:inline>
        </w:drawing>
      </w:r>
      <w:r>
        <w:rPr>
          <w:rFonts w:hint="eastAsia" w:ascii="Times New Roman" w:hAnsi="Times New Roman"/>
          <w:color w:val="auto"/>
          <w:sz w:val="24"/>
          <w:szCs w:val="24"/>
        </w:rPr>
        <w:t>是幂集计算。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4</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主体视图</w:t>
      </w:r>
      <w:r>
        <w:rPr>
          <w:rFonts w:hint="eastAsia" w:ascii="Times New Roman" w:hAnsi="Times New Roman"/>
          <w:color w:val="auto"/>
          <w:sz w:val="24"/>
          <w:szCs w:val="24"/>
        </w:rPr>
        <w:t>。</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281"/>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亦有</w:t>
      </w:r>
      <w:r>
        <w:rPr>
          <w:rFonts w:hint="eastAsia" w:ascii="Times New Roman" w:hAnsi="Times New Roman"/>
          <w:color w:val="auto"/>
          <w:position w:val="-10"/>
          <w:sz w:val="24"/>
          <w:szCs w:val="24"/>
          <w:lang w:val="en-US" w:eastAsia="zh-CN"/>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282"/>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主体视图值集</w:t>
      </w:r>
      <w:r>
        <w:rPr>
          <w:rFonts w:hint="eastAsia" w:ascii="Times New Roman" w:hAnsi="Times New Roman"/>
          <w:color w:val="auto"/>
          <w:position w:val="-6"/>
          <w:sz w:val="24"/>
          <w:szCs w:val="24"/>
          <w:lang w:val="en-US" w:eastAsia="zh-CN"/>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283"/>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。动作主体</w:t>
      </w:r>
      <w:r>
        <w:rPr>
          <w:rFonts w:hint="eastAsia" w:ascii="Times New Roman" w:hAnsi="Times New Roman"/>
          <w:color w:val="auto"/>
          <w:position w:val="-10"/>
          <w:sz w:val="24"/>
          <w:szCs w:val="24"/>
          <w:lang w:val="en-US" w:eastAsia="zh-CN"/>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284"/>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66"/>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在特定的状态下</w:t>
      </w:r>
      <w:r>
        <w:rPr>
          <w:rFonts w:hint="eastAsia" w:ascii="Times New Roman" w:hAnsi="Times New Roman"/>
          <w:color w:val="auto"/>
          <w:position w:val="-10"/>
          <w:sz w:val="24"/>
          <w:szCs w:val="24"/>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73"/>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285"/>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其中有</w:t>
      </w:r>
      <w:r>
        <w:rPr>
          <w:rFonts w:hint="eastAsia" w:ascii="Times New Roman" w:hAnsi="Times New Roman"/>
          <w:color w:val="auto"/>
          <w:position w:val="-10"/>
          <w:sz w:val="24"/>
          <w:szCs w:val="24"/>
          <w:lang w:val="en-US" w:eastAsia="zh-CN"/>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286"/>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。具体的取值可以由下面的主体视图内容函数计算。</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主体视图内容函数</w:t>
      </w:r>
      <w:r>
        <w:rPr>
          <w:rFonts w:hint="eastAsia" w:ascii="Times New Roman" w:hAnsi="Times New Roman"/>
          <w:color w:val="auto"/>
          <w:position w:val="-6"/>
          <w:sz w:val="24"/>
          <w:szCs w:val="24"/>
          <w:lang w:val="en-US" w:eastAsia="zh-CN"/>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287"/>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主体视图观察函数</w:t>
      </w:r>
      <w:r>
        <w:rPr>
          <w:rFonts w:hint="eastAsia" w:ascii="Times New Roman" w:hAnsi="Times New Roman"/>
          <w:color w:val="auto"/>
          <w:position w:val="-10"/>
          <w:sz w:val="24"/>
          <w:szCs w:val="24"/>
          <w:lang w:val="en-US" w:eastAsia="zh-CN"/>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288"/>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和主体视图函数</w:t>
      </w:r>
      <w:r>
        <w:rPr>
          <w:rFonts w:hint="eastAsia" w:ascii="Times New Roman" w:hAnsi="Times New Roman"/>
          <w:color w:val="auto"/>
          <w:position w:val="-10"/>
          <w:sz w:val="24"/>
          <w:szCs w:val="24"/>
          <w:lang w:val="en-US" w:eastAsia="zh-CN"/>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289"/>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5</w:t>
      </w:r>
      <w:r>
        <w:rPr>
          <w:rFonts w:hint="eastAsia" w:ascii="Times New Roman" w:hAnsi="Times New Roman"/>
          <w:b/>
          <w:bCs/>
          <w:color w:val="auto"/>
          <w:sz w:val="24"/>
          <w:szCs w:val="24"/>
        </w:rPr>
        <w:t>.</w:t>
      </w:r>
      <w:r>
        <w:rPr>
          <w:rFonts w:hint="eastAsia" w:ascii="Times New Roman" w:hAnsi="Times New Roman"/>
          <w:color w:val="auto"/>
          <w:sz w:val="24"/>
          <w:szCs w:val="24"/>
        </w:rPr>
        <w:t>关系</w:t>
      </w:r>
      <w:r>
        <w:rPr>
          <w:rFonts w:hint="eastAsia" w:ascii="Times New Roman" w:hAnsi="Times New Roman"/>
          <w:color w:val="auto"/>
          <w:position w:val="-4"/>
          <w:sz w:val="24"/>
          <w:szCs w:val="24"/>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290"/>
                    <a:stretch>
                      <a:fillRect/>
                    </a:stretch>
                  </pic:blipFill>
                  <pic:spPr>
                    <a:xfrm>
                      <a:off x="0" y="0"/>
                      <a:ext cx="127000" cy="254000"/>
                    </a:xfrm>
                    <a:prstGeom prst="rect">
                      <a:avLst/>
                    </a:prstGeom>
                    <a:noFill/>
                    <a:ln w="9525">
                      <a:noFill/>
                    </a:ln>
                  </pic:spPr>
                </pic:pic>
              </a:graphicData>
            </a:graphic>
          </wp:inline>
        </w:drawing>
      </w:r>
      <w:r>
        <w:rPr>
          <w:rFonts w:hint="eastAsia" w:ascii="Times New Roman" w:hAnsi="Times New Roman"/>
          <w:color w:val="auto"/>
          <w:sz w:val="24"/>
          <w:szCs w:val="24"/>
        </w:rPr>
        <w:t>称为是等价关系，当且仅当同时满足输出一致性和（弱）单步一致性。</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在系统视图上：</w:t>
      </w:r>
      <w:r>
        <w:rPr>
          <w:rFonts w:hint="eastAsia" w:ascii="Times New Roman" w:hAnsi="Times New Roman"/>
          <w:color w:val="auto"/>
          <w:position w:val="-10"/>
          <w:sz w:val="24"/>
          <w:szCs w:val="24"/>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291"/>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并且由</w:t>
      </w:r>
      <w:r>
        <w:rPr>
          <w:rFonts w:hint="eastAsia" w:ascii="Times New Roman" w:hAnsi="Times New Roman" w:eastAsia="宋体"/>
          <w:color w:val="auto"/>
          <w:position w:val="-10"/>
          <w:sz w:val="24"/>
          <w:szCs w:val="24"/>
          <w:lang w:eastAsia="zh-CN"/>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292"/>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可得域视图的输出一致性：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293"/>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对于传递安全策略，需满足单步一致性：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294"/>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对于非传递安全策略，需满足弱单步一致性：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295"/>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与单步一致性相比，弱单步一致性增加了条件</w:t>
      </w:r>
      <w:r>
        <w:rPr>
          <w:rFonts w:hint="eastAsia" w:ascii="Times New Roman" w:hAnsi="Times New Roman"/>
          <w:color w:val="auto"/>
          <w:position w:val="-6"/>
          <w:sz w:val="24"/>
          <w:szCs w:val="24"/>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296"/>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color w:val="auto"/>
          <w:sz w:val="24"/>
          <w:szCs w:val="24"/>
        </w:rPr>
        <w:t>，这个条件很重要。这是因为：弱单步一致性对应的是非传递无干扰，因此其除了要考虑直接干扰关系之外，还要考虑间接干扰关系上的“单步一致性”。注意：本文中遵从Rushby的符号表达，约定使用表达蕴含关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6</w:t>
      </w:r>
      <w:r>
        <w:rPr>
          <w:rFonts w:hint="eastAsia" w:ascii="Times New Roman" w:hAnsi="Times New Roman"/>
          <w:b/>
          <w:bCs/>
          <w:color w:val="auto"/>
          <w:sz w:val="24"/>
          <w:szCs w:val="24"/>
        </w:rPr>
        <w:t>.</w:t>
      </w:r>
      <w:r>
        <w:rPr>
          <w:rFonts w:hint="eastAsia" w:ascii="Times New Roman" w:hAnsi="Times New Roman"/>
          <w:color w:val="auto"/>
          <w:sz w:val="24"/>
          <w:szCs w:val="24"/>
        </w:rPr>
        <w:t>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297"/>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w:t>
      </w:r>
      <w:r>
        <w:rPr>
          <w:rFonts w:hint="eastAsia" w:ascii="Times New Roman" w:hAnsi="Times New Roman"/>
          <w:color w:val="auto"/>
          <w:position w:val="-10"/>
          <w:sz w:val="24"/>
          <w:szCs w:val="24"/>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298"/>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color w:val="auto"/>
          <w:sz w:val="24"/>
          <w:szCs w:val="24"/>
        </w:rPr>
        <w:t>而言，安全域</w:t>
      </w:r>
      <w:r>
        <w:rPr>
          <w:rFonts w:hint="eastAsia" w:ascii="Times New Roman" w:hAnsi="Times New Roman"/>
          <w:color w:val="auto"/>
          <w:position w:val="-6"/>
          <w:sz w:val="24"/>
          <w:szCs w:val="24"/>
        </w:rPr>
        <w:drawing>
          <wp:inline distT="0" distB="0" distL="114300" distR="114300">
            <wp:extent cx="114300" cy="127000"/>
            <wp:effectExtent l="0" t="0" r="0" b="4445"/>
            <wp:docPr id="122" name="对象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对象 70"/>
                    <pic:cNvPicPr>
                      <a:picLocks noChangeAspect="1"/>
                    </pic:cNvPicPr>
                  </pic:nvPicPr>
                  <pic:blipFill>
                    <a:blip r:embed="rId299"/>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rPr>
        <w:t>虽然不能直接干扰安全域</w:t>
      </w:r>
      <w:r>
        <w:rPr>
          <w:rFonts w:hint="eastAsia" w:ascii="Times New Roman" w:hAnsi="Times New Roman"/>
          <w:color w:val="auto"/>
          <w:position w:val="-6"/>
          <w:sz w:val="24"/>
          <w:szCs w:val="24"/>
        </w:rPr>
        <w:drawing>
          <wp:inline distT="0" distB="0" distL="114300" distR="114300">
            <wp:extent cx="139700" cy="127000"/>
            <wp:effectExtent l="0" t="0" r="12700" b="4445"/>
            <wp:docPr id="123" name="对象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对象 71"/>
                    <pic:cNvPicPr>
                      <a:picLocks noChangeAspect="1"/>
                    </pic:cNvPicPr>
                  </pic:nvPicPr>
                  <pic:blipFill>
                    <a:blip r:embed="rId300"/>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（因为</w:t>
      </w:r>
      <w:r>
        <w:rPr>
          <w:rFonts w:hint="eastAsia" w:ascii="Times New Roman" w:hAnsi="Times New Roman"/>
          <w:color w:val="auto"/>
          <w:position w:val="-8"/>
          <w:sz w:val="24"/>
          <w:szCs w:val="24"/>
        </w:rPr>
        <w:drawing>
          <wp:inline distT="0" distB="0" distL="114300" distR="114300">
            <wp:extent cx="431800" cy="165100"/>
            <wp:effectExtent l="0" t="0" r="6350" b="5715"/>
            <wp:docPr id="124"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对象 75"/>
                    <pic:cNvPicPr>
                      <a:picLocks noChangeAspect="1"/>
                    </pic:cNvPicPr>
                  </pic:nvPicPr>
                  <pic:blipFill>
                    <a:blip r:embed="rId301"/>
                    <a:stretch>
                      <a:fillRect/>
                    </a:stretch>
                  </pic:blipFill>
                  <pic:spPr>
                    <a:xfrm>
                      <a:off x="0" y="0"/>
                      <a:ext cx="431800" cy="165100"/>
                    </a:xfrm>
                    <a:prstGeom prst="rect">
                      <a:avLst/>
                    </a:prstGeom>
                    <a:noFill/>
                    <a:ln w="9525">
                      <a:noFill/>
                    </a:ln>
                  </pic:spPr>
                </pic:pic>
              </a:graphicData>
            </a:graphic>
          </wp:inline>
        </w:drawing>
      </w:r>
      <w:r>
        <w:rPr>
          <w:rFonts w:hint="eastAsia" w:ascii="Times New Roman" w:hAnsi="Times New Roman"/>
          <w:color w:val="auto"/>
          <w:sz w:val="24"/>
          <w:szCs w:val="24"/>
        </w:rPr>
        <w:t>），但是，仍然可以间接对进行干扰(因为</w:t>
      </w:r>
      <w:r>
        <w:rPr>
          <w:rFonts w:hint="eastAsia" w:ascii="Times New Roman" w:hAnsi="Times New Roman"/>
          <w:color w:val="auto"/>
          <w:position w:val="-10"/>
          <w:sz w:val="24"/>
          <w:szCs w:val="24"/>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02"/>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color w:val="auto"/>
          <w:sz w:val="24"/>
          <w:szCs w:val="24"/>
        </w:rPr>
        <w:t>)。若将定义1当中的干扰关系称作是“直接干扰关系”，则可以定义“间接干扰关系”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297"/>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38"/>
          <w:sz w:val="24"/>
          <w:szCs w:val="24"/>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03"/>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7</w:t>
      </w:r>
      <w:r>
        <w:rPr>
          <w:rFonts w:hint="eastAsia" w:ascii="Times New Roman" w:hAnsi="Times New Roman"/>
          <w:b/>
          <w:bCs/>
          <w:color w:val="auto"/>
          <w:sz w:val="24"/>
          <w:szCs w:val="24"/>
        </w:rPr>
        <w:t>.</w:t>
      </w:r>
      <w:r>
        <w:rPr>
          <w:rFonts w:hint="eastAsia" w:ascii="Times New Roman" w:hAnsi="Times New Roman"/>
          <w:color w:val="auto"/>
          <w:sz w:val="24"/>
          <w:szCs w:val="24"/>
        </w:rPr>
        <w:t>干扰源集</w:t>
      </w:r>
      <w:r>
        <w:rPr>
          <w:rFonts w:hint="eastAsia" w:ascii="Times New Roman" w:hAnsi="Times New Roman"/>
          <w:color w:val="auto"/>
          <w:position w:val="-10"/>
          <w:sz w:val="24"/>
          <w:szCs w:val="24"/>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04"/>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干扰源集的递归定义如下: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05"/>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06"/>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，且。其中</w:t>
      </w:r>
      <w:r>
        <w:rPr>
          <w:rFonts w:hint="eastAsia" w:ascii="Times New Roman" w:hAnsi="Times New Roman"/>
          <w:color w:val="auto"/>
          <w:position w:val="-10"/>
          <w:sz w:val="24"/>
          <w:szCs w:val="24"/>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07"/>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08"/>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干扰源集的含义是:抽取所有对安全域</w:t>
      </w:r>
      <w:r>
        <w:rPr>
          <w:rFonts w:hint="eastAsia" w:ascii="Times New Roman" w:hAnsi="Times New Roman"/>
          <w:color w:val="auto"/>
          <w:position w:val="-6"/>
          <w:sz w:val="24"/>
          <w:szCs w:val="24"/>
        </w:rPr>
        <w:drawing>
          <wp:inline distT="0" distB="0" distL="114300" distR="114300">
            <wp:extent cx="139700" cy="127000"/>
            <wp:effectExtent l="0" t="0" r="12700" b="4445"/>
            <wp:docPr id="1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对象 84"/>
                    <pic:cNvPicPr>
                      <a:picLocks noChangeAspect="1"/>
                    </pic:cNvPicPr>
                  </pic:nvPicPr>
                  <pic:blipFill>
                    <a:blip r:embed="rId309"/>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有直接或间接干扰关系的安全域形成集合。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8</w:t>
      </w:r>
      <w:r>
        <w:rPr>
          <w:rFonts w:hint="eastAsia" w:ascii="Times New Roman" w:hAnsi="Times New Roman"/>
          <w:b/>
          <w:bCs/>
          <w:color w:val="auto"/>
          <w:sz w:val="24"/>
          <w:szCs w:val="24"/>
        </w:rPr>
        <w:t>.</w:t>
      </w: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10"/>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11"/>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12"/>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其中，</w:t>
      </w:r>
      <w:r>
        <w:rPr>
          <w:rFonts w:hint="eastAsia" w:ascii="Times New Roman" w:hAnsi="Times New Roman"/>
          <w:color w:val="auto"/>
          <w:position w:val="-10"/>
          <w:sz w:val="24"/>
          <w:szCs w:val="24"/>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13"/>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14"/>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647700" cy="190500"/>
            <wp:effectExtent l="0" t="0" r="0" b="0"/>
            <wp:docPr id="13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对象 90"/>
                    <pic:cNvPicPr>
                      <a:picLocks noChangeAspect="1"/>
                    </pic:cNvPicPr>
                  </pic:nvPicPr>
                  <pic:blipFill>
                    <a:blip r:embed="rId315"/>
                    <a:stretch>
                      <a:fillRect/>
                    </a:stretch>
                  </pic:blipFill>
                  <pic:spPr>
                    <a:xfrm>
                      <a:off x="0" y="0"/>
                      <a:ext cx="647700" cy="190500"/>
                    </a:xfrm>
                    <a:prstGeom prst="rect">
                      <a:avLst/>
                    </a:prstGeom>
                    <a:noFill/>
                    <a:ln w="9525">
                      <a:noFill/>
                    </a:ln>
                  </pic:spPr>
                </pic:pic>
              </a:graphicData>
            </a:graphic>
          </wp:inline>
        </w:drawing>
      </w:r>
      <w:r>
        <w:rPr>
          <w:rFonts w:hint="eastAsia" w:ascii="Times New Roman" w:hAnsi="Times New Roman"/>
          <w:color w:val="auto"/>
          <w:sz w:val="24"/>
          <w:szCs w:val="24"/>
        </w:rPr>
        <w:t>的含义是，“将所有对安全域有直接或间接的干扰关系的动作保留，并将除此以外的所有动作删除”，从而得到在非传递无干扰安全策略控制下的预期行为。</w:t>
      </w:r>
      <w:r>
        <w:rPr>
          <w:rFonts w:hint="eastAsia" w:ascii="Times New Roman" w:hAnsi="Times New Roman"/>
          <w:color w:val="auto"/>
          <w:sz w:val="24"/>
          <w:szCs w:val="24"/>
        </w:rPr>
        <w:tab/>
      </w:r>
      <w:r>
        <w:rPr>
          <w:rFonts w:hint="eastAsia" w:ascii="Times New Roman" w:hAnsi="Times New Roman"/>
          <w:b/>
          <w:bCs/>
          <w:color w:val="auto"/>
          <w:sz w:val="24"/>
          <w:szCs w:val="24"/>
        </w:rPr>
        <w:t>定义</w:t>
      </w:r>
      <w:r>
        <w:rPr>
          <w:rFonts w:hint="eastAsia" w:ascii="Times New Roman" w:hAnsi="Times New Roman"/>
          <w:b/>
          <w:bCs/>
          <w:color w:val="auto"/>
          <w:sz w:val="24"/>
          <w:szCs w:val="24"/>
          <w:lang w:val="en-US" w:eastAsia="zh-CN"/>
        </w:rPr>
        <w:t>9</w:t>
      </w:r>
      <w:r>
        <w:rPr>
          <w:rFonts w:hint="eastAsia" w:ascii="Times New Roman" w:hAnsi="Times New Roman"/>
          <w:b/>
          <w:bCs/>
          <w:color w:val="auto"/>
          <w:sz w:val="24"/>
          <w:szCs w:val="24"/>
        </w:rPr>
        <w:t>.</w:t>
      </w:r>
      <w:r>
        <w:rPr>
          <w:rFonts w:hint="eastAsia" w:ascii="Times New Roman" w:hAnsi="Times New Roman"/>
          <w:color w:val="auto"/>
          <w:sz w:val="24"/>
          <w:szCs w:val="24"/>
        </w:rPr>
        <w:t>域集等价关系</w:t>
      </w:r>
      <w:r>
        <w:rPr>
          <w:rFonts w:hint="eastAsia" w:ascii="Times New Roman" w:hAnsi="Times New Roman"/>
          <w:color w:val="auto"/>
          <w:position w:val="-10"/>
          <w:sz w:val="24"/>
          <w:szCs w:val="24"/>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16"/>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eastAsia="宋体"/>
          <w:color w:val="auto"/>
          <w:sz w:val="24"/>
          <w:szCs w:val="24"/>
          <w:lang w:eastAsia="zh-CN"/>
        </w:rPr>
      </w:pPr>
      <w:r>
        <w:rPr>
          <w:rFonts w:hint="eastAsia" w:ascii="Times New Roman" w:hAnsi="Times New Roman"/>
          <w:color w:val="auto"/>
          <w:sz w:val="24"/>
          <w:szCs w:val="24"/>
          <w:lang w:eastAsia="zh-CN"/>
        </w:rPr>
        <w:t>并且</w:t>
      </w:r>
      <w:r>
        <w:rPr>
          <w:rFonts w:hint="eastAsia" w:ascii="Times New Roman" w:hAnsi="Times New Roman"/>
          <w:color w:val="auto"/>
          <w:sz w:val="24"/>
          <w:szCs w:val="24"/>
          <w:lang w:val="en-US" w:eastAsia="zh-CN"/>
        </w:rPr>
        <w:t>Rushby定义了系统满足非传递性无干扰策略的判定定理。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olor w:val="auto"/>
          <w:sz w:val="24"/>
          <w:szCs w:val="24"/>
          <w:lang w:val="en-US" w:eastAsia="zh-CN"/>
        </w:rPr>
      </w:pPr>
      <w:r>
        <w:rPr>
          <w:rFonts w:hint="eastAsia" w:ascii="Times New Roman" w:hAnsi="Times New Roman"/>
          <w:b/>
          <w:bCs/>
          <w:color w:val="auto"/>
          <w:sz w:val="24"/>
          <w:szCs w:val="24"/>
          <w:lang w:val="en-US" w:eastAsia="zh-CN"/>
        </w:rPr>
        <w:t>定理1 .</w:t>
      </w:r>
      <w:r>
        <w:rPr>
          <w:rFonts w:hint="eastAsia" w:ascii="Times New Roman" w:hAnsi="Times New Roman"/>
          <w:color w:val="auto"/>
          <w:sz w:val="24"/>
          <w:szCs w:val="24"/>
          <w:lang w:val="en-US" w:eastAsia="zh-CN"/>
        </w:rPr>
        <w:t>系统满足非传递性无干扰策略的判定定理。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olor w:val="auto"/>
          <w:sz w:val="24"/>
          <w:szCs w:val="24"/>
        </w:rPr>
      </w:pPr>
      <w:r>
        <w:rPr>
          <w:rFonts w:hint="eastAsia" w:ascii="Times New Roman" w:hAnsi="Times New Roman"/>
          <w:color w:val="auto"/>
          <w:sz w:val="24"/>
          <w:szCs w:val="24"/>
          <w:lang w:val="en-US" w:eastAsia="zh-CN"/>
        </w:rPr>
        <w:t>设M 是一个视图隔离的系统，有一个具有非传递性的～&gt;策略，并且M满足：输出一致性、弱单步一致性和局部干扰性，则M 满足非传递性无干扰策略。</w:t>
      </w:r>
    </w:p>
    <w:p>
      <w:pPr>
        <w:pStyle w:val="15"/>
        <w:ind w:firstLine="420" w:firstLineChars="0"/>
        <w:rPr>
          <w:rFonts w:hint="eastAsia" w:ascii="Times New Roman" w:hAnsi="Times New Roman"/>
          <w:sz w:val="24"/>
          <w:szCs w:val="24"/>
        </w:rPr>
      </w:pPr>
    </w:p>
    <w:p>
      <w:pPr>
        <w:pStyle w:val="15"/>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TVP-QT信任链传递形式化描述</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由可信的定义可以看出，可信的核心内容在于组件行为的可预测性。组件行为各有不同：对应用程序来说，它的行为包括输出屏幕信息、显示图片、发出声音、创建网络连接等等；对内核来说，它的行为包括产生进程、管理内存、访问控制等等。这些不同的行为都符合有限状态自动机模型的抽象描述：一个状态确定的系统，其行为是可以预测的，即一个固定的输入队列可以有一个固定的输出队列，也就是这些行为都可以通过信息系统的状态和输出来表现。而且，从组件外部来看，它们只能通过输出来表现。</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因此根据可信的定义，一个初始状态确定、输入确定的有限状态自动机系统是一个可信系统。但在现实系统中，组件的状态除了取决于自身（通常是代码、堆栈、数据），还受其所处环境的影响（包括硬件平台、操作系统、系统中其它的组件的影响），也就是说组件不是一个状态孤立的有限状态自动机，而是一个部分状态受其它关联组件控制的状态机。系统是否可信由其组件和组件之间的交互所决定。这里的组件可以是一个硬件模块、软件模块、应用程序等。组件的可信性可以由图-的模型表示，模型包括4个元素：组件、输入、输出和组件间的干扰。组件运行是否可信，用组件输出是否符合预期来表示，因此一个组件运行可信取决于3个因素：</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（1）完整性因素。即组件本身没有被篡改过；</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（2）输入因素。组件的输入在允许范围内；</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（3）干扰因素。其它组件对其状态没有干扰。</w:t>
      </w:r>
    </w:p>
    <w:p>
      <w:pPr>
        <w:pStyle w:val="15"/>
        <w:spacing w:line="360" w:lineRule="auto"/>
        <w:ind w:left="0" w:leftChars="0" w:firstLine="0" w:firstLineChars="0"/>
        <w:jc w:val="center"/>
        <w:rPr>
          <w:rFonts w:hint="eastAsia" w:ascii="Times New Roman" w:hAnsi="Times New Roman"/>
          <w:sz w:val="24"/>
          <w:szCs w:val="24"/>
        </w:rPr>
      </w:pPr>
      <w:r>
        <w:rPr>
          <w:rFonts w:hint="eastAsia" w:ascii="Times New Roman" w:hAnsi="Times New Roman"/>
          <w:szCs w:val="21"/>
          <w:bdr w:val="single" w:color="auto" w:sz="4" w:space="0"/>
        </w:rPr>
        <w:drawing>
          <wp:inline distT="0" distB="0" distL="114300" distR="114300">
            <wp:extent cx="3058160" cy="1352550"/>
            <wp:effectExtent l="0" t="0" r="0" b="0"/>
            <wp:docPr id="141" name="图片 134"/>
            <wp:cNvGraphicFramePr/>
            <a:graphic xmlns:a="http://schemas.openxmlformats.org/drawingml/2006/main">
              <a:graphicData uri="http://schemas.openxmlformats.org/drawingml/2006/picture">
                <pic:pic xmlns:pic="http://schemas.openxmlformats.org/drawingml/2006/picture">
                  <pic:nvPicPr>
                    <pic:cNvPr id="141" name="图片 134"/>
                    <pic:cNvPicPr/>
                  </pic:nvPicPr>
                  <pic:blipFill>
                    <a:blip r:embed="rId317"/>
                    <a:stretch>
                      <a:fillRect/>
                    </a:stretch>
                  </pic:blipFill>
                  <pic:spPr>
                    <a:xfrm>
                      <a:off x="0" y="0"/>
                      <a:ext cx="3058160" cy="1352550"/>
                    </a:xfrm>
                    <a:prstGeom prst="rect">
                      <a:avLst/>
                    </a:prstGeom>
                    <a:noFill/>
                    <a:ln w="9525">
                      <a:noFill/>
                    </a:ln>
                  </pic:spPr>
                </pic:pic>
              </a:graphicData>
            </a:graphic>
          </wp:inline>
        </w:drawing>
      </w:r>
    </w:p>
    <w:p>
      <w:pPr>
        <w:pStyle w:val="15"/>
        <w:spacing w:line="360" w:lineRule="auto"/>
        <w:ind w:firstLine="420" w:firstLineChars="0"/>
        <w:jc w:val="center"/>
        <w:rPr>
          <w:rFonts w:hint="eastAsia" w:ascii="Times New Roman" w:hAnsi="Times New Roman"/>
          <w:sz w:val="24"/>
          <w:szCs w:val="24"/>
        </w:rPr>
      </w:pPr>
      <w:r>
        <w:rPr>
          <w:rFonts w:hint="eastAsia" w:ascii="Times New Roman" w:hAnsi="Times New Roman"/>
          <w:sz w:val="24"/>
          <w:szCs w:val="24"/>
        </w:rPr>
        <w:t>图1 组件间干扰造成运行不符合预期示意</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可见：如果组件本身没有被篡改，并且组件间不存在干扰，则组件的输出符合预期，系统中组件的运行是可信的。所以，如果要使信任链传递有效，必须消除组件之间的干扰。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定义12：</w:t>
      </w:r>
      <w:r>
        <w:rPr>
          <w:rFonts w:hint="eastAsia" w:ascii="Times New Roman" w:hAnsi="Times New Roman"/>
          <w:b w:val="0"/>
          <w:bCs w:val="0"/>
          <w:sz w:val="24"/>
          <w:szCs w:val="24"/>
          <w:lang w:val="en-US" w:eastAsia="zh-CN"/>
        </w:rPr>
        <w:t>信任关系可以用以下二元关系表示：</w:t>
      </w:r>
      <w:r>
        <w:rPr>
          <w:rFonts w:hint="eastAsia" w:ascii="Times New Roman" w:hAnsi="Times New Roman"/>
          <w:b w:val="0"/>
          <w:bCs w:val="0"/>
          <w:position w:val="-6"/>
          <w:sz w:val="24"/>
          <w:szCs w:val="24"/>
          <w:lang w:val="en-US" w:eastAsia="zh-CN"/>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18"/>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19"/>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级</w:t>
      </w:r>
      <w:r>
        <w:rPr>
          <w:rFonts w:hint="eastAsia" w:ascii="Times New Roman" w:hAnsi="Times New Roman"/>
          <w:b w:val="0"/>
          <w:bCs w:val="0"/>
          <w:sz w:val="24"/>
          <w:szCs w:val="24"/>
          <w:lang w:val="en-US" w:eastAsia="zh-CN"/>
        </w:rPr>
        <w:t>），</w:t>
      </w:r>
      <w:r>
        <w:rPr>
          <w:rFonts w:hint="eastAsia" w:ascii="Times New Roman" w:hAnsi="Times New Roman"/>
          <w:b w:val="0"/>
          <w:bCs w:val="0"/>
          <w:position w:val="-6"/>
          <w:sz w:val="24"/>
          <w:szCs w:val="24"/>
          <w:lang w:val="en-US" w:eastAsia="zh-CN"/>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20"/>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（针对于组合安全域级），</w:t>
      </w:r>
      <w:r>
        <w:rPr>
          <w:rFonts w:hint="eastAsia" w:ascii="Times New Roman" w:hAnsi="Times New Roman"/>
          <w:b w:val="0"/>
          <w:bCs w:val="0"/>
          <w:position w:val="-6"/>
          <w:sz w:val="24"/>
          <w:szCs w:val="24"/>
          <w:lang w:val="en-US" w:eastAsia="zh-CN"/>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21"/>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（针对于动作主体级）。</w:t>
      </w:r>
      <w:r>
        <w:rPr>
          <w:rFonts w:hint="eastAsia" w:ascii="Times New Roman" w:hAnsi="Times New Roman"/>
          <w:b w:val="0"/>
          <w:bCs w:val="0"/>
          <w:position w:val="-8"/>
          <w:sz w:val="24"/>
          <w:szCs w:val="24"/>
          <w:lang w:val="en-US" w:eastAsia="zh-CN"/>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22"/>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，若</w:t>
      </w:r>
      <w:r>
        <w:rPr>
          <w:rFonts w:hint="eastAsia" w:ascii="Times New Roman" w:hAnsi="Times New Roman"/>
          <w:b w:val="0"/>
          <w:bCs w:val="0"/>
          <w:position w:val="-6"/>
          <w:sz w:val="24"/>
          <w:szCs w:val="24"/>
          <w:lang w:val="en-US" w:eastAsia="zh-CN"/>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23"/>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，则表示域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24"/>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25"/>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进行了可信度量，并且度量成功，域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24"/>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25"/>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首先，按照Min安全域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19"/>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sz w:val="24"/>
          <w:szCs w:val="24"/>
          <w:lang w:eastAsia="zh-CN"/>
        </w:rPr>
      </w:pPr>
      <w:r>
        <w:rPr>
          <w:rFonts w:hint="eastAsia" w:ascii="Times New Roman" w:hAnsi="Times New Roman" w:eastAsia="宋体"/>
          <w:position w:val="-10"/>
          <w:sz w:val="24"/>
          <w:szCs w:val="24"/>
          <w:lang w:eastAsia="zh-CN"/>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26"/>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其中</w:t>
      </w:r>
      <w:r>
        <w:rPr>
          <w:rFonts w:hint="eastAsia" w:ascii="Times New Roman" w:hAnsi="Times New Roman"/>
          <w:position w:val="-10"/>
          <w:sz w:val="24"/>
          <w:szCs w:val="24"/>
          <w:lang w:val="en-US" w:eastAsia="zh-CN"/>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27"/>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 w:val="24"/>
          <w:szCs w:val="24"/>
          <w:lang w:val="en-US" w:eastAsia="zh-CN"/>
        </w:rPr>
        <w:t>表示为可信虚拟平台的可信度量根：即图2中TPM下的CRTM。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按照组合安全域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28"/>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29"/>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基于可信计算技术的装载前度量技术实现的可信链可以这样形式化地描述：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4"/>
          <w:sz w:val="24"/>
          <w:szCs w:val="24"/>
          <w:lang w:val="en-US" w:eastAsia="zh-CN"/>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30"/>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表示如果由安全域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58"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对象 163"/>
                    <pic:cNvPicPr>
                      <a:picLocks noChangeAspect="1"/>
                    </pic:cNvPicPr>
                  </pic:nvPicPr>
                  <pic:blipFill>
                    <a:blip r:embed="rId331"/>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通过摘要运算获得的</w:t>
      </w:r>
      <w:r>
        <w:rPr>
          <w:rFonts w:hint="eastAsia" w:ascii="Times New Roman" w:hAnsi="Times New Roman"/>
          <w:position w:val="-14"/>
          <w:sz w:val="24"/>
          <w:szCs w:val="24"/>
          <w:lang w:val="en-US" w:eastAsia="zh-CN"/>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32"/>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摘要值与预期值</w:t>
      </w:r>
      <w:r>
        <w:rPr>
          <w:rFonts w:hint="eastAsia" w:ascii="Times New Roman" w:hAnsi="Times New Roman"/>
          <w:position w:val="-14"/>
          <w:sz w:val="24"/>
          <w:szCs w:val="24"/>
          <w:lang w:val="en-US" w:eastAsia="zh-CN"/>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33"/>
                    <a:stretch>
                      <a:fillRect/>
                    </a:stretch>
                  </pic:blipFill>
                  <pic:spPr>
                    <a:xfrm>
                      <a:off x="0" y="0"/>
                      <a:ext cx="787400" cy="228600"/>
                    </a:xfrm>
                    <a:prstGeom prst="rect">
                      <a:avLst/>
                    </a:prstGeom>
                    <a:noFill/>
                    <a:ln w="9525">
                      <a:noFill/>
                    </a:ln>
                  </pic:spPr>
                </pic:pic>
              </a:graphicData>
            </a:graphic>
          </wp:inline>
        </w:drawing>
      </w:r>
      <w:r>
        <w:rPr>
          <w:rFonts w:hint="eastAsia" w:ascii="Times New Roman" w:hAnsi="Times New Roman"/>
          <w:sz w:val="24"/>
          <w:szCs w:val="24"/>
          <w:lang w:val="en-US" w:eastAsia="zh-CN"/>
        </w:rPr>
        <w:t>相等,则安全域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1" name="对象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对象 166"/>
                    <pic:cNvPicPr>
                      <a:picLocks noChangeAspect="1"/>
                    </pic:cNvPicPr>
                  </pic:nvPicPr>
                  <pic:blipFill>
                    <a:blip r:embed="rId331"/>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信任组件</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2" name="对象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对象 167"/>
                    <pic:cNvPicPr>
                      <a:picLocks noChangeAspect="1"/>
                    </pic:cNvPicPr>
                  </pic:nvPicPr>
                  <pic:blipFill>
                    <a:blip r:embed="rId332"/>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,信任关系将由</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3" name="对象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对象 168"/>
                    <pic:cNvPicPr>
                      <a:picLocks noChangeAspect="1"/>
                    </pic:cNvPicPr>
                  </pic:nvPicPr>
                  <pic:blipFill>
                    <a:blip r:embed="rId331"/>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传递至</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4" name="对象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对象 169"/>
                    <pic:cNvPicPr>
                      <a:picLocks noChangeAspect="1"/>
                    </pic:cNvPicPr>
                  </pic:nvPicPr>
                  <pic:blipFill>
                    <a:blip r:embed="rId332"/>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系统控制权也转移到</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5" name="对象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对象 170"/>
                    <pic:cNvPicPr>
                      <a:picLocks noChangeAspect="1"/>
                    </pic:cNvPicPr>
                  </pic:nvPicPr>
                  <pic:blipFill>
                    <a:blip r:embed="rId332"/>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其中digest(A,B)表示安全域A对安全域B进行摘要运算的结果，expect(A)表示组件A的完整性预期值，</w:t>
      </w:r>
      <w:r>
        <w:rPr>
          <w:rFonts w:hint="eastAsia" w:ascii="Times New Roman" w:hAnsi="Times New Roman"/>
          <w:position w:val="-10"/>
          <w:sz w:val="24"/>
          <w:szCs w:val="24"/>
          <w:lang w:val="en-US" w:eastAsia="zh-CN"/>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34"/>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z w:val="24"/>
          <w:szCs w:val="24"/>
          <w:lang w:val="en-US" w:eastAsia="zh-CN"/>
        </w:rPr>
        <w:t>表示控制权从A转移到B。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position w:val="-14"/>
          <w:sz w:val="24"/>
          <w:szCs w:val="24"/>
          <w:lang w:val="en-US" w:eastAsia="zh-CN"/>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35"/>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pStyle w:val="15"/>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w:t>
      </w:r>
      <w:r>
        <w:rPr>
          <w:rFonts w:hint="eastAsia" w:ascii="Times New Roman" w:hAnsi="Times New Roman"/>
          <w:sz w:val="24"/>
          <w:szCs w:val="24"/>
          <w:lang w:val="en-US" w:eastAsia="zh-CN"/>
        </w:rPr>
        <w:t>3</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扩展无干扰信任传递判定定理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rPr>
        <w:t>××××××××××××××××××××××××××××××××××××××××××××××××××××××××××××××××××××××××</w:t>
      </w:r>
      <w:r>
        <w:rPr>
          <w:rFonts w:hint="eastAsia" w:ascii="Times New Roman" w:hAnsi="Times New Roman"/>
          <w:sz w:val="24"/>
          <w:szCs w:val="24"/>
          <w:lang w:val="en-US" w:eastAsia="zh-CN"/>
        </w:rPr>
        <w:t>单纯的通过完整性验证实现的信任链传递是否有效无法进行验证。只有当系统具有特定的安全机制，满足一定的安全策略，组成系统的各安全域之间的信息流动受到一定安全策略限制，使得组件的运行不受干扰，这时，用完整性度量方法所建立的信任链才是有效的。非传递无干扰关系描述的是一种隔离性要求比较严格的通道控制安全策略，具有非传递无干扰关系的系统组件之间只有直接干扰关系，不存在间接造成的干扰关系。信任链传递模型关键之处是验证系统中是否满足非传递无干扰关系，但从非传递无干扰关系的定义出发很难进行验证，本文给出无干扰信任传递判定定理，用于判定可观测的系统状态和输出在满足什么条件时，信任链的建立和传递才是有效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下面本文分别从系统、安全域（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68"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对象 174"/>
                    <pic:cNvPicPr>
                      <a:picLocks noChangeAspect="1"/>
                    </pic:cNvPicPr>
                  </pic:nvPicPr>
                  <pic:blipFill>
                    <a:blip r:embed="rId319"/>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69" name="对象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对象 173"/>
                    <pic:cNvPicPr>
                      <a:picLocks noChangeAspect="1"/>
                    </pic:cNvPicPr>
                  </pic:nvPicPr>
                  <pic:blipFill>
                    <a:blip r:embed="rId328"/>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rPr>
      </w:pPr>
      <w:r>
        <w:rPr>
          <w:rFonts w:hint="eastAsia" w:ascii="Times New Roman" w:hAnsi="Times New Roman"/>
          <w:b/>
          <w:bCs/>
          <w:sz w:val="24"/>
          <w:szCs w:val="24"/>
          <w:lang w:val="en-US" w:eastAsia="zh-CN"/>
        </w:rPr>
        <w:t xml:space="preserve">定理2 </w:t>
      </w:r>
      <w:r>
        <w:rPr>
          <w:rFonts w:hint="eastAsia" w:ascii="Times New Roman" w:hAnsi="Times New Roman"/>
          <w:b w:val="0"/>
          <w:bCs w:val="0"/>
          <w:sz w:val="24"/>
          <w:szCs w:val="24"/>
          <w:lang w:val="en-US" w:eastAsia="zh-CN"/>
        </w:rPr>
        <w:t>TVP-QT系统满足非传递无干扰关系的判定定理。</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系统的域满足输出一致性。即一个内部操作动作造成的输出影响只依赖于发出动作域的系统视图。且满足一下条件：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36"/>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2"/>
          <w:sz w:val="24"/>
          <w:szCs w:val="24"/>
          <w:lang w:val="en-US" w:eastAsia="zh-CN"/>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37"/>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38"/>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宋体" w:hAnsi="宋体"/>
          <w:sz w:val="24"/>
          <w:szCs w:val="24"/>
        </w:rPr>
        <w:t>系统中发生的一个动作造成的对系统状态影响只与发出该动作的域的上一状态系统视图相关联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98"/>
          <w:sz w:val="24"/>
          <w:szCs w:val="24"/>
          <w:lang w:val="en-US" w:eastAsia="zh-CN"/>
        </w:rPr>
        <w:drawing>
          <wp:inline distT="0" distB="0" distL="114300" distR="114300">
            <wp:extent cx="4203065" cy="1308100"/>
            <wp:effectExtent l="0" t="0" r="6985" b="6350"/>
            <wp:docPr id="173" name="对象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对象 177"/>
                    <pic:cNvPicPr>
                      <a:picLocks noChangeAspect="1"/>
                    </pic:cNvPicPr>
                  </pic:nvPicPr>
                  <pic:blipFill>
                    <a:blip r:embed="rId339"/>
                    <a:stretch>
                      <a:fillRect/>
                    </a:stretch>
                  </pic:blipFill>
                  <pic:spPr>
                    <a:xfrm>
                      <a:off x="0" y="0"/>
                      <a:ext cx="4203065" cy="13081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4"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对象 178"/>
                    <pic:cNvPicPr>
                      <a:picLocks noChangeAspect="1"/>
                    </pic:cNvPicPr>
                  </pic:nvPicPr>
                  <pic:blipFill>
                    <a:blip r:embed="rId340"/>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相对于（3），</w:t>
      </w:r>
      <w:r>
        <w:rPr>
          <w:rFonts w:hint="eastAsia" w:ascii="宋体" w:hAnsi="宋体"/>
          <w:sz w:val="24"/>
          <w:szCs w:val="24"/>
        </w:rPr>
        <w:t>系统中发生的一个动作造成的对</w:t>
      </w:r>
      <w:r>
        <w:rPr>
          <w:rFonts w:hint="eastAsia" w:ascii="宋体" w:hAnsi="宋体"/>
          <w:sz w:val="24"/>
          <w:szCs w:val="24"/>
          <w:lang w:eastAsia="zh-CN"/>
        </w:rPr>
        <w:t>安全域</w:t>
      </w:r>
      <w:r>
        <w:rPr>
          <w:rFonts w:hint="eastAsia" w:ascii="宋体" w:hAnsi="宋体"/>
          <w:sz w:val="24"/>
          <w:szCs w:val="24"/>
        </w:rPr>
        <w:t>状态影响只与发出该动作的</w:t>
      </w:r>
      <w:r>
        <w:rPr>
          <w:rFonts w:hint="eastAsia" w:ascii="宋体" w:hAnsi="宋体"/>
          <w:sz w:val="24"/>
          <w:szCs w:val="24"/>
          <w:lang w:eastAsia="zh-CN"/>
        </w:rPr>
        <w:t>动作主体</w:t>
      </w:r>
      <w:r>
        <w:rPr>
          <w:rFonts w:hint="eastAsia" w:ascii="宋体" w:hAnsi="宋体"/>
          <w:sz w:val="24"/>
          <w:szCs w:val="24"/>
        </w:rPr>
        <w:t>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2"/>
          <w:sz w:val="24"/>
          <w:szCs w:val="24"/>
          <w:lang w:val="en-US" w:eastAsia="zh-CN"/>
        </w:rPr>
        <w:drawing>
          <wp:inline distT="0" distB="0" distL="114300" distR="114300">
            <wp:extent cx="4660265" cy="1371600"/>
            <wp:effectExtent l="0" t="0" r="6985" b="0"/>
            <wp:docPr id="175"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对象 179"/>
                    <pic:cNvPicPr>
                      <a:picLocks noChangeAspect="1"/>
                    </pic:cNvPicPr>
                  </pic:nvPicPr>
                  <pic:blipFill>
                    <a:blip r:embed="rId341"/>
                    <a:stretch>
                      <a:fillRect/>
                    </a:stretch>
                  </pic:blipFill>
                  <pic:spPr>
                    <a:xfrm>
                      <a:off x="0" y="0"/>
                      <a:ext cx="4660265" cy="1371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4"/>
          <w:sz w:val="24"/>
          <w:szCs w:val="24"/>
          <w:lang w:val="en-US" w:eastAsia="zh-CN"/>
        </w:rPr>
        <w:drawing>
          <wp:inline distT="0" distB="0" distL="114300" distR="114300">
            <wp:extent cx="3098800" cy="1828800"/>
            <wp:effectExtent l="0" t="0" r="6350" b="0"/>
            <wp:docPr id="17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对象 180"/>
                    <pic:cNvPicPr>
                      <a:picLocks noChangeAspect="1"/>
                    </pic:cNvPicPr>
                  </pic:nvPicPr>
                  <pic:blipFill>
                    <a:blip r:embed="rId342"/>
                    <a:stretch>
                      <a:fillRect/>
                    </a:stretch>
                  </pic:blipFill>
                  <pic:spPr>
                    <a:xfrm>
                      <a:off x="0" y="0"/>
                      <a:ext cx="3098800" cy="18288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7"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对象 182"/>
                    <pic:cNvPicPr>
                      <a:picLocks noChangeAspect="1"/>
                    </pic:cNvPicPr>
                  </pic:nvPicPr>
                  <pic:blipFill>
                    <a:blip r:embed="rId340"/>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43"/>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8"/>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position w:val="-6"/>
          <w:sz w:val="24"/>
          <w:szCs w:val="24"/>
          <w:lang w:val="en-US" w:eastAsia="zh-CN"/>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44"/>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，在系统状态</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45"/>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，必然存在</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46"/>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47"/>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，可唯一确定</w:t>
      </w:r>
      <w:r>
        <w:rPr>
          <w:rFonts w:hint="eastAsia" w:ascii="Times New Roman" w:hAnsi="Times New Roman"/>
          <w:b w:val="0"/>
          <w:bCs w:val="0"/>
          <w:position w:val="-6"/>
          <w:sz w:val="24"/>
          <w:szCs w:val="24"/>
          <w:lang w:val="en-US" w:eastAsia="zh-CN"/>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48"/>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根据无干扰给出的定理1，系统需要满足输出一致性，单步一致性，局部干扰性即可。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宋体" w:hAnsi="宋体" w:eastAsia="宋体" w:cs="宋体"/>
          <w:b w:val="0"/>
          <w:bCs w:val="0"/>
          <w:sz w:val="24"/>
          <w:szCs w:val="24"/>
          <w:lang w:val="en-US" w:eastAsia="zh-CN"/>
        </w:rPr>
        <w:t>①</w:t>
      </w:r>
      <w:r>
        <w:rPr>
          <w:rFonts w:hint="eastAsia" w:ascii="Times New Roman" w:hAnsi="Times New Roman"/>
          <w:b w:val="0"/>
          <w:bCs w:val="0"/>
          <w:position w:val="-28"/>
          <w:sz w:val="24"/>
          <w:szCs w:val="24"/>
          <w:lang w:val="en-US" w:eastAsia="zh-CN"/>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49"/>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w:t>
      </w:r>
      <w:r>
        <w:rPr>
          <w:rFonts w:hint="eastAsia" w:ascii="宋体" w:hAnsi="宋体" w:eastAsia="宋体" w:cs="宋体"/>
          <w:position w:val="-28"/>
          <w:sz w:val="24"/>
          <w:szCs w:val="24"/>
          <w:lang w:val="en-US" w:eastAsia="zh-CN"/>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50"/>
                    <a:stretch>
                      <a:fillRect/>
                    </a:stretch>
                  </pic:blipFill>
                  <pic:spPr>
                    <a:xfrm>
                      <a:off x="0" y="0"/>
                      <a:ext cx="3568700" cy="419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式②是在域状态下的单步一致性，是在式</w:t>
      </w:r>
      <w:r>
        <w:rPr>
          <w:rFonts w:hint="eastAsia" w:ascii="宋体" w:hAnsi="宋体" w:eastAsia="宋体" w:cs="宋体"/>
          <w:b w:val="0"/>
          <w:bCs w:val="0"/>
          <w:sz w:val="24"/>
          <w:szCs w:val="24"/>
          <w:lang w:val="en-US" w:eastAsia="zh-CN"/>
        </w:rPr>
        <w:t>①动作主体在域状态的延伸，本文在此只证明式①。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51"/>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Times New Roman" w:hAnsi="Times New Roman"/>
          <w:b w:val="0"/>
          <w:bCs w:val="0"/>
          <w:position w:val="-52"/>
          <w:sz w:val="24"/>
          <w:szCs w:val="24"/>
          <w:lang w:val="en-US" w:eastAsia="zh-CN"/>
        </w:rPr>
        <w:drawing>
          <wp:inline distT="0" distB="0" distL="114300" distR="114300">
            <wp:extent cx="4140200" cy="736600"/>
            <wp:effectExtent l="0" t="0" r="12700" b="5715"/>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52"/>
                    <a:stretch>
                      <a:fillRect/>
                    </a:stretch>
                  </pic:blipFill>
                  <pic:spPr>
                    <a:xfrm>
                      <a:off x="0" y="0"/>
                      <a:ext cx="4140200" cy="736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53"/>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54"/>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55"/>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54"/>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其他情况下：</w:t>
      </w:r>
      <w:r>
        <w:rPr>
          <w:rFonts w:hint="eastAsia" w:ascii="宋体" w:hAnsi="宋体" w:eastAsia="宋体" w:cs="宋体"/>
          <w:b w:val="0"/>
          <w:bCs w:val="0"/>
          <w:position w:val="-62"/>
          <w:sz w:val="24"/>
          <w:szCs w:val="24"/>
          <w:lang w:val="en-US" w:eastAsia="zh-CN"/>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56"/>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又由</w:t>
      </w:r>
      <w:r>
        <w:rPr>
          <w:rFonts w:hint="eastAsia" w:ascii="宋体" w:hAnsi="宋体" w:eastAsia="宋体" w:cs="宋体"/>
          <w:b w:val="0"/>
          <w:bCs w:val="0"/>
          <w:position w:val="-10"/>
          <w:sz w:val="24"/>
          <w:szCs w:val="24"/>
          <w:lang w:val="en-US" w:eastAsia="zh-CN"/>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57"/>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54"/>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即证明：</w:t>
      </w:r>
      <w:r>
        <w:rPr>
          <w:rFonts w:hint="eastAsia" w:ascii="宋体" w:hAnsi="宋体" w:eastAsia="宋体" w:cs="宋体"/>
          <w:b w:val="0"/>
          <w:bCs w:val="0"/>
          <w:position w:val="-10"/>
          <w:sz w:val="24"/>
          <w:szCs w:val="24"/>
          <w:lang w:val="en-US" w:eastAsia="zh-CN"/>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58"/>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59"/>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28"/>
          <w:sz w:val="24"/>
          <w:szCs w:val="24"/>
          <w:lang w:val="en-US" w:eastAsia="zh-CN"/>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60"/>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由定理2条件（3）可得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61"/>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由定理2，可得</w:t>
      </w:r>
      <w:r>
        <w:rPr>
          <w:rFonts w:hint="eastAsia" w:ascii="宋体" w:hAnsi="宋体" w:eastAsia="宋体" w:cs="宋体"/>
          <w:b w:val="0"/>
          <w:bCs w:val="0"/>
          <w:position w:val="-10"/>
          <w:sz w:val="24"/>
          <w:szCs w:val="24"/>
          <w:lang w:val="en-US" w:eastAsia="zh-CN"/>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62"/>
                    <a:stretch>
                      <a:fillRect/>
                    </a:stretch>
                  </pic:blipFill>
                  <pic:spPr>
                    <a:xfrm>
                      <a:off x="0" y="0"/>
                      <a:ext cx="762000" cy="1905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成立。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（3）对动作确定性的证明。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上述给出了一个计算机系统满足非传递性无干扰关系的形式化规范，也给出了一种判定可信计算平台信任链传递关系的有效方法。</w:t>
      </w:r>
    </w:p>
    <w:p>
      <w:pPr>
        <w:pStyle w:val="15"/>
        <w:spacing w:line="360" w:lineRule="auto"/>
        <w:ind w:firstLine="420" w:firstLineChars="0"/>
        <w:rPr>
          <w:rFonts w:hint="eastAsia" w:ascii="Times New Roman" w:hAnsi="Times New Roman"/>
          <w:sz w:val="24"/>
          <w:szCs w:val="24"/>
        </w:rPr>
      </w:pPr>
    </w:p>
    <w:p>
      <w:pPr>
        <w:pStyle w:val="15"/>
        <w:spacing w:line="360" w:lineRule="auto"/>
        <w:ind w:firstLine="0" w:firstLineChars="0"/>
        <w:rPr>
          <w:rFonts w:hint="eastAsia" w:ascii="Times New Roman" w:hAnsi="Times New Roman" w:eastAsia="黑体"/>
          <w:b/>
          <w:sz w:val="24"/>
          <w:szCs w:val="24"/>
        </w:rPr>
      </w:pPr>
      <w:r>
        <w:rPr>
          <w:rFonts w:hint="eastAsia" w:ascii="Times New Roman" w:hAnsi="Times New Roman"/>
          <w:sz w:val="24"/>
          <w:szCs w:val="24"/>
          <w:lang w:val="en-US" w:eastAsia="zh-CN"/>
        </w:rPr>
        <w:t>5</w:t>
      </w:r>
      <w:r>
        <w:rPr>
          <w:rFonts w:hint="eastAsia" w:ascii="Times New Roman" w:hAnsi="Times New Roman"/>
          <w:sz w:val="24"/>
          <w:szCs w:val="24"/>
        </w:rPr>
        <w:t>.</w:t>
      </w:r>
      <w:r>
        <w:rPr>
          <w:rFonts w:hint="eastAsia" w:ascii="Times New Roman" w:hAnsi="Times New Roman"/>
          <w:sz w:val="24"/>
          <w:szCs w:val="24"/>
          <w:lang w:val="en-US" w:eastAsia="zh-CN"/>
        </w:rPr>
        <w:t>2</w:t>
      </w:r>
      <w:r>
        <w:rPr>
          <w:rFonts w:hint="eastAsia" w:ascii="Times New Roman" w:hAnsi="Times New Roman"/>
          <w:sz w:val="24"/>
          <w:szCs w:val="24"/>
        </w:rPr>
        <w:t>.</w:t>
      </w:r>
      <w:r>
        <w:rPr>
          <w:rFonts w:hint="eastAsia" w:ascii="Times New Roman" w:hAnsi="Times New Roman"/>
          <w:sz w:val="24"/>
          <w:szCs w:val="24"/>
          <w:lang w:val="en-US" w:eastAsia="zh-CN"/>
        </w:rPr>
        <w:t>4</w:t>
      </w:r>
      <w:r>
        <w:rPr>
          <w:rFonts w:hint="eastAsia" w:ascii="Times New Roman" w:hAnsi="Times New Roman"/>
          <w:sz w:val="24"/>
          <w:szCs w:val="24"/>
        </w:rPr>
        <w:t xml:space="preserve"> </w:t>
      </w:r>
      <w:r>
        <w:rPr>
          <w:rFonts w:hint="eastAsia" w:ascii="Times New Roman" w:hAnsi="Times New Roman" w:eastAsia="黑体"/>
          <w:b/>
          <w:sz w:val="24"/>
          <w:szCs w:val="24"/>
          <w:lang w:val="en-US" w:eastAsia="zh-CN"/>
        </w:rPr>
        <w:t>基于扩展无干扰的TVP-QT验证</w:t>
      </w:r>
    </w:p>
    <w:p>
      <w:pPr>
        <w:pStyle w:val="15"/>
        <w:keepNext w:val="0"/>
        <w:keepLines w:val="0"/>
        <w:pageBreakBefore w:val="0"/>
        <w:kinsoku/>
        <w:wordWrap/>
        <w:overflowPunct/>
        <w:topLinePunct w:val="0"/>
        <w:bidi w:val="0"/>
        <w:adjustRightInd/>
        <w:snapToGrid/>
        <w:spacing w:line="360" w:lineRule="auto"/>
        <w:ind w:left="0" w:leftChars="0" w:right="0" w:rightChars="0" w:firstLine="420" w:firstLineChars="0"/>
        <w:textAlignment w:val="auto"/>
        <w:rPr>
          <w:rFonts w:hint="eastAsia" w:ascii="Times New Roman" w:hAnsi="Times New Roman"/>
          <w:sz w:val="24"/>
          <w:szCs w:val="24"/>
        </w:rPr>
      </w:pPr>
      <w:r>
        <w:rPr>
          <w:rFonts w:hint="eastAsia" w:ascii="Times New Roman" w:hAnsi="Times New Roman"/>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我们基于开源的虚拟机监视器( VMM) 系统Xen，结合本文第三节介绍的TVP-QT平台，利用虚拟隔离实现了一个满足非传递无干扰的系统。它将应用完全隔离，各应用之间不能直接共享信息，所有隔离域之间的信息交换均通过虚拟机监视器进行。并在此平台下，验证了TVP-QT信任链是符合非传递无干扰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ascii="Times New Roman" w:hAnsi="Times New Roman"/>
          <w:sz w:val="24"/>
          <w:szCs w:val="24"/>
        </w:rPr>
      </w:pPr>
      <w:r>
        <w:rPr>
          <w:rFonts w:hint="eastAsia" w:ascii="Times New Roman" w:hAnsi="Times New Roman"/>
          <w:sz w:val="24"/>
          <w:szCs w:val="24"/>
          <w:lang w:val="en-US" w:eastAsia="zh-CN"/>
        </w:rPr>
        <w:t>（http://wangzan18.blog.51cto.com/8021085/1727106备用）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如图所示，从TVP-QT第一层到系统最上层存在着很多不同的组合安全域，比如TPM域、VMM域等，并且针对系统中的可信衔接点CJP的不同组件是存在于不同的组合安全域中。由CJP存在域不同的安全域中可知本文对安全域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63"/>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64"/>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b/>
          <w:bCs/>
          <w:sz w:val="24"/>
          <w:szCs w:val="24"/>
          <w:lang w:val="en-US" w:eastAsia="zh-CN"/>
        </w:rPr>
        <w:t>情况1：存在一个用户虚拟机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依据定理2，该系统中的I/O设备驱动程序满足如下要求：</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由输出一致性的定义可知，该虚拟机使用的虚拟资源可以由VMM进行分配，并且不存在其他虚拟机无干扰的动作存在。</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局部干扰性定义可知，VMM系统中，虚拟I/O设备除其所在的虚拟机外其它虚拟机不能改变它的运行状态，I/O设备驱动与虚拟设备间所传输的数据对其它虚拟机是不可见和不可修改的。该VMM系统的隔离机制确保虚拟机必须采用虚拟设备接口访问后端驱动程序。</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由弱单步一致性可知，该虚拟机在运行过程中的动作只会对此系统进行状态的改变。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bCs/>
          <w:sz w:val="24"/>
          <w:szCs w:val="24"/>
          <w:lang w:val="en-US" w:eastAsia="zh-CN"/>
        </w:rPr>
      </w:pPr>
      <w:r>
        <w:rPr>
          <w:rFonts w:hint="eastAsia" w:ascii="Times New Roman" w:hAnsi="Times New Roman"/>
          <w:b/>
          <w:bCs/>
          <w:sz w:val="24"/>
          <w:szCs w:val="24"/>
          <w:lang w:val="en-US" w:eastAsia="zh-CN"/>
        </w:rPr>
        <w:t>情况2：存在多个用户虚拟机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该情况下，在存在一个用户虚拟机之上在运行多个虚拟机，多个虚拟机需要共享设备资源，仅仅对在情况1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如图为多个用户虚拟机IO操作示意图：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drawing>
          <wp:inline distT="0" distB="0" distL="114300" distR="114300">
            <wp:extent cx="4721860" cy="3371850"/>
            <wp:effectExtent l="0" t="0" r="2540" b="0"/>
            <wp:docPr id="203" name="对象 201"/>
            <wp:cNvGraphicFramePr/>
            <a:graphic xmlns:a="http://schemas.openxmlformats.org/drawingml/2006/main">
              <a:graphicData uri="http://schemas.openxmlformats.org/drawingml/2006/picture">
                <pic:pic xmlns:pic="http://schemas.openxmlformats.org/drawingml/2006/picture">
                  <pic:nvPicPr>
                    <pic:cNvPr id="203" name="对象 201"/>
                    <pic:cNvPicPr/>
                  </pic:nvPicPr>
                  <pic:blipFill>
                    <a:blip r:embed="rId365"/>
                    <a:stretch>
                      <a:fillRect/>
                    </a:stretch>
                  </pic:blipFill>
                  <pic:spPr>
                    <a:xfrm>
                      <a:off x="0" y="0"/>
                      <a:ext cx="4721860" cy="33718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图 多个用户虚拟机IO操作示意图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（1）由输出一致性的定义可知，VMM维护的虚拟资源必须具有其属于哪个虚拟机的属性标识。可以保证系统中的输出信息可以定位到某一个虚拟机，此虚拟机的不同状态下产生的操作不干扰其他虚拟机的运行。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（2）由局部干扰性定义可知，VMM系统中每个虚拟机能够访问的I/O寄存器被限制，能够禁止未授权的访问。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（3）由弱单步一致性定义可知，对于若干虚拟机共享的客体对象，VMM系统必须具有同步保护机制以防止不同虚拟机对该资源的竞争。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该系统依据非传递无干扰策略模型对传统VMM的虚拟I/O设备体系进行了改造，只要根据应用程序需求，合理划分安全域，各应用安全域的运行不受其它应用程序干扰，依据本文给出的TVP-QT信任传递模型，经过完整性验证，系统运行能够达到可信目标。</w:t>
      </w:r>
    </w:p>
    <w:p>
      <w:pPr>
        <w:pStyle w:val="15"/>
        <w:spacing w:line="360" w:lineRule="auto"/>
        <w:ind w:firstLine="420" w:firstLineChars="0"/>
        <w:rPr>
          <w:rFonts w:hint="eastAsia" w:ascii="Times New Roman" w:hAnsi="Times New Roman"/>
          <w:sz w:val="24"/>
          <w:szCs w:val="24"/>
        </w:rPr>
      </w:pPr>
    </w:p>
    <w:p>
      <w:pPr>
        <w:pStyle w:val="15"/>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5</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3</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本章小结</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文首先建立一个具有瀑布特征的可信云环境信任链模型，然后按照云计算环境运行特征，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最后本文基于Xen系统实现了信任链模型，并利用无干扰理论对该信任链模型进行了分析和验证，证明了扩展后的无干扰理论验证信任链模型的有效性。</w:t>
      </w:r>
    </w:p>
    <w:p>
      <w:pPr>
        <w:pStyle w:val="15"/>
        <w:ind w:firstLine="0" w:firstLineChars="0"/>
        <w:rPr>
          <w:rFonts w:hint="eastAsia" w:ascii="Times New Roman" w:hAnsi="Times New Roman" w:eastAsia="仿宋_GB2312"/>
          <w:b/>
          <w:sz w:val="30"/>
          <w:szCs w:val="30"/>
        </w:rPr>
      </w:pPr>
      <w:r>
        <w:rPr>
          <w:rFonts w:hint="eastAsia" w:ascii="Times New Roman" w:hAnsi="Times New Roman" w:eastAsia="仿宋_GB2312"/>
          <w:b/>
          <w:sz w:val="30"/>
          <w:szCs w:val="30"/>
          <w:lang w:val="en-US" w:eastAsia="zh-CN"/>
        </w:rPr>
        <w:t>6</w:t>
      </w:r>
      <w:r>
        <w:rPr>
          <w:rFonts w:hint="eastAsia" w:ascii="Times New Roman" w:hAnsi="Times New Roman" w:eastAsia="仿宋_GB2312"/>
          <w:b/>
          <w:sz w:val="30"/>
          <w:szCs w:val="30"/>
        </w:rPr>
        <w:t xml:space="preserve"> </w:t>
      </w:r>
      <w:r>
        <w:rPr>
          <w:rFonts w:hint="eastAsia" w:ascii="Times New Roman" w:hAnsi="Times New Roman" w:eastAsia="黑体"/>
          <w:sz w:val="32"/>
          <w:szCs w:val="32"/>
          <w:lang w:val="en-US" w:eastAsia="zh-CN"/>
        </w:rPr>
        <w:t>总结与展望</w:t>
      </w:r>
    </w:p>
    <w:p>
      <w:pPr>
        <w:pStyle w:val="15"/>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6</w:t>
      </w:r>
      <w:r>
        <w:rPr>
          <w:rFonts w:hint="eastAsia" w:ascii="Times New Roman" w:hAnsi="Times New Roman" w:eastAsia="仿宋_GB2312"/>
          <w:b/>
          <w:sz w:val="28"/>
          <w:szCs w:val="28"/>
        </w:rPr>
        <w:t xml:space="preserve">.1 </w:t>
      </w:r>
      <w:r>
        <w:rPr>
          <w:rFonts w:hint="eastAsia" w:ascii="Times New Roman" w:hAnsi="Times New Roman" w:eastAsia="黑体"/>
          <w:b/>
          <w:sz w:val="28"/>
          <w:szCs w:val="28"/>
          <w:lang w:val="en-US" w:eastAsia="zh-CN"/>
        </w:rPr>
        <w:t>工作总结</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5"/>
        <w:ind w:firstLine="0" w:firstLineChars="0"/>
        <w:rPr>
          <w:rFonts w:hint="eastAsia" w:ascii="Times New Roman" w:hAnsi="Times New Roman" w:eastAsia="黑体"/>
          <w:b/>
          <w:sz w:val="28"/>
          <w:szCs w:val="28"/>
          <w:lang w:val="en-US" w:eastAsia="zh-CN"/>
        </w:rPr>
      </w:pPr>
      <w:r>
        <w:rPr>
          <w:rFonts w:hint="eastAsia" w:ascii="Times New Roman" w:hAnsi="Times New Roman" w:eastAsia="仿宋_GB2312"/>
          <w:b/>
          <w:sz w:val="28"/>
          <w:szCs w:val="28"/>
          <w:lang w:val="en-US" w:eastAsia="zh-CN"/>
        </w:rPr>
        <w:t>6</w:t>
      </w:r>
      <w:r>
        <w:rPr>
          <w:rFonts w:hint="eastAsia" w:ascii="Times New Roman" w:hAnsi="Times New Roman" w:eastAsia="仿宋_GB2312"/>
          <w:b/>
          <w:sz w:val="28"/>
          <w:szCs w:val="28"/>
        </w:rPr>
        <w:t>.</w:t>
      </w:r>
      <w:r>
        <w:rPr>
          <w:rFonts w:hint="eastAsia" w:ascii="Times New Roman" w:hAnsi="Times New Roman" w:eastAsia="仿宋_GB2312"/>
          <w:b/>
          <w:sz w:val="28"/>
          <w:szCs w:val="28"/>
          <w:lang w:val="en-US" w:eastAsia="zh-CN"/>
        </w:rPr>
        <w:t>2</w:t>
      </w:r>
      <w:r>
        <w:rPr>
          <w:rFonts w:hint="eastAsia" w:ascii="Times New Roman" w:hAnsi="Times New Roman" w:eastAsia="仿宋_GB2312"/>
          <w:b/>
          <w:sz w:val="28"/>
          <w:szCs w:val="28"/>
        </w:rPr>
        <w:t xml:space="preserve"> </w:t>
      </w:r>
      <w:r>
        <w:rPr>
          <w:rFonts w:hint="eastAsia" w:ascii="Times New Roman" w:hAnsi="Times New Roman" w:eastAsia="黑体"/>
          <w:b/>
          <w:sz w:val="28"/>
          <w:szCs w:val="28"/>
          <w:lang w:val="en-US" w:eastAsia="zh-CN"/>
        </w:rPr>
        <w:t>研究展望</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5"/>
        <w:ind w:firstLine="0" w:firstLineChars="0"/>
        <w:rPr>
          <w:rFonts w:hint="eastAsia" w:ascii="Times New Roman" w:hAnsi="Times New Roman" w:eastAsia="黑体"/>
          <w:sz w:val="32"/>
          <w:szCs w:val="32"/>
          <w:lang w:val="en-US" w:eastAsia="zh-CN"/>
        </w:rPr>
      </w:pPr>
      <w:r>
        <w:rPr>
          <w:rFonts w:hint="eastAsia" w:ascii="Times New Roman" w:hAnsi="Times New Roman" w:eastAsia="黑体"/>
          <w:sz w:val="32"/>
          <w:szCs w:val="32"/>
          <w:lang w:val="en-US" w:eastAsia="zh-CN"/>
        </w:rPr>
        <w:t>参考文献</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5"/>
        <w:ind w:firstLine="0" w:firstLineChars="0"/>
        <w:rPr>
          <w:rFonts w:hint="eastAsia" w:ascii="Times New Roman" w:hAnsi="Times New Roman" w:eastAsia="黑体"/>
          <w:sz w:val="32"/>
          <w:szCs w:val="32"/>
          <w:lang w:val="en-US" w:eastAsia="zh-CN"/>
        </w:rPr>
      </w:pPr>
      <w:r>
        <w:rPr>
          <w:rFonts w:hint="eastAsia" w:ascii="Times New Roman" w:hAnsi="Times New Roman" w:eastAsia="黑体"/>
          <w:sz w:val="32"/>
          <w:szCs w:val="32"/>
          <w:lang w:val="en-US" w:eastAsia="zh-CN"/>
        </w:rPr>
        <w:t>致谢</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p>
      <w:pPr>
        <w:pStyle w:val="15"/>
        <w:spacing w:line="360" w:lineRule="auto"/>
        <w:ind w:left="0" w:leftChars="0" w:firstLine="0" w:firstLineChars="0"/>
        <w:rPr>
          <w:rFonts w:hint="eastAsia" w:ascii="Times New Roman" w:hAnsi="Times New Roman" w:eastAsia="黑体"/>
          <w:sz w:val="32"/>
          <w:szCs w:val="32"/>
          <w:lang w:val="en-US" w:eastAsia="zh-CN"/>
        </w:rPr>
      </w:pPr>
      <w:r>
        <w:rPr>
          <w:rFonts w:hint="eastAsia" w:ascii="Times New Roman" w:hAnsi="Times New Roman" w:eastAsia="黑体"/>
          <w:sz w:val="32"/>
          <w:szCs w:val="32"/>
          <w:lang w:val="en-US" w:eastAsia="zh-CN"/>
        </w:rPr>
        <w:t>在校期间的科研成果</w:t>
      </w:r>
    </w:p>
    <w:p>
      <w:pPr>
        <w:pStyle w:val="15"/>
        <w:spacing w:line="360" w:lineRule="auto"/>
        <w:ind w:firstLine="420" w:firstLineChars="0"/>
        <w:rPr>
          <w:rFonts w:hint="eastAsia" w:ascii="Times New Roman" w:hAnsi="Times New Roman"/>
          <w:sz w:val="24"/>
          <w:szCs w:val="24"/>
        </w:rPr>
      </w:pPr>
      <w:r>
        <w:rPr>
          <w:rFonts w:hint="eastAsia" w:ascii="Times New Roman" w:hAnsi="Times New Roman"/>
          <w:sz w:val="24"/>
          <w:szCs w:val="24"/>
        </w:rPr>
        <w:t>××××××××××××××××××××××××××××××××××××××××××××××××××××××××××××××××××××××××</w:t>
      </w:r>
    </w:p>
    <w:sectPr>
      <w:endnotePr>
        <w:numFmt w:val="decimal"/>
      </w:endnotePr>
      <w:pgSz w:w="11906" w:h="16838"/>
      <w:pgMar w:top="1587" w:right="1247" w:bottom="1247" w:left="1361" w:header="851" w:footer="992" w:gutter="0"/>
      <w:cols w:space="0" w:num="1"/>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3"/>
        <w:snapToGrid w:val="0"/>
      </w:pPr>
      <w:r>
        <w:rPr>
          <w:rStyle w:val="7"/>
        </w:rPr>
        <w:t>[</w:t>
      </w:r>
      <w:r>
        <w:rPr>
          <w:rStyle w:val="7"/>
        </w:rPr>
        <w:endnoteRef/>
      </w:r>
      <w:r>
        <w:rPr>
          <w:rStyle w:val="7"/>
        </w:rPr>
        <w:t>]</w:t>
      </w:r>
      <w:r>
        <w:t xml:space="preserve"> </w:t>
      </w:r>
      <w:r>
        <w:rPr>
          <w:rFonts w:hint="eastAsia"/>
          <w:lang w:val="en-US" w:eastAsia="zh-CN"/>
        </w:rPr>
        <w:t>yyy</w:t>
      </w:r>
    </w:p>
  </w:endnote>
  <w:endnote w:id="1">
    <w:p>
      <w:pPr>
        <w:pStyle w:val="3"/>
        <w:snapToGrid w:val="0"/>
      </w:pPr>
      <w:r>
        <w:rPr>
          <w:rStyle w:val="7"/>
        </w:rPr>
        <w:t>[</w:t>
      </w:r>
      <w:r>
        <w:rPr>
          <w:rStyle w:val="7"/>
        </w:rPr>
        <w:endnoteRef/>
      </w:r>
      <w:r>
        <w:rPr>
          <w:rStyle w:val="7"/>
        </w:rPr>
        <w:t>]</w:t>
      </w:r>
      <w:r>
        <w:t xml:space="preserve"> </w:t>
      </w:r>
      <w:r>
        <w:rPr>
          <w:rFonts w:hint="eastAsia"/>
          <w:lang w:eastAsia="zh-CN"/>
        </w:rPr>
        <w:t>；；；</w:t>
      </w:r>
    </w:p>
  </w:endnote>
  <w:endnote w:id="2">
    <w:p>
      <w:pPr>
        <w:pStyle w:val="3"/>
        <w:snapToGrid w:val="0"/>
      </w:pPr>
      <w:r>
        <w:rPr>
          <w:rStyle w:val="7"/>
        </w:rPr>
        <w:t>[</w:t>
      </w:r>
      <w:r>
        <w:rPr>
          <w:rStyle w:val="7"/>
        </w:rPr>
        <w:endnoteRef/>
      </w:r>
      <w:r>
        <w:rPr>
          <w:rStyle w:val="7"/>
        </w:rPr>
        <w:t>]</w:t>
      </w:r>
      <w:r>
        <w:t xml:space="preserve"> </w:t>
      </w:r>
      <w:r>
        <w:rPr>
          <w:rFonts w:hint="eastAsia"/>
          <w:lang w:val="en-US" w:eastAsia="zh-CN"/>
        </w:rPr>
        <w:t>ooo</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楷体">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onospace">
    <w:altName w:val="微软雅黑"/>
    <w:panose1 w:val="00000000000000000000"/>
    <w:charset w:val="00"/>
    <w:family w:val="auto"/>
    <w:pitch w:val="default"/>
    <w:sig w:usb0="00000000" w:usb1="00000000" w:usb2="00000000" w:usb3="00000000" w:csb0="0004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1" w:csb1="00000000"/>
  </w:font>
  <w:font w:name="BitstreamVeraSans-Roman">
    <w:altName w:val="Arial"/>
    <w:panose1 w:val="00000000000000000000"/>
    <w:charset w:val="00"/>
    <w:family w:val="swiss"/>
    <w:pitch w:val="default"/>
    <w:sig w:usb0="00000000" w:usb1="00000000" w:usb2="00000000" w:usb3="00000000" w:csb0="00000001" w:csb1="00000000"/>
  </w:font>
  <w:font w:name="NimbusRomNo9L-Medi">
    <w:altName w:val="Times New Roman"/>
    <w:panose1 w:val="00000000000000000000"/>
    <w:charset w:val="00"/>
    <w:family w:val="auto"/>
    <w:pitch w:val="default"/>
    <w:sig w:usb0="00000000" w:usb1="00000000" w:usb2="00000010" w:usb3="00000000" w:csb0="00040001" w:csb1="00000000"/>
  </w:font>
  <w:font w:name="NimbusRomNo9L-MediItal">
    <w:altName w:val="Times New Roman"/>
    <w:panose1 w:val="00000000000000000000"/>
    <w:charset w:val="00"/>
    <w:family w:val="auto"/>
    <w:pitch w:val="default"/>
    <w:sig w:usb0="00000000" w:usb1="00000000" w:usb2="00000010" w:usb3="00000000" w:csb0="00040001" w:csb1="00000000"/>
  </w:font>
  <w:font w:name="Courier">
    <w:altName w:val="Courier New"/>
    <w:panose1 w:val="02070409020205020404"/>
    <w:charset w:val="00"/>
    <w:family w:val="modern"/>
    <w:pitch w:val="default"/>
    <w:sig w:usb0="00000000" w:usb1="00000000" w:usb2="00000000" w:usb3="00000000" w:csb0="00000001" w:csb1="00000000"/>
  </w:font>
  <w:font w:name="Roboto-Medium">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lvlText w:val="%1.%2"/>
      <w:lvlJc w:val="left"/>
      <w:pPr>
        <w:tabs>
          <w:tab w:val="left" w:pos="420"/>
        </w:tabs>
        <w:ind w:left="0" w:firstLine="0"/>
      </w:pPr>
      <w:rPr>
        <w:rFonts w:hint="eastAsia"/>
        <w:color w:val="auto"/>
      </w:rPr>
    </w:lvl>
    <w:lvl w:ilvl="2" w:tentative="0">
      <w:start w:val="1"/>
      <w:numFmt w:val="decimal"/>
      <w:lvlRestart w:val="1"/>
      <w:pStyle w:val="16"/>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
    <w:nsid w:val="57FE3079"/>
    <w:multiLevelType w:val="singleLevel"/>
    <w:tmpl w:val="57FE3079"/>
    <w:lvl w:ilvl="0" w:tentative="0">
      <w:start w:val="1"/>
      <w:numFmt w:val="decimal"/>
      <w:suff w:val="nothing"/>
      <w:lvlText w:val="（%1）"/>
      <w:lvlJc w:val="left"/>
    </w:lvl>
  </w:abstractNum>
  <w:abstractNum w:abstractNumId="2">
    <w:nsid w:val="57FF3974"/>
    <w:multiLevelType w:val="singleLevel"/>
    <w:tmpl w:val="57FF3974"/>
    <w:lvl w:ilvl="0" w:tentative="0">
      <w:start w:val="1"/>
      <w:numFmt w:val="decimal"/>
      <w:suff w:val="nothing"/>
      <w:lvlText w:val="（%1）"/>
      <w:lvlJc w:val="left"/>
    </w:lvl>
  </w:abstractNum>
  <w:abstractNum w:abstractNumId="3">
    <w:nsid w:val="57FF3D97"/>
    <w:multiLevelType w:val="singleLevel"/>
    <w:tmpl w:val="57FF3D97"/>
    <w:lvl w:ilvl="0" w:tentative="0">
      <w:start w:val="1"/>
      <w:numFmt w:val="decimal"/>
      <w:suff w:val="nothing"/>
      <w:lvlText w:val="（%1）"/>
      <w:lvlJc w:val="left"/>
    </w:lvl>
  </w:abstractNum>
  <w:abstractNum w:abstractNumId="4">
    <w:nsid w:val="580CBF26"/>
    <w:multiLevelType w:val="singleLevel"/>
    <w:tmpl w:val="580CBF26"/>
    <w:lvl w:ilvl="0" w:tentative="0">
      <w:start w:val="1"/>
      <w:numFmt w:val="decimal"/>
      <w:suff w:val="nothing"/>
      <w:lvlText w:val="（%1）"/>
      <w:lvlJc w:val="left"/>
    </w:lvl>
  </w:abstractNum>
  <w:abstractNum w:abstractNumId="5">
    <w:nsid w:val="580E0F3C"/>
    <w:multiLevelType w:val="singleLevel"/>
    <w:tmpl w:val="580E0F3C"/>
    <w:lvl w:ilvl="0" w:tentative="0">
      <w:start w:val="1"/>
      <w:numFmt w:val="decimal"/>
      <w:suff w:val="nothing"/>
      <w:lvlText w:val="（%1）"/>
      <w:lvlJc w:val="left"/>
    </w:lvl>
  </w:abstractNum>
  <w:abstractNum w:abstractNumId="6">
    <w:nsid w:val="58216725"/>
    <w:multiLevelType w:val="singleLevel"/>
    <w:tmpl w:val="58216725"/>
    <w:lvl w:ilvl="0" w:tentative="0">
      <w:start w:val="1"/>
      <w:numFmt w:val="decimal"/>
      <w:suff w:val="nothing"/>
      <w:lvlText w:val="（%1）"/>
      <w:lvlJc w:val="left"/>
    </w:lvl>
  </w:abstractNum>
  <w:abstractNum w:abstractNumId="7">
    <w:nsid w:val="5827032F"/>
    <w:multiLevelType w:val="singleLevel"/>
    <w:tmpl w:val="5827032F"/>
    <w:lvl w:ilvl="0" w:tentative="0">
      <w:start w:val="1"/>
      <w:numFmt w:val="decimal"/>
      <w:suff w:val="nothing"/>
      <w:lvlText w:val="（%1）"/>
      <w:lvlJc w:val="left"/>
    </w:lvl>
  </w:abstractNum>
  <w:abstractNum w:abstractNumId="8">
    <w:nsid w:val="5912A5AC"/>
    <w:multiLevelType w:val="multilevel"/>
    <w:tmpl w:val="5912A5AC"/>
    <w:lvl w:ilvl="0" w:tentative="0">
      <w:start w:val="1"/>
      <w:numFmt w:val="decimal"/>
      <w:lvlText w:val="Fig. %1"/>
      <w:lvlJc w:val="left"/>
      <w:pPr>
        <w:ind w:left="420" w:hanging="420"/>
      </w:pPr>
      <w:rPr>
        <w:rFonts w:hint="default" w:ascii="Times New Roman" w:hAnsi="Times New Roman" w:eastAsia="黑体" w:cs="黑体"/>
        <w:b w:val="0"/>
        <w:i w:val="0"/>
        <w:color w:val="000000"/>
        <w:sz w:val="15"/>
        <w:szCs w:val="18"/>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9">
    <w:nsid w:val="5912A5EE"/>
    <w:multiLevelType w:val="multilevel"/>
    <w:tmpl w:val="5912A5EE"/>
    <w:lvl w:ilvl="0" w:tentative="0">
      <w:start w:val="2"/>
      <w:numFmt w:val="decimal"/>
      <w:lvlText w:val="图%1"/>
      <w:lvlJc w:val="left"/>
      <w:pPr>
        <w:ind w:left="420" w:hanging="420"/>
      </w:pPr>
      <w:rPr>
        <w:rFonts w:hint="default" w:ascii="Times New Roman" w:hAnsi="Times New Roman" w:eastAsia="黑体" w:cs="黑体"/>
        <w:b w:val="0"/>
        <w:i w:val="0"/>
        <w:color w:val="000000"/>
        <w:sz w:val="15"/>
        <w:szCs w:val="18"/>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10">
    <w:nsid w:val="5A97ADF9"/>
    <w:multiLevelType w:val="singleLevel"/>
    <w:tmpl w:val="5A97ADF9"/>
    <w:lvl w:ilvl="0" w:tentative="0">
      <w:start w:val="1"/>
      <w:numFmt w:val="decimal"/>
      <w:suff w:val="nothing"/>
      <w:lvlText w:val="（%1）"/>
      <w:lvlJc w:val="left"/>
    </w:lvl>
  </w:abstractNum>
  <w:abstractNum w:abstractNumId="11">
    <w:nsid w:val="5A98FD75"/>
    <w:multiLevelType w:val="singleLevel"/>
    <w:tmpl w:val="5A98FD75"/>
    <w:lvl w:ilvl="0" w:tentative="0">
      <w:start w:val="1"/>
      <w:numFmt w:val="decimal"/>
      <w:suff w:val="nothing"/>
      <w:lvlText w:val="（%1）"/>
      <w:lvlJc w:val="left"/>
    </w:lvl>
  </w:abstractNum>
  <w:abstractNum w:abstractNumId="12">
    <w:nsid w:val="5A997226"/>
    <w:multiLevelType w:val="singleLevel"/>
    <w:tmpl w:val="5A997226"/>
    <w:lvl w:ilvl="0" w:tentative="0">
      <w:start w:val="1"/>
      <w:numFmt w:val="decimal"/>
      <w:suff w:val="space"/>
      <w:lvlText w:val="(%1)"/>
      <w:lvlJc w:val="left"/>
    </w:lvl>
  </w:abstractNum>
  <w:abstractNum w:abstractNumId="13">
    <w:nsid w:val="5A997297"/>
    <w:multiLevelType w:val="singleLevel"/>
    <w:tmpl w:val="5A997297"/>
    <w:lvl w:ilvl="0" w:tentative="0">
      <w:start w:val="2"/>
      <w:numFmt w:val="decimal"/>
      <w:suff w:val="nothing"/>
      <w:lvlText w:val="（%1）"/>
      <w:lvlJc w:val="left"/>
    </w:lvl>
  </w:abstractNum>
  <w:abstractNum w:abstractNumId="14">
    <w:nsid w:val="5A997EF1"/>
    <w:multiLevelType w:val="singleLevel"/>
    <w:tmpl w:val="5A997EF1"/>
    <w:lvl w:ilvl="0" w:tentative="0">
      <w:start w:val="1"/>
      <w:numFmt w:val="decimal"/>
      <w:lvlText w:val="(%1)"/>
      <w:lvlJc w:val="left"/>
      <w:pPr>
        <w:tabs>
          <w:tab w:val="left" w:pos="312"/>
        </w:tabs>
      </w:pPr>
    </w:lvl>
  </w:abstractNum>
  <w:abstractNum w:abstractNumId="15">
    <w:nsid w:val="5A9C26EE"/>
    <w:multiLevelType w:val="singleLevel"/>
    <w:tmpl w:val="5A9C26EE"/>
    <w:lvl w:ilvl="0" w:tentative="0">
      <w:start w:val="3"/>
      <w:numFmt w:val="chineseCounting"/>
      <w:suff w:val="nothing"/>
      <w:lvlText w:val="第%1，"/>
      <w:lvlJc w:val="left"/>
    </w:lvl>
  </w:abstractNum>
  <w:abstractNum w:abstractNumId="16">
    <w:nsid w:val="5A9C287E"/>
    <w:multiLevelType w:val="singleLevel"/>
    <w:tmpl w:val="5A9C287E"/>
    <w:lvl w:ilvl="0" w:tentative="0">
      <w:start w:val="1"/>
      <w:numFmt w:val="decimal"/>
      <w:suff w:val="nothing"/>
      <w:lvlText w:val="（%1）"/>
      <w:lvlJc w:val="left"/>
    </w:lvl>
  </w:abstractNum>
  <w:abstractNum w:abstractNumId="17">
    <w:nsid w:val="657D3FBC"/>
    <w:multiLevelType w:val="multilevel"/>
    <w:tmpl w:val="657D3FBC"/>
    <w:lvl w:ilvl="0" w:tentative="0">
      <w:start w:val="1"/>
      <w:numFmt w:val="upperLetter"/>
      <w:pStyle w:val="13"/>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abstractNum w:abstractNumId="18">
    <w:nsid w:val="6CEA2025"/>
    <w:multiLevelType w:val="multilevel"/>
    <w:tmpl w:val="6CEA2025"/>
    <w:lvl w:ilvl="0" w:tentative="0">
      <w:start w:val="1"/>
      <w:numFmt w:val="none"/>
      <w:pStyle w:val="14"/>
      <w:suff w:val="nothing"/>
      <w:lvlText w:val="%1"/>
      <w:lvlJc w:val="left"/>
      <w:pPr>
        <w:ind w:left="0" w:firstLine="0"/>
      </w:pPr>
      <w:rPr>
        <w:rFonts w:hint="default" w:ascii="Times New Roman" w:hAnsi="Times New Roman"/>
        <w:b/>
        <w:i w:val="0"/>
        <w:sz w:val="21"/>
      </w:rPr>
    </w:lvl>
    <w:lvl w:ilvl="1" w:tentative="0">
      <w:start w:val="1"/>
      <w:numFmt w:val="decimal"/>
      <w:suff w:val="nothing"/>
      <w:lvlText w:val="%1%2　"/>
      <w:lvlJc w:val="left"/>
      <w:pPr>
        <w:ind w:left="0" w:firstLine="0"/>
      </w:pPr>
      <w:rPr>
        <w:rFonts w:hint="eastAsia" w:ascii="黑体" w:hAnsi="Times New Roman" w:eastAsia="黑体"/>
        <w:b w:val="0"/>
        <w:i w:val="0"/>
        <w:sz w:val="21"/>
      </w:rPr>
    </w:lvl>
    <w:lvl w:ilvl="2" w:tentative="0">
      <w:start w:val="1"/>
      <w:numFmt w:val="decimal"/>
      <w:suff w:val="nothing"/>
      <w:lvlText w:val="%1%2.%3　"/>
      <w:lvlJc w:val="left"/>
      <w:pPr>
        <w:ind w:left="0"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num w:numId="1">
    <w:abstractNumId w:val="17"/>
  </w:num>
  <w:num w:numId="2">
    <w:abstractNumId w:val="18"/>
  </w:num>
  <w:num w:numId="3">
    <w:abstractNumId w:val="0"/>
  </w:num>
  <w:num w:numId="4">
    <w:abstractNumId w:val="10"/>
  </w:num>
  <w:num w:numId="5">
    <w:abstractNumId w:val="12"/>
  </w:num>
  <w:num w:numId="6">
    <w:abstractNumId w:val="13"/>
  </w:num>
  <w:num w:numId="7">
    <w:abstractNumId w:val="15"/>
  </w:num>
  <w:num w:numId="8">
    <w:abstractNumId w:val="16"/>
  </w:num>
  <w:num w:numId="9">
    <w:abstractNumId w:val="14"/>
  </w:num>
  <w:num w:numId="10">
    <w:abstractNumId w:val="9"/>
  </w:num>
  <w:num w:numId="11">
    <w:abstractNumId w:val="8"/>
  </w:num>
  <w:num w:numId="12">
    <w:abstractNumId w:val="11"/>
  </w:num>
  <w:num w:numId="13">
    <w:abstractNumId w:val="1"/>
  </w:num>
  <w:num w:numId="14">
    <w:abstractNumId w:val="2"/>
  </w:num>
  <w:num w:numId="15">
    <w:abstractNumId w:val="4"/>
  </w:num>
  <w:num w:numId="16">
    <w:abstractNumId w:val="5"/>
  </w:num>
  <w:num w:numId="17">
    <w:abstractNumId w:val="3"/>
  </w:num>
  <w:num w:numId="18">
    <w:abstractNumId w:val="6"/>
  </w:num>
  <w:num w:numId="19">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nusio">
    <w15:presenceInfo w15:providerId="WPS Office" w15:userId="29530159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2C04D5"/>
    <w:rsid w:val="01544302"/>
    <w:rsid w:val="016825F8"/>
    <w:rsid w:val="018B1C32"/>
    <w:rsid w:val="05AD6BB9"/>
    <w:rsid w:val="088D41C4"/>
    <w:rsid w:val="09870F95"/>
    <w:rsid w:val="098F62AB"/>
    <w:rsid w:val="0A0A383C"/>
    <w:rsid w:val="0BA11285"/>
    <w:rsid w:val="10EF0438"/>
    <w:rsid w:val="1A4C3A17"/>
    <w:rsid w:val="1ADE6353"/>
    <w:rsid w:val="1D327066"/>
    <w:rsid w:val="215363A6"/>
    <w:rsid w:val="2181468C"/>
    <w:rsid w:val="26715481"/>
    <w:rsid w:val="270513CC"/>
    <w:rsid w:val="298E5C29"/>
    <w:rsid w:val="2D9519B6"/>
    <w:rsid w:val="2DF34AED"/>
    <w:rsid w:val="39F028FE"/>
    <w:rsid w:val="3B317784"/>
    <w:rsid w:val="3D2C04D5"/>
    <w:rsid w:val="3F9E5968"/>
    <w:rsid w:val="405B456C"/>
    <w:rsid w:val="41663465"/>
    <w:rsid w:val="4B2E1415"/>
    <w:rsid w:val="4DEB62C9"/>
    <w:rsid w:val="57F9111D"/>
    <w:rsid w:val="5E832416"/>
    <w:rsid w:val="5F114EB9"/>
    <w:rsid w:val="607661DE"/>
    <w:rsid w:val="640154BD"/>
    <w:rsid w:val="67761126"/>
    <w:rsid w:val="68132FB6"/>
    <w:rsid w:val="6A121562"/>
    <w:rsid w:val="6B7D4475"/>
    <w:rsid w:val="70E13F3D"/>
    <w:rsid w:val="78BE1CA7"/>
    <w:rsid w:val="78DF6BCF"/>
    <w:rsid w:val="7C065F7B"/>
    <w:rsid w:val="7D0C5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endnote text"/>
    <w:basedOn w:val="1"/>
    <w:uiPriority w:val="0"/>
    <w:pPr>
      <w:snapToGrid w:val="0"/>
      <w:jc w:val="left"/>
    </w:pPr>
  </w:style>
  <w:style w:type="paragraph" w:styleId="4">
    <w:name w:val="toc 1"/>
    <w:next w:val="1"/>
    <w:uiPriority w:val="0"/>
    <w:pPr>
      <w:jc w:val="both"/>
    </w:pPr>
    <w:rPr>
      <w:rFonts w:ascii="宋体" w:hAnsiTheme="minorHAnsi" w:eastAsiaTheme="minorEastAsia" w:cstheme="minorBidi"/>
      <w:sz w:val="21"/>
      <w:szCs w:val="22"/>
      <w:lang w:val="en-US" w:eastAsia="zh-CN" w:bidi="ar-SA"/>
    </w:rPr>
  </w:style>
  <w:style w:type="paragraph" w:styleId="5">
    <w:name w:val="footnote text"/>
    <w:basedOn w:val="1"/>
    <w:uiPriority w:val="0"/>
    <w:pPr>
      <w:snapToGrid w:val="0"/>
      <w:jc w:val="left"/>
    </w:pPr>
    <w:rPr>
      <w:sz w:val="18"/>
    </w:rPr>
  </w:style>
  <w:style w:type="character" w:styleId="7">
    <w:name w:val="endnote reference"/>
    <w:basedOn w:val="6"/>
    <w:uiPriority w:val="0"/>
    <w:rPr>
      <w:vertAlign w:val="superscript"/>
    </w:rPr>
  </w:style>
  <w:style w:type="character" w:styleId="8">
    <w:name w:val="Hyperlink"/>
    <w:basedOn w:val="6"/>
    <w:uiPriority w:val="0"/>
    <w:rPr>
      <w:color w:val="0000FF"/>
      <w:u w:val="single"/>
    </w:rPr>
  </w:style>
  <w:style w:type="character" w:styleId="9">
    <w:name w:val="footnote reference"/>
    <w:basedOn w:val="6"/>
    <w:uiPriority w:val="0"/>
    <w:rPr>
      <w:vertAlign w:val="superscript"/>
    </w:rPr>
  </w:style>
  <w:style w:type="table" w:styleId="11">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列项——"/>
    <w:qFormat/>
    <w:uiPriority w:val="0"/>
    <w:pPr>
      <w:widowControl w:val="0"/>
      <w:numPr>
        <w:ilvl w:val="0"/>
        <w:numId w:val="1"/>
      </w:numPr>
      <w:tabs>
        <w:tab w:val="left" w:pos="854"/>
      </w:tabs>
      <w:ind w:leftChars="200" w:hangingChars="200"/>
      <w:jc w:val="both"/>
    </w:pPr>
    <w:rPr>
      <w:rFonts w:ascii="宋体" w:hAnsiTheme="minorHAnsi" w:eastAsiaTheme="minorEastAsia" w:cstheme="minorBidi"/>
      <w:sz w:val="21"/>
      <w:szCs w:val="22"/>
      <w:lang w:val="en-US" w:eastAsia="zh-CN" w:bidi="ar-SA"/>
    </w:rPr>
  </w:style>
  <w:style w:type="paragraph" w:customStyle="1" w:styleId="13">
    <w:name w:val="附录标识"/>
    <w:basedOn w:val="14"/>
    <w:qFormat/>
    <w:uiPriority w:val="0"/>
    <w:pPr>
      <w:numPr>
        <w:ilvl w:val="0"/>
        <w:numId w:val="1"/>
      </w:numPr>
      <w:tabs>
        <w:tab w:val="left" w:pos="6405"/>
      </w:tabs>
      <w:spacing w:after="200"/>
    </w:pPr>
    <w:rPr>
      <w:sz w:val="21"/>
    </w:rPr>
  </w:style>
  <w:style w:type="paragraph" w:customStyle="1" w:styleId="14">
    <w:name w:val="前言、引言标题"/>
    <w:next w:val="1"/>
    <w:qFormat/>
    <w:uiPriority w:val="0"/>
    <w:pPr>
      <w:numPr>
        <w:ilvl w:val="0"/>
        <w:numId w:val="2"/>
      </w:numPr>
      <w:shd w:val="clear" w:color="FFFFFF" w:fill="FFFFFF"/>
      <w:spacing w:before="640" w:after="560"/>
      <w:jc w:val="center"/>
      <w:outlineLvl w:val="0"/>
    </w:pPr>
    <w:rPr>
      <w:rFonts w:ascii="黑体" w:eastAsia="黑体" w:hAnsiTheme="minorHAnsi" w:cstheme="minorBidi"/>
      <w:sz w:val="32"/>
      <w:szCs w:val="22"/>
      <w:lang w:val="en-US" w:eastAsia="zh-CN" w:bidi="ar-SA"/>
    </w:rPr>
  </w:style>
  <w:style w:type="paragraph" w:customStyle="1" w:styleId="15">
    <w:name w:val="段"/>
    <w:qFormat/>
    <w:uiPriority w:val="0"/>
    <w:pPr>
      <w:autoSpaceDE w:val="0"/>
      <w:autoSpaceDN w:val="0"/>
      <w:ind w:firstLine="200" w:firstLineChars="200"/>
      <w:jc w:val="both"/>
    </w:pPr>
    <w:rPr>
      <w:rFonts w:ascii="宋体" w:hAnsiTheme="minorHAnsi" w:eastAsiaTheme="minorEastAsia" w:cstheme="minorBidi"/>
      <w:sz w:val="21"/>
      <w:szCs w:val="22"/>
      <w:lang w:val="en-US" w:eastAsia="zh-CN" w:bidi="ar-SA"/>
    </w:rPr>
  </w:style>
  <w:style w:type="paragraph" w:customStyle="1" w:styleId="16">
    <w:name w:val="三级标题"/>
    <w:next w:val="1"/>
    <w:qFormat/>
    <w:uiPriority w:val="0"/>
    <w:pPr>
      <w:numPr>
        <w:ilvl w:val="2"/>
        <w:numId w:val="3"/>
      </w:numPr>
      <w:tabs>
        <w:tab w:val="left" w:pos="360"/>
        <w:tab w:val="clear" w:pos="420"/>
      </w:tabs>
      <w:spacing w:before="50" w:beforeLines="50" w:after="50" w:afterLines="50" w:line="312" w:lineRule="auto"/>
    </w:pPr>
    <w:rPr>
      <w:rFonts w:eastAsia="楷体_GB2312" w:asciiTheme="minorHAnsi" w:hAnsiTheme="minorHAnsi" w:cstheme="minorBidi"/>
      <w:bCs/>
      <w:sz w:val="18"/>
      <w:szCs w:val="28"/>
      <w:lang w:val="en-US" w:eastAsia="zh-CN" w:bidi="ar-SA"/>
    </w:rPr>
  </w:style>
  <w:style w:type="paragraph" w:customStyle="1" w:styleId="17">
    <w:name w:val="图表名称"/>
    <w:basedOn w:val="1"/>
    <w:qFormat/>
    <w:uiPriority w:val="0"/>
    <w:pPr>
      <w:jc w:val="center"/>
    </w:pPr>
    <w:rPr>
      <w:rFonts w:ascii="黑体" w:hAnsi="黑体" w:eastAsia="黑体"/>
      <w:color w:val="000000"/>
    </w:rPr>
  </w:style>
  <w:style w:type="paragraph" w:customStyle="1" w:styleId="18">
    <w:name w:val="列出段落1"/>
    <w:basedOn w:val="1"/>
    <w:qFormat/>
    <w:uiPriority w:val="99"/>
    <w:pPr>
      <w:ind w:firstLine="420" w:firstLineChars="200"/>
    </w:pPr>
    <w:rPr>
      <w:rFonts w:ascii="Times New Roman" w:hAnsi="Times New Roman" w:eastAsia="宋体" w:cs="Times New Roman"/>
    </w:rPr>
  </w:style>
  <w:style w:type="paragraph" w:styleId="19">
    <w:name w:val="List Paragraph"/>
    <w:basedOn w:val="1"/>
    <w:unhideWhenUsed/>
    <w:qFormat/>
    <w:uiPriority w:val="34"/>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64.bin"/><Relationship Id="rId98" Type="http://schemas.openxmlformats.org/officeDocument/2006/relationships/oleObject" Target="embeddings/oleObject63.bin"/><Relationship Id="rId97" Type="http://schemas.openxmlformats.org/officeDocument/2006/relationships/oleObject" Target="embeddings/oleObject62.bin"/><Relationship Id="rId96" Type="http://schemas.openxmlformats.org/officeDocument/2006/relationships/oleObject" Target="embeddings/oleObject61.bin"/><Relationship Id="rId95" Type="http://schemas.openxmlformats.org/officeDocument/2006/relationships/oleObject" Target="embeddings/oleObject60.bin"/><Relationship Id="rId94" Type="http://schemas.openxmlformats.org/officeDocument/2006/relationships/oleObject" Target="embeddings/oleObject59.bin"/><Relationship Id="rId93" Type="http://schemas.openxmlformats.org/officeDocument/2006/relationships/oleObject" Target="embeddings/oleObject58.bin"/><Relationship Id="rId92" Type="http://schemas.openxmlformats.org/officeDocument/2006/relationships/oleObject" Target="embeddings/oleObject57.bin"/><Relationship Id="rId91" Type="http://schemas.openxmlformats.org/officeDocument/2006/relationships/oleObject" Target="embeddings/oleObject56.bin"/><Relationship Id="rId90" Type="http://schemas.openxmlformats.org/officeDocument/2006/relationships/oleObject" Target="embeddings/oleObject55.bin"/><Relationship Id="rId9" Type="http://schemas.openxmlformats.org/officeDocument/2006/relationships/image" Target="media/image3.emf"/><Relationship Id="rId89" Type="http://schemas.openxmlformats.org/officeDocument/2006/relationships/oleObject" Target="embeddings/oleObject54.bin"/><Relationship Id="rId88" Type="http://schemas.openxmlformats.org/officeDocument/2006/relationships/oleObject" Target="embeddings/oleObject53.bin"/><Relationship Id="rId87" Type="http://schemas.openxmlformats.org/officeDocument/2006/relationships/oleObject" Target="embeddings/oleObject52.bin"/><Relationship Id="rId86" Type="http://schemas.openxmlformats.org/officeDocument/2006/relationships/oleObject" Target="embeddings/oleObject51.bin"/><Relationship Id="rId85" Type="http://schemas.openxmlformats.org/officeDocument/2006/relationships/image" Target="media/image30.wmf"/><Relationship Id="rId84" Type="http://schemas.openxmlformats.org/officeDocument/2006/relationships/oleObject" Target="embeddings/oleObject50.bin"/><Relationship Id="rId83" Type="http://schemas.openxmlformats.org/officeDocument/2006/relationships/oleObject" Target="embeddings/oleObject49.bin"/><Relationship Id="rId82" Type="http://schemas.openxmlformats.org/officeDocument/2006/relationships/image" Target="media/image29.wmf"/><Relationship Id="rId81" Type="http://schemas.openxmlformats.org/officeDocument/2006/relationships/oleObject" Target="embeddings/oleObject48.bin"/><Relationship Id="rId80" Type="http://schemas.openxmlformats.org/officeDocument/2006/relationships/image" Target="media/image28.wmf"/><Relationship Id="rId8" Type="http://schemas.openxmlformats.org/officeDocument/2006/relationships/oleObject" Target="embeddings/oleObject1.bin"/><Relationship Id="rId79" Type="http://schemas.openxmlformats.org/officeDocument/2006/relationships/oleObject" Target="embeddings/oleObject47.bin"/><Relationship Id="rId78" Type="http://schemas.openxmlformats.org/officeDocument/2006/relationships/oleObject" Target="embeddings/oleObject46.bin"/><Relationship Id="rId77" Type="http://schemas.openxmlformats.org/officeDocument/2006/relationships/image" Target="media/image27.wmf"/><Relationship Id="rId76" Type="http://schemas.openxmlformats.org/officeDocument/2006/relationships/oleObject" Target="embeddings/oleObject45.bin"/><Relationship Id="rId75" Type="http://schemas.openxmlformats.org/officeDocument/2006/relationships/oleObject" Target="embeddings/oleObject44.bin"/><Relationship Id="rId74" Type="http://schemas.openxmlformats.org/officeDocument/2006/relationships/image" Target="media/image26.wmf"/><Relationship Id="rId73" Type="http://schemas.openxmlformats.org/officeDocument/2006/relationships/oleObject" Target="embeddings/oleObject43.bin"/><Relationship Id="rId72" Type="http://schemas.openxmlformats.org/officeDocument/2006/relationships/oleObject" Target="embeddings/oleObject42.bin"/><Relationship Id="rId71" Type="http://schemas.openxmlformats.org/officeDocument/2006/relationships/image" Target="media/image25.wmf"/><Relationship Id="rId70" Type="http://schemas.openxmlformats.org/officeDocument/2006/relationships/oleObject" Target="embeddings/oleObject41.bin"/><Relationship Id="rId7" Type="http://schemas.openxmlformats.org/officeDocument/2006/relationships/image" Target="http://web.sicnu.edu.cn/img2/ck4d0af8e356660.gif" TargetMode="External"/><Relationship Id="rId69" Type="http://schemas.openxmlformats.org/officeDocument/2006/relationships/image" Target="media/image24.wmf"/><Relationship Id="rId68" Type="http://schemas.openxmlformats.org/officeDocument/2006/relationships/oleObject" Target="embeddings/oleObject40.bin"/><Relationship Id="rId67" Type="http://schemas.openxmlformats.org/officeDocument/2006/relationships/image" Target="media/image23.wmf"/><Relationship Id="rId66" Type="http://schemas.openxmlformats.org/officeDocument/2006/relationships/oleObject" Target="embeddings/oleObject39.bin"/><Relationship Id="rId65" Type="http://schemas.openxmlformats.org/officeDocument/2006/relationships/image" Target="media/image22.wmf"/><Relationship Id="rId64" Type="http://schemas.openxmlformats.org/officeDocument/2006/relationships/oleObject" Target="embeddings/oleObject38.bin"/><Relationship Id="rId63" Type="http://schemas.openxmlformats.org/officeDocument/2006/relationships/image" Target="media/image21.wmf"/><Relationship Id="rId62" Type="http://schemas.openxmlformats.org/officeDocument/2006/relationships/oleObject" Target="embeddings/oleObject37.bin"/><Relationship Id="rId61" Type="http://schemas.openxmlformats.org/officeDocument/2006/relationships/oleObject" Target="embeddings/oleObject36.bin"/><Relationship Id="rId60" Type="http://schemas.openxmlformats.org/officeDocument/2006/relationships/oleObject" Target="embeddings/oleObject35.bin"/><Relationship Id="rId6" Type="http://schemas.openxmlformats.org/officeDocument/2006/relationships/image" Target="media/image2.png"/><Relationship Id="rId59" Type="http://schemas.openxmlformats.org/officeDocument/2006/relationships/oleObject" Target="embeddings/oleObject34.bin"/><Relationship Id="rId58" Type="http://schemas.openxmlformats.org/officeDocument/2006/relationships/oleObject" Target="embeddings/oleObject33.bin"/><Relationship Id="rId57" Type="http://schemas.openxmlformats.org/officeDocument/2006/relationships/oleObject" Target="embeddings/oleObject32.bin"/><Relationship Id="rId56" Type="http://schemas.openxmlformats.org/officeDocument/2006/relationships/oleObject" Target="embeddings/oleObject31.bin"/><Relationship Id="rId55" Type="http://schemas.openxmlformats.org/officeDocument/2006/relationships/oleObject" Target="embeddings/oleObject30.bin"/><Relationship Id="rId54" Type="http://schemas.openxmlformats.org/officeDocument/2006/relationships/oleObject" Target="embeddings/oleObject29.bin"/><Relationship Id="rId53" Type="http://schemas.openxmlformats.org/officeDocument/2006/relationships/image" Target="media/image20.wmf"/><Relationship Id="rId52" Type="http://schemas.openxmlformats.org/officeDocument/2006/relationships/oleObject" Target="embeddings/oleObject28.bin"/><Relationship Id="rId51" Type="http://schemas.openxmlformats.org/officeDocument/2006/relationships/image" Target="media/image19.wmf"/><Relationship Id="rId50" Type="http://schemas.openxmlformats.org/officeDocument/2006/relationships/oleObject" Target="embeddings/oleObject27.bin"/><Relationship Id="rId5" Type="http://schemas.openxmlformats.org/officeDocument/2006/relationships/image" Target="media/image1.png"/><Relationship Id="rId49" Type="http://schemas.openxmlformats.org/officeDocument/2006/relationships/image" Target="media/image18.wmf"/><Relationship Id="rId48" Type="http://schemas.openxmlformats.org/officeDocument/2006/relationships/oleObject" Target="embeddings/oleObject26.bin"/><Relationship Id="rId47" Type="http://schemas.openxmlformats.org/officeDocument/2006/relationships/image" Target="media/image17.wmf"/><Relationship Id="rId46" Type="http://schemas.openxmlformats.org/officeDocument/2006/relationships/oleObject" Target="embeddings/oleObject25.bin"/><Relationship Id="rId45" Type="http://schemas.openxmlformats.org/officeDocument/2006/relationships/oleObject" Target="embeddings/oleObject24.bin"/><Relationship Id="rId44" Type="http://schemas.openxmlformats.org/officeDocument/2006/relationships/oleObject" Target="embeddings/oleObject23.bin"/><Relationship Id="rId43" Type="http://schemas.openxmlformats.org/officeDocument/2006/relationships/oleObject" Target="embeddings/oleObject22.bin"/><Relationship Id="rId42" Type="http://schemas.openxmlformats.org/officeDocument/2006/relationships/oleObject" Target="embeddings/oleObject21.bin"/><Relationship Id="rId41" Type="http://schemas.openxmlformats.org/officeDocument/2006/relationships/oleObject" Target="embeddings/oleObject20.bin"/><Relationship Id="rId40" Type="http://schemas.openxmlformats.org/officeDocument/2006/relationships/oleObject" Target="embeddings/oleObject19.bin"/><Relationship Id="rId4" Type="http://schemas.openxmlformats.org/officeDocument/2006/relationships/theme" Target="theme/theme1.xml"/><Relationship Id="rId39" Type="http://schemas.openxmlformats.org/officeDocument/2006/relationships/oleObject" Target="embeddings/oleObject18.bin"/><Relationship Id="rId38" Type="http://schemas.openxmlformats.org/officeDocument/2006/relationships/oleObject" Target="embeddings/oleObject17.bin"/><Relationship Id="rId37" Type="http://schemas.openxmlformats.org/officeDocument/2006/relationships/oleObject" Target="embeddings/oleObject16.bin"/><Relationship Id="rId369" Type="http://schemas.microsoft.com/office/2011/relationships/people" Target="people.xml"/><Relationship Id="rId368" Type="http://schemas.openxmlformats.org/officeDocument/2006/relationships/fontTable" Target="fontTable.xml"/><Relationship Id="rId367" Type="http://schemas.openxmlformats.org/officeDocument/2006/relationships/numbering" Target="numbering.xml"/><Relationship Id="rId366" Type="http://schemas.openxmlformats.org/officeDocument/2006/relationships/customXml" Target="../customXml/item1.xml"/><Relationship Id="rId365" Type="http://schemas.openxmlformats.org/officeDocument/2006/relationships/image" Target="media/image214.emf"/><Relationship Id="rId364" Type="http://schemas.openxmlformats.org/officeDocument/2006/relationships/image" Target="media/image213.wmf"/><Relationship Id="rId363" Type="http://schemas.openxmlformats.org/officeDocument/2006/relationships/image" Target="media/image212.wmf"/><Relationship Id="rId362" Type="http://schemas.openxmlformats.org/officeDocument/2006/relationships/image" Target="media/image211.wmf"/><Relationship Id="rId361" Type="http://schemas.openxmlformats.org/officeDocument/2006/relationships/image" Target="media/image210.wmf"/><Relationship Id="rId360" Type="http://schemas.openxmlformats.org/officeDocument/2006/relationships/image" Target="media/image209.wmf"/><Relationship Id="rId36" Type="http://schemas.openxmlformats.org/officeDocument/2006/relationships/oleObject" Target="embeddings/oleObject15.bin"/><Relationship Id="rId359" Type="http://schemas.openxmlformats.org/officeDocument/2006/relationships/image" Target="media/image208.wmf"/><Relationship Id="rId358" Type="http://schemas.openxmlformats.org/officeDocument/2006/relationships/image" Target="media/image207.wmf"/><Relationship Id="rId357" Type="http://schemas.openxmlformats.org/officeDocument/2006/relationships/image" Target="media/image206.wmf"/><Relationship Id="rId356" Type="http://schemas.openxmlformats.org/officeDocument/2006/relationships/image" Target="media/image205.wmf"/><Relationship Id="rId355" Type="http://schemas.openxmlformats.org/officeDocument/2006/relationships/image" Target="media/image204.wmf"/><Relationship Id="rId354" Type="http://schemas.openxmlformats.org/officeDocument/2006/relationships/image" Target="media/image203.wmf"/><Relationship Id="rId353" Type="http://schemas.openxmlformats.org/officeDocument/2006/relationships/image" Target="media/image202.wmf"/><Relationship Id="rId352" Type="http://schemas.openxmlformats.org/officeDocument/2006/relationships/image" Target="media/image201.wmf"/><Relationship Id="rId351" Type="http://schemas.openxmlformats.org/officeDocument/2006/relationships/image" Target="media/image200.wmf"/><Relationship Id="rId350" Type="http://schemas.openxmlformats.org/officeDocument/2006/relationships/image" Target="media/image199.wmf"/><Relationship Id="rId35" Type="http://schemas.openxmlformats.org/officeDocument/2006/relationships/oleObject" Target="embeddings/oleObject14.bin"/><Relationship Id="rId349" Type="http://schemas.openxmlformats.org/officeDocument/2006/relationships/image" Target="media/image198.wmf"/><Relationship Id="rId348" Type="http://schemas.openxmlformats.org/officeDocument/2006/relationships/image" Target="media/image197.wmf"/><Relationship Id="rId347" Type="http://schemas.openxmlformats.org/officeDocument/2006/relationships/image" Target="media/image196.wmf"/><Relationship Id="rId346" Type="http://schemas.openxmlformats.org/officeDocument/2006/relationships/image" Target="media/image195.wmf"/><Relationship Id="rId345" Type="http://schemas.openxmlformats.org/officeDocument/2006/relationships/image" Target="media/image194.wmf"/><Relationship Id="rId344" Type="http://schemas.openxmlformats.org/officeDocument/2006/relationships/image" Target="media/image193.wmf"/><Relationship Id="rId343" Type="http://schemas.openxmlformats.org/officeDocument/2006/relationships/image" Target="media/image192.wmf"/><Relationship Id="rId342" Type="http://schemas.openxmlformats.org/officeDocument/2006/relationships/image" Target="media/image191.wmf"/><Relationship Id="rId341" Type="http://schemas.openxmlformats.org/officeDocument/2006/relationships/image" Target="media/image190.wmf"/><Relationship Id="rId340" Type="http://schemas.openxmlformats.org/officeDocument/2006/relationships/image" Target="media/image189.wmf"/><Relationship Id="rId34" Type="http://schemas.openxmlformats.org/officeDocument/2006/relationships/oleObject" Target="embeddings/oleObject13.bin"/><Relationship Id="rId339" Type="http://schemas.openxmlformats.org/officeDocument/2006/relationships/image" Target="media/image188.wmf"/><Relationship Id="rId338" Type="http://schemas.openxmlformats.org/officeDocument/2006/relationships/image" Target="media/image187.wmf"/><Relationship Id="rId337" Type="http://schemas.openxmlformats.org/officeDocument/2006/relationships/image" Target="media/image186.wmf"/><Relationship Id="rId336" Type="http://schemas.openxmlformats.org/officeDocument/2006/relationships/image" Target="media/image185.wmf"/><Relationship Id="rId335" Type="http://schemas.openxmlformats.org/officeDocument/2006/relationships/image" Target="media/image184.wmf"/><Relationship Id="rId334" Type="http://schemas.openxmlformats.org/officeDocument/2006/relationships/image" Target="media/image183.wmf"/><Relationship Id="rId333" Type="http://schemas.openxmlformats.org/officeDocument/2006/relationships/image" Target="media/image182.wmf"/><Relationship Id="rId332" Type="http://schemas.openxmlformats.org/officeDocument/2006/relationships/image" Target="media/image181.wmf"/><Relationship Id="rId331" Type="http://schemas.openxmlformats.org/officeDocument/2006/relationships/image" Target="media/image180.wmf"/><Relationship Id="rId330" Type="http://schemas.openxmlformats.org/officeDocument/2006/relationships/image" Target="media/image179.wmf"/><Relationship Id="rId33" Type="http://schemas.openxmlformats.org/officeDocument/2006/relationships/oleObject" Target="embeddings/oleObject12.bin"/><Relationship Id="rId329" Type="http://schemas.openxmlformats.org/officeDocument/2006/relationships/image" Target="media/image178.wmf"/><Relationship Id="rId328" Type="http://schemas.openxmlformats.org/officeDocument/2006/relationships/image" Target="media/image177.wmf"/><Relationship Id="rId327" Type="http://schemas.openxmlformats.org/officeDocument/2006/relationships/image" Target="media/image176.wmf"/><Relationship Id="rId326" Type="http://schemas.openxmlformats.org/officeDocument/2006/relationships/image" Target="media/image175.wmf"/><Relationship Id="rId325" Type="http://schemas.openxmlformats.org/officeDocument/2006/relationships/image" Target="media/image174.wmf"/><Relationship Id="rId324" Type="http://schemas.openxmlformats.org/officeDocument/2006/relationships/image" Target="media/image173.wmf"/><Relationship Id="rId323" Type="http://schemas.openxmlformats.org/officeDocument/2006/relationships/image" Target="media/image172.wmf"/><Relationship Id="rId322" Type="http://schemas.openxmlformats.org/officeDocument/2006/relationships/image" Target="media/image171.wmf"/><Relationship Id="rId321" Type="http://schemas.openxmlformats.org/officeDocument/2006/relationships/image" Target="media/image170.wmf"/><Relationship Id="rId320" Type="http://schemas.openxmlformats.org/officeDocument/2006/relationships/image" Target="media/image169.wmf"/><Relationship Id="rId32" Type="http://schemas.openxmlformats.org/officeDocument/2006/relationships/oleObject" Target="embeddings/oleObject11.bin"/><Relationship Id="rId319" Type="http://schemas.openxmlformats.org/officeDocument/2006/relationships/image" Target="media/image168.wmf"/><Relationship Id="rId318" Type="http://schemas.openxmlformats.org/officeDocument/2006/relationships/image" Target="media/image167.wmf"/><Relationship Id="rId317" Type="http://schemas.openxmlformats.org/officeDocument/2006/relationships/image" Target="media/image166.emf"/><Relationship Id="rId316" Type="http://schemas.openxmlformats.org/officeDocument/2006/relationships/image" Target="media/image165.wmf"/><Relationship Id="rId315" Type="http://schemas.openxmlformats.org/officeDocument/2006/relationships/image" Target="media/image164.wmf"/><Relationship Id="rId314" Type="http://schemas.openxmlformats.org/officeDocument/2006/relationships/image" Target="media/image163.wmf"/><Relationship Id="rId313" Type="http://schemas.openxmlformats.org/officeDocument/2006/relationships/image" Target="media/image162.wmf"/><Relationship Id="rId312" Type="http://schemas.openxmlformats.org/officeDocument/2006/relationships/image" Target="media/image161.wmf"/><Relationship Id="rId311" Type="http://schemas.openxmlformats.org/officeDocument/2006/relationships/image" Target="media/image160.wmf"/><Relationship Id="rId310" Type="http://schemas.openxmlformats.org/officeDocument/2006/relationships/image" Target="media/image159.wmf"/><Relationship Id="rId31" Type="http://schemas.openxmlformats.org/officeDocument/2006/relationships/oleObject" Target="embeddings/oleObject10.bin"/><Relationship Id="rId309" Type="http://schemas.openxmlformats.org/officeDocument/2006/relationships/image" Target="media/image158.wmf"/><Relationship Id="rId308" Type="http://schemas.openxmlformats.org/officeDocument/2006/relationships/image" Target="media/image157.wmf"/><Relationship Id="rId307" Type="http://schemas.openxmlformats.org/officeDocument/2006/relationships/image" Target="media/image156.wmf"/><Relationship Id="rId306" Type="http://schemas.openxmlformats.org/officeDocument/2006/relationships/image" Target="media/image155.wmf"/><Relationship Id="rId305" Type="http://schemas.openxmlformats.org/officeDocument/2006/relationships/image" Target="media/image154.wmf"/><Relationship Id="rId304" Type="http://schemas.openxmlformats.org/officeDocument/2006/relationships/image" Target="media/image153.wmf"/><Relationship Id="rId303" Type="http://schemas.openxmlformats.org/officeDocument/2006/relationships/image" Target="media/image152.wmf"/><Relationship Id="rId302" Type="http://schemas.openxmlformats.org/officeDocument/2006/relationships/image" Target="media/image151.wmf"/><Relationship Id="rId301" Type="http://schemas.openxmlformats.org/officeDocument/2006/relationships/image" Target="media/image150.wmf"/><Relationship Id="rId300" Type="http://schemas.openxmlformats.org/officeDocument/2006/relationships/image" Target="media/image149.wmf"/><Relationship Id="rId30" Type="http://schemas.openxmlformats.org/officeDocument/2006/relationships/oleObject" Target="embeddings/oleObject9.bin"/><Relationship Id="rId3" Type="http://schemas.openxmlformats.org/officeDocument/2006/relationships/endnotes" Target="endnotes.xml"/><Relationship Id="rId299" Type="http://schemas.openxmlformats.org/officeDocument/2006/relationships/image" Target="media/image148.wmf"/><Relationship Id="rId298" Type="http://schemas.openxmlformats.org/officeDocument/2006/relationships/image" Target="media/image147.wmf"/><Relationship Id="rId297" Type="http://schemas.openxmlformats.org/officeDocument/2006/relationships/image" Target="media/image146.wmf"/><Relationship Id="rId296" Type="http://schemas.openxmlformats.org/officeDocument/2006/relationships/image" Target="media/image145.wmf"/><Relationship Id="rId295" Type="http://schemas.openxmlformats.org/officeDocument/2006/relationships/image" Target="media/image144.wmf"/><Relationship Id="rId294" Type="http://schemas.openxmlformats.org/officeDocument/2006/relationships/image" Target="media/image143.wmf"/><Relationship Id="rId293" Type="http://schemas.openxmlformats.org/officeDocument/2006/relationships/image" Target="media/image142.wmf"/><Relationship Id="rId292" Type="http://schemas.openxmlformats.org/officeDocument/2006/relationships/image" Target="media/image141.wmf"/><Relationship Id="rId291" Type="http://schemas.openxmlformats.org/officeDocument/2006/relationships/image" Target="media/image140.wmf"/><Relationship Id="rId290" Type="http://schemas.openxmlformats.org/officeDocument/2006/relationships/image" Target="media/image139.wmf"/><Relationship Id="rId29" Type="http://schemas.openxmlformats.org/officeDocument/2006/relationships/oleObject" Target="embeddings/oleObject8.bin"/><Relationship Id="rId289" Type="http://schemas.openxmlformats.org/officeDocument/2006/relationships/image" Target="media/image138.wmf"/><Relationship Id="rId288" Type="http://schemas.openxmlformats.org/officeDocument/2006/relationships/image" Target="media/image137.wmf"/><Relationship Id="rId287" Type="http://schemas.openxmlformats.org/officeDocument/2006/relationships/image" Target="media/image136.wmf"/><Relationship Id="rId286" Type="http://schemas.openxmlformats.org/officeDocument/2006/relationships/image" Target="media/image135.wmf"/><Relationship Id="rId285" Type="http://schemas.openxmlformats.org/officeDocument/2006/relationships/image" Target="media/image134.wmf"/><Relationship Id="rId284" Type="http://schemas.openxmlformats.org/officeDocument/2006/relationships/image" Target="media/image133.wmf"/><Relationship Id="rId283" Type="http://schemas.openxmlformats.org/officeDocument/2006/relationships/image" Target="media/image132.wmf"/><Relationship Id="rId282" Type="http://schemas.openxmlformats.org/officeDocument/2006/relationships/image" Target="media/image131.wmf"/><Relationship Id="rId281" Type="http://schemas.openxmlformats.org/officeDocument/2006/relationships/image" Target="media/image130.wmf"/><Relationship Id="rId280" Type="http://schemas.openxmlformats.org/officeDocument/2006/relationships/image" Target="media/image129.wmf"/><Relationship Id="rId28" Type="http://schemas.openxmlformats.org/officeDocument/2006/relationships/image" Target="media/image16.wmf"/><Relationship Id="rId279" Type="http://schemas.openxmlformats.org/officeDocument/2006/relationships/image" Target="media/image128.wmf"/><Relationship Id="rId278" Type="http://schemas.openxmlformats.org/officeDocument/2006/relationships/image" Target="media/image127.wmf"/><Relationship Id="rId277" Type="http://schemas.openxmlformats.org/officeDocument/2006/relationships/image" Target="media/image126.wmf"/><Relationship Id="rId276" Type="http://schemas.openxmlformats.org/officeDocument/2006/relationships/image" Target="media/image125.wmf"/><Relationship Id="rId275" Type="http://schemas.openxmlformats.org/officeDocument/2006/relationships/image" Target="media/image124.wmf"/><Relationship Id="rId274" Type="http://schemas.openxmlformats.org/officeDocument/2006/relationships/image" Target="media/image123.wmf"/><Relationship Id="rId273" Type="http://schemas.openxmlformats.org/officeDocument/2006/relationships/image" Target="media/image122.wmf"/><Relationship Id="rId272" Type="http://schemas.openxmlformats.org/officeDocument/2006/relationships/image" Target="media/image121.wmf"/><Relationship Id="rId271" Type="http://schemas.openxmlformats.org/officeDocument/2006/relationships/image" Target="media/image120.wmf"/><Relationship Id="rId270" Type="http://schemas.openxmlformats.org/officeDocument/2006/relationships/image" Target="media/image119.wmf"/><Relationship Id="rId27" Type="http://schemas.openxmlformats.org/officeDocument/2006/relationships/oleObject" Target="embeddings/oleObject7.bin"/><Relationship Id="rId269" Type="http://schemas.openxmlformats.org/officeDocument/2006/relationships/image" Target="media/image118.wmf"/><Relationship Id="rId268" Type="http://schemas.openxmlformats.org/officeDocument/2006/relationships/image" Target="media/image117.wmf"/><Relationship Id="rId267" Type="http://schemas.openxmlformats.org/officeDocument/2006/relationships/image" Target="media/image116.wmf"/><Relationship Id="rId266" Type="http://schemas.openxmlformats.org/officeDocument/2006/relationships/image" Target="media/image115.wmf"/><Relationship Id="rId265" Type="http://schemas.openxmlformats.org/officeDocument/2006/relationships/image" Target="media/image114.wmf"/><Relationship Id="rId264" Type="http://schemas.openxmlformats.org/officeDocument/2006/relationships/image" Target="media/image113.wmf"/><Relationship Id="rId263" Type="http://schemas.openxmlformats.org/officeDocument/2006/relationships/image" Target="media/image112.wmf"/><Relationship Id="rId262" Type="http://schemas.openxmlformats.org/officeDocument/2006/relationships/image" Target="media/image111.wmf"/><Relationship Id="rId261" Type="http://schemas.openxmlformats.org/officeDocument/2006/relationships/image" Target="media/image110.wmf"/><Relationship Id="rId260" Type="http://schemas.openxmlformats.org/officeDocument/2006/relationships/image" Target="media/image109.wmf"/><Relationship Id="rId26" Type="http://schemas.openxmlformats.org/officeDocument/2006/relationships/image" Target="media/image15.wmf"/><Relationship Id="rId259" Type="http://schemas.openxmlformats.org/officeDocument/2006/relationships/image" Target="media/image108.wmf"/><Relationship Id="rId258" Type="http://schemas.openxmlformats.org/officeDocument/2006/relationships/image" Target="media/image107.wmf"/><Relationship Id="rId257" Type="http://schemas.openxmlformats.org/officeDocument/2006/relationships/image" Target="media/image106.wmf"/><Relationship Id="rId256" Type="http://schemas.openxmlformats.org/officeDocument/2006/relationships/image" Target="media/image105.wmf"/><Relationship Id="rId255" Type="http://schemas.openxmlformats.org/officeDocument/2006/relationships/image" Target="media/image104.wmf"/><Relationship Id="rId254" Type="http://schemas.openxmlformats.org/officeDocument/2006/relationships/image" Target="media/image103.wmf"/><Relationship Id="rId253" Type="http://schemas.openxmlformats.org/officeDocument/2006/relationships/image" Target="media/image102.wmf"/><Relationship Id="rId252" Type="http://schemas.openxmlformats.org/officeDocument/2006/relationships/image" Target="media/image101.wmf"/><Relationship Id="rId251" Type="http://schemas.openxmlformats.org/officeDocument/2006/relationships/image" Target="media/image100.wmf"/><Relationship Id="rId250" Type="http://schemas.openxmlformats.org/officeDocument/2006/relationships/image" Target="media/image99.wmf"/><Relationship Id="rId25" Type="http://schemas.openxmlformats.org/officeDocument/2006/relationships/oleObject" Target="embeddings/oleObject6.bin"/><Relationship Id="rId249" Type="http://schemas.openxmlformats.org/officeDocument/2006/relationships/image" Target="media/image98.wmf"/><Relationship Id="rId248" Type="http://schemas.openxmlformats.org/officeDocument/2006/relationships/image" Target="media/image97.wmf"/><Relationship Id="rId247" Type="http://schemas.openxmlformats.org/officeDocument/2006/relationships/image" Target="media/image96.wmf"/><Relationship Id="rId246" Type="http://schemas.openxmlformats.org/officeDocument/2006/relationships/image" Target="media/image95.wmf"/><Relationship Id="rId245" Type="http://schemas.openxmlformats.org/officeDocument/2006/relationships/image" Target="media/image94.wmf"/><Relationship Id="rId244" Type="http://schemas.openxmlformats.org/officeDocument/2006/relationships/image" Target="media/image93.wmf"/><Relationship Id="rId243" Type="http://schemas.openxmlformats.org/officeDocument/2006/relationships/image" Target="media/image92.wmf"/><Relationship Id="rId242" Type="http://schemas.openxmlformats.org/officeDocument/2006/relationships/image" Target="media/image91.wmf"/><Relationship Id="rId241" Type="http://schemas.openxmlformats.org/officeDocument/2006/relationships/image" Target="media/image90.wmf"/><Relationship Id="rId240" Type="http://schemas.openxmlformats.org/officeDocument/2006/relationships/image" Target="media/image89.wmf"/><Relationship Id="rId24" Type="http://schemas.openxmlformats.org/officeDocument/2006/relationships/image" Target="media/image14.wmf"/><Relationship Id="rId239" Type="http://schemas.openxmlformats.org/officeDocument/2006/relationships/image" Target="media/image88.wmf"/><Relationship Id="rId238" Type="http://schemas.openxmlformats.org/officeDocument/2006/relationships/image" Target="media/image87.wmf"/><Relationship Id="rId237" Type="http://schemas.openxmlformats.org/officeDocument/2006/relationships/image" Target="media/image86.wmf"/><Relationship Id="rId236" Type="http://schemas.openxmlformats.org/officeDocument/2006/relationships/image" Target="media/image85.wmf"/><Relationship Id="rId235" Type="http://schemas.openxmlformats.org/officeDocument/2006/relationships/image" Target="media/image84.wmf"/><Relationship Id="rId234" Type="http://schemas.openxmlformats.org/officeDocument/2006/relationships/image" Target="media/image83.wmf"/><Relationship Id="rId233" Type="http://schemas.openxmlformats.org/officeDocument/2006/relationships/image" Target="media/image82.wmf"/><Relationship Id="rId232" Type="http://schemas.openxmlformats.org/officeDocument/2006/relationships/image" Target="media/image81.wmf"/><Relationship Id="rId231" Type="http://schemas.openxmlformats.org/officeDocument/2006/relationships/image" Target="media/image80.wmf"/><Relationship Id="rId230" Type="http://schemas.openxmlformats.org/officeDocument/2006/relationships/image" Target="media/image79.wmf"/><Relationship Id="rId23" Type="http://schemas.openxmlformats.org/officeDocument/2006/relationships/oleObject" Target="embeddings/oleObject5.bin"/><Relationship Id="rId229" Type="http://schemas.openxmlformats.org/officeDocument/2006/relationships/image" Target="media/image78.wmf"/><Relationship Id="rId228" Type="http://schemas.openxmlformats.org/officeDocument/2006/relationships/image" Target="media/image77.wmf"/><Relationship Id="rId227" Type="http://schemas.openxmlformats.org/officeDocument/2006/relationships/image" Target="media/image76.wmf"/><Relationship Id="rId226" Type="http://schemas.openxmlformats.org/officeDocument/2006/relationships/image" Target="media/image75.wmf"/><Relationship Id="rId225" Type="http://schemas.openxmlformats.org/officeDocument/2006/relationships/image" Target="media/image74.wmf"/><Relationship Id="rId224" Type="http://schemas.openxmlformats.org/officeDocument/2006/relationships/image" Target="media/image73.wmf"/><Relationship Id="rId223" Type="http://schemas.openxmlformats.org/officeDocument/2006/relationships/image" Target="media/image72.wmf"/><Relationship Id="rId222" Type="http://schemas.openxmlformats.org/officeDocument/2006/relationships/image" Target="media/image71.wmf"/><Relationship Id="rId221" Type="http://schemas.openxmlformats.org/officeDocument/2006/relationships/image" Target="media/image70.wmf"/><Relationship Id="rId220" Type="http://schemas.openxmlformats.org/officeDocument/2006/relationships/image" Target="media/image69.wmf"/><Relationship Id="rId22" Type="http://schemas.openxmlformats.org/officeDocument/2006/relationships/image" Target="media/image13.png"/><Relationship Id="rId219" Type="http://schemas.openxmlformats.org/officeDocument/2006/relationships/image" Target="media/image68.wmf"/><Relationship Id="rId218" Type="http://schemas.openxmlformats.org/officeDocument/2006/relationships/image" Target="media/image67.wmf"/><Relationship Id="rId217" Type="http://schemas.openxmlformats.org/officeDocument/2006/relationships/image" Target="media/image66.wmf"/><Relationship Id="rId216" Type="http://schemas.openxmlformats.org/officeDocument/2006/relationships/image" Target="media/image65.wmf"/><Relationship Id="rId215" Type="http://schemas.openxmlformats.org/officeDocument/2006/relationships/image" Target="media/image64.wmf"/><Relationship Id="rId214" Type="http://schemas.openxmlformats.org/officeDocument/2006/relationships/image" Target="media/image63.wmf"/><Relationship Id="rId213" Type="http://schemas.openxmlformats.org/officeDocument/2006/relationships/image" Target="media/image62.wmf"/><Relationship Id="rId212" Type="http://schemas.openxmlformats.org/officeDocument/2006/relationships/image" Target="media/image61.wmf"/><Relationship Id="rId211" Type="http://schemas.openxmlformats.org/officeDocument/2006/relationships/image" Target="media/image60.wmf"/><Relationship Id="rId210" Type="http://schemas.openxmlformats.org/officeDocument/2006/relationships/image" Target="media/image59.wmf"/><Relationship Id="rId21" Type="http://schemas.openxmlformats.org/officeDocument/2006/relationships/image" Target="media/image12.png"/><Relationship Id="rId209" Type="http://schemas.openxmlformats.org/officeDocument/2006/relationships/image" Target="media/image58.wmf"/><Relationship Id="rId208" Type="http://schemas.openxmlformats.org/officeDocument/2006/relationships/image" Target="media/image57.wmf"/><Relationship Id="rId207" Type="http://schemas.openxmlformats.org/officeDocument/2006/relationships/image" Target="media/image56.wmf"/><Relationship Id="rId206" Type="http://schemas.openxmlformats.org/officeDocument/2006/relationships/oleObject" Target="embeddings/oleObject146.bin"/><Relationship Id="rId205" Type="http://schemas.openxmlformats.org/officeDocument/2006/relationships/oleObject" Target="embeddings/oleObject145.bin"/><Relationship Id="rId204" Type="http://schemas.openxmlformats.org/officeDocument/2006/relationships/image" Target="media/image55.wmf"/><Relationship Id="rId203" Type="http://schemas.openxmlformats.org/officeDocument/2006/relationships/oleObject" Target="embeddings/oleObject144.bin"/><Relationship Id="rId202" Type="http://schemas.openxmlformats.org/officeDocument/2006/relationships/oleObject" Target="embeddings/oleObject143.bin"/><Relationship Id="rId201" Type="http://schemas.openxmlformats.org/officeDocument/2006/relationships/oleObject" Target="embeddings/oleObject142.bin"/><Relationship Id="rId200" Type="http://schemas.openxmlformats.org/officeDocument/2006/relationships/oleObject" Target="embeddings/oleObject141.bin"/><Relationship Id="rId20" Type="http://schemas.openxmlformats.org/officeDocument/2006/relationships/image" Target="media/image11.jpeg"/><Relationship Id="rId2" Type="http://schemas.openxmlformats.org/officeDocument/2006/relationships/settings" Target="settings.xml"/><Relationship Id="rId199" Type="http://schemas.openxmlformats.org/officeDocument/2006/relationships/image" Target="media/image54.wmf"/><Relationship Id="rId198" Type="http://schemas.openxmlformats.org/officeDocument/2006/relationships/oleObject" Target="embeddings/oleObject140.bin"/><Relationship Id="rId197" Type="http://schemas.openxmlformats.org/officeDocument/2006/relationships/oleObject" Target="embeddings/oleObject139.bin"/><Relationship Id="rId196" Type="http://schemas.openxmlformats.org/officeDocument/2006/relationships/oleObject" Target="embeddings/oleObject138.bin"/><Relationship Id="rId195" Type="http://schemas.openxmlformats.org/officeDocument/2006/relationships/image" Target="media/image53.wmf"/><Relationship Id="rId194" Type="http://schemas.openxmlformats.org/officeDocument/2006/relationships/oleObject" Target="embeddings/oleObject137.bin"/><Relationship Id="rId193" Type="http://schemas.openxmlformats.org/officeDocument/2006/relationships/image" Target="media/image52.wmf"/><Relationship Id="rId192" Type="http://schemas.openxmlformats.org/officeDocument/2006/relationships/oleObject" Target="embeddings/oleObject136.bin"/><Relationship Id="rId191" Type="http://schemas.openxmlformats.org/officeDocument/2006/relationships/oleObject" Target="embeddings/oleObject135.bin"/><Relationship Id="rId190" Type="http://schemas.openxmlformats.org/officeDocument/2006/relationships/oleObject" Target="embeddings/oleObject134.bin"/><Relationship Id="rId19" Type="http://schemas.openxmlformats.org/officeDocument/2006/relationships/oleObject" Target="embeddings/oleObject4.bin"/><Relationship Id="rId189" Type="http://schemas.openxmlformats.org/officeDocument/2006/relationships/oleObject" Target="embeddings/oleObject133.bin"/><Relationship Id="rId188" Type="http://schemas.openxmlformats.org/officeDocument/2006/relationships/oleObject" Target="embeddings/oleObject132.bin"/><Relationship Id="rId187" Type="http://schemas.openxmlformats.org/officeDocument/2006/relationships/oleObject" Target="embeddings/oleObject131.bin"/><Relationship Id="rId186" Type="http://schemas.openxmlformats.org/officeDocument/2006/relationships/oleObject" Target="embeddings/oleObject130.bin"/><Relationship Id="rId185" Type="http://schemas.openxmlformats.org/officeDocument/2006/relationships/oleObject" Target="embeddings/oleObject129.bin"/><Relationship Id="rId184" Type="http://schemas.openxmlformats.org/officeDocument/2006/relationships/oleObject" Target="embeddings/oleObject128.bin"/><Relationship Id="rId183" Type="http://schemas.openxmlformats.org/officeDocument/2006/relationships/oleObject" Target="embeddings/oleObject127.bin"/><Relationship Id="rId182" Type="http://schemas.openxmlformats.org/officeDocument/2006/relationships/image" Target="media/image51.wmf"/><Relationship Id="rId181" Type="http://schemas.openxmlformats.org/officeDocument/2006/relationships/oleObject" Target="embeddings/oleObject126.bin"/><Relationship Id="rId180" Type="http://schemas.openxmlformats.org/officeDocument/2006/relationships/image" Target="media/image50.wmf"/><Relationship Id="rId18" Type="http://schemas.openxmlformats.org/officeDocument/2006/relationships/image" Target="media/image10.png"/><Relationship Id="rId179" Type="http://schemas.openxmlformats.org/officeDocument/2006/relationships/oleObject" Target="embeddings/oleObject125.bin"/><Relationship Id="rId178" Type="http://schemas.openxmlformats.org/officeDocument/2006/relationships/image" Target="media/image49.wmf"/><Relationship Id="rId177" Type="http://schemas.openxmlformats.org/officeDocument/2006/relationships/oleObject" Target="embeddings/oleObject124.bin"/><Relationship Id="rId176" Type="http://schemas.openxmlformats.org/officeDocument/2006/relationships/oleObject" Target="embeddings/oleObject123.bin"/><Relationship Id="rId175" Type="http://schemas.openxmlformats.org/officeDocument/2006/relationships/oleObject" Target="embeddings/oleObject122.bin"/><Relationship Id="rId174" Type="http://schemas.openxmlformats.org/officeDocument/2006/relationships/image" Target="media/image48.wmf"/><Relationship Id="rId173" Type="http://schemas.openxmlformats.org/officeDocument/2006/relationships/oleObject" Target="embeddings/oleObject121.bin"/><Relationship Id="rId172" Type="http://schemas.openxmlformats.org/officeDocument/2006/relationships/oleObject" Target="embeddings/oleObject120.bin"/><Relationship Id="rId171" Type="http://schemas.openxmlformats.org/officeDocument/2006/relationships/oleObject" Target="embeddings/oleObject119.bin"/><Relationship Id="rId170" Type="http://schemas.openxmlformats.org/officeDocument/2006/relationships/oleObject" Target="embeddings/oleObject118.bin"/><Relationship Id="rId17" Type="http://schemas.openxmlformats.org/officeDocument/2006/relationships/image" Target="media/image9.png"/><Relationship Id="rId169" Type="http://schemas.openxmlformats.org/officeDocument/2006/relationships/image" Target="media/image47.wmf"/><Relationship Id="rId168" Type="http://schemas.openxmlformats.org/officeDocument/2006/relationships/oleObject" Target="embeddings/oleObject117.bin"/><Relationship Id="rId167" Type="http://schemas.openxmlformats.org/officeDocument/2006/relationships/oleObject" Target="embeddings/oleObject116.bin"/><Relationship Id="rId166" Type="http://schemas.openxmlformats.org/officeDocument/2006/relationships/image" Target="media/image46.wmf"/><Relationship Id="rId165" Type="http://schemas.openxmlformats.org/officeDocument/2006/relationships/oleObject" Target="embeddings/oleObject115.bin"/><Relationship Id="rId164" Type="http://schemas.openxmlformats.org/officeDocument/2006/relationships/oleObject" Target="embeddings/oleObject114.bin"/><Relationship Id="rId163" Type="http://schemas.openxmlformats.org/officeDocument/2006/relationships/oleObject" Target="embeddings/oleObject113.bin"/><Relationship Id="rId162" Type="http://schemas.openxmlformats.org/officeDocument/2006/relationships/oleObject" Target="embeddings/oleObject112.bin"/><Relationship Id="rId161" Type="http://schemas.openxmlformats.org/officeDocument/2006/relationships/oleObject" Target="embeddings/oleObject111.bin"/><Relationship Id="rId160" Type="http://schemas.openxmlformats.org/officeDocument/2006/relationships/oleObject" Target="embeddings/oleObject110.bin"/><Relationship Id="rId16" Type="http://schemas.openxmlformats.org/officeDocument/2006/relationships/image" Target="media/image8.emf"/><Relationship Id="rId159" Type="http://schemas.openxmlformats.org/officeDocument/2006/relationships/oleObject" Target="embeddings/oleObject109.bin"/><Relationship Id="rId158" Type="http://schemas.openxmlformats.org/officeDocument/2006/relationships/oleObject" Target="embeddings/oleObject108.bin"/><Relationship Id="rId157" Type="http://schemas.openxmlformats.org/officeDocument/2006/relationships/oleObject" Target="embeddings/oleObject107.bin"/><Relationship Id="rId156" Type="http://schemas.openxmlformats.org/officeDocument/2006/relationships/image" Target="media/image45.wmf"/><Relationship Id="rId155" Type="http://schemas.openxmlformats.org/officeDocument/2006/relationships/oleObject" Target="embeddings/oleObject106.bin"/><Relationship Id="rId154" Type="http://schemas.openxmlformats.org/officeDocument/2006/relationships/oleObject" Target="embeddings/oleObject105.bin"/><Relationship Id="rId153" Type="http://schemas.openxmlformats.org/officeDocument/2006/relationships/oleObject" Target="embeddings/oleObject104.bin"/><Relationship Id="rId152" Type="http://schemas.openxmlformats.org/officeDocument/2006/relationships/image" Target="media/image44.wmf"/><Relationship Id="rId151" Type="http://schemas.openxmlformats.org/officeDocument/2006/relationships/oleObject" Target="embeddings/oleObject103.bin"/><Relationship Id="rId150" Type="http://schemas.openxmlformats.org/officeDocument/2006/relationships/oleObject" Target="embeddings/oleObject102.bin"/><Relationship Id="rId15" Type="http://schemas.openxmlformats.org/officeDocument/2006/relationships/oleObject" Target="embeddings/oleObject3.bin"/><Relationship Id="rId149" Type="http://schemas.openxmlformats.org/officeDocument/2006/relationships/oleObject" Target="embeddings/oleObject101.bin"/><Relationship Id="rId148" Type="http://schemas.openxmlformats.org/officeDocument/2006/relationships/oleObject" Target="embeddings/oleObject100.bin"/><Relationship Id="rId147" Type="http://schemas.openxmlformats.org/officeDocument/2006/relationships/oleObject" Target="embeddings/oleObject99.bin"/><Relationship Id="rId146" Type="http://schemas.openxmlformats.org/officeDocument/2006/relationships/oleObject" Target="embeddings/oleObject98.bin"/><Relationship Id="rId145" Type="http://schemas.openxmlformats.org/officeDocument/2006/relationships/oleObject" Target="embeddings/oleObject97.bin"/><Relationship Id="rId144" Type="http://schemas.openxmlformats.org/officeDocument/2006/relationships/oleObject" Target="embeddings/oleObject96.bin"/><Relationship Id="rId143" Type="http://schemas.openxmlformats.org/officeDocument/2006/relationships/oleObject" Target="embeddings/oleObject95.bin"/><Relationship Id="rId142" Type="http://schemas.openxmlformats.org/officeDocument/2006/relationships/image" Target="media/image43.wmf"/><Relationship Id="rId141" Type="http://schemas.openxmlformats.org/officeDocument/2006/relationships/oleObject" Target="embeddings/oleObject94.bin"/><Relationship Id="rId140" Type="http://schemas.openxmlformats.org/officeDocument/2006/relationships/image" Target="media/image42.wmf"/><Relationship Id="rId14" Type="http://schemas.openxmlformats.org/officeDocument/2006/relationships/image" Target="media/image7.emf"/><Relationship Id="rId139" Type="http://schemas.openxmlformats.org/officeDocument/2006/relationships/oleObject" Target="embeddings/oleObject93.bin"/><Relationship Id="rId138" Type="http://schemas.openxmlformats.org/officeDocument/2006/relationships/image" Target="media/image41.wmf"/><Relationship Id="rId137" Type="http://schemas.openxmlformats.org/officeDocument/2006/relationships/oleObject" Target="embeddings/oleObject92.bin"/><Relationship Id="rId136" Type="http://schemas.openxmlformats.org/officeDocument/2006/relationships/image" Target="media/image40.wmf"/><Relationship Id="rId135" Type="http://schemas.openxmlformats.org/officeDocument/2006/relationships/oleObject" Target="embeddings/oleObject91.bin"/><Relationship Id="rId134" Type="http://schemas.openxmlformats.org/officeDocument/2006/relationships/image" Target="media/image39.wmf"/><Relationship Id="rId133" Type="http://schemas.openxmlformats.org/officeDocument/2006/relationships/oleObject" Target="embeddings/oleObject90.bin"/><Relationship Id="rId132" Type="http://schemas.openxmlformats.org/officeDocument/2006/relationships/image" Target="media/image38.wmf"/><Relationship Id="rId131" Type="http://schemas.openxmlformats.org/officeDocument/2006/relationships/oleObject" Target="embeddings/oleObject89.bin"/><Relationship Id="rId130" Type="http://schemas.openxmlformats.org/officeDocument/2006/relationships/oleObject" Target="embeddings/oleObject88.bin"/><Relationship Id="rId13" Type="http://schemas.openxmlformats.org/officeDocument/2006/relationships/oleObject" Target="embeddings/oleObject2.bin"/><Relationship Id="rId129" Type="http://schemas.openxmlformats.org/officeDocument/2006/relationships/image" Target="media/image37.wmf"/><Relationship Id="rId128" Type="http://schemas.openxmlformats.org/officeDocument/2006/relationships/oleObject" Target="embeddings/oleObject87.bin"/><Relationship Id="rId127" Type="http://schemas.openxmlformats.org/officeDocument/2006/relationships/oleObject" Target="embeddings/oleObject86.bin"/><Relationship Id="rId126" Type="http://schemas.openxmlformats.org/officeDocument/2006/relationships/oleObject" Target="embeddings/oleObject85.bin"/><Relationship Id="rId125" Type="http://schemas.openxmlformats.org/officeDocument/2006/relationships/image" Target="media/image36.wmf"/><Relationship Id="rId124" Type="http://schemas.openxmlformats.org/officeDocument/2006/relationships/oleObject" Target="embeddings/oleObject84.bin"/><Relationship Id="rId123" Type="http://schemas.openxmlformats.org/officeDocument/2006/relationships/image" Target="media/image35.wmf"/><Relationship Id="rId122" Type="http://schemas.openxmlformats.org/officeDocument/2006/relationships/oleObject" Target="embeddings/oleObject83.bin"/><Relationship Id="rId121" Type="http://schemas.openxmlformats.org/officeDocument/2006/relationships/oleObject" Target="embeddings/oleObject82.bin"/><Relationship Id="rId120" Type="http://schemas.openxmlformats.org/officeDocument/2006/relationships/oleObject" Target="embeddings/oleObject81.bin"/><Relationship Id="rId12" Type="http://schemas.openxmlformats.org/officeDocument/2006/relationships/image" Target="media/image6.png"/><Relationship Id="rId119" Type="http://schemas.openxmlformats.org/officeDocument/2006/relationships/oleObject" Target="embeddings/oleObject80.bin"/><Relationship Id="rId118" Type="http://schemas.openxmlformats.org/officeDocument/2006/relationships/oleObject" Target="embeddings/oleObject79.bin"/><Relationship Id="rId117" Type="http://schemas.openxmlformats.org/officeDocument/2006/relationships/oleObject" Target="embeddings/oleObject78.bin"/><Relationship Id="rId116" Type="http://schemas.openxmlformats.org/officeDocument/2006/relationships/oleObject" Target="embeddings/oleObject77.bin"/><Relationship Id="rId115" Type="http://schemas.openxmlformats.org/officeDocument/2006/relationships/oleObject" Target="embeddings/oleObject76.bin"/><Relationship Id="rId114" Type="http://schemas.openxmlformats.org/officeDocument/2006/relationships/oleObject" Target="embeddings/oleObject75.bin"/><Relationship Id="rId113" Type="http://schemas.openxmlformats.org/officeDocument/2006/relationships/oleObject" Target="embeddings/oleObject74.bin"/><Relationship Id="rId112" Type="http://schemas.openxmlformats.org/officeDocument/2006/relationships/oleObject" Target="embeddings/oleObject73.bin"/><Relationship Id="rId111" Type="http://schemas.openxmlformats.org/officeDocument/2006/relationships/image" Target="media/image34.wmf"/><Relationship Id="rId110" Type="http://schemas.openxmlformats.org/officeDocument/2006/relationships/oleObject" Target="embeddings/oleObject72.bin"/><Relationship Id="rId11" Type="http://schemas.openxmlformats.org/officeDocument/2006/relationships/image" Target="media/image5.png"/><Relationship Id="rId109" Type="http://schemas.openxmlformats.org/officeDocument/2006/relationships/oleObject" Target="embeddings/oleObject71.bin"/><Relationship Id="rId108" Type="http://schemas.openxmlformats.org/officeDocument/2006/relationships/image" Target="media/image33.wmf"/><Relationship Id="rId107" Type="http://schemas.openxmlformats.org/officeDocument/2006/relationships/oleObject" Target="embeddings/oleObject70.bin"/><Relationship Id="rId106" Type="http://schemas.openxmlformats.org/officeDocument/2006/relationships/image" Target="media/image32.wmf"/><Relationship Id="rId105" Type="http://schemas.openxmlformats.org/officeDocument/2006/relationships/oleObject" Target="embeddings/oleObject69.bin"/><Relationship Id="rId104" Type="http://schemas.openxmlformats.org/officeDocument/2006/relationships/image" Target="media/image31.wmf"/><Relationship Id="rId103" Type="http://schemas.openxmlformats.org/officeDocument/2006/relationships/oleObject" Target="embeddings/oleObject68.bin"/><Relationship Id="rId102" Type="http://schemas.openxmlformats.org/officeDocument/2006/relationships/oleObject" Target="embeddings/oleObject67.bin"/><Relationship Id="rId101" Type="http://schemas.openxmlformats.org/officeDocument/2006/relationships/oleObject" Target="embeddings/oleObject66.bin"/><Relationship Id="rId100" Type="http://schemas.openxmlformats.org/officeDocument/2006/relationships/oleObject" Target="embeddings/oleObject65.bin"/><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2018-03-05T05:17:58Z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