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3"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w:t>
      </w:r>
      <w:del w:id="0" w:author="Janusio" w:date="2018-03-14T15:44:23Z">
        <w:r>
          <w:rPr>
            <w:rFonts w:hint="eastAsia" w:ascii="Times New Roman" w:hAnsi="Times New Roman"/>
            <w:sz w:val="24"/>
            <w:szCs w:val="24"/>
            <w:lang w:val="en-US" w:eastAsia="zh-CN"/>
          </w:rPr>
          <w:delText>了</w:delText>
        </w:r>
      </w:del>
      <w:ins w:id="1" w:author="Janusio" w:date="2018-03-14T15:44:24Z">
        <w:r>
          <w:rPr>
            <w:rFonts w:hint="eastAsia" w:ascii="Times New Roman" w:hAnsi="Times New Roman"/>
            <w:sz w:val="24"/>
            <w:szCs w:val="24"/>
            <w:lang w:val="en-US" w:eastAsia="zh-CN"/>
          </w:rPr>
          <w:t>来</w:t>
        </w:r>
      </w:ins>
      <w:ins w:id="2" w:author="Janusio" w:date="2018-03-14T15:44:25Z">
        <w:r>
          <w:rPr>
            <w:rFonts w:hint="eastAsia" w:ascii="Times New Roman" w:hAnsi="Times New Roman"/>
            <w:sz w:val="24"/>
            <w:szCs w:val="24"/>
            <w:lang w:val="en-US" w:eastAsia="zh-CN"/>
          </w:rPr>
          <w:t>了</w:t>
        </w:r>
      </w:ins>
      <w:r>
        <w:rPr>
          <w:rFonts w:hint="eastAsia" w:ascii="Times New Roman" w:hAnsi="Times New Roman"/>
          <w:sz w:val="24"/>
          <w:szCs w:val="24"/>
          <w:lang w:val="en-US" w:eastAsia="zh-CN"/>
        </w:rPr>
        <w:t>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w:t>
      </w:r>
      <w:ins w:id="3" w:author="Janusio" w:date="2018-03-14T15:44:36Z">
        <w:r>
          <w:rPr>
            <w:rFonts w:hint="eastAsia" w:ascii="Times New Roman" w:hAnsi="Times New Roman"/>
            <w:sz w:val="24"/>
            <w:szCs w:val="24"/>
            <w:lang w:val="en-US" w:eastAsia="zh-CN"/>
          </w:rPr>
          <w:t>预计</w:t>
        </w:r>
      </w:ins>
      <w:r>
        <w:rPr>
          <w:rFonts w:hint="eastAsia" w:ascii="Times New Roman" w:hAnsi="Times New Roman"/>
          <w:sz w:val="24"/>
          <w:szCs w:val="24"/>
          <w:lang w:val="en-US" w:eastAsia="zh-CN"/>
        </w:rPr>
        <w:t>在2020年云计算市场规模将达到1453.3亿美元，平均每年增长率为21.7%。2016年我国的云计算市场达到514.9亿元，增速为35.9%，处于全球国家云计算发展的前列。2017年，</w:t>
      </w:r>
      <w:ins w:id="4" w:author="Janusio" w:date="2018-03-14T13:56:24Z">
        <w:r>
          <w:rPr>
            <w:rFonts w:hint="eastAsia" w:ascii="Times New Roman" w:hAnsi="Times New Roman"/>
            <w:sz w:val="24"/>
            <w:szCs w:val="24"/>
            <w:lang w:val="en-US" w:eastAsia="zh-CN"/>
          </w:rPr>
          <w:t>工信部</w:t>
        </w:r>
      </w:ins>
      <w:ins w:id="5" w:author="Janusio" w:date="2018-03-14T13:58:42Z">
        <w:r>
          <w:rPr>
            <w:rFonts w:hint="eastAsia" w:ascii="Times New Roman" w:hAnsi="Times New Roman"/>
            <w:sz w:val="24"/>
            <w:szCs w:val="24"/>
            <w:lang w:val="en-US" w:eastAsia="zh-CN"/>
          </w:rPr>
          <w:t>在</w:t>
        </w:r>
      </w:ins>
      <w:ins w:id="6" w:author="Janusio" w:date="2018-03-14T13:58:49Z">
        <w:r>
          <w:rPr>
            <w:rFonts w:hint="eastAsia" w:ascii="Times New Roman" w:hAnsi="Times New Roman"/>
            <w:sz w:val="24"/>
            <w:szCs w:val="24"/>
            <w:lang w:val="en-US" w:eastAsia="zh-CN"/>
          </w:rPr>
          <w:t>官方</w:t>
        </w:r>
      </w:ins>
      <w:ins w:id="7" w:author="Janusio" w:date="2018-03-14T13:58:50Z">
        <w:r>
          <w:rPr>
            <w:rFonts w:hint="eastAsia" w:ascii="Times New Roman" w:hAnsi="Times New Roman"/>
            <w:sz w:val="24"/>
            <w:szCs w:val="24"/>
            <w:lang w:val="en-US" w:eastAsia="zh-CN"/>
          </w:rPr>
          <w:t>网站</w:t>
        </w:r>
      </w:ins>
      <w:ins w:id="8" w:author="Janusio" w:date="2018-03-14T13:58:55Z">
        <w:r>
          <w:rPr>
            <w:rFonts w:hint="eastAsia" w:ascii="Times New Roman" w:hAnsi="Times New Roman"/>
            <w:sz w:val="24"/>
            <w:szCs w:val="24"/>
            <w:lang w:val="en-US" w:eastAsia="zh-CN"/>
          </w:rPr>
          <w:t>发布</w:t>
        </w:r>
      </w:ins>
      <w:ins w:id="9" w:author="Janusio" w:date="2018-03-14T13:58:57Z">
        <w:r>
          <w:rPr>
            <w:rFonts w:hint="eastAsia" w:ascii="Times New Roman" w:hAnsi="Times New Roman"/>
            <w:sz w:val="24"/>
            <w:szCs w:val="24"/>
            <w:lang w:val="en-US" w:eastAsia="zh-CN"/>
          </w:rPr>
          <w:t>通知</w:t>
        </w:r>
      </w:ins>
      <w:del w:id="10" w:author="Janusio" w:date="2018-03-14T13:58:58Z">
        <w:r>
          <w:rPr>
            <w:rFonts w:hint="eastAsia" w:ascii="Times New Roman" w:hAnsi="Times New Roman"/>
            <w:sz w:val="24"/>
            <w:szCs w:val="24"/>
            <w:lang w:val="en-US" w:eastAsia="zh-CN"/>
          </w:rPr>
          <w:delText>工业和信息化部发布的</w:delText>
        </w:r>
      </w:del>
      <w:r>
        <w:rPr>
          <w:rFonts w:hint="eastAsia" w:ascii="Times New Roman" w:hAnsi="Times New Roman"/>
          <w:sz w:val="24"/>
          <w:szCs w:val="24"/>
          <w:lang w:val="en-US" w:eastAsia="zh-CN"/>
        </w:rPr>
        <w:t>《云计算发展三年行动计划（2017－2019年）》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ins w:id="11" w:author="Janusio" w:date="2018-03-14T13:59:14Z">
        <w:r>
          <w:rPr>
            <w:rFonts w:hint="eastAsia" w:ascii="Times New Roman" w:hAnsi="Times New Roman"/>
            <w:sz w:val="24"/>
            <w:szCs w:val="24"/>
            <w:lang w:val="en-US" w:eastAsia="zh-CN"/>
          </w:rPr>
          <w:t>中</w:t>
        </w:r>
      </w:ins>
      <w:r>
        <w:rPr>
          <w:rFonts w:hint="eastAsia" w:ascii="Times New Roman" w:hAnsi="Times New Roman"/>
          <w:sz w:val="24"/>
          <w:szCs w:val="24"/>
          <w:lang w:val="en-US" w:eastAsia="zh-CN"/>
        </w:rPr>
        <w:t>提到，我国云计算的发展目标</w:t>
      </w:r>
      <w:del w:id="12" w:author="Janusio" w:date="2018-03-14T14:00:34Z">
        <w:r>
          <w:rPr>
            <w:rFonts w:hint="eastAsia" w:ascii="Times New Roman" w:hAnsi="Times New Roman"/>
            <w:sz w:val="24"/>
            <w:szCs w:val="24"/>
            <w:lang w:val="en-US" w:eastAsia="zh-CN"/>
          </w:rPr>
          <w:delText>“到2019年，我国云计算产业规模达到4300亿元”</w:delText>
        </w:r>
      </w:del>
      <w:ins w:id="13" w:author="Janusio" w:date="2018-03-14T14:00:34Z">
        <w:r>
          <w:rPr>
            <w:rFonts w:hint="eastAsia" w:ascii="Times New Roman" w:hAnsi="Times New Roman"/>
            <w:sz w:val="24"/>
            <w:szCs w:val="24"/>
            <w:lang w:val="en-US" w:eastAsia="zh-CN"/>
          </w:rPr>
          <w:t>到</w:t>
        </w:r>
      </w:ins>
      <w:ins w:id="14" w:author="Janusio" w:date="2018-03-14T14:00:36Z">
        <w:r>
          <w:rPr>
            <w:rFonts w:hint="eastAsia" w:ascii="Times New Roman" w:hAnsi="Times New Roman"/>
            <w:sz w:val="24"/>
            <w:szCs w:val="24"/>
            <w:lang w:val="en-US" w:eastAsia="zh-CN"/>
          </w:rPr>
          <w:t>20</w:t>
        </w:r>
      </w:ins>
      <w:ins w:id="15" w:author="Janusio" w:date="2018-03-14T14:00:37Z">
        <w:r>
          <w:rPr>
            <w:rFonts w:hint="eastAsia" w:ascii="Times New Roman" w:hAnsi="Times New Roman"/>
            <w:sz w:val="24"/>
            <w:szCs w:val="24"/>
            <w:lang w:val="en-US" w:eastAsia="zh-CN"/>
          </w:rPr>
          <w:t>19</w:t>
        </w:r>
      </w:ins>
      <w:ins w:id="16" w:author="Janusio" w:date="2018-03-14T14:00:38Z">
        <w:r>
          <w:rPr>
            <w:rFonts w:hint="eastAsia" w:ascii="Times New Roman" w:hAnsi="Times New Roman"/>
            <w:sz w:val="24"/>
            <w:szCs w:val="24"/>
            <w:lang w:val="en-US" w:eastAsia="zh-CN"/>
          </w:rPr>
          <w:t>年我</w:t>
        </w:r>
      </w:ins>
      <w:ins w:id="17" w:author="Janusio" w:date="2018-03-14T14:00:39Z">
        <w:r>
          <w:rPr>
            <w:rFonts w:hint="eastAsia" w:ascii="Times New Roman" w:hAnsi="Times New Roman"/>
            <w:sz w:val="24"/>
            <w:szCs w:val="24"/>
            <w:lang w:val="en-US" w:eastAsia="zh-CN"/>
          </w:rPr>
          <w:t>国的</w:t>
        </w:r>
      </w:ins>
      <w:ins w:id="18" w:author="Janusio" w:date="2018-03-14T14:00:40Z">
        <w:r>
          <w:rPr>
            <w:rFonts w:hint="eastAsia" w:ascii="Times New Roman" w:hAnsi="Times New Roman"/>
            <w:sz w:val="24"/>
            <w:szCs w:val="24"/>
            <w:lang w:val="en-US" w:eastAsia="zh-CN"/>
          </w:rPr>
          <w:t>云计算</w:t>
        </w:r>
      </w:ins>
      <w:ins w:id="19" w:author="Janusio" w:date="2018-03-14T14:00:47Z">
        <w:r>
          <w:rPr>
            <w:rFonts w:hint="eastAsia" w:ascii="Times New Roman" w:hAnsi="Times New Roman"/>
            <w:sz w:val="24"/>
            <w:szCs w:val="24"/>
            <w:lang w:val="en-US" w:eastAsia="zh-CN"/>
          </w:rPr>
          <w:t>规模</w:t>
        </w:r>
      </w:ins>
      <w:ins w:id="20" w:author="Janusio" w:date="2018-03-14T14:00:49Z">
        <w:r>
          <w:rPr>
            <w:rFonts w:hint="eastAsia" w:ascii="Times New Roman" w:hAnsi="Times New Roman"/>
            <w:sz w:val="24"/>
            <w:szCs w:val="24"/>
            <w:lang w:val="en-US" w:eastAsia="zh-CN"/>
          </w:rPr>
          <w:t>预计达到</w:t>
        </w:r>
      </w:ins>
      <w:ins w:id="21" w:author="Janusio" w:date="2018-03-14T14:00:55Z">
        <w:r>
          <w:rPr>
            <w:rFonts w:hint="eastAsia" w:ascii="Times New Roman" w:hAnsi="Times New Roman"/>
            <w:sz w:val="24"/>
            <w:szCs w:val="24"/>
            <w:lang w:val="en-US" w:eastAsia="zh-CN"/>
          </w:rPr>
          <w:t>4</w:t>
        </w:r>
      </w:ins>
      <w:ins w:id="22" w:author="Janusio" w:date="2018-03-14T14:00:56Z">
        <w:r>
          <w:rPr>
            <w:rFonts w:hint="eastAsia" w:ascii="Times New Roman" w:hAnsi="Times New Roman"/>
            <w:sz w:val="24"/>
            <w:szCs w:val="24"/>
            <w:lang w:val="en-US" w:eastAsia="zh-CN"/>
          </w:rPr>
          <w:t>300</w:t>
        </w:r>
      </w:ins>
      <w:ins w:id="23" w:author="Janusio" w:date="2018-03-14T14:00:58Z">
        <w:r>
          <w:rPr>
            <w:rFonts w:hint="eastAsia" w:ascii="Times New Roman" w:hAnsi="Times New Roman"/>
            <w:sz w:val="24"/>
            <w:szCs w:val="24"/>
            <w:lang w:val="en-US" w:eastAsia="zh-CN"/>
          </w:rPr>
          <w:t>亿元</w:t>
        </w:r>
      </w:ins>
      <w:r>
        <w:rPr>
          <w:rFonts w:hint="eastAsia" w:ascii="Times New Roman" w:hAnsi="Times New Roman"/>
          <w:sz w:val="24"/>
          <w:szCs w:val="24"/>
          <w:lang w:val="en-US" w:eastAsia="zh-CN"/>
        </w:rPr>
        <w:t>，该</w:t>
      </w:r>
      <w:del w:id="24" w:author="Janusio" w:date="2018-03-14T14:01:17Z">
        <w:r>
          <w:rPr>
            <w:rFonts w:hint="eastAsia" w:ascii="Times New Roman" w:hAnsi="Times New Roman"/>
            <w:sz w:val="24"/>
            <w:szCs w:val="24"/>
            <w:lang w:val="en-US" w:eastAsia="zh-CN"/>
          </w:rPr>
          <w:delText>行动计划</w:delText>
        </w:r>
      </w:del>
      <w:ins w:id="25" w:author="Janusio" w:date="2018-03-14T14:01:21Z">
        <w:r>
          <w:rPr>
            <w:rFonts w:hint="eastAsia" w:ascii="Times New Roman" w:hAnsi="Times New Roman"/>
            <w:sz w:val="24"/>
            <w:szCs w:val="24"/>
            <w:lang w:val="en-US" w:eastAsia="zh-CN"/>
          </w:rPr>
          <w:t>项</w:t>
        </w:r>
      </w:ins>
      <w:ins w:id="26" w:author="Janusio" w:date="2018-03-14T14:01:22Z">
        <w:r>
          <w:rPr>
            <w:rFonts w:hint="eastAsia" w:ascii="Times New Roman" w:hAnsi="Times New Roman"/>
            <w:sz w:val="24"/>
            <w:szCs w:val="24"/>
            <w:lang w:val="en-US" w:eastAsia="zh-CN"/>
          </w:rPr>
          <w:t>内容</w:t>
        </w:r>
      </w:ins>
      <w:r>
        <w:rPr>
          <w:rFonts w:hint="eastAsia" w:ascii="Times New Roman" w:hAnsi="Times New Roman"/>
          <w:sz w:val="24"/>
          <w:szCs w:val="24"/>
          <w:lang w:val="en-US" w:eastAsia="zh-CN"/>
        </w:rPr>
        <w:t>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w:t>
      </w:r>
      <w:del w:id="27" w:author="Janusio" w:date="2018-03-14T15:44:52Z">
        <w:r>
          <w:rPr>
            <w:rFonts w:hint="eastAsia" w:ascii="Times New Roman" w:hAnsi="Times New Roman"/>
            <w:sz w:val="24"/>
            <w:szCs w:val="24"/>
            <w:lang w:val="en-US" w:eastAsia="zh-CN"/>
          </w:rPr>
          <w:delText>与</w:delText>
        </w:r>
      </w:del>
      <w:r>
        <w:rPr>
          <w:rFonts w:hint="eastAsia" w:ascii="Times New Roman" w:hAnsi="Times New Roman"/>
          <w:sz w:val="24"/>
          <w:szCs w:val="24"/>
          <w:lang w:val="en-US" w:eastAsia="zh-CN"/>
        </w:rPr>
        <w:t>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ins w:id="28" w:author="Janusio" w:date="2018-03-14T14:04:41Z">
        <w:r>
          <w:rPr>
            <w:rFonts w:hint="eastAsia" w:ascii="Times New Roman" w:hAnsi="Times New Roman"/>
            <w:sz w:val="24"/>
            <w:szCs w:val="24"/>
            <w:vertAlign w:val="superscript"/>
            <w:lang w:val="en-US" w:eastAsia="zh-CN"/>
            <w:rPrChange w:id="29" w:author="Janusio" w:date="2018-03-14T14:04:53Z">
              <w:rPr>
                <w:rFonts w:hint="eastAsia" w:ascii="Times New Roman" w:hAnsi="Times New Roman"/>
                <w:sz w:val="24"/>
                <w:szCs w:val="24"/>
                <w:lang w:val="en-US" w:eastAsia="zh-CN"/>
              </w:rPr>
            </w:rPrChange>
          </w:rPr>
          <w:t>[</w:t>
        </w:r>
      </w:ins>
      <w:ins w:id="31" w:author="Janusio" w:date="2018-03-14T14:04:42Z">
        <w:r>
          <w:rPr>
            <w:rFonts w:hint="eastAsia" w:ascii="Times New Roman" w:hAnsi="Times New Roman"/>
            <w:sz w:val="24"/>
            <w:szCs w:val="24"/>
            <w:vertAlign w:val="superscript"/>
            <w:lang w:val="en-US" w:eastAsia="zh-CN"/>
            <w:rPrChange w:id="32" w:author="Janusio" w:date="2018-03-14T14:04:53Z">
              <w:rPr>
                <w:rFonts w:hint="eastAsia" w:ascii="Times New Roman" w:hAnsi="Times New Roman"/>
                <w:sz w:val="24"/>
                <w:szCs w:val="24"/>
                <w:lang w:val="en-US" w:eastAsia="zh-CN"/>
              </w:rPr>
            </w:rPrChange>
          </w:rPr>
          <w:t>25</w:t>
        </w:r>
      </w:ins>
      <w:ins w:id="34" w:author="Janusio" w:date="2018-03-14T14:04:41Z">
        <w:r>
          <w:rPr>
            <w:rFonts w:hint="eastAsia" w:ascii="Times New Roman" w:hAnsi="Times New Roman"/>
            <w:sz w:val="24"/>
            <w:szCs w:val="24"/>
            <w:vertAlign w:val="superscript"/>
            <w:lang w:val="en-US" w:eastAsia="zh-CN"/>
            <w:rPrChange w:id="35" w:author="Janusio" w:date="2018-03-14T14:04:53Z">
              <w:rPr>
                <w:rFonts w:hint="eastAsia" w:ascii="Times New Roman" w:hAnsi="Times New Roman"/>
                <w:sz w:val="24"/>
                <w:szCs w:val="24"/>
                <w:lang w:val="en-US" w:eastAsia="zh-CN"/>
              </w:rPr>
            </w:rPrChange>
          </w:rPr>
          <w:t>]</w:t>
        </w:r>
      </w:ins>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w:t>
      </w:r>
      <w:ins w:id="37" w:author="Janusio" w:date="2018-03-14T15:45:22Z">
        <w:r>
          <w:rPr>
            <w:rFonts w:hint="eastAsia" w:ascii="Times New Roman" w:hAnsi="Times New Roman"/>
            <w:sz w:val="24"/>
            <w:szCs w:val="24"/>
            <w:lang w:val="en-US" w:eastAsia="zh-CN"/>
          </w:rPr>
          <w:t>构建</w:t>
        </w:r>
      </w:ins>
      <w:ins w:id="38" w:author="Janusio" w:date="2018-03-14T15:45:36Z">
        <w:r>
          <w:rPr>
            <w:rFonts w:hint="eastAsia" w:ascii="Times New Roman" w:hAnsi="Times New Roman"/>
            <w:sz w:val="24"/>
            <w:szCs w:val="24"/>
            <w:lang w:val="en-US" w:eastAsia="zh-CN"/>
          </w:rPr>
          <w:t>安全</w:t>
        </w:r>
      </w:ins>
      <w:ins w:id="39" w:author="Janusio" w:date="2018-03-14T15:45:37Z">
        <w:r>
          <w:rPr>
            <w:rFonts w:hint="eastAsia" w:ascii="Times New Roman" w:hAnsi="Times New Roman"/>
            <w:sz w:val="24"/>
            <w:szCs w:val="24"/>
            <w:lang w:val="en-US" w:eastAsia="zh-CN"/>
          </w:rPr>
          <w:t>的</w:t>
        </w:r>
      </w:ins>
      <w:del w:id="40" w:author="Janusio" w:date="2018-03-14T15:45:05Z">
        <w:r>
          <w:rPr>
            <w:rFonts w:hint="eastAsia" w:ascii="Times New Roman" w:hAnsi="Times New Roman"/>
            <w:sz w:val="24"/>
            <w:szCs w:val="24"/>
            <w:lang w:val="en-US" w:eastAsia="zh-CN"/>
          </w:rPr>
          <w:delText>构</w:delText>
        </w:r>
      </w:del>
      <w:del w:id="41" w:author="Janusio" w:date="2018-03-14T15:45:04Z">
        <w:r>
          <w:rPr>
            <w:rFonts w:hint="eastAsia" w:ascii="Times New Roman" w:hAnsi="Times New Roman"/>
            <w:sz w:val="24"/>
            <w:szCs w:val="24"/>
            <w:lang w:val="en-US" w:eastAsia="zh-CN"/>
          </w:rPr>
          <w:delText>建</w:delText>
        </w:r>
      </w:del>
      <w:r>
        <w:rPr>
          <w:rFonts w:hint="eastAsia" w:ascii="Times New Roman" w:hAnsi="Times New Roman"/>
          <w:sz w:val="24"/>
          <w:szCs w:val="24"/>
          <w:lang w:val="en-US" w:eastAsia="zh-CN"/>
        </w:rPr>
        <w:t>云</w:t>
      </w:r>
      <w:ins w:id="42" w:author="Janusio" w:date="2018-03-14T15:45:34Z">
        <w:r>
          <w:rPr>
            <w:rFonts w:hint="eastAsia" w:ascii="Times New Roman" w:hAnsi="Times New Roman"/>
            <w:sz w:val="24"/>
            <w:szCs w:val="24"/>
            <w:lang w:val="en-US" w:eastAsia="zh-CN"/>
          </w:rPr>
          <w:t>计算</w:t>
        </w:r>
      </w:ins>
      <w:del w:id="43" w:author="Janusio" w:date="2018-03-14T15:45:32Z">
        <w:r>
          <w:rPr>
            <w:rFonts w:hint="eastAsia" w:ascii="Times New Roman" w:hAnsi="Times New Roman"/>
            <w:sz w:val="24"/>
            <w:szCs w:val="24"/>
            <w:lang w:val="en-US" w:eastAsia="zh-CN"/>
          </w:rPr>
          <w:delText>服务</w:delText>
        </w:r>
      </w:del>
      <w:ins w:id="44" w:author="Janusio" w:date="2018-03-14T15:45:27Z">
        <w:r>
          <w:rPr>
            <w:rFonts w:hint="eastAsia" w:ascii="Times New Roman" w:hAnsi="Times New Roman"/>
            <w:sz w:val="24"/>
            <w:szCs w:val="24"/>
            <w:lang w:val="en-US" w:eastAsia="zh-CN"/>
          </w:rPr>
          <w:t>环境</w:t>
        </w:r>
      </w:ins>
      <w:r>
        <w:rPr>
          <w:rFonts w:hint="eastAsia" w:ascii="Times New Roman" w:hAnsi="Times New Roman"/>
          <w:sz w:val="24"/>
          <w:szCs w:val="24"/>
          <w:lang w:val="en-US" w:eastAsia="zh-CN"/>
        </w:rPr>
        <w:t>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w:t>
      </w:r>
      <w:del w:id="45" w:author="Janusio" w:date="2018-03-14T15:45:52Z">
        <w:r>
          <w:rPr>
            <w:rFonts w:hint="eastAsia" w:ascii="Times New Roman" w:hAnsi="Times New Roman"/>
            <w:sz w:val="24"/>
            <w:szCs w:val="24"/>
            <w:lang w:val="en-US" w:eastAsia="zh-CN"/>
          </w:rPr>
          <w:delText>和方案</w:delText>
        </w:r>
      </w:del>
      <w:r>
        <w:rPr>
          <w:rFonts w:hint="eastAsia" w:ascii="Times New Roman" w:hAnsi="Times New Roman"/>
          <w:sz w:val="24"/>
          <w:szCs w:val="24"/>
          <w:lang w:val="en-US" w:eastAsia="zh-CN"/>
        </w:rPr>
        <w:t>基础。</w:t>
      </w:r>
    </w:p>
    <w:p>
      <w:pPr>
        <w:pStyle w:val="32"/>
        <w:spacing w:line="360" w:lineRule="auto"/>
        <w:ind w:firstLine="420" w:firstLineChars="0"/>
        <w:rPr>
          <w:rFonts w:hint="eastAsia" w:ascii="Times New Roman" w:hAnsi="Times New Roman"/>
          <w:sz w:val="24"/>
          <w:szCs w:val="24"/>
          <w:lang w:val="en-US" w:eastAsia="zh-CN"/>
        </w:rPr>
        <w:pPrChange w:id="46" w:author="Janusio" w:date="2018-03-14T14:19:42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w:t>
      </w:r>
      <w:ins w:id="47" w:author="Janusio" w:date="2018-03-14T14:07:39Z">
        <w:r>
          <w:rPr>
            <w:rFonts w:hint="eastAsia" w:ascii="Times New Roman" w:hAnsi="Times New Roman"/>
            <w:sz w:val="24"/>
            <w:szCs w:val="24"/>
            <w:lang w:val="en-US" w:eastAsia="zh-CN"/>
          </w:rPr>
          <w:t>十一个</w:t>
        </w:r>
      </w:ins>
      <w:ins w:id="48" w:author="Janusio" w:date="2018-03-14T14:07:40Z">
        <w:r>
          <w:rPr>
            <w:rFonts w:hint="eastAsia" w:ascii="Times New Roman" w:hAnsi="Times New Roman"/>
            <w:sz w:val="24"/>
            <w:szCs w:val="24"/>
            <w:lang w:val="en-US" w:eastAsia="zh-CN"/>
          </w:rPr>
          <w:t>可以</w:t>
        </w:r>
      </w:ins>
      <w:ins w:id="49" w:author="Janusio" w:date="2018-03-14T14:07:45Z">
        <w:r>
          <w:rPr>
            <w:rFonts w:hint="eastAsia" w:ascii="Times New Roman" w:hAnsi="Times New Roman"/>
            <w:sz w:val="24"/>
            <w:szCs w:val="24"/>
            <w:lang w:val="en-US" w:eastAsia="zh-CN"/>
          </w:rPr>
          <w:t>支持</w:t>
        </w:r>
      </w:ins>
      <w:ins w:id="50" w:author="Janusio" w:date="2018-03-14T14:08:17Z">
        <w:r>
          <w:rPr>
            <w:rFonts w:hint="eastAsia" w:ascii="Times New Roman" w:hAnsi="Times New Roman"/>
            <w:sz w:val="24"/>
            <w:szCs w:val="24"/>
            <w:lang w:val="en-US" w:eastAsia="zh-CN"/>
          </w:rPr>
          <w:t>可信</w:t>
        </w:r>
      </w:ins>
      <w:ins w:id="51" w:author="Janusio" w:date="2018-03-14T14:07:48Z">
        <w:r>
          <w:rPr>
            <w:rFonts w:hint="eastAsia" w:ascii="Times New Roman" w:hAnsi="Times New Roman"/>
            <w:sz w:val="24"/>
            <w:szCs w:val="24"/>
            <w:lang w:val="en-US" w:eastAsia="zh-CN"/>
          </w:rPr>
          <w:t>计算</w:t>
        </w:r>
      </w:ins>
      <w:ins w:id="52" w:author="Janusio" w:date="2018-03-14T14:07:49Z">
        <w:r>
          <w:rPr>
            <w:rFonts w:hint="eastAsia" w:ascii="Times New Roman" w:hAnsi="Times New Roman"/>
            <w:sz w:val="24"/>
            <w:szCs w:val="24"/>
            <w:lang w:val="en-US" w:eastAsia="zh-CN"/>
          </w:rPr>
          <w:t>虚拟化</w:t>
        </w:r>
      </w:ins>
      <w:ins w:id="53" w:author="Janusio" w:date="2018-03-14T14:07:50Z">
        <w:r>
          <w:rPr>
            <w:rFonts w:hint="eastAsia" w:ascii="Times New Roman" w:hAnsi="Times New Roman"/>
            <w:sz w:val="24"/>
            <w:szCs w:val="24"/>
            <w:lang w:val="en-US" w:eastAsia="zh-CN"/>
          </w:rPr>
          <w:t>技术的</w:t>
        </w:r>
      </w:ins>
      <w:ins w:id="54" w:author="Janusio" w:date="2018-03-14T14:07:52Z">
        <w:r>
          <w:rPr>
            <w:rFonts w:hint="eastAsia" w:ascii="Times New Roman" w:hAnsi="Times New Roman"/>
            <w:sz w:val="24"/>
            <w:szCs w:val="24"/>
            <w:lang w:val="en-US" w:eastAsia="zh-CN"/>
          </w:rPr>
          <w:t>物理</w:t>
        </w:r>
      </w:ins>
      <w:ins w:id="55" w:author="Janusio" w:date="2018-03-14T14:07:54Z">
        <w:r>
          <w:rPr>
            <w:rFonts w:hint="eastAsia" w:ascii="Times New Roman" w:hAnsi="Times New Roman"/>
            <w:sz w:val="24"/>
            <w:szCs w:val="24"/>
            <w:lang w:val="en-US" w:eastAsia="zh-CN"/>
          </w:rPr>
          <w:t>主机</w:t>
        </w:r>
      </w:ins>
      <w:ins w:id="56" w:author="Janusio" w:date="2018-03-14T14:07:55Z">
        <w:r>
          <w:rPr>
            <w:rFonts w:hint="eastAsia" w:ascii="Times New Roman" w:hAnsi="Times New Roman"/>
            <w:sz w:val="24"/>
            <w:szCs w:val="24"/>
            <w:lang w:val="en-US" w:eastAsia="zh-CN"/>
          </w:rPr>
          <w:t>，</w:t>
        </w:r>
      </w:ins>
      <w:ins w:id="57" w:author="Janusio" w:date="2018-03-14T14:08:01Z">
        <w:r>
          <w:rPr>
            <w:rFonts w:hint="eastAsia" w:ascii="Times New Roman" w:hAnsi="Times New Roman"/>
            <w:sz w:val="24"/>
            <w:szCs w:val="24"/>
            <w:lang w:val="en-US" w:eastAsia="zh-CN"/>
          </w:rPr>
          <w:t>并且</w:t>
        </w:r>
      </w:ins>
      <w:ins w:id="58" w:author="Janusio" w:date="2018-03-14T14:08:02Z">
        <w:r>
          <w:rPr>
            <w:rFonts w:hint="eastAsia" w:ascii="Times New Roman" w:hAnsi="Times New Roman"/>
            <w:sz w:val="24"/>
            <w:szCs w:val="24"/>
            <w:lang w:val="en-US" w:eastAsia="zh-CN"/>
          </w:rPr>
          <w:t>其</w:t>
        </w:r>
      </w:ins>
      <w:ins w:id="59" w:author="Janusio" w:date="2018-03-14T14:08:05Z">
        <w:r>
          <w:rPr>
            <w:rFonts w:hint="eastAsia" w:ascii="Times New Roman" w:hAnsi="Times New Roman"/>
            <w:sz w:val="24"/>
            <w:szCs w:val="24"/>
            <w:lang w:val="en-US" w:eastAsia="zh-CN"/>
          </w:rPr>
          <w:t>与</w:t>
        </w:r>
      </w:ins>
      <w:ins w:id="60" w:author="Janusio" w:date="2018-03-14T14:08:07Z">
        <w:r>
          <w:rPr>
            <w:rFonts w:hint="eastAsia" w:ascii="Times New Roman" w:hAnsi="Times New Roman"/>
            <w:sz w:val="24"/>
            <w:szCs w:val="24"/>
            <w:lang w:val="en-US" w:eastAsia="zh-CN"/>
          </w:rPr>
          <w:t>一般的</w:t>
        </w:r>
      </w:ins>
      <w:ins w:id="61" w:author="Janusio" w:date="2018-03-14T14:08:28Z">
        <w:r>
          <w:rPr>
            <w:rFonts w:hint="eastAsia" w:ascii="Times New Roman" w:hAnsi="Times New Roman"/>
            <w:sz w:val="24"/>
            <w:szCs w:val="24"/>
            <w:lang w:val="en-US" w:eastAsia="zh-CN"/>
          </w:rPr>
          <w:t>带有</w:t>
        </w:r>
      </w:ins>
      <w:ins w:id="62" w:author="Janusio" w:date="2018-03-14T14:08:31Z">
        <w:r>
          <w:rPr>
            <w:rFonts w:hint="eastAsia" w:ascii="Times New Roman" w:hAnsi="Times New Roman"/>
            <w:sz w:val="24"/>
            <w:szCs w:val="24"/>
            <w:lang w:val="en-US" w:eastAsia="zh-CN"/>
          </w:rPr>
          <w:t>TPM</w:t>
        </w:r>
      </w:ins>
      <w:ins w:id="63" w:author="Janusio" w:date="2018-03-14T14:08:37Z">
        <w:r>
          <w:rPr>
            <w:rFonts w:hint="eastAsia" w:ascii="Times New Roman" w:hAnsi="Times New Roman"/>
            <w:sz w:val="24"/>
            <w:szCs w:val="24"/>
            <w:lang w:val="en-US" w:eastAsia="zh-CN"/>
          </w:rPr>
          <w:t>可信</w:t>
        </w:r>
      </w:ins>
      <w:ins w:id="64" w:author="Janusio" w:date="2018-03-14T14:08:40Z">
        <w:r>
          <w:rPr>
            <w:rFonts w:hint="eastAsia" w:ascii="Times New Roman" w:hAnsi="Times New Roman"/>
            <w:sz w:val="24"/>
            <w:szCs w:val="24"/>
            <w:lang w:val="en-US" w:eastAsia="zh-CN"/>
          </w:rPr>
          <w:t>主机的</w:t>
        </w:r>
      </w:ins>
      <w:ins w:id="65" w:author="Janusio" w:date="2018-03-14T14:08:42Z">
        <w:r>
          <w:rPr>
            <w:rFonts w:hint="eastAsia" w:ascii="Times New Roman" w:hAnsi="Times New Roman"/>
            <w:sz w:val="24"/>
            <w:szCs w:val="24"/>
            <w:lang w:val="en-US" w:eastAsia="zh-CN"/>
          </w:rPr>
          <w:t>主要</w:t>
        </w:r>
      </w:ins>
      <w:ins w:id="66" w:author="Janusio" w:date="2018-03-14T14:08:43Z">
        <w:r>
          <w:rPr>
            <w:rFonts w:hint="eastAsia" w:ascii="Times New Roman" w:hAnsi="Times New Roman"/>
            <w:sz w:val="24"/>
            <w:szCs w:val="24"/>
            <w:lang w:val="en-US" w:eastAsia="zh-CN"/>
          </w:rPr>
          <w:t>区别</w:t>
        </w:r>
      </w:ins>
      <w:ins w:id="67" w:author="Janusio" w:date="2018-03-14T14:08:45Z">
        <w:r>
          <w:rPr>
            <w:rFonts w:hint="eastAsia" w:ascii="Times New Roman" w:hAnsi="Times New Roman"/>
            <w:sz w:val="24"/>
            <w:szCs w:val="24"/>
            <w:lang w:val="en-US" w:eastAsia="zh-CN"/>
          </w:rPr>
          <w:t>在于</w:t>
        </w:r>
      </w:ins>
      <w:ins w:id="68" w:author="Janusio" w:date="2018-03-14T14:08:47Z">
        <w:r>
          <w:rPr>
            <w:rFonts w:hint="eastAsia" w:ascii="Times New Roman" w:hAnsi="Times New Roman"/>
            <w:sz w:val="24"/>
            <w:szCs w:val="24"/>
            <w:lang w:val="en-US" w:eastAsia="zh-CN"/>
          </w:rPr>
          <w:t>，</w:t>
        </w:r>
      </w:ins>
      <w:ins w:id="69" w:author="Janusio" w:date="2018-03-14T14:08:57Z">
        <w:r>
          <w:rPr>
            <w:rFonts w:hint="eastAsia" w:ascii="Times New Roman" w:hAnsi="Times New Roman"/>
            <w:sz w:val="24"/>
            <w:szCs w:val="24"/>
            <w:lang w:val="en-US" w:eastAsia="zh-CN"/>
          </w:rPr>
          <w:t>一</w:t>
        </w:r>
      </w:ins>
      <w:del w:id="70" w:author="Janusio" w:date="2018-03-14T14:08:53Z">
        <w:r>
          <w:rPr>
            <w:rFonts w:hint="eastAsia" w:ascii="Times New Roman" w:hAnsi="Times New Roman"/>
            <w:sz w:val="24"/>
            <w:szCs w:val="24"/>
            <w:lang w:val="en-US" w:eastAsia="zh-CN"/>
          </w:rPr>
          <w:delText>作为一个可以支持虚拟化技术的可信主机，并且与一般的可信计算平台的主要区别有两方面，一</w:delText>
        </w:r>
      </w:del>
      <w:r>
        <w:rPr>
          <w:rFonts w:hint="eastAsia" w:ascii="Times New Roman" w:hAnsi="Times New Roman"/>
          <w:sz w:val="24"/>
          <w:szCs w:val="24"/>
          <w:lang w:val="en-US" w:eastAsia="zh-CN"/>
        </w:rPr>
        <w:t>是拥有在物理硬件可信平台模块</w:t>
      </w:r>
      <w:del w:id="71" w:author="Janusio" w:date="2018-03-14T14:06:20Z">
        <w:r>
          <w:rPr>
            <w:rFonts w:hint="eastAsia" w:ascii="Times New Roman" w:hAnsi="Times New Roman"/>
            <w:sz w:val="24"/>
            <w:szCs w:val="24"/>
            <w:lang w:val="en-US" w:eastAsia="zh-CN"/>
          </w:rPr>
          <w:delText>（Trusted Platform Module, TPM）</w:delText>
        </w:r>
      </w:del>
      <w:r>
        <w:rPr>
          <w:rFonts w:hint="eastAsia" w:ascii="Times New Roman" w:hAnsi="Times New Roman"/>
          <w:sz w:val="24"/>
          <w:szCs w:val="24"/>
          <w:lang w:val="en-US" w:eastAsia="zh-CN"/>
        </w:rPr>
        <w:t>构建起来的虚拟可信信任根；</w:t>
      </w:r>
      <w:del w:id="72" w:author="Janusio" w:date="2018-03-14T14:09:00Z">
        <w:r>
          <w:rPr>
            <w:rFonts w:hint="eastAsia" w:ascii="Times New Roman" w:hAnsi="Times New Roman"/>
            <w:sz w:val="24"/>
            <w:szCs w:val="24"/>
            <w:lang w:val="en-US" w:eastAsia="zh-CN"/>
          </w:rPr>
          <w:delText>而</w:delText>
        </w:r>
      </w:del>
      <w:ins w:id="73" w:author="Janusio" w:date="2018-03-14T14:09:01Z">
        <w:r>
          <w:rPr>
            <w:rFonts w:hint="eastAsia" w:ascii="Times New Roman" w:hAnsi="Times New Roman"/>
            <w:sz w:val="24"/>
            <w:szCs w:val="24"/>
            <w:lang w:val="en-US" w:eastAsia="zh-CN"/>
          </w:rPr>
          <w:t>二</w:t>
        </w:r>
      </w:ins>
      <w:r>
        <w:rPr>
          <w:rFonts w:hint="eastAsia" w:ascii="Times New Roman" w:hAnsi="Times New Roman"/>
          <w:sz w:val="24"/>
          <w:szCs w:val="24"/>
          <w:lang w:val="en-US" w:eastAsia="zh-CN"/>
        </w:rPr>
        <w:t>是可以并发的为在可信虚拟平台之上的多个用户虚拟机（Virtual Machine, VM）提供可信虚拟信任环境。这种</w:t>
      </w:r>
      <w:ins w:id="74" w:author="Janusio" w:date="2018-03-14T14:10:34Z">
        <w:r>
          <w:rPr>
            <w:rFonts w:hint="eastAsia" w:ascii="Times New Roman" w:hAnsi="Times New Roman"/>
            <w:sz w:val="24"/>
            <w:szCs w:val="24"/>
            <w:lang w:val="en-US" w:eastAsia="zh-CN"/>
          </w:rPr>
          <w:t>传统</w:t>
        </w:r>
      </w:ins>
      <w:ins w:id="75" w:author="Janusio" w:date="2018-03-14T14:10:35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TVP</w:t>
      </w:r>
      <w:del w:id="76" w:author="Janusio" w:date="2018-03-14T14:10:37Z">
        <w:r>
          <w:rPr>
            <w:rFonts w:hint="eastAsia" w:ascii="Times New Roman" w:hAnsi="Times New Roman"/>
            <w:sz w:val="24"/>
            <w:szCs w:val="24"/>
            <w:lang w:val="en-US" w:eastAsia="zh-CN"/>
          </w:rPr>
          <w:delText>的</w:delText>
        </w:r>
      </w:del>
      <w:r>
        <w:rPr>
          <w:rFonts w:hint="eastAsia" w:ascii="Times New Roman" w:hAnsi="Times New Roman"/>
          <w:sz w:val="24"/>
          <w:szCs w:val="24"/>
          <w:lang w:val="en-US" w:eastAsia="zh-CN"/>
        </w:rPr>
        <w:t>运行架构如图1.1所示。</w:t>
      </w:r>
      <w:ins w:id="77" w:author="Janusio" w:date="2018-03-14T14:10:45Z">
        <w:r>
          <w:rPr>
            <w:rFonts w:hint="eastAsia" w:ascii="Times New Roman" w:hAnsi="Times New Roman"/>
            <w:sz w:val="24"/>
            <w:szCs w:val="24"/>
            <w:lang w:val="en-US" w:eastAsia="zh-CN"/>
          </w:rPr>
          <w:t>并且</w:t>
        </w:r>
      </w:ins>
      <w:del w:id="78" w:author="Janusio" w:date="2018-03-14T14:11:46Z">
        <w:r>
          <w:rPr>
            <w:rFonts w:hint="eastAsia" w:ascii="Times New Roman" w:hAnsi="Times New Roman"/>
            <w:sz w:val="24"/>
            <w:szCs w:val="24"/>
            <w:lang w:val="en-US" w:eastAsia="zh-CN"/>
          </w:rPr>
          <w:delText>从功能上看，</w:delText>
        </w:r>
      </w:del>
      <w:r>
        <w:rPr>
          <w:rFonts w:hint="eastAsia" w:ascii="Times New Roman" w:hAnsi="Times New Roman"/>
          <w:sz w:val="24"/>
          <w:szCs w:val="24"/>
          <w:lang w:val="en-US" w:eastAsia="zh-CN"/>
        </w:rPr>
        <w:t>TVP架构</w:t>
      </w:r>
      <w:del w:id="79" w:author="Janusio" w:date="2018-03-14T14:11:31Z">
        <w:r>
          <w:rPr>
            <w:rFonts w:hint="eastAsia" w:ascii="Times New Roman" w:hAnsi="Times New Roman"/>
            <w:sz w:val="24"/>
            <w:szCs w:val="24"/>
            <w:lang w:val="en-US" w:eastAsia="zh-CN"/>
          </w:rPr>
          <w:delText>主要</w:delText>
        </w:r>
      </w:del>
      <w:ins w:id="80" w:author="Janusio" w:date="2018-03-14T14:11:32Z">
        <w:r>
          <w:rPr>
            <w:rFonts w:hint="eastAsia" w:ascii="Times New Roman" w:hAnsi="Times New Roman"/>
            <w:sz w:val="24"/>
            <w:szCs w:val="24"/>
            <w:lang w:val="en-US" w:eastAsia="zh-CN"/>
          </w:rPr>
          <w:t>可以</w:t>
        </w:r>
      </w:ins>
      <w:ins w:id="81" w:author="Janusio" w:date="2018-03-14T14:11:33Z">
        <w:r>
          <w:rPr>
            <w:rFonts w:hint="eastAsia" w:ascii="Times New Roman" w:hAnsi="Times New Roman"/>
            <w:sz w:val="24"/>
            <w:szCs w:val="24"/>
            <w:lang w:val="en-US" w:eastAsia="zh-CN"/>
          </w:rPr>
          <w:t>被</w:t>
        </w:r>
      </w:ins>
      <w:r>
        <w:rPr>
          <w:rFonts w:hint="eastAsia" w:ascii="Times New Roman" w:hAnsi="Times New Roman"/>
          <w:sz w:val="24"/>
          <w:szCs w:val="24"/>
          <w:lang w:val="en-US" w:eastAsia="zh-CN"/>
        </w:rPr>
        <w:t>分为4个</w:t>
      </w:r>
      <w:ins w:id="82" w:author="Janusio" w:date="2018-03-14T14:11:39Z">
        <w:r>
          <w:rPr>
            <w:rFonts w:hint="eastAsia" w:ascii="Times New Roman" w:hAnsi="Times New Roman"/>
            <w:sz w:val="24"/>
            <w:szCs w:val="24"/>
            <w:lang w:val="en-US" w:eastAsia="zh-CN"/>
          </w:rPr>
          <w:t>具有</w:t>
        </w:r>
      </w:ins>
      <w:ins w:id="83" w:author="Janusio" w:date="2018-03-14T14:11:42Z">
        <w:r>
          <w:rPr>
            <w:rFonts w:hint="eastAsia" w:ascii="Times New Roman" w:hAnsi="Times New Roman"/>
            <w:sz w:val="24"/>
            <w:szCs w:val="24"/>
            <w:lang w:val="en-US" w:eastAsia="zh-CN"/>
          </w:rPr>
          <w:t>不同功能</w:t>
        </w:r>
      </w:ins>
      <w:ins w:id="84" w:author="Janusio" w:date="2018-03-14T14:11:51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层次。第一层为硬件信任根TVP，</w:t>
      </w:r>
      <w:del w:id="85" w:author="Janusio" w:date="2018-03-14T14:11:12Z">
        <w:r>
          <w:rPr>
            <w:rFonts w:hint="eastAsia" w:ascii="Times New Roman" w:hAnsi="Times New Roman"/>
            <w:sz w:val="24"/>
            <w:szCs w:val="24"/>
            <w:lang w:val="en-US" w:eastAsia="zh-CN"/>
          </w:rPr>
          <w:delText>作为整个架构的最底层，是整个平台信任的物理保证</w:delText>
        </w:r>
      </w:del>
      <w:ins w:id="86" w:author="Janusio" w:date="2018-03-14T14:11:12Z">
        <w:r>
          <w:rPr>
            <w:rFonts w:hint="eastAsia" w:ascii="Times New Roman" w:hAnsi="Times New Roman"/>
            <w:sz w:val="24"/>
            <w:szCs w:val="24"/>
            <w:lang w:val="en-US" w:eastAsia="zh-CN"/>
          </w:rPr>
          <w:t>为</w:t>
        </w:r>
      </w:ins>
      <w:ins w:id="87" w:author="Janusio" w:date="2018-03-14T14:11:14Z">
        <w:r>
          <w:rPr>
            <w:rFonts w:hint="eastAsia" w:ascii="Times New Roman" w:hAnsi="Times New Roman"/>
            <w:sz w:val="24"/>
            <w:szCs w:val="24"/>
            <w:lang w:val="en-US" w:eastAsia="zh-CN"/>
          </w:rPr>
          <w:t>整个</w:t>
        </w:r>
      </w:ins>
      <w:ins w:id="88" w:author="Janusio" w:date="2018-03-14T14:11:16Z">
        <w:r>
          <w:rPr>
            <w:rFonts w:hint="eastAsia" w:ascii="Times New Roman" w:hAnsi="Times New Roman"/>
            <w:sz w:val="24"/>
            <w:szCs w:val="24"/>
            <w:lang w:val="en-US" w:eastAsia="zh-CN"/>
          </w:rPr>
          <w:t>可信虚拟</w:t>
        </w:r>
      </w:ins>
      <w:ins w:id="89" w:author="Janusio" w:date="2018-03-14T14:11:18Z">
        <w:r>
          <w:rPr>
            <w:rFonts w:hint="eastAsia" w:ascii="Times New Roman" w:hAnsi="Times New Roman"/>
            <w:sz w:val="24"/>
            <w:szCs w:val="24"/>
            <w:lang w:val="en-US" w:eastAsia="zh-CN"/>
          </w:rPr>
          <w:t>平台</w:t>
        </w:r>
      </w:ins>
      <w:ins w:id="90" w:author="Janusio" w:date="2018-03-14T14:11:19Z">
        <w:r>
          <w:rPr>
            <w:rFonts w:hint="eastAsia" w:ascii="Times New Roman" w:hAnsi="Times New Roman"/>
            <w:sz w:val="24"/>
            <w:szCs w:val="24"/>
            <w:lang w:val="en-US" w:eastAsia="zh-CN"/>
          </w:rPr>
          <w:t>提供</w:t>
        </w:r>
      </w:ins>
      <w:ins w:id="91" w:author="Janusio" w:date="2018-03-14T14:11:20Z">
        <w:r>
          <w:rPr>
            <w:rFonts w:hint="eastAsia" w:ascii="Times New Roman" w:hAnsi="Times New Roman"/>
            <w:sz w:val="24"/>
            <w:szCs w:val="24"/>
            <w:lang w:val="en-US" w:eastAsia="zh-CN"/>
          </w:rPr>
          <w:t>物理</w:t>
        </w:r>
      </w:ins>
      <w:ins w:id="92" w:author="Janusio" w:date="2018-03-14T14:11:22Z">
        <w:r>
          <w:rPr>
            <w:rFonts w:hint="eastAsia" w:ascii="Times New Roman" w:hAnsi="Times New Roman"/>
            <w:sz w:val="24"/>
            <w:szCs w:val="24"/>
            <w:lang w:val="en-US" w:eastAsia="zh-CN"/>
          </w:rPr>
          <w:t>保障</w:t>
        </w:r>
      </w:ins>
      <w:r>
        <w:rPr>
          <w:rFonts w:hint="eastAsia" w:ascii="Times New Roman" w:hAnsi="Times New Roman"/>
          <w:sz w:val="24"/>
          <w:szCs w:val="24"/>
          <w:lang w:val="en-US" w:eastAsia="zh-CN"/>
        </w:rPr>
        <w:t>。第二层主要包括虚拟机监视器（Virtual Machine Monitor, VMM），</w:t>
      </w:r>
      <w:ins w:id="93" w:author="Janusio" w:date="2018-03-14T14:13:05Z">
        <w:r>
          <w:rPr>
            <w:rFonts w:hint="eastAsia" w:ascii="Times New Roman" w:hAnsi="Times New Roman"/>
            <w:sz w:val="24"/>
            <w:szCs w:val="24"/>
            <w:lang w:val="en-US" w:eastAsia="zh-CN"/>
          </w:rPr>
          <w:t>以及</w:t>
        </w:r>
      </w:ins>
      <w:ins w:id="94" w:author="Janusio" w:date="2018-03-14T14:13:13Z">
        <w:r>
          <w:rPr>
            <w:rFonts w:hint="eastAsia" w:ascii="Times New Roman" w:hAnsi="Times New Roman"/>
            <w:sz w:val="24"/>
            <w:szCs w:val="24"/>
            <w:lang w:val="en-US" w:eastAsia="zh-CN"/>
          </w:rPr>
          <w:t>建立在</w:t>
        </w:r>
      </w:ins>
      <w:ins w:id="95" w:author="Janusio" w:date="2018-03-14T14:13:19Z">
        <w:r>
          <w:rPr>
            <w:rFonts w:hint="eastAsia" w:ascii="Times New Roman" w:hAnsi="Times New Roman"/>
            <w:sz w:val="24"/>
            <w:szCs w:val="24"/>
            <w:lang w:val="en-US" w:eastAsia="zh-CN"/>
          </w:rPr>
          <w:t>VMM</w:t>
        </w:r>
      </w:ins>
      <w:ins w:id="96" w:author="Janusio" w:date="2018-03-14T14:13:21Z">
        <w:r>
          <w:rPr>
            <w:rFonts w:hint="eastAsia" w:ascii="Times New Roman" w:hAnsi="Times New Roman"/>
            <w:sz w:val="24"/>
            <w:szCs w:val="24"/>
            <w:lang w:val="en-US" w:eastAsia="zh-CN"/>
          </w:rPr>
          <w:t>上</w:t>
        </w:r>
      </w:ins>
      <w:ins w:id="97" w:author="Janusio" w:date="2018-03-14T14:13:23Z">
        <w:r>
          <w:rPr>
            <w:rFonts w:hint="eastAsia" w:ascii="Times New Roman" w:hAnsi="Times New Roman"/>
            <w:sz w:val="24"/>
            <w:szCs w:val="24"/>
            <w:lang w:val="en-US" w:eastAsia="zh-CN"/>
          </w:rPr>
          <w:t>，</w:t>
        </w:r>
      </w:ins>
      <w:ins w:id="98" w:author="Janusio" w:date="2018-03-14T14:13:25Z">
        <w:r>
          <w:rPr>
            <w:rFonts w:hint="eastAsia" w:ascii="Times New Roman" w:hAnsi="Times New Roman"/>
            <w:sz w:val="24"/>
            <w:szCs w:val="24"/>
            <w:lang w:val="en-US" w:eastAsia="zh-CN"/>
          </w:rPr>
          <w:t>包括</w:t>
        </w:r>
      </w:ins>
      <w:ins w:id="99" w:author="Janusio" w:date="2018-03-14T14:13:28Z">
        <w:r>
          <w:rPr>
            <w:rFonts w:hint="eastAsia" w:ascii="Times New Roman" w:hAnsi="Times New Roman"/>
            <w:sz w:val="24"/>
            <w:szCs w:val="24"/>
            <w:lang w:val="en-US" w:eastAsia="zh-CN"/>
          </w:rPr>
          <w:t>内核和</w:t>
        </w:r>
      </w:ins>
      <w:ins w:id="100" w:author="Janusio" w:date="2018-03-14T14:13:40Z">
        <w:r>
          <w:rPr>
            <w:rFonts w:hint="eastAsia" w:ascii="Times New Roman" w:hAnsi="Times New Roman"/>
            <w:sz w:val="24"/>
            <w:szCs w:val="24"/>
            <w:lang w:val="en-US" w:eastAsia="zh-CN"/>
          </w:rPr>
          <w:t>VMM</w:t>
        </w:r>
      </w:ins>
      <w:ins w:id="101" w:author="Janusio" w:date="2018-03-14T14:13:35Z">
        <w:r>
          <w:rPr>
            <w:rFonts w:hint="eastAsia" w:ascii="Times New Roman" w:hAnsi="Times New Roman"/>
            <w:sz w:val="24"/>
            <w:szCs w:val="24"/>
            <w:lang w:val="en-US" w:eastAsia="zh-CN"/>
          </w:rPr>
          <w:t>管理</w:t>
        </w:r>
      </w:ins>
      <w:ins w:id="102" w:author="Janusio" w:date="2018-03-14T14:13:44Z">
        <w:r>
          <w:rPr>
            <w:rFonts w:hint="eastAsia" w:ascii="Times New Roman" w:hAnsi="Times New Roman"/>
            <w:sz w:val="24"/>
            <w:szCs w:val="24"/>
            <w:lang w:val="en-US" w:eastAsia="zh-CN"/>
          </w:rPr>
          <w:t>工具</w:t>
        </w:r>
      </w:ins>
      <w:ins w:id="103" w:author="Janusio" w:date="2018-03-14T14:13:46Z">
        <w:r>
          <w:rPr>
            <w:rFonts w:hint="eastAsia" w:ascii="Times New Roman" w:hAnsi="Times New Roman"/>
            <w:sz w:val="24"/>
            <w:szCs w:val="24"/>
            <w:lang w:val="en-US" w:eastAsia="zh-CN"/>
          </w:rPr>
          <w:t>的</w:t>
        </w:r>
      </w:ins>
      <w:ins w:id="104" w:author="Janusio" w:date="2018-03-14T14:13:48Z">
        <w:r>
          <w:rPr>
            <w:rFonts w:hint="eastAsia" w:ascii="Times New Roman" w:hAnsi="Times New Roman"/>
            <w:sz w:val="24"/>
            <w:szCs w:val="24"/>
            <w:lang w:val="en-US" w:eastAsia="zh-CN"/>
          </w:rPr>
          <w:t>管理域</w:t>
        </w:r>
      </w:ins>
      <w:ins w:id="105" w:author="Janusio" w:date="2018-03-14T14:14:19Z">
        <w:r>
          <w:rPr>
            <w:rFonts w:hint="eastAsia" w:ascii="Times New Roman" w:hAnsi="Times New Roman"/>
            <w:sz w:val="24"/>
            <w:szCs w:val="24"/>
            <w:lang w:val="en-US" w:eastAsia="zh-CN"/>
          </w:rPr>
          <w:t>，</w:t>
        </w:r>
      </w:ins>
      <w:ins w:id="106" w:author="Janusio" w:date="2018-03-14T14:14:25Z">
        <w:r>
          <w:rPr>
            <w:rFonts w:hint="eastAsia" w:ascii="Times New Roman" w:hAnsi="Times New Roman"/>
            <w:sz w:val="24"/>
            <w:szCs w:val="24"/>
            <w:lang w:val="en-US" w:eastAsia="zh-CN"/>
          </w:rPr>
          <w:t>并且</w:t>
        </w:r>
      </w:ins>
      <w:ins w:id="107" w:author="Janusio" w:date="2018-03-14T14:14:30Z">
        <w:r>
          <w:rPr>
            <w:rFonts w:hint="eastAsia" w:ascii="Times New Roman" w:hAnsi="Times New Roman"/>
            <w:sz w:val="24"/>
            <w:szCs w:val="24"/>
            <w:lang w:val="en-US" w:eastAsia="zh-CN"/>
          </w:rPr>
          <w:t>被</w:t>
        </w:r>
      </w:ins>
      <w:ins w:id="108" w:author="Janusio" w:date="2018-03-14T14:14:32Z">
        <w:r>
          <w:rPr>
            <w:rFonts w:hint="eastAsia" w:ascii="Times New Roman" w:hAnsi="Times New Roman"/>
            <w:sz w:val="24"/>
            <w:szCs w:val="24"/>
            <w:lang w:val="en-US" w:eastAsia="zh-CN"/>
          </w:rPr>
          <w:t>当做</w:t>
        </w:r>
      </w:ins>
      <w:ins w:id="109" w:author="Janusio" w:date="2018-03-14T14:14:34Z">
        <w:r>
          <w:rPr>
            <w:rFonts w:hint="eastAsia" w:ascii="Times New Roman" w:hAnsi="Times New Roman"/>
            <w:sz w:val="24"/>
            <w:szCs w:val="24"/>
            <w:lang w:val="en-US" w:eastAsia="zh-CN"/>
          </w:rPr>
          <w:t>TVP的</w:t>
        </w:r>
      </w:ins>
      <w:ins w:id="110" w:author="Janusio" w:date="2018-03-14T14:14:39Z">
        <w:r>
          <w:rPr>
            <w:rFonts w:hint="eastAsia" w:ascii="Times New Roman" w:hAnsi="Times New Roman"/>
            <w:sz w:val="24"/>
            <w:szCs w:val="24"/>
            <w:lang w:val="en-US" w:eastAsia="zh-CN"/>
          </w:rPr>
          <w:t>可信</w:t>
        </w:r>
      </w:ins>
      <w:ins w:id="111" w:author="Janusio" w:date="2018-03-14T14:14:41Z">
        <w:r>
          <w:rPr>
            <w:rFonts w:hint="eastAsia" w:ascii="Times New Roman" w:hAnsi="Times New Roman"/>
            <w:sz w:val="24"/>
            <w:szCs w:val="24"/>
            <w:lang w:val="en-US" w:eastAsia="zh-CN"/>
          </w:rPr>
          <w:t>计算基</w:t>
        </w:r>
      </w:ins>
      <w:ins w:id="112" w:author="Janusio" w:date="2018-03-14T14:14:42Z">
        <w:r>
          <w:rPr>
            <w:rFonts w:hint="eastAsia" w:ascii="Times New Roman" w:hAnsi="Times New Roman"/>
            <w:sz w:val="24"/>
            <w:szCs w:val="24"/>
            <w:lang w:val="en-US" w:eastAsia="zh-CN"/>
          </w:rPr>
          <w:t>来</w:t>
        </w:r>
      </w:ins>
      <w:ins w:id="113" w:author="Janusio" w:date="2018-03-14T14:14:43Z">
        <w:r>
          <w:rPr>
            <w:rFonts w:hint="eastAsia" w:ascii="Times New Roman" w:hAnsi="Times New Roman"/>
            <w:sz w:val="24"/>
            <w:szCs w:val="24"/>
            <w:lang w:val="en-US" w:eastAsia="zh-CN"/>
          </w:rPr>
          <w:t>启动。</w:t>
        </w:r>
      </w:ins>
      <w:ins w:id="114" w:author="Janusio" w:date="2018-03-14T14:15:01Z">
        <w:r>
          <w:rPr>
            <w:rFonts w:hint="eastAsia" w:ascii="Times New Roman" w:hAnsi="Times New Roman"/>
            <w:sz w:val="24"/>
            <w:szCs w:val="24"/>
            <w:lang w:val="en-US" w:eastAsia="zh-CN"/>
          </w:rPr>
          <w:t>第三层</w:t>
        </w:r>
      </w:ins>
      <w:ins w:id="115" w:author="Janusio" w:date="2018-03-14T14:15:02Z">
        <w:r>
          <w:rPr>
            <w:rFonts w:hint="eastAsia" w:ascii="Times New Roman" w:hAnsi="Times New Roman"/>
            <w:sz w:val="24"/>
            <w:szCs w:val="24"/>
            <w:lang w:val="en-US" w:eastAsia="zh-CN"/>
          </w:rPr>
          <w:t>是</w:t>
        </w:r>
      </w:ins>
      <w:ins w:id="116" w:author="Janusio" w:date="2018-03-14T14:15:24Z">
        <w:r>
          <w:rPr>
            <w:rFonts w:hint="eastAsia" w:ascii="Times New Roman" w:hAnsi="Times New Roman"/>
            <w:sz w:val="24"/>
            <w:szCs w:val="24"/>
            <w:lang w:val="en-US" w:eastAsia="zh-CN"/>
          </w:rPr>
          <w:t>作为</w:t>
        </w:r>
      </w:ins>
      <w:ins w:id="117" w:author="Janusio" w:date="2018-03-14T14:15:25Z">
        <w:r>
          <w:rPr>
            <w:rFonts w:hint="eastAsia" w:ascii="Times New Roman" w:hAnsi="Times New Roman"/>
            <w:sz w:val="24"/>
            <w:szCs w:val="24"/>
            <w:lang w:val="en-US" w:eastAsia="zh-CN"/>
          </w:rPr>
          <w:t>虚拟机</w:t>
        </w:r>
      </w:ins>
      <w:ins w:id="118" w:author="Janusio" w:date="2018-03-14T14:15:28Z">
        <w:r>
          <w:rPr>
            <w:rFonts w:hint="eastAsia" w:ascii="Times New Roman" w:hAnsi="Times New Roman"/>
            <w:sz w:val="24"/>
            <w:szCs w:val="24"/>
            <w:lang w:val="en-US" w:eastAsia="zh-CN"/>
          </w:rPr>
          <w:t>启动</w:t>
        </w:r>
      </w:ins>
      <w:ins w:id="119" w:author="Janusio" w:date="2018-03-14T14:15:29Z">
        <w:r>
          <w:rPr>
            <w:rFonts w:hint="eastAsia" w:ascii="Times New Roman" w:hAnsi="Times New Roman"/>
            <w:sz w:val="24"/>
            <w:szCs w:val="24"/>
            <w:lang w:val="en-US" w:eastAsia="zh-CN"/>
          </w:rPr>
          <w:t>的</w:t>
        </w:r>
      </w:ins>
      <w:ins w:id="120" w:author="Janusio" w:date="2018-03-14T14:15:30Z">
        <w:r>
          <w:rPr>
            <w:rFonts w:hint="eastAsia" w:ascii="Times New Roman" w:hAnsi="Times New Roman"/>
            <w:sz w:val="24"/>
            <w:szCs w:val="24"/>
            <w:lang w:val="en-US" w:eastAsia="zh-CN"/>
          </w:rPr>
          <w:t>虚拟可信</w:t>
        </w:r>
      </w:ins>
      <w:ins w:id="121" w:author="Janusio" w:date="2018-03-14T14:15:32Z">
        <w:r>
          <w:rPr>
            <w:rFonts w:hint="eastAsia" w:ascii="Times New Roman" w:hAnsi="Times New Roman"/>
            <w:sz w:val="24"/>
            <w:szCs w:val="24"/>
            <w:lang w:val="en-US" w:eastAsia="zh-CN"/>
          </w:rPr>
          <w:t>根（</w:t>
        </w:r>
      </w:ins>
      <w:ins w:id="122" w:author="Janusio" w:date="2018-03-14T14:15:45Z">
        <w:r>
          <w:rPr>
            <w:rFonts w:hint="eastAsia" w:ascii="Times New Roman" w:hAnsi="Times New Roman"/>
            <w:sz w:val="24"/>
            <w:szCs w:val="24"/>
            <w:lang w:val="en-US" w:eastAsia="zh-CN"/>
          </w:rPr>
          <w:t>Virtual Root of Trust, vRT</w:t>
        </w:r>
      </w:ins>
      <w:ins w:id="123" w:author="Janusio" w:date="2018-03-14T14:15:32Z">
        <w:r>
          <w:rPr>
            <w:rFonts w:hint="eastAsia" w:ascii="Times New Roman" w:hAnsi="Times New Roman"/>
            <w:sz w:val="24"/>
            <w:szCs w:val="24"/>
            <w:lang w:val="en-US" w:eastAsia="zh-CN"/>
          </w:rPr>
          <w:t>）</w:t>
        </w:r>
      </w:ins>
      <w:ins w:id="124" w:author="Janusio" w:date="2018-03-14T14:15:47Z">
        <w:r>
          <w:rPr>
            <w:rFonts w:hint="eastAsia" w:ascii="Times New Roman" w:hAnsi="Times New Roman"/>
            <w:sz w:val="24"/>
            <w:szCs w:val="24"/>
            <w:lang w:val="en-US" w:eastAsia="zh-CN"/>
          </w:rPr>
          <w:t>，</w:t>
        </w:r>
      </w:ins>
      <w:ins w:id="125" w:author="Janusio" w:date="2018-03-14T14:15:55Z">
        <w:r>
          <w:rPr>
            <w:rFonts w:hint="eastAsia" w:ascii="Times New Roman" w:hAnsi="Times New Roman"/>
            <w:sz w:val="24"/>
            <w:szCs w:val="24"/>
            <w:lang w:val="en-US" w:eastAsia="zh-CN"/>
          </w:rPr>
          <w:t>并且</w:t>
        </w:r>
      </w:ins>
      <w:ins w:id="126" w:author="Janusio" w:date="2018-03-14T14:15:57Z">
        <w:r>
          <w:rPr>
            <w:rFonts w:hint="eastAsia" w:ascii="Times New Roman" w:hAnsi="Times New Roman"/>
            <w:sz w:val="24"/>
            <w:szCs w:val="24"/>
            <w:lang w:val="en-US" w:eastAsia="zh-CN"/>
          </w:rPr>
          <w:t>虚拟</w:t>
        </w:r>
      </w:ins>
      <w:ins w:id="127" w:author="Janusio" w:date="2018-03-14T14:15:59Z">
        <w:r>
          <w:rPr>
            <w:rFonts w:hint="eastAsia" w:ascii="Times New Roman" w:hAnsi="Times New Roman"/>
            <w:sz w:val="24"/>
            <w:szCs w:val="24"/>
            <w:lang w:val="en-US" w:eastAsia="zh-CN"/>
          </w:rPr>
          <w:t>可信根</w:t>
        </w:r>
      </w:ins>
      <w:ins w:id="128" w:author="Janusio" w:date="2018-03-14T14:16:00Z">
        <w:r>
          <w:rPr>
            <w:rFonts w:hint="eastAsia" w:ascii="Times New Roman" w:hAnsi="Times New Roman"/>
            <w:sz w:val="24"/>
            <w:szCs w:val="24"/>
            <w:lang w:val="en-US" w:eastAsia="zh-CN"/>
          </w:rPr>
          <w:t>的加载</w:t>
        </w:r>
      </w:ins>
      <w:ins w:id="129" w:author="Janusio" w:date="2018-03-14T14:16:01Z">
        <w:r>
          <w:rPr>
            <w:rFonts w:hint="eastAsia" w:ascii="Times New Roman" w:hAnsi="Times New Roman"/>
            <w:sz w:val="24"/>
            <w:szCs w:val="24"/>
            <w:lang w:val="en-US" w:eastAsia="zh-CN"/>
          </w:rPr>
          <w:t>方式</w:t>
        </w:r>
      </w:ins>
      <w:ins w:id="130" w:author="Janusio" w:date="2018-03-14T14:16:25Z">
        <w:r>
          <w:rPr>
            <w:rFonts w:hint="eastAsia" w:ascii="Times New Roman" w:hAnsi="Times New Roman"/>
            <w:sz w:val="24"/>
            <w:szCs w:val="24"/>
            <w:lang w:val="en-US" w:eastAsia="zh-CN"/>
          </w:rPr>
          <w:t>以</w:t>
        </w:r>
      </w:ins>
      <w:ins w:id="131" w:author="Janusio" w:date="2018-03-14T14:16:28Z">
        <w:r>
          <w:rPr>
            <w:rFonts w:hint="eastAsia" w:ascii="Times New Roman" w:hAnsi="Times New Roman"/>
            <w:sz w:val="24"/>
            <w:szCs w:val="24"/>
            <w:lang w:val="en-US" w:eastAsia="zh-CN"/>
          </w:rPr>
          <w:t>两种</w:t>
        </w:r>
      </w:ins>
      <w:ins w:id="132" w:author="Janusio" w:date="2018-03-14T14:16:29Z">
        <w:r>
          <w:rPr>
            <w:rFonts w:hint="eastAsia" w:ascii="Times New Roman" w:hAnsi="Times New Roman"/>
            <w:sz w:val="24"/>
            <w:szCs w:val="24"/>
            <w:lang w:val="en-US" w:eastAsia="zh-CN"/>
          </w:rPr>
          <w:t>不同</w:t>
        </w:r>
      </w:ins>
      <w:ins w:id="133" w:author="Janusio" w:date="2018-03-14T14:16:30Z">
        <w:r>
          <w:rPr>
            <w:rFonts w:hint="eastAsia" w:ascii="Times New Roman" w:hAnsi="Times New Roman"/>
            <w:sz w:val="24"/>
            <w:szCs w:val="24"/>
            <w:lang w:val="en-US" w:eastAsia="zh-CN"/>
          </w:rPr>
          <w:t>的</w:t>
        </w:r>
      </w:ins>
      <w:ins w:id="134" w:author="Janusio" w:date="2018-03-14T14:16:38Z">
        <w:r>
          <w:rPr>
            <w:rFonts w:hint="eastAsia" w:ascii="Times New Roman" w:hAnsi="Times New Roman"/>
            <w:sz w:val="24"/>
            <w:szCs w:val="24"/>
            <w:lang w:val="en-US" w:eastAsia="zh-CN"/>
          </w:rPr>
          <w:t>实现方案</w:t>
        </w:r>
      </w:ins>
      <w:ins w:id="135" w:author="Janusio" w:date="2018-03-14T14:16:41Z">
        <w:r>
          <w:rPr>
            <w:rFonts w:hint="eastAsia" w:ascii="Times New Roman" w:hAnsi="Times New Roman"/>
            <w:sz w:val="24"/>
            <w:szCs w:val="24"/>
            <w:lang w:val="en-US" w:eastAsia="zh-CN"/>
          </w:rPr>
          <w:t>来</w:t>
        </w:r>
      </w:ins>
      <w:ins w:id="136" w:author="Janusio" w:date="2018-03-14T14:16:42Z">
        <w:r>
          <w:rPr>
            <w:rFonts w:hint="eastAsia" w:ascii="Times New Roman" w:hAnsi="Times New Roman"/>
            <w:sz w:val="24"/>
            <w:szCs w:val="24"/>
            <w:lang w:val="en-US" w:eastAsia="zh-CN"/>
          </w:rPr>
          <w:t>实现，</w:t>
        </w:r>
      </w:ins>
      <w:ins w:id="137" w:author="Janusio" w:date="2018-03-14T14:16:53Z">
        <w:r>
          <w:rPr>
            <w:rFonts w:hint="eastAsia" w:ascii="Times New Roman" w:hAnsi="Times New Roman"/>
            <w:sz w:val="24"/>
            <w:szCs w:val="24"/>
            <w:lang w:val="en-US" w:eastAsia="zh-CN"/>
          </w:rPr>
          <w:t>一种是</w:t>
        </w:r>
      </w:ins>
      <w:ins w:id="138" w:author="Janusio" w:date="2018-03-14T14:16:54Z">
        <w:r>
          <w:rPr>
            <w:rFonts w:hint="eastAsia" w:ascii="Times New Roman" w:hAnsi="Times New Roman"/>
            <w:sz w:val="24"/>
            <w:szCs w:val="24"/>
            <w:lang w:val="en-US" w:eastAsia="zh-CN"/>
          </w:rPr>
          <w:t>当做</w:t>
        </w:r>
      </w:ins>
      <w:ins w:id="139" w:author="Janusio" w:date="2018-03-14T14:16:56Z">
        <w:r>
          <w:rPr>
            <w:rFonts w:hint="eastAsia" w:ascii="Times New Roman" w:hAnsi="Times New Roman"/>
            <w:sz w:val="24"/>
            <w:szCs w:val="24"/>
            <w:lang w:val="en-US" w:eastAsia="zh-CN"/>
          </w:rPr>
          <w:t>传统</w:t>
        </w:r>
      </w:ins>
      <w:ins w:id="140" w:author="Janusio" w:date="2018-03-14T14:16:57Z">
        <w:r>
          <w:rPr>
            <w:rFonts w:hint="eastAsia" w:ascii="Times New Roman" w:hAnsi="Times New Roman"/>
            <w:sz w:val="24"/>
            <w:szCs w:val="24"/>
            <w:lang w:val="en-US" w:eastAsia="zh-CN"/>
          </w:rPr>
          <w:t>信任链</w:t>
        </w:r>
      </w:ins>
      <w:ins w:id="141" w:author="Janusio" w:date="2018-03-14T14:16:58Z">
        <w:r>
          <w:rPr>
            <w:rFonts w:hint="eastAsia" w:ascii="Times New Roman" w:hAnsi="Times New Roman"/>
            <w:sz w:val="24"/>
            <w:szCs w:val="24"/>
            <w:lang w:val="en-US" w:eastAsia="zh-CN"/>
          </w:rPr>
          <w:t>的</w:t>
        </w:r>
      </w:ins>
      <w:ins w:id="142" w:author="Janusio" w:date="2018-03-14T14:17:01Z">
        <w:r>
          <w:rPr>
            <w:rFonts w:hint="eastAsia" w:ascii="Times New Roman" w:hAnsi="Times New Roman"/>
            <w:sz w:val="24"/>
            <w:szCs w:val="24"/>
            <w:lang w:val="en-US" w:eastAsia="zh-CN"/>
          </w:rPr>
          <w:t>一部分</w:t>
        </w:r>
      </w:ins>
      <w:ins w:id="143" w:author="Janusio" w:date="2018-03-14T14:17:02Z">
        <w:r>
          <w:rPr>
            <w:rFonts w:hint="eastAsia" w:ascii="Times New Roman" w:hAnsi="Times New Roman"/>
            <w:sz w:val="24"/>
            <w:szCs w:val="24"/>
            <w:lang w:val="en-US" w:eastAsia="zh-CN"/>
          </w:rPr>
          <w:t>进行</w:t>
        </w:r>
      </w:ins>
      <w:ins w:id="144" w:author="Janusio" w:date="2018-03-14T14:17:47Z">
        <w:r>
          <w:rPr>
            <w:rFonts w:hint="eastAsia" w:ascii="Times New Roman" w:hAnsi="Times New Roman"/>
            <w:sz w:val="24"/>
            <w:szCs w:val="24"/>
            <w:lang w:val="en-US" w:eastAsia="zh-CN"/>
          </w:rPr>
          <w:t>静态</w:t>
        </w:r>
      </w:ins>
      <w:ins w:id="145" w:author="Janusio" w:date="2018-03-14T14:17:48Z">
        <w:r>
          <w:rPr>
            <w:rFonts w:hint="eastAsia" w:ascii="Times New Roman" w:hAnsi="Times New Roman"/>
            <w:sz w:val="24"/>
            <w:szCs w:val="24"/>
            <w:lang w:val="en-US" w:eastAsia="zh-CN"/>
          </w:rPr>
          <w:t>加载</w:t>
        </w:r>
      </w:ins>
      <w:ins w:id="146" w:author="Janusio" w:date="2018-03-14T14:17:04Z">
        <w:r>
          <w:rPr>
            <w:rFonts w:hint="eastAsia" w:ascii="Times New Roman" w:hAnsi="Times New Roman"/>
            <w:sz w:val="24"/>
            <w:szCs w:val="24"/>
            <w:lang w:val="en-US" w:eastAsia="zh-CN"/>
          </w:rPr>
          <w:t>，</w:t>
        </w:r>
      </w:ins>
      <w:ins w:id="147" w:author="Janusio" w:date="2018-03-14T14:17:07Z">
        <w:r>
          <w:rPr>
            <w:rFonts w:hint="eastAsia" w:ascii="Times New Roman" w:hAnsi="Times New Roman"/>
            <w:sz w:val="24"/>
            <w:szCs w:val="24"/>
            <w:lang w:val="en-US" w:eastAsia="zh-CN"/>
          </w:rPr>
          <w:t>另一部分</w:t>
        </w:r>
      </w:ins>
      <w:ins w:id="148" w:author="Janusio" w:date="2018-03-14T14:17:08Z">
        <w:r>
          <w:rPr>
            <w:rFonts w:hint="eastAsia" w:ascii="Times New Roman" w:hAnsi="Times New Roman"/>
            <w:sz w:val="24"/>
            <w:szCs w:val="24"/>
            <w:lang w:val="en-US" w:eastAsia="zh-CN"/>
          </w:rPr>
          <w:t>是</w:t>
        </w:r>
      </w:ins>
      <w:ins w:id="149" w:author="Janusio" w:date="2018-03-14T14:17:10Z">
        <w:r>
          <w:rPr>
            <w:rFonts w:hint="eastAsia" w:ascii="Times New Roman" w:hAnsi="Times New Roman"/>
            <w:sz w:val="24"/>
            <w:szCs w:val="24"/>
            <w:lang w:val="en-US" w:eastAsia="zh-CN"/>
          </w:rPr>
          <w:t>利用</w:t>
        </w:r>
      </w:ins>
      <w:ins w:id="150" w:author="Janusio" w:date="2018-03-14T14:17:17Z">
        <w:r>
          <w:rPr>
            <w:rFonts w:hint="eastAsia" w:ascii="Times New Roman" w:hAnsi="Times New Roman"/>
            <w:sz w:val="24"/>
            <w:szCs w:val="24"/>
            <w:lang w:val="en-US" w:eastAsia="zh-CN"/>
          </w:rPr>
          <w:t>动态</w:t>
        </w:r>
      </w:ins>
      <w:ins w:id="151" w:author="Janusio" w:date="2018-03-14T14:17:20Z">
        <w:r>
          <w:rPr>
            <w:rFonts w:hint="eastAsia" w:ascii="Times New Roman" w:hAnsi="Times New Roman"/>
            <w:sz w:val="24"/>
            <w:szCs w:val="24"/>
            <w:lang w:val="en-US" w:eastAsia="zh-CN"/>
          </w:rPr>
          <w:t>度量</w:t>
        </w:r>
      </w:ins>
      <w:ins w:id="152" w:author="Janusio" w:date="2018-03-14T14:17:22Z">
        <w:r>
          <w:rPr>
            <w:rFonts w:hint="eastAsia" w:ascii="Times New Roman" w:hAnsi="Times New Roman"/>
            <w:sz w:val="24"/>
            <w:szCs w:val="24"/>
            <w:lang w:val="en-US" w:eastAsia="zh-CN"/>
          </w:rPr>
          <w:t>机制</w:t>
        </w:r>
      </w:ins>
      <w:ins w:id="153" w:author="Janusio" w:date="2018-03-14T14:18:00Z">
        <w:r>
          <w:rPr>
            <w:rFonts w:hint="eastAsia" w:ascii="Times New Roman" w:hAnsi="Times New Roman"/>
            <w:sz w:val="24"/>
            <w:szCs w:val="24"/>
            <w:lang w:val="en-US" w:eastAsia="zh-CN"/>
          </w:rPr>
          <w:t>（Dynamic Root of Trusted Measurement, DRTM）</w:t>
        </w:r>
      </w:ins>
      <w:ins w:id="154" w:author="Janusio" w:date="2018-03-14T14:17:31Z">
        <w:r>
          <w:rPr>
            <w:rFonts w:hint="eastAsia" w:ascii="Times New Roman" w:hAnsi="Times New Roman"/>
            <w:sz w:val="24"/>
            <w:szCs w:val="24"/>
            <w:lang w:val="en-US" w:eastAsia="zh-CN"/>
          </w:rPr>
          <w:t>实现</w:t>
        </w:r>
      </w:ins>
      <w:ins w:id="155" w:author="Janusio" w:date="2018-03-14T14:17:42Z">
        <w:r>
          <w:rPr>
            <w:rFonts w:hint="eastAsia" w:ascii="Times New Roman" w:hAnsi="Times New Roman"/>
            <w:sz w:val="24"/>
            <w:szCs w:val="24"/>
            <w:lang w:val="en-US" w:eastAsia="zh-CN"/>
          </w:rPr>
          <w:t>动态加载</w:t>
        </w:r>
      </w:ins>
      <w:ins w:id="156" w:author="Janusio" w:date="2018-03-14T14:18:22Z">
        <w:r>
          <w:rPr>
            <w:rFonts w:hint="eastAsia" w:ascii="Times New Roman" w:hAnsi="Times New Roman"/>
            <w:sz w:val="24"/>
            <w:szCs w:val="24"/>
            <w:lang w:val="en-US" w:eastAsia="zh-CN"/>
          </w:rPr>
          <w:t>。</w:t>
        </w:r>
      </w:ins>
      <w:ins w:id="157" w:author="Janusio" w:date="2018-03-14T14:18:23Z">
        <w:r>
          <w:rPr>
            <w:rFonts w:hint="eastAsia" w:ascii="Times New Roman" w:hAnsi="Times New Roman"/>
            <w:sz w:val="24"/>
            <w:szCs w:val="24"/>
            <w:lang w:val="en-US" w:eastAsia="zh-CN"/>
          </w:rPr>
          <w:t>所以</w:t>
        </w:r>
      </w:ins>
      <w:ins w:id="158" w:author="Janusio" w:date="2018-03-14T14:18:24Z">
        <w:r>
          <w:rPr>
            <w:rFonts w:hint="eastAsia" w:ascii="Times New Roman" w:hAnsi="Times New Roman"/>
            <w:sz w:val="24"/>
            <w:szCs w:val="24"/>
            <w:lang w:val="en-US" w:eastAsia="zh-CN"/>
          </w:rPr>
          <w:t>虚拟</w:t>
        </w:r>
      </w:ins>
      <w:ins w:id="159" w:author="Janusio" w:date="2018-03-14T14:18:27Z">
        <w:r>
          <w:rPr>
            <w:rFonts w:hint="eastAsia" w:ascii="Times New Roman" w:hAnsi="Times New Roman"/>
            <w:sz w:val="24"/>
            <w:szCs w:val="24"/>
            <w:lang w:val="en-US" w:eastAsia="zh-CN"/>
          </w:rPr>
          <w:t>可信根可以</w:t>
        </w:r>
      </w:ins>
      <w:ins w:id="160" w:author="Janusio" w:date="2018-03-14T14:18:33Z">
        <w:r>
          <w:rPr>
            <w:rFonts w:hint="eastAsia" w:ascii="Times New Roman" w:hAnsi="Times New Roman"/>
            <w:sz w:val="24"/>
            <w:szCs w:val="24"/>
            <w:lang w:val="en-US" w:eastAsia="zh-CN"/>
          </w:rPr>
          <w:t>作为</w:t>
        </w:r>
      </w:ins>
      <w:ins w:id="161" w:author="Janusio" w:date="2018-03-14T14:18:43Z">
        <w:r>
          <w:rPr>
            <w:rFonts w:hint="eastAsia" w:ascii="Times New Roman" w:hAnsi="Times New Roman"/>
            <w:sz w:val="24"/>
            <w:szCs w:val="24"/>
            <w:lang w:val="en-US" w:eastAsia="zh-CN"/>
          </w:rPr>
          <w:t>TCB的</w:t>
        </w:r>
      </w:ins>
      <w:ins w:id="162" w:author="Janusio" w:date="2018-03-14T14:18:45Z">
        <w:r>
          <w:rPr>
            <w:rFonts w:hint="eastAsia" w:ascii="Times New Roman" w:hAnsi="Times New Roman"/>
            <w:sz w:val="24"/>
            <w:szCs w:val="24"/>
            <w:lang w:val="en-US" w:eastAsia="zh-CN"/>
          </w:rPr>
          <w:t>一部分</w:t>
        </w:r>
      </w:ins>
      <w:ins w:id="163" w:author="Janusio" w:date="2018-03-14T14:18:46Z">
        <w:r>
          <w:rPr>
            <w:rFonts w:hint="eastAsia" w:ascii="Times New Roman" w:hAnsi="Times New Roman"/>
            <w:sz w:val="24"/>
            <w:szCs w:val="24"/>
            <w:lang w:val="en-US" w:eastAsia="zh-CN"/>
          </w:rPr>
          <w:t>，</w:t>
        </w:r>
      </w:ins>
      <w:ins w:id="164" w:author="Janusio" w:date="2018-03-14T14:18:47Z">
        <w:r>
          <w:rPr>
            <w:rFonts w:hint="eastAsia" w:ascii="Times New Roman" w:hAnsi="Times New Roman"/>
            <w:sz w:val="24"/>
            <w:szCs w:val="24"/>
            <w:lang w:val="en-US" w:eastAsia="zh-CN"/>
          </w:rPr>
          <w:t>也可以</w:t>
        </w:r>
      </w:ins>
      <w:ins w:id="165" w:author="Janusio" w:date="2018-03-14T14:18:51Z">
        <w:r>
          <w:rPr>
            <w:rFonts w:hint="eastAsia" w:ascii="Times New Roman" w:hAnsi="Times New Roman"/>
            <w:sz w:val="24"/>
            <w:szCs w:val="24"/>
            <w:lang w:val="en-US" w:eastAsia="zh-CN"/>
          </w:rPr>
          <w:t>当做</w:t>
        </w:r>
      </w:ins>
      <w:ins w:id="166" w:author="Janusio" w:date="2018-03-14T14:18:55Z">
        <w:r>
          <w:rPr>
            <w:rFonts w:hint="eastAsia" w:ascii="Times New Roman" w:hAnsi="Times New Roman"/>
            <w:sz w:val="24"/>
            <w:szCs w:val="24"/>
            <w:lang w:val="en-US" w:eastAsia="zh-CN"/>
          </w:rPr>
          <w:t>TVP</w:t>
        </w:r>
      </w:ins>
      <w:ins w:id="167" w:author="Janusio" w:date="2018-03-14T14:18:56Z">
        <w:r>
          <w:rPr>
            <w:rFonts w:hint="eastAsia" w:ascii="Times New Roman" w:hAnsi="Times New Roman"/>
            <w:sz w:val="24"/>
            <w:szCs w:val="24"/>
            <w:lang w:val="en-US" w:eastAsia="zh-CN"/>
          </w:rPr>
          <w:t>上的</w:t>
        </w:r>
      </w:ins>
      <w:ins w:id="168" w:author="Janusio" w:date="2018-03-14T14:18:57Z">
        <w:r>
          <w:rPr>
            <w:rFonts w:hint="eastAsia" w:ascii="Times New Roman" w:hAnsi="Times New Roman"/>
            <w:sz w:val="24"/>
            <w:szCs w:val="24"/>
            <w:lang w:val="en-US" w:eastAsia="zh-CN"/>
          </w:rPr>
          <w:t>单独</w:t>
        </w:r>
      </w:ins>
      <w:ins w:id="169" w:author="Janusio" w:date="2018-03-14T14:18:59Z">
        <w:r>
          <w:rPr>
            <w:rFonts w:hint="eastAsia" w:ascii="Times New Roman" w:hAnsi="Times New Roman"/>
            <w:sz w:val="24"/>
            <w:szCs w:val="24"/>
            <w:lang w:val="en-US" w:eastAsia="zh-CN"/>
          </w:rPr>
          <w:t>进程</w:t>
        </w:r>
      </w:ins>
      <w:ins w:id="170" w:author="Janusio" w:date="2018-03-14T14:19:00Z">
        <w:r>
          <w:rPr>
            <w:rFonts w:hint="eastAsia" w:ascii="Times New Roman" w:hAnsi="Times New Roman"/>
            <w:sz w:val="24"/>
            <w:szCs w:val="24"/>
            <w:lang w:val="en-US" w:eastAsia="zh-CN"/>
          </w:rPr>
          <w:t>。</w:t>
        </w:r>
      </w:ins>
      <w:ins w:id="171" w:author="Janusio" w:date="2018-03-14T14:19:05Z">
        <w:r>
          <w:rPr>
            <w:rFonts w:hint="eastAsia" w:ascii="Times New Roman" w:hAnsi="Times New Roman"/>
            <w:sz w:val="24"/>
            <w:szCs w:val="24"/>
            <w:lang w:val="en-US" w:eastAsia="zh-CN"/>
          </w:rPr>
          <w:t>第四层</w:t>
        </w:r>
      </w:ins>
      <w:ins w:id="172" w:author="Janusio" w:date="2018-03-14T14:19:06Z">
        <w:r>
          <w:rPr>
            <w:rFonts w:hint="eastAsia" w:ascii="Times New Roman" w:hAnsi="Times New Roman"/>
            <w:sz w:val="24"/>
            <w:szCs w:val="24"/>
            <w:lang w:val="en-US" w:eastAsia="zh-CN"/>
          </w:rPr>
          <w:t>是</w:t>
        </w:r>
      </w:ins>
      <w:ins w:id="173" w:author="Janusio" w:date="2018-03-14T14:19:08Z">
        <w:r>
          <w:rPr>
            <w:rFonts w:hint="eastAsia" w:ascii="Times New Roman" w:hAnsi="Times New Roman"/>
            <w:sz w:val="24"/>
            <w:szCs w:val="24"/>
            <w:lang w:val="en-US" w:eastAsia="zh-CN"/>
          </w:rPr>
          <w:t>与</w:t>
        </w:r>
      </w:ins>
      <w:ins w:id="174" w:author="Janusio" w:date="2018-03-14T14:19:10Z">
        <w:r>
          <w:rPr>
            <w:rFonts w:hint="eastAsia" w:ascii="Times New Roman" w:hAnsi="Times New Roman"/>
            <w:sz w:val="24"/>
            <w:szCs w:val="24"/>
            <w:lang w:val="en-US" w:eastAsia="zh-CN"/>
          </w:rPr>
          <w:t>用户</w:t>
        </w:r>
      </w:ins>
      <w:ins w:id="175" w:author="Janusio" w:date="2018-03-14T14:19:19Z">
        <w:r>
          <w:rPr>
            <w:rFonts w:hint="eastAsia" w:ascii="Times New Roman" w:hAnsi="Times New Roman"/>
            <w:sz w:val="24"/>
            <w:szCs w:val="24"/>
            <w:lang w:val="en-US" w:eastAsia="zh-CN"/>
          </w:rPr>
          <w:t>关系</w:t>
        </w:r>
      </w:ins>
      <w:ins w:id="176" w:author="Janusio" w:date="2018-03-14T14:19:21Z">
        <w:r>
          <w:rPr>
            <w:rFonts w:hint="eastAsia" w:ascii="Times New Roman" w:hAnsi="Times New Roman"/>
            <w:sz w:val="24"/>
            <w:szCs w:val="24"/>
            <w:lang w:val="en-US" w:eastAsia="zh-CN"/>
          </w:rPr>
          <w:t>最为</w:t>
        </w:r>
      </w:ins>
      <w:ins w:id="177" w:author="Janusio" w:date="2018-03-14T14:19:22Z">
        <w:r>
          <w:rPr>
            <w:rFonts w:hint="eastAsia" w:ascii="Times New Roman" w:hAnsi="Times New Roman"/>
            <w:sz w:val="24"/>
            <w:szCs w:val="24"/>
            <w:lang w:val="en-US" w:eastAsia="zh-CN"/>
          </w:rPr>
          <w:t>密切</w:t>
        </w:r>
      </w:ins>
      <w:ins w:id="178" w:author="Janusio" w:date="2018-03-14T14:19:23Z">
        <w:r>
          <w:rPr>
            <w:rFonts w:hint="eastAsia" w:ascii="Times New Roman" w:hAnsi="Times New Roman"/>
            <w:sz w:val="24"/>
            <w:szCs w:val="24"/>
            <w:lang w:val="en-US" w:eastAsia="zh-CN"/>
          </w:rPr>
          <w:t>的</w:t>
        </w:r>
      </w:ins>
      <w:ins w:id="179" w:author="Janusio" w:date="2018-03-14T14:19:25Z">
        <w:r>
          <w:rPr>
            <w:rFonts w:hint="eastAsia" w:ascii="Times New Roman" w:hAnsi="Times New Roman"/>
            <w:sz w:val="24"/>
            <w:szCs w:val="24"/>
            <w:lang w:val="en-US" w:eastAsia="zh-CN"/>
          </w:rPr>
          <w:t>用户</w:t>
        </w:r>
      </w:ins>
      <w:ins w:id="180" w:author="Janusio" w:date="2018-03-14T14:19:26Z">
        <w:r>
          <w:rPr>
            <w:rFonts w:hint="eastAsia" w:ascii="Times New Roman" w:hAnsi="Times New Roman"/>
            <w:sz w:val="24"/>
            <w:szCs w:val="24"/>
            <w:lang w:val="en-US" w:eastAsia="zh-CN"/>
          </w:rPr>
          <w:t>虚拟机。</w:t>
        </w:r>
      </w:ins>
      <w:del w:id="181" w:author="Janusio" w:date="2018-03-14T14:19:34Z">
        <w:r>
          <w:rPr>
            <w:rFonts w:hint="eastAsia" w:ascii="Times New Roman" w:hAnsi="Times New Roman"/>
            <w:sz w:val="24"/>
            <w:szCs w:val="24"/>
            <w:lang w:val="en-US" w:eastAsia="zh-CN"/>
          </w:rPr>
          <w:delText>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delText>
        </w:r>
      </w:del>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w:t>
      </w:r>
      <w:ins w:id="182" w:author="Janusio" w:date="2018-03-14T15:46:08Z">
        <w:r>
          <w:rPr>
            <w:rFonts w:hint="eastAsia" w:ascii="Times New Roman" w:hAnsi="Times New Roman"/>
            <w:sz w:val="24"/>
            <w:szCs w:val="24"/>
            <w:lang w:val="en-US" w:eastAsia="zh-CN"/>
          </w:rPr>
          <w:t>→</w:t>
        </w:r>
      </w:ins>
      <w:del w:id="183" w:author="Janusio" w:date="2018-03-14T15:46:08Z">
        <w:r>
          <w:rPr>
            <w:rFonts w:hint="eastAsia" w:ascii="Times New Roman" w:hAnsi="Times New Roman"/>
            <w:sz w:val="24"/>
            <w:szCs w:val="24"/>
            <w:lang w:val="en-US" w:eastAsia="zh-CN"/>
          </w:rPr>
          <w:delText>(</w:delText>
        </w:r>
      </w:del>
      <w:r>
        <w:rPr>
          <w:rFonts w:hint="eastAsia" w:ascii="Times New Roman" w:hAnsi="Times New Roman"/>
          <w:sz w:val="24"/>
          <w:szCs w:val="24"/>
          <w:lang w:val="en-US" w:eastAsia="zh-CN"/>
        </w:rPr>
        <w:t>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del w:id="185" w:author="Janusio" w:date="2018-03-14T14:59:48Z"/>
          <w:rFonts w:hint="eastAsia" w:ascii="Times New Roman" w:hAnsi="Times New Roman"/>
          <w:sz w:val="24"/>
          <w:szCs w:val="24"/>
          <w:lang w:val="en-US" w:eastAsia="zh-CN"/>
        </w:rPr>
        <w:pPrChange w:id="184" w:author="Janusio" w:date="2018-03-14T14:34:48Z">
          <w:pPr>
            <w:pStyle w:val="32"/>
            <w:spacing w:line="360" w:lineRule="auto"/>
            <w:ind w:firstLine="420" w:firstLineChars="0"/>
          </w:pPr>
        </w:pPrChange>
      </w:pPr>
      <w:ins w:id="186" w:author="Janusio" w:date="2018-03-14T14:38:03Z">
        <w:r>
          <w:rPr>
            <w:rFonts w:hint="eastAsia" w:ascii="Times New Roman" w:hAnsi="Times New Roman"/>
            <w:sz w:val="24"/>
            <w:szCs w:val="24"/>
            <w:lang w:val="en-US" w:eastAsia="zh-CN"/>
          </w:rPr>
          <w:t>目前</w:t>
        </w:r>
      </w:ins>
      <w:r>
        <w:rPr>
          <w:rFonts w:hint="eastAsia" w:ascii="Times New Roman" w:hAnsi="Times New Roman"/>
          <w:sz w:val="24"/>
          <w:szCs w:val="24"/>
          <w:lang w:val="en-US" w:eastAsia="zh-CN"/>
        </w:rPr>
        <w:t>针对于</w:t>
      </w:r>
      <w:del w:id="187" w:author="Janusio" w:date="2018-03-14T14:37:55Z">
        <w:r>
          <w:rPr>
            <w:rFonts w:hint="eastAsia" w:ascii="Times New Roman" w:hAnsi="Times New Roman"/>
            <w:sz w:val="24"/>
            <w:szCs w:val="24"/>
            <w:lang w:val="en-US" w:eastAsia="zh-CN"/>
          </w:rPr>
          <w:delText>确保平台信任可验证的</w:delText>
        </w:r>
      </w:del>
      <w:r>
        <w:rPr>
          <w:rFonts w:hint="eastAsia" w:ascii="Times New Roman" w:hAnsi="Times New Roman"/>
          <w:sz w:val="24"/>
          <w:szCs w:val="24"/>
          <w:lang w:val="en-US" w:eastAsia="zh-CN"/>
        </w:rPr>
        <w:t>信任链形式化建模与分析的方法</w:t>
      </w:r>
      <w:ins w:id="188" w:author="Janusio" w:date="2018-03-14T14:38:08Z">
        <w:r>
          <w:rPr>
            <w:rFonts w:hint="eastAsia" w:ascii="Times New Roman" w:hAnsi="Times New Roman"/>
            <w:sz w:val="24"/>
            <w:szCs w:val="24"/>
            <w:lang w:val="en-US" w:eastAsia="zh-CN"/>
          </w:rPr>
          <w:t>有</w:t>
        </w:r>
      </w:ins>
      <w:ins w:id="189" w:author="Janusio" w:date="2018-03-14T14:38:10Z">
        <w:r>
          <w:rPr>
            <w:rFonts w:hint="eastAsia" w:ascii="Times New Roman" w:hAnsi="Times New Roman"/>
            <w:sz w:val="24"/>
            <w:szCs w:val="24"/>
            <w:lang w:val="en-US" w:eastAsia="zh-CN"/>
          </w:rPr>
          <w:t>很多</w:t>
        </w:r>
      </w:ins>
      <w:ins w:id="190" w:author="Janusio" w:date="2018-03-14T14:38:11Z">
        <w:r>
          <w:rPr>
            <w:rFonts w:hint="eastAsia" w:ascii="Times New Roman" w:hAnsi="Times New Roman"/>
            <w:sz w:val="24"/>
            <w:szCs w:val="24"/>
            <w:lang w:val="en-US" w:eastAsia="zh-CN"/>
          </w:rPr>
          <w:t>研究</w:t>
        </w:r>
      </w:ins>
      <w:ins w:id="191" w:author="Janusio" w:date="2018-03-14T14:38:12Z">
        <w:r>
          <w:rPr>
            <w:rFonts w:hint="eastAsia" w:ascii="Times New Roman" w:hAnsi="Times New Roman"/>
            <w:sz w:val="24"/>
            <w:szCs w:val="24"/>
            <w:lang w:val="en-US" w:eastAsia="zh-CN"/>
          </w:rPr>
          <w:t>方向</w:t>
        </w:r>
      </w:ins>
      <w:ins w:id="192" w:author="Janusio" w:date="2018-03-14T14:38:13Z">
        <w:r>
          <w:rPr>
            <w:rFonts w:hint="eastAsia" w:ascii="Times New Roman" w:hAnsi="Times New Roman"/>
            <w:sz w:val="24"/>
            <w:szCs w:val="24"/>
            <w:lang w:val="en-US" w:eastAsia="zh-CN"/>
          </w:rPr>
          <w:t>，</w:t>
        </w:r>
      </w:ins>
      <w:ins w:id="193" w:author="Janusio" w:date="2018-03-14T14:38:15Z">
        <w:r>
          <w:rPr>
            <w:rFonts w:hint="eastAsia" w:ascii="Times New Roman" w:hAnsi="Times New Roman"/>
            <w:sz w:val="24"/>
            <w:szCs w:val="24"/>
            <w:lang w:val="en-US" w:eastAsia="zh-CN"/>
          </w:rPr>
          <w:t>其中</w:t>
        </w:r>
      </w:ins>
      <w:ins w:id="194" w:author="Janusio" w:date="2018-03-14T14:38:16Z">
        <w:r>
          <w:rPr>
            <w:rFonts w:hint="eastAsia" w:ascii="Times New Roman" w:hAnsi="Times New Roman"/>
            <w:sz w:val="24"/>
            <w:szCs w:val="24"/>
            <w:lang w:val="en-US" w:eastAsia="zh-CN"/>
          </w:rPr>
          <w:t>最</w:t>
        </w:r>
      </w:ins>
      <w:ins w:id="195" w:author="Janusio" w:date="2018-03-14T14:38:18Z">
        <w:r>
          <w:rPr>
            <w:rFonts w:hint="eastAsia" w:ascii="Times New Roman" w:hAnsi="Times New Roman"/>
            <w:sz w:val="24"/>
            <w:szCs w:val="24"/>
            <w:lang w:val="en-US" w:eastAsia="zh-CN"/>
          </w:rPr>
          <w:t>为</w:t>
        </w:r>
      </w:ins>
      <w:ins w:id="196" w:author="Janusio" w:date="2018-03-14T14:38:20Z">
        <w:r>
          <w:rPr>
            <w:rFonts w:hint="eastAsia" w:ascii="Times New Roman" w:hAnsi="Times New Roman"/>
            <w:sz w:val="24"/>
            <w:szCs w:val="24"/>
            <w:lang w:val="en-US" w:eastAsia="zh-CN"/>
          </w:rPr>
          <w:t>热门的</w:t>
        </w:r>
      </w:ins>
      <w:ins w:id="197" w:author="Janusio" w:date="2018-03-14T14:38:21Z">
        <w:r>
          <w:rPr>
            <w:rFonts w:hint="eastAsia" w:ascii="Times New Roman" w:hAnsi="Times New Roman"/>
            <w:sz w:val="24"/>
            <w:szCs w:val="24"/>
            <w:lang w:val="en-US" w:eastAsia="zh-CN"/>
          </w:rPr>
          <w:t>当</w:t>
        </w:r>
      </w:ins>
      <w:ins w:id="198" w:author="Janusio" w:date="2018-03-14T14:38:44Z">
        <w:r>
          <w:rPr>
            <w:rFonts w:hint="eastAsia" w:ascii="Times New Roman" w:hAnsi="Times New Roman"/>
            <w:sz w:val="24"/>
            <w:szCs w:val="24"/>
            <w:lang w:val="en-US" w:eastAsia="zh-CN"/>
          </w:rPr>
          <w:t>属</w:t>
        </w:r>
      </w:ins>
      <w:ins w:id="199" w:author="Janusio" w:date="2018-03-14T14:38:22Z">
        <w:r>
          <w:rPr>
            <w:rFonts w:hint="eastAsia" w:ascii="Times New Roman" w:hAnsi="Times New Roman"/>
            <w:sz w:val="24"/>
            <w:szCs w:val="24"/>
            <w:lang w:val="en-US" w:eastAsia="zh-CN"/>
          </w:rPr>
          <w:t>无干扰</w:t>
        </w:r>
      </w:ins>
      <w:ins w:id="200" w:author="Janusio" w:date="2018-03-14T14:38:24Z">
        <w:r>
          <w:rPr>
            <w:rFonts w:hint="eastAsia" w:ascii="Times New Roman" w:hAnsi="Times New Roman"/>
            <w:sz w:val="24"/>
            <w:szCs w:val="24"/>
            <w:lang w:val="en-US" w:eastAsia="zh-CN"/>
          </w:rPr>
          <w:t>理论</w:t>
        </w:r>
      </w:ins>
      <w:r>
        <w:rPr>
          <w:rFonts w:hint="eastAsia" w:ascii="Times New Roman" w:hAnsi="Times New Roman"/>
          <w:sz w:val="24"/>
          <w:szCs w:val="24"/>
          <w:lang w:val="en-US" w:eastAsia="zh-CN"/>
        </w:rPr>
        <w:t>，</w:t>
      </w:r>
      <w:ins w:id="201" w:author="Janusio" w:date="2018-03-14T14:38:48Z">
        <w:r>
          <w:rPr>
            <w:rFonts w:hint="eastAsia" w:ascii="Times New Roman" w:hAnsi="Times New Roman"/>
            <w:sz w:val="24"/>
            <w:szCs w:val="24"/>
            <w:lang w:val="en-US" w:eastAsia="zh-CN"/>
          </w:rPr>
          <w:t>本文</w:t>
        </w:r>
      </w:ins>
      <w:ins w:id="202" w:author="Janusio" w:date="2018-03-14T14:38:54Z">
        <w:r>
          <w:rPr>
            <w:rFonts w:hint="eastAsia" w:ascii="Times New Roman" w:hAnsi="Times New Roman"/>
            <w:sz w:val="24"/>
            <w:szCs w:val="24"/>
            <w:lang w:val="en-US" w:eastAsia="zh-CN"/>
          </w:rPr>
          <w:t>在此</w:t>
        </w:r>
      </w:ins>
      <w:ins w:id="203" w:author="Janusio" w:date="2018-03-14T14:38:56Z">
        <w:r>
          <w:rPr>
            <w:rFonts w:hint="eastAsia" w:ascii="Times New Roman" w:hAnsi="Times New Roman"/>
            <w:sz w:val="24"/>
            <w:szCs w:val="24"/>
            <w:lang w:val="en-US" w:eastAsia="zh-CN"/>
          </w:rPr>
          <w:t>对</w:t>
        </w:r>
      </w:ins>
      <w:ins w:id="204" w:author="Janusio" w:date="2018-03-14T14:38:58Z">
        <w:r>
          <w:rPr>
            <w:rFonts w:hint="eastAsia" w:ascii="Times New Roman" w:hAnsi="Times New Roman"/>
            <w:sz w:val="24"/>
            <w:szCs w:val="24"/>
            <w:lang w:val="en-US" w:eastAsia="zh-CN"/>
          </w:rPr>
          <w:t>无干扰</w:t>
        </w:r>
      </w:ins>
      <w:ins w:id="205" w:author="Janusio" w:date="2018-03-14T14:38:59Z">
        <w:r>
          <w:rPr>
            <w:rFonts w:hint="eastAsia" w:ascii="Times New Roman" w:hAnsi="Times New Roman"/>
            <w:sz w:val="24"/>
            <w:szCs w:val="24"/>
            <w:lang w:val="en-US" w:eastAsia="zh-CN"/>
          </w:rPr>
          <w:t>理论的</w:t>
        </w:r>
      </w:ins>
      <w:ins w:id="206" w:author="Janusio" w:date="2018-03-14T14:39:01Z">
        <w:r>
          <w:rPr>
            <w:rFonts w:hint="eastAsia" w:ascii="Times New Roman" w:hAnsi="Times New Roman"/>
            <w:sz w:val="24"/>
            <w:szCs w:val="24"/>
            <w:lang w:val="en-US" w:eastAsia="zh-CN"/>
          </w:rPr>
          <w:t>研究现状</w:t>
        </w:r>
      </w:ins>
      <w:ins w:id="207" w:author="Janusio" w:date="2018-03-14T14:39:02Z">
        <w:r>
          <w:rPr>
            <w:rFonts w:hint="eastAsia" w:ascii="Times New Roman" w:hAnsi="Times New Roman"/>
            <w:sz w:val="24"/>
            <w:szCs w:val="24"/>
            <w:lang w:val="en-US" w:eastAsia="zh-CN"/>
          </w:rPr>
          <w:t>进行阐述</w:t>
        </w:r>
      </w:ins>
      <w:del w:id="208" w:author="Janusio" w:date="2018-03-14T14:38:40Z">
        <w:r>
          <w:rPr>
            <w:rFonts w:hint="eastAsia" w:ascii="Times New Roman" w:hAnsi="Times New Roman"/>
            <w:sz w:val="24"/>
            <w:szCs w:val="24"/>
            <w:lang w:val="en-US" w:eastAsia="zh-CN"/>
          </w:rPr>
          <w:delText>目前的研究大部分是基于传统的可信计算平台</w:delText>
        </w:r>
      </w:del>
      <w:del w:id="209" w:author="Janusio" w:date="2018-03-14T14:38:32Z">
        <w:r>
          <w:rPr>
            <w:rFonts w:hint="eastAsia" w:ascii="Times New Roman" w:hAnsi="Times New Roman"/>
            <w:sz w:val="24"/>
            <w:szCs w:val="24"/>
            <w:lang w:val="en-US" w:eastAsia="zh-CN"/>
          </w:rPr>
          <w:delText>，并且国内研究较多</w:delText>
        </w:r>
      </w:del>
      <w:r>
        <w:rPr>
          <w:rFonts w:hint="eastAsia" w:ascii="Times New Roman" w:hAnsi="Times New Roman"/>
          <w:sz w:val="24"/>
          <w:szCs w:val="24"/>
          <w:lang w:val="en-US" w:eastAsia="zh-CN"/>
        </w:rPr>
        <w:t>。</w:t>
      </w:r>
      <w:del w:id="210" w:author="Janusio" w:date="2018-03-14T14:34:47Z">
        <w:r>
          <w:rPr>
            <w:rFonts w:hint="eastAsia" w:ascii="Times New Roman" w:hAnsi="Times New Roman"/>
            <w:strike/>
            <w:vanish/>
            <w:sz w:val="24"/>
            <w:szCs w:val="24"/>
            <w:lang w:val="en-US" w:eastAsia="zh-CN"/>
            <w:rPrChange w:id="211" w:author="Janusio" w:date="2018-03-14T14:35:03Z">
              <w:rPr>
                <w:rFonts w:hint="eastAsia" w:ascii="Times New Roman" w:hAnsi="Times New Roman"/>
                <w:sz w:val="24"/>
                <w:szCs w:val="24"/>
                <w:lang w:val="en-US" w:eastAsia="zh-CN"/>
              </w:rPr>
            </w:rPrChange>
          </w:rPr>
          <w:delText>其中，陈书义</w:delText>
        </w:r>
      </w:del>
      <w:r>
        <w:rPr>
          <w:rStyle w:val="22"/>
          <w:rFonts w:hint="eastAsia" w:ascii="Times New Roman" w:hAnsi="Times New Roman"/>
          <w:strike/>
          <w:vanish/>
          <w:sz w:val="24"/>
          <w:szCs w:val="24"/>
          <w:lang w:val="en-US" w:eastAsia="zh-CN"/>
          <w:rPrChange w:id="213" w:author="Janusio" w:date="2018-03-14T14:35:03Z">
            <w:rPr>
              <w:rStyle w:val="22"/>
              <w:rFonts w:hint="eastAsia" w:ascii="Times New Roman" w:hAnsi="Times New Roman"/>
              <w:sz w:val="24"/>
              <w:szCs w:val="24"/>
              <w:lang w:val="en-US" w:eastAsia="zh-CN"/>
            </w:rPr>
          </w:rPrChange>
        </w:rPr>
        <w:t>[</w:t>
      </w:r>
      <w:r>
        <w:rPr>
          <w:rStyle w:val="22"/>
          <w:rFonts w:hint="eastAsia" w:ascii="Times New Roman" w:hAnsi="Times New Roman"/>
          <w:strike/>
          <w:vanish/>
          <w:sz w:val="24"/>
          <w:szCs w:val="24"/>
          <w:lang w:val="en-US" w:eastAsia="zh-CN"/>
          <w:rPrChange w:id="214" w:author="Janusio" w:date="2018-03-14T14:35:03Z">
            <w:rPr>
              <w:rStyle w:val="22"/>
              <w:rFonts w:hint="eastAsia" w:ascii="Times New Roman" w:hAnsi="Times New Roman"/>
              <w:sz w:val="24"/>
              <w:szCs w:val="24"/>
              <w:lang w:val="en-US" w:eastAsia="zh-CN"/>
            </w:rPr>
          </w:rPrChange>
        </w:rPr>
        <w:endnoteReference w:id="37"/>
      </w:r>
      <w:r>
        <w:rPr>
          <w:rStyle w:val="22"/>
          <w:rFonts w:hint="eastAsia" w:ascii="Times New Roman" w:hAnsi="Times New Roman"/>
          <w:strike/>
          <w:vanish/>
          <w:sz w:val="24"/>
          <w:szCs w:val="24"/>
          <w:lang w:val="en-US" w:eastAsia="zh-CN"/>
          <w:rPrChange w:id="215" w:author="Janusio" w:date="2018-03-14T14:35:03Z">
            <w:rPr>
              <w:rStyle w:val="22"/>
              <w:rFonts w:hint="eastAsia" w:ascii="Times New Roman" w:hAnsi="Times New Roman"/>
              <w:sz w:val="24"/>
              <w:szCs w:val="24"/>
              <w:lang w:val="en-US" w:eastAsia="zh-CN"/>
            </w:rPr>
          </w:rPrChange>
        </w:rPr>
        <w:t>]</w:t>
      </w:r>
      <w:del w:id="216" w:author="Janusio" w:date="2018-03-14T14:34:51Z">
        <w:r>
          <w:rPr>
            <w:rFonts w:hint="eastAsia" w:ascii="Times New Roman" w:hAnsi="Times New Roman"/>
            <w:strike/>
            <w:vanish/>
            <w:sz w:val="24"/>
            <w:szCs w:val="24"/>
            <w:lang w:val="en-US" w:eastAsia="zh-CN"/>
            <w:rPrChange w:id="217" w:author="Janusio" w:date="2018-03-14T14:35:03Z">
              <w:rPr>
                <w:rFonts w:hint="eastAsia" w:ascii="Times New Roman" w:hAnsi="Times New Roman"/>
                <w:sz w:val="24"/>
                <w:szCs w:val="24"/>
                <w:lang w:val="en-US" w:eastAsia="zh-CN"/>
              </w:rPr>
            </w:rPrChange>
          </w:rPr>
          <w:delText>等人利用一阶逻辑对可信计算平台启动过程进行建模以分析其信任传递过程，并提出长度受限的信任链模型。张兴</w:delText>
        </w:r>
      </w:del>
      <w:r>
        <w:rPr>
          <w:rStyle w:val="22"/>
          <w:rFonts w:hint="eastAsia" w:ascii="Times New Roman" w:hAnsi="Times New Roman"/>
          <w:strike/>
          <w:vanish/>
          <w:sz w:val="24"/>
          <w:szCs w:val="24"/>
          <w:lang w:val="en-US" w:eastAsia="zh-CN"/>
          <w:rPrChange w:id="219" w:author="Janusio" w:date="2018-03-14T14:35:03Z">
            <w:rPr>
              <w:rStyle w:val="22"/>
              <w:rFonts w:hint="eastAsia" w:ascii="Times New Roman" w:hAnsi="Times New Roman"/>
              <w:sz w:val="24"/>
              <w:szCs w:val="24"/>
              <w:lang w:val="en-US" w:eastAsia="zh-CN"/>
            </w:rPr>
          </w:rPrChange>
        </w:rPr>
        <w:t>[</w:t>
      </w:r>
      <w:r>
        <w:rPr>
          <w:rStyle w:val="22"/>
          <w:rFonts w:hint="eastAsia" w:ascii="Times New Roman" w:hAnsi="Times New Roman"/>
          <w:strike/>
          <w:vanish/>
          <w:sz w:val="24"/>
          <w:szCs w:val="24"/>
          <w:lang w:val="en-US" w:eastAsia="zh-CN"/>
          <w:rPrChange w:id="220" w:author="Janusio" w:date="2018-03-14T14:35:03Z">
            <w:rPr>
              <w:rStyle w:val="22"/>
              <w:rFonts w:hint="eastAsia" w:ascii="Times New Roman" w:hAnsi="Times New Roman"/>
              <w:sz w:val="24"/>
              <w:szCs w:val="24"/>
              <w:lang w:val="en-US" w:eastAsia="zh-CN"/>
            </w:rPr>
          </w:rPrChange>
        </w:rPr>
        <w:endnoteReference w:id="38"/>
      </w:r>
      <w:r>
        <w:rPr>
          <w:rStyle w:val="22"/>
          <w:rFonts w:hint="eastAsia" w:ascii="Times New Roman" w:hAnsi="Times New Roman"/>
          <w:strike/>
          <w:vanish/>
          <w:sz w:val="24"/>
          <w:szCs w:val="24"/>
          <w:lang w:val="en-US" w:eastAsia="zh-CN"/>
          <w:rPrChange w:id="221" w:author="Janusio" w:date="2018-03-14T14:35:03Z">
            <w:rPr>
              <w:rStyle w:val="22"/>
              <w:rFonts w:hint="eastAsia" w:ascii="Times New Roman" w:hAnsi="Times New Roman"/>
              <w:sz w:val="24"/>
              <w:szCs w:val="24"/>
              <w:lang w:val="en-US" w:eastAsia="zh-CN"/>
            </w:rPr>
          </w:rPrChange>
        </w:rPr>
        <w:t>]</w:t>
      </w:r>
      <w:del w:id="222" w:author="Janusio" w:date="2018-03-14T14:34:55Z">
        <w:r>
          <w:rPr>
            <w:rFonts w:hint="eastAsia" w:ascii="Times New Roman" w:hAnsi="Times New Roman"/>
            <w:strike/>
            <w:sz w:val="24"/>
            <w:szCs w:val="24"/>
            <w:lang w:val="en-US" w:eastAsia="zh-CN"/>
            <w:rPrChange w:id="223" w:author="Janusio" w:date="2018-03-14T14:20:59Z">
              <w:rPr>
                <w:rFonts w:hint="eastAsia" w:ascii="Times New Roman" w:hAnsi="Times New Roman"/>
                <w:sz w:val="24"/>
                <w:szCs w:val="24"/>
                <w:lang w:val="en-US" w:eastAsia="zh-CN"/>
              </w:rPr>
            </w:rPrChange>
          </w:rPr>
          <w:delText>等人基于无干扰模型对信任链进行了建模分析，从系统信息流控制角度验证满足传递无干扰安全策略的信息流才能构建有效的信任链。</w:delText>
        </w:r>
      </w:del>
      <w:del w:id="225" w:author="Janusio" w:date="2018-03-14T14:34:55Z">
        <w:r>
          <w:rPr>
            <w:rFonts w:hint="eastAsia" w:ascii="Times New Roman" w:hAnsi="Times New Roman"/>
            <w:sz w:val="24"/>
            <w:szCs w:val="24"/>
            <w:lang w:val="en-US" w:eastAsia="zh-CN"/>
          </w:rPr>
          <w:delText>上述方法主要针对普通可信计算平台，并不能直接适用于云计算环境下信任链形式化分析。虽然Zhang</w:delText>
        </w:r>
      </w:del>
      <w:del w:id="226" w:author="Janusio" w:date="2018-03-14T14:34:55Z">
        <w:r>
          <w:rPr>
            <w:rFonts w:hint="eastAsia" w:ascii="Times New Roman" w:hAnsi="Times New Roman"/>
            <w:sz w:val="24"/>
            <w:szCs w:val="24"/>
            <w:vertAlign w:val="superscript"/>
            <w:lang w:val="en-US" w:eastAsia="zh-CN"/>
          </w:rPr>
          <w:delText>[</w:delText>
        </w:r>
      </w:del>
      <w:del w:id="227" w:author="Janusio" w:date="2018-03-14T14:34:55Z">
        <w:r>
          <w:rPr>
            <w:rFonts w:hint="eastAsia" w:ascii="Times New Roman" w:hAnsi="Times New Roman"/>
            <w:sz w:val="24"/>
            <w:szCs w:val="24"/>
            <w:vertAlign w:val="superscript"/>
            <w:lang w:val="en-US" w:eastAsia="zh-CN"/>
          </w:rPr>
          <w:fldChar w:fldCharType="begin"/>
        </w:r>
      </w:del>
      <w:del w:id="228" w:author="Janusio" w:date="2018-03-14T14:34:55Z">
        <w:r>
          <w:rPr>
            <w:rFonts w:hint="eastAsia" w:ascii="Times New Roman" w:hAnsi="Times New Roman"/>
            <w:sz w:val="24"/>
            <w:szCs w:val="24"/>
            <w:vertAlign w:val="superscript"/>
            <w:lang w:val="en-US" w:eastAsia="zh-CN"/>
          </w:rPr>
          <w:delInstrText xml:space="preserve"> NOTEREF _Ref28195 \h </w:delInstrText>
        </w:r>
      </w:del>
      <w:del w:id="229" w:author="Janusio" w:date="2018-03-14T14:34:55Z">
        <w:r>
          <w:rPr>
            <w:rFonts w:hint="eastAsia" w:ascii="Times New Roman" w:hAnsi="Times New Roman"/>
            <w:sz w:val="24"/>
            <w:szCs w:val="24"/>
            <w:vertAlign w:val="superscript"/>
            <w:lang w:val="en-US" w:eastAsia="zh-CN"/>
          </w:rPr>
          <w:fldChar w:fldCharType="separate"/>
        </w:r>
      </w:del>
      <w:del w:id="230" w:author="Janusio" w:date="2018-03-14T14:34:55Z">
        <w:r>
          <w:rPr>
            <w:rFonts w:hint="eastAsia" w:ascii="Times New Roman" w:hAnsi="Times New Roman"/>
            <w:sz w:val="24"/>
            <w:szCs w:val="24"/>
            <w:vertAlign w:val="superscript"/>
            <w:lang w:val="en-US" w:eastAsia="zh-CN"/>
          </w:rPr>
          <w:delText>26</w:delText>
        </w:r>
      </w:del>
      <w:del w:id="231" w:author="Janusio" w:date="2018-03-14T14:34:55Z">
        <w:r>
          <w:rPr>
            <w:rFonts w:hint="eastAsia" w:ascii="Times New Roman" w:hAnsi="Times New Roman"/>
            <w:sz w:val="24"/>
            <w:szCs w:val="24"/>
            <w:vertAlign w:val="superscript"/>
            <w:lang w:val="en-US" w:eastAsia="zh-CN"/>
          </w:rPr>
          <w:fldChar w:fldCharType="end"/>
        </w:r>
      </w:del>
      <w:del w:id="232" w:author="Janusio" w:date="2018-03-14T14:34:55Z">
        <w:r>
          <w:rPr>
            <w:rFonts w:hint="eastAsia" w:ascii="Times New Roman" w:hAnsi="Times New Roman"/>
            <w:sz w:val="24"/>
            <w:szCs w:val="24"/>
            <w:vertAlign w:val="superscript"/>
            <w:lang w:val="en-US" w:eastAsia="zh-CN"/>
          </w:rPr>
          <w:delText>]</w:delText>
        </w:r>
      </w:del>
      <w:del w:id="233" w:author="Janusio" w:date="2018-03-14T14:34:55Z">
        <w:r>
          <w:rPr>
            <w:rFonts w:hint="eastAsia" w:ascii="Times New Roman" w:hAnsi="Times New Roman"/>
            <w:sz w:val="24"/>
            <w:szCs w:val="24"/>
            <w:lang w:val="en-US" w:eastAsia="zh-CN"/>
          </w:rPr>
          <w:delText>等人利用无干扰理论对可信云计算环境信任链进行了形式化分析和验证，但是此种信任链分析方法是建立在不连续的可信云计算信任链模型上，不能够对可信云计算环境进行正确的形式化验证。</w:delText>
        </w:r>
      </w:del>
    </w:p>
    <w:p>
      <w:pPr>
        <w:pStyle w:val="32"/>
        <w:spacing w:line="360" w:lineRule="auto"/>
        <w:ind w:firstLine="420" w:firstLineChars="0"/>
        <w:rPr>
          <w:del w:id="235" w:author="Janusio" w:date="2018-03-14T14:33:53Z"/>
          <w:rFonts w:hint="eastAsia" w:ascii="Times New Roman" w:hAnsi="Times New Roman"/>
          <w:sz w:val="24"/>
          <w:szCs w:val="24"/>
          <w:lang w:val="en-US" w:eastAsia="zh-CN"/>
        </w:rPr>
        <w:pPrChange w:id="234" w:author="Janusio" w:date="2018-03-14T14:59:48Z">
          <w:pPr>
            <w:pStyle w:val="32"/>
            <w:spacing w:line="360" w:lineRule="auto"/>
            <w:ind w:firstLine="420" w:firstLineChars="0"/>
          </w:pPr>
        </w:pPrChange>
      </w:pPr>
      <w:r>
        <w:rPr>
          <w:rFonts w:hint="eastAsia" w:ascii="Times New Roman" w:hAnsi="Times New Roman"/>
          <w:sz w:val="24"/>
          <w:szCs w:val="24"/>
          <w:lang w:val="en-US" w:eastAsia="zh-CN"/>
        </w:rPr>
        <w:t>针对于无干扰理论的研究，目前大部分的研究是</w:t>
      </w:r>
      <w:ins w:id="236" w:author="Janusio" w:date="2018-03-14T14:43:35Z">
        <w:r>
          <w:rPr>
            <w:rFonts w:hint="eastAsia" w:ascii="Times New Roman" w:hAnsi="Times New Roman"/>
            <w:sz w:val="24"/>
            <w:szCs w:val="24"/>
            <w:lang w:val="en-US" w:eastAsia="zh-CN"/>
          </w:rPr>
          <w:t>基于</w:t>
        </w:r>
      </w:ins>
      <w:ins w:id="237" w:author="Janusio" w:date="2018-03-14T14:43:43Z">
        <w:r>
          <w:rPr>
            <w:rFonts w:hint="eastAsia" w:ascii="Times New Roman" w:hAnsi="Times New Roman"/>
            <w:sz w:val="24"/>
            <w:szCs w:val="24"/>
            <w:lang w:val="en-US" w:eastAsia="zh-CN"/>
          </w:rPr>
          <w:t>有限状态</w:t>
        </w:r>
      </w:ins>
      <w:ins w:id="238" w:author="Janusio" w:date="2018-03-14T14:43:46Z">
        <w:r>
          <w:rPr>
            <w:rFonts w:hint="eastAsia" w:ascii="Times New Roman" w:hAnsi="Times New Roman"/>
            <w:sz w:val="24"/>
            <w:szCs w:val="24"/>
            <w:lang w:val="en-US" w:eastAsia="zh-CN"/>
          </w:rPr>
          <w:t>机</w:t>
        </w:r>
      </w:ins>
      <w:ins w:id="239" w:author="Janusio" w:date="2018-03-14T14:43:55Z">
        <w:r>
          <w:rPr>
            <w:rFonts w:hint="eastAsia" w:ascii="Times New Roman" w:hAnsi="Times New Roman"/>
            <w:sz w:val="24"/>
            <w:szCs w:val="24"/>
            <w:lang w:val="en-US" w:eastAsia="zh-CN"/>
          </w:rPr>
          <w:t>从</w:t>
        </w:r>
      </w:ins>
      <w:ins w:id="240" w:author="Janusio" w:date="2018-03-14T14:43:57Z">
        <w:r>
          <w:rPr>
            <w:rFonts w:hint="eastAsia" w:ascii="Times New Roman" w:hAnsi="Times New Roman"/>
            <w:sz w:val="24"/>
            <w:szCs w:val="24"/>
            <w:lang w:val="en-US" w:eastAsia="zh-CN"/>
          </w:rPr>
          <w:t>系统</w:t>
        </w:r>
      </w:ins>
      <w:ins w:id="241" w:author="Janusio" w:date="2018-03-14T14:43:58Z">
        <w:r>
          <w:rPr>
            <w:rFonts w:hint="eastAsia" w:ascii="Times New Roman" w:hAnsi="Times New Roman"/>
            <w:sz w:val="24"/>
            <w:szCs w:val="24"/>
            <w:lang w:val="en-US" w:eastAsia="zh-CN"/>
          </w:rPr>
          <w:t>内部</w:t>
        </w:r>
      </w:ins>
      <w:ins w:id="242" w:author="Janusio" w:date="2018-03-14T14:44:05Z">
        <w:r>
          <w:rPr>
            <w:rFonts w:hint="eastAsia" w:ascii="Times New Roman" w:hAnsi="Times New Roman"/>
            <w:sz w:val="24"/>
            <w:szCs w:val="24"/>
            <w:lang w:val="en-US" w:eastAsia="zh-CN"/>
          </w:rPr>
          <w:t>域</w:t>
        </w:r>
      </w:ins>
      <w:ins w:id="243" w:author="Janusio" w:date="2018-03-14T14:44:16Z">
        <w:r>
          <w:rPr>
            <w:rFonts w:hint="eastAsia" w:ascii="Times New Roman" w:hAnsi="Times New Roman"/>
            <w:sz w:val="24"/>
            <w:szCs w:val="24"/>
            <w:lang w:val="en-US" w:eastAsia="zh-CN"/>
          </w:rPr>
          <w:t>产生</w:t>
        </w:r>
      </w:ins>
      <w:ins w:id="244" w:author="Janusio" w:date="2018-03-14T14:44:17Z">
        <w:r>
          <w:rPr>
            <w:rFonts w:hint="eastAsia" w:ascii="Times New Roman" w:hAnsi="Times New Roman"/>
            <w:sz w:val="24"/>
            <w:szCs w:val="24"/>
            <w:lang w:val="en-US" w:eastAsia="zh-CN"/>
          </w:rPr>
          <w:t>的</w:t>
        </w:r>
      </w:ins>
      <w:ins w:id="245" w:author="Janusio" w:date="2018-03-14T14:44:19Z">
        <w:r>
          <w:rPr>
            <w:rFonts w:hint="eastAsia" w:ascii="Times New Roman" w:hAnsi="Times New Roman"/>
            <w:sz w:val="24"/>
            <w:szCs w:val="24"/>
            <w:lang w:val="en-US" w:eastAsia="zh-CN"/>
          </w:rPr>
          <w:t>动作</w:t>
        </w:r>
      </w:ins>
      <w:ins w:id="246" w:author="Janusio" w:date="2018-03-14T14:44:20Z">
        <w:r>
          <w:rPr>
            <w:rFonts w:hint="eastAsia" w:ascii="Times New Roman" w:hAnsi="Times New Roman"/>
            <w:sz w:val="24"/>
            <w:szCs w:val="24"/>
            <w:lang w:val="en-US" w:eastAsia="zh-CN"/>
          </w:rPr>
          <w:t>和</w:t>
        </w:r>
      </w:ins>
      <w:ins w:id="247" w:author="Janusio" w:date="2018-03-14T14:44:21Z">
        <w:r>
          <w:rPr>
            <w:rFonts w:hint="eastAsia" w:ascii="Times New Roman" w:hAnsi="Times New Roman"/>
            <w:sz w:val="24"/>
            <w:szCs w:val="24"/>
            <w:lang w:val="en-US" w:eastAsia="zh-CN"/>
          </w:rPr>
          <w:t>行为</w:t>
        </w:r>
      </w:ins>
      <w:ins w:id="248" w:author="Janusio" w:date="2018-03-14T14:44:24Z">
        <w:r>
          <w:rPr>
            <w:rFonts w:hint="eastAsia" w:ascii="Times New Roman" w:hAnsi="Times New Roman"/>
            <w:sz w:val="24"/>
            <w:szCs w:val="24"/>
            <w:lang w:val="en-US" w:eastAsia="zh-CN"/>
          </w:rPr>
          <w:t>以及</w:t>
        </w:r>
      </w:ins>
      <w:ins w:id="249" w:author="Janusio" w:date="2018-03-14T14:44:25Z">
        <w:r>
          <w:rPr>
            <w:rFonts w:hint="eastAsia" w:ascii="Times New Roman" w:hAnsi="Times New Roman"/>
            <w:sz w:val="24"/>
            <w:szCs w:val="24"/>
            <w:lang w:val="en-US" w:eastAsia="zh-CN"/>
          </w:rPr>
          <w:t>其</w:t>
        </w:r>
      </w:ins>
      <w:ins w:id="250" w:author="Janusio" w:date="2018-03-14T14:44:33Z">
        <w:r>
          <w:rPr>
            <w:rFonts w:hint="eastAsia" w:ascii="Times New Roman" w:hAnsi="Times New Roman"/>
            <w:sz w:val="24"/>
            <w:szCs w:val="24"/>
            <w:lang w:val="en-US" w:eastAsia="zh-CN"/>
          </w:rPr>
          <w:t>运行</w:t>
        </w:r>
      </w:ins>
      <w:ins w:id="251" w:author="Janusio" w:date="2018-03-14T14:44:34Z">
        <w:r>
          <w:rPr>
            <w:rFonts w:hint="eastAsia" w:ascii="Times New Roman" w:hAnsi="Times New Roman"/>
            <w:sz w:val="24"/>
            <w:szCs w:val="24"/>
            <w:lang w:val="en-US" w:eastAsia="zh-CN"/>
          </w:rPr>
          <w:t>结果</w:t>
        </w:r>
      </w:ins>
      <w:ins w:id="252" w:author="Janusio" w:date="2018-03-14T14:44:36Z">
        <w:r>
          <w:rPr>
            <w:rFonts w:hint="eastAsia" w:ascii="Times New Roman" w:hAnsi="Times New Roman"/>
            <w:sz w:val="24"/>
            <w:szCs w:val="24"/>
            <w:lang w:val="en-US" w:eastAsia="zh-CN"/>
          </w:rPr>
          <w:t>的</w:t>
        </w:r>
      </w:ins>
      <w:ins w:id="253" w:author="Janusio" w:date="2018-03-14T14:44:39Z">
        <w:r>
          <w:rPr>
            <w:rFonts w:hint="eastAsia" w:ascii="Times New Roman" w:hAnsi="Times New Roman"/>
            <w:sz w:val="24"/>
            <w:szCs w:val="24"/>
            <w:lang w:val="en-US" w:eastAsia="zh-CN"/>
          </w:rPr>
          <w:t>角度上</w:t>
        </w:r>
      </w:ins>
      <w:ins w:id="254" w:author="Janusio" w:date="2018-03-14T14:44:41Z">
        <w:r>
          <w:rPr>
            <w:rFonts w:hint="eastAsia" w:ascii="Times New Roman" w:hAnsi="Times New Roman"/>
            <w:sz w:val="24"/>
            <w:szCs w:val="24"/>
            <w:lang w:val="en-US" w:eastAsia="zh-CN"/>
          </w:rPr>
          <w:t>建立</w:t>
        </w:r>
      </w:ins>
      <w:ins w:id="255" w:author="Janusio" w:date="2018-03-14T14:44:42Z">
        <w:r>
          <w:rPr>
            <w:rFonts w:hint="eastAsia" w:ascii="Times New Roman" w:hAnsi="Times New Roman"/>
            <w:sz w:val="24"/>
            <w:szCs w:val="24"/>
            <w:lang w:val="en-US" w:eastAsia="zh-CN"/>
          </w:rPr>
          <w:t>了</w:t>
        </w:r>
      </w:ins>
      <w:ins w:id="256" w:author="Janusio" w:date="2018-03-14T14:44:43Z">
        <w:r>
          <w:rPr>
            <w:rFonts w:hint="eastAsia" w:ascii="Times New Roman" w:hAnsi="Times New Roman"/>
            <w:sz w:val="24"/>
            <w:szCs w:val="24"/>
            <w:lang w:val="en-US" w:eastAsia="zh-CN"/>
          </w:rPr>
          <w:t>系统</w:t>
        </w:r>
      </w:ins>
      <w:ins w:id="257" w:author="Janusio" w:date="2018-03-14T14:44:47Z">
        <w:r>
          <w:rPr>
            <w:rFonts w:hint="eastAsia" w:ascii="Times New Roman" w:hAnsi="Times New Roman"/>
            <w:sz w:val="24"/>
            <w:szCs w:val="24"/>
            <w:lang w:val="en-US" w:eastAsia="zh-CN"/>
          </w:rPr>
          <w:t>安全</w:t>
        </w:r>
      </w:ins>
      <w:ins w:id="258" w:author="Janusio" w:date="2018-03-14T14:44:50Z">
        <w:r>
          <w:rPr>
            <w:rFonts w:hint="eastAsia" w:ascii="Times New Roman" w:hAnsi="Times New Roman"/>
            <w:sz w:val="24"/>
            <w:szCs w:val="24"/>
            <w:lang w:val="en-US" w:eastAsia="zh-CN"/>
          </w:rPr>
          <w:t>属性</w:t>
        </w:r>
      </w:ins>
      <w:ins w:id="259" w:author="Janusio" w:date="2018-03-14T14:44:55Z">
        <w:r>
          <w:rPr>
            <w:rFonts w:hint="eastAsia" w:ascii="Times New Roman" w:hAnsi="Times New Roman"/>
            <w:sz w:val="24"/>
            <w:szCs w:val="24"/>
            <w:lang w:val="en-US" w:eastAsia="zh-CN"/>
          </w:rPr>
          <w:t>和</w:t>
        </w:r>
      </w:ins>
      <w:ins w:id="260" w:author="Janusio" w:date="2018-03-14T14:44:56Z">
        <w:r>
          <w:rPr>
            <w:rFonts w:hint="eastAsia" w:ascii="Times New Roman" w:hAnsi="Times New Roman"/>
            <w:sz w:val="24"/>
            <w:szCs w:val="24"/>
            <w:lang w:val="en-US" w:eastAsia="zh-CN"/>
          </w:rPr>
          <w:t>定理</w:t>
        </w:r>
      </w:ins>
      <w:ins w:id="261" w:author="Janusio" w:date="2018-03-14T15:00:13Z">
        <w:r>
          <w:rPr>
            <w:rFonts w:hint="eastAsia" w:ascii="Times New Roman" w:hAnsi="Times New Roman"/>
            <w:sz w:val="24"/>
            <w:szCs w:val="24"/>
            <w:vertAlign w:val="superscript"/>
            <w:lang w:val="en-US" w:eastAsia="zh-CN"/>
            <w:rPrChange w:id="262" w:author="Janusio" w:date="2018-03-14T15:00:20Z">
              <w:rPr>
                <w:rFonts w:hint="eastAsia" w:ascii="Times New Roman" w:hAnsi="Times New Roman"/>
                <w:sz w:val="24"/>
                <w:szCs w:val="24"/>
                <w:lang w:val="en-US" w:eastAsia="zh-CN"/>
              </w:rPr>
            </w:rPrChange>
          </w:rPr>
          <w:t>[</w:t>
        </w:r>
      </w:ins>
      <w:ins w:id="264" w:author="Janusio" w:date="2018-03-14T15:00:15Z">
        <w:r>
          <w:rPr>
            <w:rFonts w:hint="eastAsia" w:ascii="Times New Roman" w:hAnsi="Times New Roman"/>
            <w:sz w:val="24"/>
            <w:szCs w:val="24"/>
            <w:vertAlign w:val="superscript"/>
            <w:lang w:val="en-US" w:eastAsia="zh-CN"/>
            <w:rPrChange w:id="265" w:author="Janusio" w:date="2018-03-14T15:00:20Z">
              <w:rPr>
                <w:rFonts w:hint="eastAsia" w:ascii="Times New Roman" w:hAnsi="Times New Roman"/>
                <w:sz w:val="24"/>
                <w:szCs w:val="24"/>
                <w:lang w:val="en-US" w:eastAsia="zh-CN"/>
              </w:rPr>
            </w:rPrChange>
          </w:rPr>
          <w:t>34</w:t>
        </w:r>
      </w:ins>
      <w:ins w:id="267" w:author="Janusio" w:date="2018-03-14T15:00:14Z">
        <w:r>
          <w:rPr>
            <w:rFonts w:hint="eastAsia" w:ascii="Times New Roman" w:hAnsi="Times New Roman"/>
            <w:sz w:val="24"/>
            <w:szCs w:val="24"/>
            <w:vertAlign w:val="superscript"/>
            <w:lang w:val="en-US" w:eastAsia="zh-CN"/>
            <w:rPrChange w:id="268" w:author="Janusio" w:date="2018-03-14T15:00:20Z">
              <w:rPr>
                <w:rFonts w:hint="eastAsia" w:ascii="Times New Roman" w:hAnsi="Times New Roman"/>
                <w:sz w:val="24"/>
                <w:szCs w:val="24"/>
                <w:lang w:val="en-US" w:eastAsia="zh-CN"/>
              </w:rPr>
            </w:rPrChange>
          </w:rPr>
          <w:t>]</w:t>
        </w:r>
      </w:ins>
      <w:del w:id="270" w:author="Janusio" w:date="2018-03-14T14:45:02Z">
        <w:r>
          <w:rPr>
            <w:rFonts w:hint="eastAsia" w:ascii="Times New Roman" w:hAnsi="Times New Roman"/>
            <w:sz w:val="24"/>
            <w:szCs w:val="24"/>
            <w:lang w:val="en-US" w:eastAsia="zh-CN"/>
          </w:rPr>
          <w:delText>基于信息流的无干扰模型从动作和运行结果的角度建立系统安全策略模型</w:delText>
        </w:r>
      </w:del>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ins w:id="271" w:author="Janusio" w:date="2018-03-14T14:33:55Z"/>
          <w:rFonts w:hint="eastAsia" w:ascii="Times New Roman" w:hAnsi="Times New Roman"/>
          <w:sz w:val="24"/>
          <w:szCs w:val="24"/>
          <w:lang w:val="en-US" w:eastAsia="zh-CN"/>
        </w:rPr>
      </w:pPr>
    </w:p>
    <w:p>
      <w:pPr>
        <w:pStyle w:val="32"/>
        <w:spacing w:line="360" w:lineRule="auto"/>
        <w:ind w:firstLine="420" w:firstLineChars="0"/>
        <w:rPr>
          <w:ins w:id="272" w:author="Janusio" w:date="2018-03-14T14:34:00Z"/>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w:t>
      </w:r>
      <w:ins w:id="273" w:author="Janusio" w:date="2018-03-14T14:45:32Z">
        <w:r>
          <w:rPr>
            <w:rFonts w:hint="eastAsia" w:ascii="Times New Roman" w:hAnsi="Times New Roman"/>
            <w:sz w:val="24"/>
            <w:szCs w:val="24"/>
            <w:lang w:val="en-US" w:eastAsia="zh-CN"/>
          </w:rPr>
          <w:t>由</w:t>
        </w:r>
      </w:ins>
      <w:ins w:id="274" w:author="Janusio" w:date="2018-03-14T14:45:35Z">
        <w:r>
          <w:rPr>
            <w:rFonts w:hint="eastAsia" w:ascii="Times New Roman" w:hAnsi="Times New Roman"/>
            <w:sz w:val="24"/>
            <w:szCs w:val="24"/>
            <w:lang w:val="en-US" w:eastAsia="zh-CN"/>
          </w:rPr>
          <w:t>Rushby提出</w:t>
        </w:r>
      </w:ins>
      <w:ins w:id="275" w:author="Janusio" w:date="2018-03-14T14:45:36Z">
        <w:r>
          <w:rPr>
            <w:rFonts w:hint="eastAsia" w:ascii="Times New Roman" w:hAnsi="Times New Roman"/>
            <w:sz w:val="24"/>
            <w:szCs w:val="24"/>
            <w:lang w:val="en-US" w:eastAsia="zh-CN"/>
          </w:rPr>
          <w:t>的</w:t>
        </w:r>
      </w:ins>
      <w:ins w:id="276" w:author="Janusio" w:date="2018-03-14T14:45:43Z">
        <w:r>
          <w:rPr>
            <w:rFonts w:hint="eastAsia" w:ascii="Times New Roman" w:hAnsi="Times New Roman"/>
            <w:sz w:val="24"/>
            <w:szCs w:val="24"/>
            <w:lang w:val="en-US" w:eastAsia="zh-CN"/>
          </w:rPr>
          <w:t>有限状态机</w:t>
        </w:r>
      </w:ins>
      <w:ins w:id="277" w:author="Janusio" w:date="2018-03-14T14:45:44Z">
        <w:r>
          <w:rPr>
            <w:rFonts w:hint="eastAsia" w:ascii="Times New Roman" w:hAnsi="Times New Roman"/>
            <w:sz w:val="24"/>
            <w:szCs w:val="24"/>
            <w:lang w:val="en-US" w:eastAsia="zh-CN"/>
          </w:rPr>
          <w:t>的</w:t>
        </w:r>
      </w:ins>
      <w:ins w:id="278" w:author="Janusio" w:date="2018-03-14T14:45:46Z">
        <w:r>
          <w:rPr>
            <w:rFonts w:hint="eastAsia" w:ascii="Times New Roman" w:hAnsi="Times New Roman"/>
            <w:sz w:val="24"/>
            <w:szCs w:val="24"/>
            <w:lang w:val="en-US" w:eastAsia="zh-CN"/>
          </w:rPr>
          <w:t>无干扰</w:t>
        </w:r>
      </w:ins>
      <w:ins w:id="279" w:author="Janusio" w:date="2018-03-14T14:45:48Z">
        <w:r>
          <w:rPr>
            <w:rFonts w:hint="eastAsia" w:ascii="Times New Roman" w:hAnsi="Times New Roman"/>
            <w:sz w:val="24"/>
            <w:szCs w:val="24"/>
            <w:lang w:val="en-US" w:eastAsia="zh-CN"/>
          </w:rPr>
          <w:t>理论</w:t>
        </w:r>
      </w:ins>
      <w:ins w:id="280" w:author="Janusio" w:date="2018-03-14T14:45:51Z">
        <w:r>
          <w:rPr>
            <w:rFonts w:hint="eastAsia" w:ascii="Times New Roman" w:hAnsi="Times New Roman"/>
            <w:sz w:val="24"/>
            <w:szCs w:val="24"/>
            <w:lang w:val="en-US" w:eastAsia="zh-CN"/>
          </w:rPr>
          <w:t>的</w:t>
        </w:r>
      </w:ins>
      <w:ins w:id="281" w:author="Janusio" w:date="2018-03-14T14:45:53Z">
        <w:r>
          <w:rPr>
            <w:rFonts w:hint="eastAsia" w:ascii="Times New Roman" w:hAnsi="Times New Roman"/>
            <w:sz w:val="24"/>
            <w:szCs w:val="24"/>
            <w:lang w:val="en-US" w:eastAsia="zh-CN"/>
          </w:rPr>
          <w:t>基础上</w:t>
        </w:r>
      </w:ins>
      <w:ins w:id="282" w:author="Janusio" w:date="2018-03-14T14:46:01Z">
        <w:r>
          <w:rPr>
            <w:rFonts w:hint="eastAsia" w:ascii="Times New Roman" w:hAnsi="Times New Roman"/>
            <w:sz w:val="24"/>
            <w:szCs w:val="24"/>
            <w:lang w:val="en-US" w:eastAsia="zh-CN"/>
          </w:rPr>
          <w:t>针对</w:t>
        </w:r>
      </w:ins>
      <w:ins w:id="283" w:author="Janusio" w:date="2018-03-14T14:46:02Z">
        <w:r>
          <w:rPr>
            <w:rFonts w:hint="eastAsia" w:ascii="Times New Roman" w:hAnsi="Times New Roman"/>
            <w:sz w:val="24"/>
            <w:szCs w:val="24"/>
            <w:lang w:val="en-US" w:eastAsia="zh-CN"/>
          </w:rPr>
          <w:t>系统</w:t>
        </w:r>
      </w:ins>
      <w:ins w:id="284" w:author="Janusio" w:date="2018-03-14T14:46:03Z">
        <w:r>
          <w:rPr>
            <w:rFonts w:hint="eastAsia" w:ascii="Times New Roman" w:hAnsi="Times New Roman"/>
            <w:sz w:val="24"/>
            <w:szCs w:val="24"/>
            <w:lang w:val="en-US" w:eastAsia="zh-CN"/>
          </w:rPr>
          <w:t>安全域</w:t>
        </w:r>
      </w:ins>
      <w:ins w:id="285" w:author="Janusio" w:date="2018-03-14T14:46:04Z">
        <w:r>
          <w:rPr>
            <w:rFonts w:hint="eastAsia" w:ascii="Times New Roman" w:hAnsi="Times New Roman"/>
            <w:sz w:val="24"/>
            <w:szCs w:val="24"/>
            <w:lang w:val="en-US" w:eastAsia="zh-CN"/>
          </w:rPr>
          <w:t>进行</w:t>
        </w:r>
      </w:ins>
      <w:ins w:id="286" w:author="Janusio" w:date="2018-03-14T14:46:05Z">
        <w:r>
          <w:rPr>
            <w:rFonts w:hint="eastAsia" w:ascii="Times New Roman" w:hAnsi="Times New Roman"/>
            <w:sz w:val="24"/>
            <w:szCs w:val="24"/>
            <w:lang w:val="en-US" w:eastAsia="zh-CN"/>
          </w:rPr>
          <w:t>了</w:t>
        </w:r>
      </w:ins>
      <w:ins w:id="287" w:author="Janusio" w:date="2018-03-14T14:46:06Z">
        <w:r>
          <w:rPr>
            <w:rFonts w:hint="eastAsia" w:ascii="Times New Roman" w:hAnsi="Times New Roman"/>
            <w:sz w:val="24"/>
            <w:szCs w:val="24"/>
            <w:lang w:val="en-US" w:eastAsia="zh-CN"/>
          </w:rPr>
          <w:t>实例化，</w:t>
        </w:r>
      </w:ins>
      <w:ins w:id="288" w:author="Janusio" w:date="2018-03-14T14:46:17Z">
        <w:r>
          <w:rPr>
            <w:rFonts w:hint="eastAsia" w:ascii="Times New Roman" w:hAnsi="Times New Roman"/>
            <w:sz w:val="24"/>
            <w:szCs w:val="24"/>
            <w:lang w:val="en-US" w:eastAsia="zh-CN"/>
          </w:rPr>
          <w:t>使其</w:t>
        </w:r>
      </w:ins>
      <w:ins w:id="289" w:author="Janusio" w:date="2018-03-14T14:46:21Z">
        <w:r>
          <w:rPr>
            <w:rFonts w:hint="eastAsia" w:ascii="Times New Roman" w:hAnsi="Times New Roman"/>
            <w:sz w:val="24"/>
            <w:szCs w:val="24"/>
            <w:lang w:val="en-US" w:eastAsia="zh-CN"/>
          </w:rPr>
          <w:t>具体</w:t>
        </w:r>
      </w:ins>
      <w:ins w:id="290" w:author="Janusio" w:date="2018-03-14T14:46:30Z">
        <w:r>
          <w:rPr>
            <w:rFonts w:hint="eastAsia" w:ascii="Times New Roman" w:hAnsi="Times New Roman"/>
            <w:sz w:val="24"/>
            <w:szCs w:val="24"/>
            <w:lang w:val="en-US" w:eastAsia="zh-CN"/>
          </w:rPr>
          <w:t>成为</w:t>
        </w:r>
      </w:ins>
      <w:ins w:id="291" w:author="Janusio" w:date="2018-03-14T14:46:35Z">
        <w:r>
          <w:rPr>
            <w:rFonts w:hint="eastAsia" w:ascii="Times New Roman" w:hAnsi="Times New Roman"/>
            <w:sz w:val="24"/>
            <w:szCs w:val="24"/>
            <w:lang w:val="en-US" w:eastAsia="zh-CN"/>
          </w:rPr>
          <w:t>进程</w:t>
        </w:r>
      </w:ins>
      <w:ins w:id="292" w:author="Janusio" w:date="2018-03-14T14:46:41Z">
        <w:r>
          <w:rPr>
            <w:rFonts w:hint="eastAsia" w:ascii="Times New Roman" w:hAnsi="Times New Roman"/>
            <w:sz w:val="24"/>
            <w:szCs w:val="24"/>
            <w:lang w:val="en-US" w:eastAsia="zh-CN"/>
          </w:rPr>
          <w:t>集合</w:t>
        </w:r>
      </w:ins>
      <w:ins w:id="293" w:author="Janusio" w:date="2018-03-14T14:46:43Z">
        <w:r>
          <w:rPr>
            <w:rFonts w:hint="eastAsia" w:ascii="Times New Roman" w:hAnsi="Times New Roman"/>
            <w:sz w:val="24"/>
            <w:szCs w:val="24"/>
            <w:lang w:val="en-US" w:eastAsia="zh-CN"/>
          </w:rPr>
          <w:t>，</w:t>
        </w:r>
      </w:ins>
      <w:ins w:id="294" w:author="Janusio" w:date="2018-03-14T14:46:45Z">
        <w:r>
          <w:rPr>
            <w:rFonts w:hint="eastAsia" w:ascii="Times New Roman" w:hAnsi="Times New Roman"/>
            <w:sz w:val="24"/>
            <w:szCs w:val="24"/>
            <w:lang w:val="en-US" w:eastAsia="zh-CN"/>
          </w:rPr>
          <w:t>然后</w:t>
        </w:r>
      </w:ins>
      <w:ins w:id="295" w:author="Janusio" w:date="2018-03-14T14:46:53Z">
        <w:r>
          <w:rPr>
            <w:rFonts w:hint="eastAsia" w:ascii="Times New Roman" w:hAnsi="Times New Roman"/>
            <w:sz w:val="24"/>
            <w:szCs w:val="24"/>
            <w:lang w:val="en-US" w:eastAsia="zh-CN"/>
          </w:rPr>
          <w:t>给出了</w:t>
        </w:r>
      </w:ins>
      <w:ins w:id="296" w:author="Janusio" w:date="2018-03-14T14:46:57Z">
        <w:r>
          <w:rPr>
            <w:rFonts w:hint="eastAsia" w:ascii="Times New Roman" w:hAnsi="Times New Roman"/>
            <w:sz w:val="24"/>
            <w:szCs w:val="24"/>
            <w:lang w:val="en-US" w:eastAsia="zh-CN"/>
          </w:rPr>
          <w:t>进程集合</w:t>
        </w:r>
      </w:ins>
      <w:ins w:id="297" w:author="Janusio" w:date="2018-03-14T14:47:01Z">
        <w:r>
          <w:rPr>
            <w:rFonts w:hint="eastAsia" w:ascii="Times New Roman" w:hAnsi="Times New Roman"/>
            <w:sz w:val="24"/>
            <w:szCs w:val="24"/>
            <w:lang w:val="en-US" w:eastAsia="zh-CN"/>
          </w:rPr>
          <w:t>运行的</w:t>
        </w:r>
      </w:ins>
      <w:ins w:id="298" w:author="Janusio" w:date="2018-03-14T14:47:02Z">
        <w:r>
          <w:rPr>
            <w:rFonts w:hint="eastAsia" w:ascii="Times New Roman" w:hAnsi="Times New Roman"/>
            <w:sz w:val="24"/>
            <w:szCs w:val="24"/>
            <w:lang w:val="en-US" w:eastAsia="zh-CN"/>
          </w:rPr>
          <w:t>可信</w:t>
        </w:r>
      </w:ins>
      <w:ins w:id="299" w:author="Janusio" w:date="2018-03-14T14:47:05Z">
        <w:r>
          <w:rPr>
            <w:rFonts w:hint="eastAsia" w:ascii="Times New Roman" w:hAnsi="Times New Roman"/>
            <w:sz w:val="24"/>
            <w:szCs w:val="24"/>
            <w:lang w:val="en-US" w:eastAsia="zh-CN"/>
          </w:rPr>
          <w:t>条件和</w:t>
        </w:r>
      </w:ins>
      <w:ins w:id="300" w:author="Janusio" w:date="2018-03-14T14:47:07Z">
        <w:r>
          <w:rPr>
            <w:rFonts w:hint="eastAsia" w:ascii="Times New Roman" w:hAnsi="Times New Roman"/>
            <w:sz w:val="24"/>
            <w:szCs w:val="24"/>
            <w:lang w:val="en-US" w:eastAsia="zh-CN"/>
          </w:rPr>
          <w:t>满足</w:t>
        </w:r>
      </w:ins>
      <w:ins w:id="301" w:author="Janusio" w:date="2018-03-14T14:47:10Z">
        <w:r>
          <w:rPr>
            <w:rFonts w:hint="eastAsia" w:ascii="Times New Roman" w:hAnsi="Times New Roman"/>
            <w:sz w:val="24"/>
            <w:szCs w:val="24"/>
            <w:lang w:val="en-US" w:eastAsia="zh-CN"/>
          </w:rPr>
          <w:t>终端安全的</w:t>
        </w:r>
      </w:ins>
      <w:ins w:id="302" w:author="Janusio" w:date="2018-03-14T14:47:12Z">
        <w:r>
          <w:rPr>
            <w:rFonts w:hint="eastAsia" w:ascii="Times New Roman" w:hAnsi="Times New Roman"/>
            <w:sz w:val="24"/>
            <w:szCs w:val="24"/>
            <w:lang w:val="en-US" w:eastAsia="zh-CN"/>
          </w:rPr>
          <w:t>可信</w:t>
        </w:r>
      </w:ins>
      <w:ins w:id="303" w:author="Janusio" w:date="2018-03-14T14:47:13Z">
        <w:r>
          <w:rPr>
            <w:rFonts w:hint="eastAsia" w:ascii="Times New Roman" w:hAnsi="Times New Roman"/>
            <w:sz w:val="24"/>
            <w:szCs w:val="24"/>
            <w:lang w:val="en-US" w:eastAsia="zh-CN"/>
          </w:rPr>
          <w:t>定理</w:t>
        </w:r>
      </w:ins>
      <w:ins w:id="304" w:author="Janusio" w:date="2018-03-14T14:47:20Z">
        <w:r>
          <w:rPr>
            <w:rFonts w:hint="eastAsia" w:ascii="Times New Roman" w:hAnsi="Times New Roman"/>
            <w:sz w:val="24"/>
            <w:szCs w:val="24"/>
            <w:lang w:val="en-US" w:eastAsia="zh-CN"/>
          </w:rPr>
          <w:t>，</w:t>
        </w:r>
      </w:ins>
      <w:del w:id="305" w:author="Janusio" w:date="2018-03-14T14:47:19Z">
        <w:r>
          <w:rPr>
            <w:rFonts w:hint="eastAsia" w:ascii="Times New Roman" w:hAnsi="Times New Roman"/>
            <w:sz w:val="24"/>
            <w:szCs w:val="24"/>
            <w:lang w:val="en-US" w:eastAsia="zh-CN"/>
          </w:rPr>
          <w:delText>Rushby的无干扰理论的基础上将系统安全域集实体化为进程集，给出了进程运行的可信条件，推导出系统运行可信定理，保证了终端的安全，</w:delText>
        </w:r>
      </w:del>
      <w:r>
        <w:rPr>
          <w:rFonts w:hint="eastAsia" w:ascii="Times New Roman" w:hAnsi="Times New Roman"/>
          <w:sz w:val="24"/>
          <w:szCs w:val="24"/>
          <w:lang w:val="en-US" w:eastAsia="zh-CN"/>
        </w:rPr>
        <w:t>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w:t>
      </w:r>
      <w:ins w:id="306" w:author="Janusio" w:date="2018-03-14T14:49:23Z">
        <w:r>
          <w:rPr>
            <w:rFonts w:hint="eastAsia" w:ascii="Times New Roman" w:hAnsi="Times New Roman"/>
            <w:sz w:val="24"/>
            <w:szCs w:val="24"/>
            <w:lang w:val="en-US" w:eastAsia="zh-CN"/>
          </w:rPr>
          <w:t>在</w:t>
        </w:r>
      </w:ins>
      <w:ins w:id="307" w:author="Janusio" w:date="2018-03-14T14:49:28Z">
        <w:r>
          <w:rPr>
            <w:rFonts w:hint="eastAsia" w:ascii="Times New Roman" w:hAnsi="Times New Roman"/>
            <w:sz w:val="24"/>
            <w:szCs w:val="24"/>
            <w:lang w:val="en-US" w:eastAsia="zh-CN"/>
          </w:rPr>
          <w:t>文献</w:t>
        </w:r>
      </w:ins>
      <w:ins w:id="308" w:author="Janusio" w:date="2018-03-14T14:49:29Z">
        <w:r>
          <w:rPr>
            <w:rFonts w:hint="eastAsia" w:ascii="Times New Roman" w:hAnsi="Times New Roman"/>
            <w:sz w:val="24"/>
            <w:szCs w:val="24"/>
            <w:lang w:val="en-US" w:eastAsia="zh-CN"/>
          </w:rPr>
          <w:t>[</w:t>
        </w:r>
      </w:ins>
      <w:ins w:id="309" w:author="Janusio" w:date="2018-03-14T14:49:30Z">
        <w:r>
          <w:rPr>
            <w:rFonts w:hint="eastAsia" w:ascii="Times New Roman" w:hAnsi="Times New Roman"/>
            <w:sz w:val="24"/>
            <w:szCs w:val="24"/>
            <w:lang w:val="en-US" w:eastAsia="zh-CN"/>
          </w:rPr>
          <w:t>40</w:t>
        </w:r>
      </w:ins>
      <w:ins w:id="310" w:author="Janusio" w:date="2018-03-14T14:49:29Z">
        <w:r>
          <w:rPr>
            <w:rFonts w:hint="eastAsia" w:ascii="Times New Roman" w:hAnsi="Times New Roman"/>
            <w:sz w:val="24"/>
            <w:szCs w:val="24"/>
            <w:lang w:val="en-US" w:eastAsia="zh-CN"/>
          </w:rPr>
          <w:t>]</w:t>
        </w:r>
      </w:ins>
      <w:ins w:id="311" w:author="Janusio" w:date="2018-03-14T14:49:35Z">
        <w:r>
          <w:rPr>
            <w:rFonts w:hint="eastAsia" w:ascii="Times New Roman" w:hAnsi="Times New Roman"/>
            <w:sz w:val="24"/>
            <w:szCs w:val="24"/>
            <w:lang w:val="en-US" w:eastAsia="zh-CN"/>
          </w:rPr>
          <w:t>的</w:t>
        </w:r>
      </w:ins>
      <w:ins w:id="312" w:author="Janusio" w:date="2018-03-14T14:49:36Z">
        <w:r>
          <w:rPr>
            <w:rFonts w:hint="eastAsia" w:ascii="Times New Roman" w:hAnsi="Times New Roman"/>
            <w:sz w:val="24"/>
            <w:szCs w:val="24"/>
            <w:lang w:val="en-US" w:eastAsia="zh-CN"/>
          </w:rPr>
          <w:t>基础</w:t>
        </w:r>
      </w:ins>
      <w:ins w:id="313" w:author="Janusio" w:date="2018-03-14T14:49:37Z">
        <w:r>
          <w:rPr>
            <w:rFonts w:hint="eastAsia" w:ascii="Times New Roman" w:hAnsi="Times New Roman"/>
            <w:sz w:val="24"/>
            <w:szCs w:val="24"/>
            <w:lang w:val="en-US" w:eastAsia="zh-CN"/>
          </w:rPr>
          <w:t>上</w:t>
        </w:r>
      </w:ins>
      <w:ins w:id="314" w:author="Janusio" w:date="2018-03-14T14:49:38Z">
        <w:r>
          <w:rPr>
            <w:rFonts w:hint="eastAsia" w:ascii="Times New Roman" w:hAnsi="Times New Roman"/>
            <w:sz w:val="24"/>
            <w:szCs w:val="24"/>
            <w:lang w:val="en-US" w:eastAsia="zh-CN"/>
          </w:rPr>
          <w:t>重新</w:t>
        </w:r>
      </w:ins>
      <w:ins w:id="315" w:author="Janusio" w:date="2018-03-14T14:49:39Z">
        <w:r>
          <w:rPr>
            <w:rFonts w:hint="eastAsia" w:ascii="Times New Roman" w:hAnsi="Times New Roman"/>
            <w:sz w:val="24"/>
            <w:szCs w:val="24"/>
            <w:lang w:val="en-US" w:eastAsia="zh-CN"/>
          </w:rPr>
          <w:t>定义了</w:t>
        </w:r>
      </w:ins>
      <w:ins w:id="316" w:author="Janusio" w:date="2018-03-14T14:49:44Z">
        <w:r>
          <w:rPr>
            <w:rFonts w:hint="eastAsia" w:ascii="Times New Roman" w:hAnsi="Times New Roman"/>
            <w:sz w:val="24"/>
            <w:szCs w:val="24"/>
            <w:lang w:val="en-US" w:eastAsia="zh-CN"/>
          </w:rPr>
          <w:t>清除</w:t>
        </w:r>
      </w:ins>
      <w:ins w:id="317" w:author="Janusio" w:date="2018-03-14T14:49:45Z">
        <w:r>
          <w:rPr>
            <w:rFonts w:hint="eastAsia" w:ascii="Times New Roman" w:hAnsi="Times New Roman"/>
            <w:sz w:val="24"/>
            <w:szCs w:val="24"/>
            <w:lang w:val="en-US" w:eastAsia="zh-CN"/>
          </w:rPr>
          <w:t>函数</w:t>
        </w:r>
      </w:ins>
      <w:ins w:id="318" w:author="Janusio" w:date="2018-03-14T14:49:48Z">
        <w:r>
          <w:rPr>
            <w:rFonts w:hint="eastAsia" w:ascii="Times New Roman" w:hAnsi="Times New Roman"/>
            <w:sz w:val="24"/>
            <w:szCs w:val="24"/>
            <w:lang w:val="en-US" w:eastAsia="zh-CN"/>
          </w:rPr>
          <w:t>，</w:t>
        </w:r>
      </w:ins>
      <w:ins w:id="319" w:author="Janusio" w:date="2018-03-14T14:49:51Z">
        <w:r>
          <w:rPr>
            <w:rFonts w:hint="eastAsia" w:ascii="Times New Roman" w:hAnsi="Times New Roman"/>
            <w:sz w:val="24"/>
            <w:szCs w:val="24"/>
            <w:lang w:val="en-US" w:eastAsia="zh-CN"/>
          </w:rPr>
          <w:t>增加</w:t>
        </w:r>
      </w:ins>
      <w:ins w:id="320" w:author="Janusio" w:date="2018-03-14T14:49:56Z">
        <w:r>
          <w:rPr>
            <w:rFonts w:hint="eastAsia" w:ascii="Times New Roman" w:hAnsi="Times New Roman"/>
            <w:sz w:val="24"/>
            <w:szCs w:val="24"/>
            <w:lang w:val="en-US" w:eastAsia="zh-CN"/>
          </w:rPr>
          <w:t>了</w:t>
        </w:r>
      </w:ins>
      <w:ins w:id="321" w:author="Janusio" w:date="2018-03-14T14:49:57Z">
        <w:r>
          <w:rPr>
            <w:rFonts w:hint="eastAsia" w:ascii="Times New Roman" w:hAnsi="Times New Roman"/>
            <w:sz w:val="24"/>
            <w:szCs w:val="24"/>
            <w:lang w:val="en-US" w:eastAsia="zh-CN"/>
          </w:rPr>
          <w:t>非</w:t>
        </w:r>
      </w:ins>
      <w:ins w:id="322" w:author="Janusio" w:date="2018-03-14T14:49:58Z">
        <w:r>
          <w:rPr>
            <w:rFonts w:hint="eastAsia" w:ascii="Times New Roman" w:hAnsi="Times New Roman"/>
            <w:sz w:val="24"/>
            <w:szCs w:val="24"/>
            <w:lang w:val="en-US" w:eastAsia="zh-CN"/>
          </w:rPr>
          <w:t>传递的</w:t>
        </w:r>
      </w:ins>
      <w:ins w:id="323" w:author="Janusio" w:date="2018-03-14T14:50:03Z">
        <w:r>
          <w:rPr>
            <w:rFonts w:hint="eastAsia" w:ascii="Times New Roman" w:hAnsi="Times New Roman"/>
            <w:sz w:val="24"/>
            <w:szCs w:val="24"/>
            <w:lang w:val="en-US" w:eastAsia="zh-CN"/>
          </w:rPr>
          <w:t>无干扰</w:t>
        </w:r>
      </w:ins>
      <w:ins w:id="324" w:author="Janusio" w:date="2018-03-14T14:50:08Z">
        <w:r>
          <w:rPr>
            <w:rFonts w:hint="eastAsia" w:ascii="Times New Roman" w:hAnsi="Times New Roman"/>
            <w:sz w:val="24"/>
            <w:szCs w:val="24"/>
            <w:lang w:val="en-US" w:eastAsia="zh-CN"/>
          </w:rPr>
          <w:t>安全</w:t>
        </w:r>
      </w:ins>
      <w:ins w:id="325" w:author="Janusio" w:date="2018-03-14T14:50:11Z">
        <w:r>
          <w:rPr>
            <w:rFonts w:hint="eastAsia" w:ascii="Times New Roman" w:hAnsi="Times New Roman"/>
            <w:sz w:val="24"/>
            <w:szCs w:val="24"/>
            <w:lang w:val="en-US" w:eastAsia="zh-CN"/>
          </w:rPr>
          <w:t>定理</w:t>
        </w:r>
      </w:ins>
      <w:ins w:id="326" w:author="Janusio" w:date="2018-03-14T14:50:22Z">
        <w:r>
          <w:rPr>
            <w:rFonts w:hint="eastAsia" w:ascii="Times New Roman" w:hAnsi="Times New Roman"/>
            <w:sz w:val="24"/>
            <w:szCs w:val="24"/>
            <w:lang w:val="en-US" w:eastAsia="zh-CN"/>
          </w:rPr>
          <w:t>，</w:t>
        </w:r>
      </w:ins>
      <w:del w:id="327" w:author="Janusio" w:date="2018-03-14T14:50:20Z">
        <w:r>
          <w:rPr>
            <w:rFonts w:hint="eastAsia" w:ascii="Times New Roman" w:hAnsi="Times New Roman"/>
            <w:sz w:val="24"/>
            <w:szCs w:val="24"/>
            <w:lang w:val="en-US" w:eastAsia="zh-CN"/>
          </w:rPr>
          <w:delText>提出了基于非传递的无干扰理念的二元多级安全模型，在Rushby无干扰理论的基础上重新定义了清除函数，将传递的无干扰理论过渡到非传递的无干扰理论，并依据BLP和Biba模型保护了信息的机密性和完整性，</w:delText>
        </w:r>
      </w:del>
      <w:r>
        <w:rPr>
          <w:rFonts w:hint="eastAsia" w:ascii="Times New Roman" w:hAnsi="Times New Roman"/>
          <w:sz w:val="24"/>
          <w:szCs w:val="24"/>
          <w:lang w:val="en-US" w:eastAsia="zh-CN"/>
        </w:rPr>
        <w:t>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w:t>
      </w:r>
      <w:ins w:id="328" w:author="Janusio" w:date="2018-03-14T14:51:22Z">
        <w:r>
          <w:rPr>
            <w:rFonts w:hint="eastAsia" w:ascii="Times New Roman" w:hAnsi="Times New Roman"/>
            <w:sz w:val="24"/>
            <w:szCs w:val="24"/>
            <w:lang w:val="en-US" w:eastAsia="zh-CN"/>
          </w:rPr>
          <w:t>利用</w:t>
        </w:r>
      </w:ins>
      <w:ins w:id="329" w:author="Janusio" w:date="2018-03-14T14:51:23Z">
        <w:r>
          <w:rPr>
            <w:rFonts w:hint="eastAsia" w:ascii="Times New Roman" w:hAnsi="Times New Roman"/>
            <w:sz w:val="24"/>
            <w:szCs w:val="24"/>
            <w:lang w:val="en-US" w:eastAsia="zh-CN"/>
          </w:rPr>
          <w:t>无干扰</w:t>
        </w:r>
      </w:ins>
      <w:ins w:id="330" w:author="Janusio" w:date="2018-03-14T14:51:25Z">
        <w:r>
          <w:rPr>
            <w:rFonts w:hint="eastAsia" w:ascii="Times New Roman" w:hAnsi="Times New Roman"/>
            <w:sz w:val="24"/>
            <w:szCs w:val="24"/>
            <w:lang w:val="en-US" w:eastAsia="zh-CN"/>
          </w:rPr>
          <w:t>理论</w:t>
        </w:r>
      </w:ins>
      <w:ins w:id="331" w:author="Janusio" w:date="2018-03-14T14:51:32Z">
        <w:r>
          <w:rPr>
            <w:rFonts w:hint="eastAsia" w:ascii="Times New Roman" w:hAnsi="Times New Roman"/>
            <w:sz w:val="24"/>
            <w:szCs w:val="24"/>
            <w:lang w:val="en-US" w:eastAsia="zh-CN"/>
          </w:rPr>
          <w:t>构建了</w:t>
        </w:r>
      </w:ins>
      <w:ins w:id="332" w:author="Janusio" w:date="2018-03-14T14:51:34Z">
        <w:r>
          <w:rPr>
            <w:rFonts w:hint="eastAsia" w:ascii="Times New Roman" w:hAnsi="Times New Roman"/>
            <w:sz w:val="24"/>
            <w:szCs w:val="24"/>
            <w:lang w:val="en-US" w:eastAsia="zh-CN"/>
          </w:rPr>
          <w:t>从</w:t>
        </w:r>
      </w:ins>
      <w:ins w:id="333" w:author="Janusio" w:date="2018-03-14T14:51:36Z">
        <w:r>
          <w:rPr>
            <w:rFonts w:hint="eastAsia" w:ascii="Times New Roman" w:hAnsi="Times New Roman"/>
            <w:sz w:val="24"/>
            <w:szCs w:val="24"/>
            <w:lang w:val="en-US" w:eastAsia="zh-CN"/>
          </w:rPr>
          <w:t>进程</w:t>
        </w:r>
      </w:ins>
      <w:ins w:id="334" w:author="Janusio" w:date="2018-03-14T14:51:39Z">
        <w:r>
          <w:rPr>
            <w:rFonts w:hint="eastAsia" w:ascii="Times New Roman" w:hAnsi="Times New Roman"/>
            <w:sz w:val="24"/>
            <w:szCs w:val="24"/>
            <w:lang w:val="en-US" w:eastAsia="zh-CN"/>
          </w:rPr>
          <w:t>和</w:t>
        </w:r>
      </w:ins>
      <w:ins w:id="335" w:author="Janusio" w:date="2018-03-14T14:51:41Z">
        <w:r>
          <w:rPr>
            <w:rFonts w:hint="eastAsia" w:ascii="Times New Roman" w:hAnsi="Times New Roman"/>
            <w:sz w:val="24"/>
            <w:szCs w:val="24"/>
            <w:lang w:val="en-US" w:eastAsia="zh-CN"/>
          </w:rPr>
          <w:t>代码</w:t>
        </w:r>
      </w:ins>
      <w:ins w:id="336" w:author="Janusio" w:date="2018-03-14T14:51:46Z">
        <w:r>
          <w:rPr>
            <w:rFonts w:hint="eastAsia" w:ascii="Times New Roman" w:hAnsi="Times New Roman"/>
            <w:sz w:val="24"/>
            <w:szCs w:val="24"/>
            <w:lang w:val="en-US" w:eastAsia="zh-CN"/>
          </w:rPr>
          <w:t>完整性</w:t>
        </w:r>
      </w:ins>
      <w:ins w:id="337" w:author="Janusio" w:date="2018-03-14T14:52:15Z">
        <w:r>
          <w:rPr>
            <w:rFonts w:hint="eastAsia" w:ascii="Times New Roman" w:hAnsi="Times New Roman"/>
            <w:sz w:val="24"/>
            <w:szCs w:val="24"/>
            <w:lang w:val="en-US" w:eastAsia="zh-CN"/>
          </w:rPr>
          <w:t>之间</w:t>
        </w:r>
      </w:ins>
      <w:ins w:id="338" w:author="Janusio" w:date="2018-03-14T14:51:49Z">
        <w:r>
          <w:rPr>
            <w:rFonts w:hint="eastAsia" w:ascii="Times New Roman" w:hAnsi="Times New Roman"/>
            <w:sz w:val="24"/>
            <w:szCs w:val="24"/>
            <w:lang w:val="en-US" w:eastAsia="zh-CN"/>
          </w:rPr>
          <w:t>的</w:t>
        </w:r>
      </w:ins>
      <w:ins w:id="339" w:author="Janusio" w:date="2018-03-14T14:51:56Z">
        <w:r>
          <w:rPr>
            <w:rFonts w:hint="eastAsia" w:ascii="Times New Roman" w:hAnsi="Times New Roman"/>
            <w:sz w:val="24"/>
            <w:szCs w:val="24"/>
            <w:lang w:val="en-US" w:eastAsia="zh-CN"/>
          </w:rPr>
          <w:t>安全</w:t>
        </w:r>
      </w:ins>
      <w:ins w:id="340" w:author="Janusio" w:date="2018-03-14T14:51:58Z">
        <w:r>
          <w:rPr>
            <w:rFonts w:hint="eastAsia" w:ascii="Times New Roman" w:hAnsi="Times New Roman"/>
            <w:sz w:val="24"/>
            <w:szCs w:val="24"/>
            <w:lang w:val="en-US" w:eastAsia="zh-CN"/>
          </w:rPr>
          <w:t>操作</w:t>
        </w:r>
      </w:ins>
      <w:ins w:id="341" w:author="Janusio" w:date="2018-03-14T14:52:18Z">
        <w:r>
          <w:rPr>
            <w:rFonts w:hint="eastAsia" w:ascii="Times New Roman" w:hAnsi="Times New Roman"/>
            <w:sz w:val="24"/>
            <w:szCs w:val="24"/>
            <w:lang w:val="en-US" w:eastAsia="zh-CN"/>
          </w:rPr>
          <w:t>。</w:t>
        </w:r>
      </w:ins>
      <w:del w:id="342" w:author="Janusio" w:date="2018-03-14T14:52:25Z">
        <w:r>
          <w:rPr>
            <w:rFonts w:hint="eastAsia" w:ascii="Times New Roman" w:hAnsi="Times New Roman"/>
            <w:sz w:val="24"/>
            <w:szCs w:val="24"/>
            <w:lang w:val="en-US" w:eastAsia="zh-CN"/>
          </w:rPr>
          <w:delText>从</w:delText>
        </w:r>
      </w:del>
      <w:del w:id="343" w:author="Janusio" w:date="2018-03-14T14:52:23Z">
        <w:r>
          <w:rPr>
            <w:rFonts w:hint="eastAsia" w:ascii="Times New Roman" w:hAnsi="Times New Roman"/>
            <w:sz w:val="24"/>
            <w:szCs w:val="24"/>
            <w:lang w:val="en-US" w:eastAsia="zh-CN"/>
          </w:rPr>
          <w:delText>进程数据和代码完整性检测出发，利用无干扰理论保证进程之间的操作合法，试图在不安全的操作系统中建立安全的应用支撑。</w:delText>
        </w:r>
      </w:del>
      <w:r>
        <w:rPr>
          <w:rFonts w:hint="eastAsia" w:ascii="Times New Roman" w:hAnsi="Times New Roman"/>
          <w:sz w:val="24"/>
          <w:szCs w:val="24"/>
          <w:lang w:val="en-US" w:eastAsia="zh-CN"/>
        </w:rPr>
        <w:t>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w:t>
      </w:r>
      <w:ins w:id="344" w:author="Janusio" w:date="2018-03-14T14:52:50Z">
        <w:r>
          <w:rPr>
            <w:rFonts w:hint="eastAsia" w:ascii="Times New Roman" w:hAnsi="Times New Roman"/>
            <w:sz w:val="24"/>
            <w:szCs w:val="24"/>
            <w:lang w:val="en-US" w:eastAsia="zh-CN"/>
          </w:rPr>
          <w:t>在</w:t>
        </w:r>
      </w:ins>
      <w:ins w:id="345" w:author="Janusio" w:date="2018-03-14T14:52:51Z">
        <w:r>
          <w:rPr>
            <w:rFonts w:hint="eastAsia" w:ascii="Times New Roman" w:hAnsi="Times New Roman"/>
            <w:sz w:val="24"/>
            <w:szCs w:val="24"/>
            <w:lang w:val="en-US" w:eastAsia="zh-CN"/>
          </w:rPr>
          <w:t>动态</w:t>
        </w:r>
      </w:ins>
      <w:ins w:id="346" w:author="Janusio" w:date="2018-03-14T14:52:53Z">
        <w:r>
          <w:rPr>
            <w:rFonts w:hint="eastAsia" w:ascii="Times New Roman" w:hAnsi="Times New Roman"/>
            <w:sz w:val="24"/>
            <w:szCs w:val="24"/>
            <w:lang w:val="en-US" w:eastAsia="zh-CN"/>
          </w:rPr>
          <w:t>干扰和</w:t>
        </w:r>
      </w:ins>
      <w:ins w:id="347" w:author="Janusio" w:date="2018-03-14T14:52:57Z">
        <w:r>
          <w:rPr>
            <w:rFonts w:hint="eastAsia" w:ascii="Times New Roman" w:hAnsi="Times New Roman"/>
            <w:sz w:val="24"/>
            <w:szCs w:val="24"/>
            <w:lang w:val="en-US" w:eastAsia="zh-CN"/>
          </w:rPr>
          <w:t>静态</w:t>
        </w:r>
      </w:ins>
      <w:ins w:id="348" w:author="Janusio" w:date="2018-03-14T14:52:59Z">
        <w:r>
          <w:rPr>
            <w:rFonts w:hint="eastAsia" w:ascii="Times New Roman" w:hAnsi="Times New Roman"/>
            <w:sz w:val="24"/>
            <w:szCs w:val="24"/>
            <w:lang w:val="en-US" w:eastAsia="zh-CN"/>
          </w:rPr>
          <w:t>干扰对</w:t>
        </w:r>
      </w:ins>
      <w:ins w:id="349" w:author="Janusio" w:date="2018-03-14T14:53:02Z">
        <w:r>
          <w:rPr>
            <w:rFonts w:hint="eastAsia" w:ascii="Times New Roman" w:hAnsi="Times New Roman"/>
            <w:sz w:val="24"/>
            <w:szCs w:val="24"/>
            <w:lang w:val="en-US" w:eastAsia="zh-CN"/>
          </w:rPr>
          <w:t>无干扰</w:t>
        </w:r>
      </w:ins>
      <w:ins w:id="350" w:author="Janusio" w:date="2018-03-14T14:53:03Z">
        <w:r>
          <w:rPr>
            <w:rFonts w:hint="eastAsia" w:ascii="Times New Roman" w:hAnsi="Times New Roman"/>
            <w:sz w:val="24"/>
            <w:szCs w:val="24"/>
            <w:lang w:val="en-US" w:eastAsia="zh-CN"/>
          </w:rPr>
          <w:t>理论</w:t>
        </w:r>
      </w:ins>
      <w:ins w:id="351" w:author="Janusio" w:date="2018-03-14T14:53:04Z">
        <w:r>
          <w:rPr>
            <w:rFonts w:hint="eastAsia" w:ascii="Times New Roman" w:hAnsi="Times New Roman"/>
            <w:sz w:val="24"/>
            <w:szCs w:val="24"/>
            <w:lang w:val="en-US" w:eastAsia="zh-CN"/>
          </w:rPr>
          <w:t>进行了</w:t>
        </w:r>
      </w:ins>
      <w:ins w:id="352" w:author="Janusio" w:date="2018-03-14T14:53:06Z">
        <w:r>
          <w:rPr>
            <w:rFonts w:hint="eastAsia" w:ascii="Times New Roman" w:hAnsi="Times New Roman"/>
            <w:sz w:val="24"/>
            <w:szCs w:val="24"/>
            <w:lang w:val="en-US" w:eastAsia="zh-CN"/>
          </w:rPr>
          <w:t>扩展，</w:t>
        </w:r>
      </w:ins>
      <w:ins w:id="353" w:author="Janusio" w:date="2018-03-14T14:53:20Z">
        <w:r>
          <w:rPr>
            <w:rFonts w:hint="eastAsia" w:ascii="Times New Roman" w:hAnsi="Times New Roman"/>
            <w:sz w:val="24"/>
            <w:szCs w:val="24"/>
            <w:lang w:val="en-US" w:eastAsia="zh-CN"/>
          </w:rPr>
          <w:t>但是</w:t>
        </w:r>
      </w:ins>
      <w:ins w:id="354" w:author="Janusio" w:date="2018-03-14T14:53:29Z">
        <w:r>
          <w:rPr>
            <w:rFonts w:hint="eastAsia" w:ascii="Times New Roman" w:hAnsi="Times New Roman"/>
            <w:sz w:val="24"/>
            <w:szCs w:val="24"/>
            <w:lang w:val="en-US" w:eastAsia="zh-CN"/>
          </w:rPr>
          <w:t>文章</w:t>
        </w:r>
      </w:ins>
      <w:ins w:id="355" w:author="Janusio" w:date="2018-03-14T14:53:31Z">
        <w:r>
          <w:rPr>
            <w:rFonts w:hint="eastAsia" w:ascii="Times New Roman" w:hAnsi="Times New Roman"/>
            <w:sz w:val="24"/>
            <w:szCs w:val="24"/>
            <w:lang w:val="en-US" w:eastAsia="zh-CN"/>
          </w:rPr>
          <w:t>中的</w:t>
        </w:r>
      </w:ins>
      <w:ins w:id="356" w:author="Janusio" w:date="2018-03-14T14:53:34Z">
        <w:r>
          <w:rPr>
            <w:rFonts w:hint="eastAsia" w:ascii="Times New Roman" w:hAnsi="Times New Roman"/>
            <w:sz w:val="24"/>
            <w:szCs w:val="24"/>
            <w:lang w:val="en-US" w:eastAsia="zh-CN"/>
          </w:rPr>
          <w:t>动态和</w:t>
        </w:r>
      </w:ins>
      <w:ins w:id="357" w:author="Janusio" w:date="2018-03-14T14:53:35Z">
        <w:r>
          <w:rPr>
            <w:rFonts w:hint="eastAsia" w:ascii="Times New Roman" w:hAnsi="Times New Roman"/>
            <w:sz w:val="24"/>
            <w:szCs w:val="24"/>
            <w:lang w:val="en-US" w:eastAsia="zh-CN"/>
          </w:rPr>
          <w:t>静态</w:t>
        </w:r>
      </w:ins>
      <w:ins w:id="358" w:author="Janusio" w:date="2018-03-14T14:53:36Z">
        <w:r>
          <w:rPr>
            <w:rFonts w:hint="eastAsia" w:ascii="Times New Roman" w:hAnsi="Times New Roman"/>
            <w:sz w:val="24"/>
            <w:szCs w:val="24"/>
            <w:lang w:val="en-US" w:eastAsia="zh-CN"/>
          </w:rPr>
          <w:t>的</w:t>
        </w:r>
      </w:ins>
      <w:ins w:id="359" w:author="Janusio" w:date="2018-03-14T14:53:37Z">
        <w:r>
          <w:rPr>
            <w:rFonts w:hint="eastAsia" w:ascii="Times New Roman" w:hAnsi="Times New Roman"/>
            <w:sz w:val="24"/>
            <w:szCs w:val="24"/>
            <w:lang w:val="en-US" w:eastAsia="zh-CN"/>
          </w:rPr>
          <w:t>定义</w:t>
        </w:r>
      </w:ins>
      <w:ins w:id="360" w:author="Janusio" w:date="2018-03-14T14:53:42Z">
        <w:r>
          <w:rPr>
            <w:rFonts w:hint="eastAsia" w:ascii="Times New Roman" w:hAnsi="Times New Roman"/>
            <w:sz w:val="24"/>
            <w:szCs w:val="24"/>
            <w:lang w:val="en-US" w:eastAsia="zh-CN"/>
          </w:rPr>
          <w:t>都是</w:t>
        </w:r>
      </w:ins>
      <w:ins w:id="361" w:author="Janusio" w:date="2018-03-14T14:53:43Z">
        <w:r>
          <w:rPr>
            <w:rFonts w:hint="eastAsia" w:ascii="Times New Roman" w:hAnsi="Times New Roman"/>
            <w:sz w:val="24"/>
            <w:szCs w:val="24"/>
            <w:lang w:val="en-US" w:eastAsia="zh-CN"/>
          </w:rPr>
          <w:t>十分</w:t>
        </w:r>
      </w:ins>
      <w:ins w:id="362" w:author="Janusio" w:date="2018-03-14T14:53:45Z">
        <w:r>
          <w:rPr>
            <w:rFonts w:hint="eastAsia" w:ascii="Times New Roman" w:hAnsi="Times New Roman"/>
            <w:sz w:val="24"/>
            <w:szCs w:val="24"/>
            <w:lang w:val="en-US" w:eastAsia="zh-CN"/>
          </w:rPr>
          <w:t>抽象的，</w:t>
        </w:r>
      </w:ins>
      <w:ins w:id="363" w:author="Janusio" w:date="2018-03-14T14:53:46Z">
        <w:r>
          <w:rPr>
            <w:rFonts w:hint="eastAsia" w:ascii="Times New Roman" w:hAnsi="Times New Roman"/>
            <w:sz w:val="24"/>
            <w:szCs w:val="24"/>
            <w:lang w:val="en-US" w:eastAsia="zh-CN"/>
          </w:rPr>
          <w:t>无法</w:t>
        </w:r>
      </w:ins>
      <w:ins w:id="364" w:author="Janusio" w:date="2018-03-14T14:53:48Z">
        <w:r>
          <w:rPr>
            <w:rFonts w:hint="eastAsia" w:ascii="Times New Roman" w:hAnsi="Times New Roman"/>
            <w:sz w:val="24"/>
            <w:szCs w:val="24"/>
            <w:lang w:val="en-US" w:eastAsia="zh-CN"/>
          </w:rPr>
          <w:t>与</w:t>
        </w:r>
      </w:ins>
      <w:ins w:id="365" w:author="Janusio" w:date="2018-03-14T14:53:49Z">
        <w:r>
          <w:rPr>
            <w:rFonts w:hint="eastAsia" w:ascii="Times New Roman" w:hAnsi="Times New Roman"/>
            <w:sz w:val="24"/>
            <w:szCs w:val="24"/>
            <w:lang w:val="en-US" w:eastAsia="zh-CN"/>
          </w:rPr>
          <w:t>实际的</w:t>
        </w:r>
      </w:ins>
      <w:ins w:id="366" w:author="Janusio" w:date="2018-03-14T14:53:57Z">
        <w:r>
          <w:rPr>
            <w:rFonts w:hint="eastAsia" w:ascii="Times New Roman" w:hAnsi="Times New Roman"/>
            <w:sz w:val="24"/>
            <w:szCs w:val="24"/>
            <w:lang w:val="en-US" w:eastAsia="zh-CN"/>
          </w:rPr>
          <w:t>操作进行</w:t>
        </w:r>
      </w:ins>
      <w:ins w:id="367" w:author="Janusio" w:date="2018-03-14T14:54:04Z">
        <w:r>
          <w:rPr>
            <w:rFonts w:hint="eastAsia" w:ascii="Times New Roman" w:hAnsi="Times New Roman"/>
            <w:sz w:val="24"/>
            <w:szCs w:val="24"/>
            <w:lang w:val="en-US" w:eastAsia="zh-CN"/>
          </w:rPr>
          <w:t>匹配</w:t>
        </w:r>
      </w:ins>
      <w:ins w:id="368" w:author="Janusio" w:date="2018-03-14T14:54:07Z">
        <w:r>
          <w:rPr>
            <w:rFonts w:hint="eastAsia" w:ascii="Times New Roman" w:hAnsi="Times New Roman"/>
            <w:sz w:val="24"/>
            <w:szCs w:val="24"/>
            <w:lang w:val="en-US" w:eastAsia="zh-CN"/>
          </w:rPr>
          <w:t>。</w:t>
        </w:r>
      </w:ins>
      <w:del w:id="369" w:author="Janusio" w:date="2018-03-14T14:54:11Z">
        <w:r>
          <w:rPr>
            <w:rFonts w:hint="eastAsia" w:ascii="Times New Roman" w:hAnsi="Times New Roman"/>
            <w:sz w:val="24"/>
            <w:szCs w:val="24"/>
            <w:lang w:val="en-US" w:eastAsia="zh-CN"/>
          </w:rPr>
          <w:delText>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w:delText>
        </w:r>
      </w:del>
      <w:r>
        <w:rPr>
          <w:rFonts w:hint="eastAsia" w:ascii="Times New Roman" w:hAnsi="Times New Roman"/>
          <w:sz w:val="24"/>
          <w:szCs w:val="24"/>
          <w:lang w:val="en-US" w:eastAsia="zh-CN"/>
        </w:rPr>
        <w:t>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w:t>
      </w:r>
      <w:ins w:id="370" w:author="Janusio" w:date="2018-03-14T14:55:14Z">
        <w:r>
          <w:rPr>
            <w:rFonts w:hint="eastAsia" w:ascii="Times New Roman" w:hAnsi="Times New Roman"/>
            <w:sz w:val="24"/>
            <w:szCs w:val="24"/>
            <w:lang w:val="en-US" w:eastAsia="zh-CN"/>
          </w:rPr>
          <w:t>从</w:t>
        </w:r>
      </w:ins>
      <w:ins w:id="371" w:author="Janusio" w:date="2018-03-14T14:54:53Z">
        <w:r>
          <w:rPr>
            <w:rFonts w:hint="eastAsia" w:ascii="Times New Roman" w:hAnsi="Times New Roman"/>
            <w:sz w:val="24"/>
            <w:szCs w:val="24"/>
            <w:lang w:val="en-US" w:eastAsia="zh-CN"/>
          </w:rPr>
          <w:t>信任</w:t>
        </w:r>
      </w:ins>
      <w:ins w:id="372" w:author="Janusio" w:date="2018-03-14T14:54:54Z">
        <w:r>
          <w:rPr>
            <w:rFonts w:hint="eastAsia" w:ascii="Times New Roman" w:hAnsi="Times New Roman"/>
            <w:sz w:val="24"/>
            <w:szCs w:val="24"/>
            <w:lang w:val="en-US" w:eastAsia="zh-CN"/>
          </w:rPr>
          <w:t>组件</w:t>
        </w:r>
      </w:ins>
      <w:ins w:id="373" w:author="Janusio" w:date="2018-03-14T14:54:56Z">
        <w:r>
          <w:rPr>
            <w:rFonts w:hint="eastAsia" w:ascii="Times New Roman" w:hAnsi="Times New Roman"/>
            <w:sz w:val="24"/>
            <w:szCs w:val="24"/>
            <w:lang w:val="en-US" w:eastAsia="zh-CN"/>
          </w:rPr>
          <w:t>处理</w:t>
        </w:r>
      </w:ins>
      <w:ins w:id="374" w:author="Janusio" w:date="2018-03-14T14:54:58Z">
        <w:r>
          <w:rPr>
            <w:rFonts w:hint="eastAsia" w:ascii="Times New Roman" w:hAnsi="Times New Roman"/>
            <w:sz w:val="24"/>
            <w:szCs w:val="24"/>
            <w:lang w:val="en-US" w:eastAsia="zh-CN"/>
          </w:rPr>
          <w:t>非</w:t>
        </w:r>
      </w:ins>
      <w:ins w:id="375" w:author="Janusio" w:date="2018-03-14T14:55:00Z">
        <w:r>
          <w:rPr>
            <w:rFonts w:hint="eastAsia" w:ascii="Times New Roman" w:hAnsi="Times New Roman"/>
            <w:sz w:val="24"/>
            <w:szCs w:val="24"/>
            <w:lang w:val="en-US" w:eastAsia="zh-CN"/>
          </w:rPr>
          <w:t>信任</w:t>
        </w:r>
      </w:ins>
      <w:ins w:id="376" w:author="Janusio" w:date="2018-03-14T14:55:18Z">
        <w:r>
          <w:rPr>
            <w:rFonts w:hint="eastAsia" w:ascii="Times New Roman" w:hAnsi="Times New Roman"/>
            <w:sz w:val="24"/>
            <w:szCs w:val="24"/>
            <w:lang w:val="en-US" w:eastAsia="zh-CN"/>
          </w:rPr>
          <w:t>组件的</w:t>
        </w:r>
      </w:ins>
      <w:ins w:id="377" w:author="Janusio" w:date="2018-03-14T14:55:19Z">
        <w:r>
          <w:rPr>
            <w:rFonts w:hint="eastAsia" w:ascii="Times New Roman" w:hAnsi="Times New Roman"/>
            <w:sz w:val="24"/>
            <w:szCs w:val="24"/>
            <w:lang w:val="en-US" w:eastAsia="zh-CN"/>
          </w:rPr>
          <w:t>角度</w:t>
        </w:r>
      </w:ins>
      <w:ins w:id="378" w:author="Janusio" w:date="2018-03-14T14:55:27Z">
        <w:r>
          <w:rPr>
            <w:rFonts w:hint="eastAsia" w:ascii="Times New Roman" w:hAnsi="Times New Roman"/>
            <w:sz w:val="24"/>
            <w:szCs w:val="24"/>
            <w:lang w:val="en-US" w:eastAsia="zh-CN"/>
          </w:rPr>
          <w:t>对</w:t>
        </w:r>
      </w:ins>
      <w:ins w:id="379" w:author="Janusio" w:date="2018-03-14T14:55:28Z">
        <w:r>
          <w:rPr>
            <w:rFonts w:hint="eastAsia" w:ascii="Times New Roman" w:hAnsi="Times New Roman"/>
            <w:sz w:val="24"/>
            <w:szCs w:val="24"/>
            <w:lang w:val="en-US" w:eastAsia="zh-CN"/>
          </w:rPr>
          <w:t>非</w:t>
        </w:r>
      </w:ins>
      <w:ins w:id="380" w:author="Janusio" w:date="2018-03-14T14:55:29Z">
        <w:r>
          <w:rPr>
            <w:rFonts w:hint="eastAsia" w:ascii="Times New Roman" w:hAnsi="Times New Roman"/>
            <w:sz w:val="24"/>
            <w:szCs w:val="24"/>
            <w:lang w:val="en-US" w:eastAsia="zh-CN"/>
          </w:rPr>
          <w:t>信任</w:t>
        </w:r>
      </w:ins>
      <w:ins w:id="381" w:author="Janusio" w:date="2018-03-14T14:55:30Z">
        <w:r>
          <w:rPr>
            <w:rFonts w:hint="eastAsia" w:ascii="Times New Roman" w:hAnsi="Times New Roman"/>
            <w:sz w:val="24"/>
            <w:szCs w:val="24"/>
            <w:lang w:val="en-US" w:eastAsia="zh-CN"/>
          </w:rPr>
          <w:t>组件的</w:t>
        </w:r>
      </w:ins>
      <w:ins w:id="382" w:author="Janusio" w:date="2018-03-14T14:55:31Z">
        <w:r>
          <w:rPr>
            <w:rFonts w:hint="eastAsia" w:ascii="Times New Roman" w:hAnsi="Times New Roman"/>
            <w:sz w:val="24"/>
            <w:szCs w:val="24"/>
            <w:lang w:val="en-US" w:eastAsia="zh-CN"/>
          </w:rPr>
          <w:t>输出</w:t>
        </w:r>
      </w:ins>
      <w:ins w:id="383" w:author="Janusio" w:date="2018-03-14T14:55:32Z">
        <w:r>
          <w:rPr>
            <w:rFonts w:hint="eastAsia" w:ascii="Times New Roman" w:hAnsi="Times New Roman"/>
            <w:sz w:val="24"/>
            <w:szCs w:val="24"/>
            <w:lang w:val="en-US" w:eastAsia="zh-CN"/>
          </w:rPr>
          <w:t>进行</w:t>
        </w:r>
      </w:ins>
      <w:ins w:id="384" w:author="Janusio" w:date="2018-03-14T14:55:33Z">
        <w:r>
          <w:rPr>
            <w:rFonts w:hint="eastAsia" w:ascii="Times New Roman" w:hAnsi="Times New Roman"/>
            <w:sz w:val="24"/>
            <w:szCs w:val="24"/>
            <w:lang w:val="en-US" w:eastAsia="zh-CN"/>
          </w:rPr>
          <w:t>了</w:t>
        </w:r>
      </w:ins>
      <w:ins w:id="385" w:author="Janusio" w:date="2018-03-14T14:55:40Z">
        <w:r>
          <w:rPr>
            <w:rFonts w:hint="eastAsia" w:ascii="Times New Roman" w:hAnsi="Times New Roman"/>
            <w:sz w:val="24"/>
            <w:szCs w:val="24"/>
            <w:lang w:val="en-US" w:eastAsia="zh-CN"/>
          </w:rPr>
          <w:t>域间</w:t>
        </w:r>
      </w:ins>
      <w:ins w:id="386" w:author="Janusio" w:date="2018-03-14T14:55:42Z">
        <w:r>
          <w:rPr>
            <w:rFonts w:hint="eastAsia" w:ascii="Times New Roman" w:hAnsi="Times New Roman"/>
            <w:sz w:val="24"/>
            <w:szCs w:val="24"/>
            <w:lang w:val="en-US" w:eastAsia="zh-CN"/>
          </w:rPr>
          <w:t>隔离和</w:t>
        </w:r>
      </w:ins>
      <w:ins w:id="387" w:author="Janusio" w:date="2018-03-14T14:55:43Z">
        <w:r>
          <w:rPr>
            <w:rFonts w:hint="eastAsia" w:ascii="Times New Roman" w:hAnsi="Times New Roman"/>
            <w:sz w:val="24"/>
            <w:szCs w:val="24"/>
            <w:lang w:val="en-US" w:eastAsia="zh-CN"/>
          </w:rPr>
          <w:t>干扰，</w:t>
        </w:r>
      </w:ins>
      <w:del w:id="388" w:author="Janusio" w:date="2018-03-14T14:55:58Z">
        <w:r>
          <w:rPr>
            <w:rFonts w:hint="eastAsia" w:ascii="Times New Roman" w:hAnsi="Times New Roman"/>
            <w:sz w:val="24"/>
            <w:szCs w:val="24"/>
            <w:lang w:val="en-US" w:eastAsia="zh-CN"/>
          </w:rPr>
          <w:delText>提</w:delText>
        </w:r>
      </w:del>
      <w:del w:id="389" w:author="Janusio" w:date="2018-03-14T14:55:57Z">
        <w:r>
          <w:rPr>
            <w:rFonts w:hint="eastAsia" w:ascii="Times New Roman" w:hAnsi="Times New Roman"/>
            <w:sz w:val="24"/>
            <w:szCs w:val="24"/>
            <w:lang w:val="en-US" w:eastAsia="zh-CN"/>
          </w:rPr>
          <w:delText>出了一种容忍非信任组件的可信终端模型，该模型利用可信组件对非信任组件的输出进行封装，保证了非信任组件在终端上的存在不会造成严重的安全威胁，实现了域间隔离和无干扰，保证了结果的可预测性和可控性，</w:delText>
        </w:r>
      </w:del>
      <w:r>
        <w:rPr>
          <w:rFonts w:hint="eastAsia" w:ascii="Times New Roman" w:hAnsi="Times New Roman"/>
          <w:sz w:val="24"/>
          <w:szCs w:val="24"/>
          <w:lang w:val="en-US" w:eastAsia="zh-CN"/>
        </w:rPr>
        <w:t>但是并没有针对安全域进行详细的描述。</w:t>
      </w:r>
    </w:p>
    <w:p>
      <w:pPr>
        <w:pStyle w:val="32"/>
        <w:spacing w:line="360" w:lineRule="auto"/>
        <w:ind w:firstLine="420" w:firstLineChars="0"/>
        <w:rPr>
          <w:ins w:id="390" w:author="Janusio" w:date="2018-03-14T14:34:14Z"/>
          <w:rFonts w:hint="eastAsia" w:ascii="Times New Roman" w:hAnsi="Times New Roman"/>
          <w:sz w:val="24"/>
          <w:szCs w:val="24"/>
          <w:lang w:val="en-US" w:eastAsia="zh-CN"/>
        </w:rPr>
      </w:pPr>
      <w:ins w:id="391" w:author="Janusio" w:date="2018-03-14T14:34:01Z">
        <w:r>
          <w:rPr>
            <w:rFonts w:hint="eastAsia" w:ascii="Times New Roman" w:hAnsi="Times New Roman"/>
            <w:sz w:val="24"/>
            <w:szCs w:val="24"/>
            <w:lang w:val="en-US" w:eastAsia="zh-CN"/>
          </w:rPr>
          <w:t>针对可信计算平台，张兴</w:t>
        </w:r>
      </w:ins>
      <w:ins w:id="392" w:author="Janusio" w:date="2018-03-14T14:34:01Z">
        <w:r>
          <w:rPr>
            <w:rFonts w:hint="eastAsia" w:ascii="Times New Roman" w:hAnsi="Times New Roman"/>
            <w:sz w:val="24"/>
            <w:szCs w:val="24"/>
            <w:vertAlign w:val="superscript"/>
            <w:lang w:val="en-US" w:eastAsia="zh-CN"/>
          </w:rPr>
          <w:t>[39]</w:t>
        </w:r>
      </w:ins>
      <w:ins w:id="393" w:author="Janusio" w:date="2018-03-14T14:34:01Z">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ins>
      <w:ins w:id="394" w:author="Janusio" w:date="2018-03-14T14:34:14Z">
        <w:r>
          <w:rPr>
            <w:rFonts w:hint="eastAsia" w:ascii="Times New Roman" w:hAnsi="Times New Roman"/>
            <w:sz w:val="24"/>
            <w:szCs w:val="24"/>
            <w:lang w:val="en-US" w:eastAsia="zh-CN"/>
          </w:rPr>
          <w:t>虽然Zhang</w:t>
        </w:r>
      </w:ins>
      <w:ins w:id="395" w:author="Janusio" w:date="2018-03-14T14:34:14Z">
        <w:r>
          <w:rPr>
            <w:rFonts w:hint="eastAsia" w:ascii="Times New Roman" w:hAnsi="Times New Roman"/>
            <w:sz w:val="24"/>
            <w:szCs w:val="24"/>
            <w:vertAlign w:val="superscript"/>
            <w:lang w:val="en-US" w:eastAsia="zh-CN"/>
          </w:rPr>
          <w:t>[</w:t>
        </w:r>
      </w:ins>
      <w:ins w:id="396" w:author="Janusio" w:date="2018-03-14T14:34:14Z">
        <w:r>
          <w:rPr>
            <w:rFonts w:hint="eastAsia" w:ascii="Times New Roman" w:hAnsi="Times New Roman"/>
            <w:sz w:val="24"/>
            <w:szCs w:val="24"/>
            <w:vertAlign w:val="superscript"/>
            <w:lang w:val="en-US" w:eastAsia="zh-CN"/>
          </w:rPr>
          <w:fldChar w:fldCharType="begin"/>
        </w:r>
      </w:ins>
      <w:ins w:id="397" w:author="Janusio" w:date="2018-03-14T14:34:14Z">
        <w:r>
          <w:rPr>
            <w:rFonts w:hint="eastAsia" w:ascii="Times New Roman" w:hAnsi="Times New Roman"/>
            <w:sz w:val="24"/>
            <w:szCs w:val="24"/>
            <w:vertAlign w:val="superscript"/>
            <w:lang w:val="en-US" w:eastAsia="zh-CN"/>
          </w:rPr>
          <w:instrText xml:space="preserve"> NOTEREF _Ref28195 \h </w:instrText>
        </w:r>
      </w:ins>
      <w:ins w:id="398" w:author="Janusio" w:date="2018-03-14T14:34:14Z">
        <w:r>
          <w:rPr>
            <w:rFonts w:hint="eastAsia" w:ascii="Times New Roman" w:hAnsi="Times New Roman"/>
            <w:sz w:val="24"/>
            <w:szCs w:val="24"/>
            <w:vertAlign w:val="superscript"/>
            <w:lang w:val="en-US" w:eastAsia="zh-CN"/>
          </w:rPr>
          <w:fldChar w:fldCharType="separate"/>
        </w:r>
      </w:ins>
      <w:ins w:id="399" w:author="Janusio" w:date="2018-03-14T14:34:14Z">
        <w:r>
          <w:rPr>
            <w:rFonts w:hint="eastAsia" w:ascii="Times New Roman" w:hAnsi="Times New Roman"/>
            <w:sz w:val="24"/>
            <w:szCs w:val="24"/>
            <w:vertAlign w:val="superscript"/>
            <w:lang w:val="en-US" w:eastAsia="zh-CN"/>
          </w:rPr>
          <w:t>26</w:t>
        </w:r>
      </w:ins>
      <w:ins w:id="400" w:author="Janusio" w:date="2018-03-14T14:34:14Z">
        <w:r>
          <w:rPr>
            <w:rFonts w:hint="eastAsia" w:ascii="Times New Roman" w:hAnsi="Times New Roman"/>
            <w:sz w:val="24"/>
            <w:szCs w:val="24"/>
            <w:vertAlign w:val="superscript"/>
            <w:lang w:val="en-US" w:eastAsia="zh-CN"/>
          </w:rPr>
          <w:fldChar w:fldCharType="end"/>
        </w:r>
      </w:ins>
      <w:ins w:id="401" w:author="Janusio" w:date="2018-03-14T14:34:14Z">
        <w:r>
          <w:rPr>
            <w:rFonts w:hint="eastAsia" w:ascii="Times New Roman" w:hAnsi="Times New Roman"/>
            <w:sz w:val="24"/>
            <w:szCs w:val="24"/>
            <w:vertAlign w:val="superscript"/>
            <w:lang w:val="en-US" w:eastAsia="zh-CN"/>
          </w:rPr>
          <w:t>]</w:t>
        </w:r>
      </w:ins>
      <w:ins w:id="402" w:author="Janusio" w:date="2018-03-14T14:34:14Z">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ins>
    </w:p>
    <w:p>
      <w:pPr>
        <w:pStyle w:val="32"/>
        <w:spacing w:line="360" w:lineRule="auto"/>
        <w:ind w:firstLine="420" w:firstLineChars="0"/>
        <w:rPr>
          <w:del w:id="404" w:author="Janusio" w:date="2018-03-14T14:34:22Z"/>
          <w:rFonts w:hint="eastAsia" w:ascii="Times New Roman" w:hAnsi="Times New Roman"/>
          <w:sz w:val="24"/>
          <w:szCs w:val="24"/>
          <w:lang w:val="en-US" w:eastAsia="zh-CN"/>
        </w:rPr>
        <w:pPrChange w:id="403" w:author="Janusio" w:date="2018-03-14T14:34:04Z">
          <w:pPr>
            <w:pStyle w:val="32"/>
            <w:spacing w:line="360" w:lineRule="auto"/>
            <w:ind w:firstLine="420" w:firstLineChars="0"/>
          </w:pPr>
        </w:pPrChange>
      </w:pP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w:t>
      </w:r>
      <w:ins w:id="405" w:author="Janusio" w:date="2018-03-14T15:46:34Z">
        <w:r>
          <w:rPr>
            <w:rFonts w:hint="eastAsia" w:ascii="Times New Roman" w:hAnsi="Times New Roman"/>
            <w:sz w:val="24"/>
            <w:szCs w:val="24"/>
            <w:lang w:val="en-US" w:eastAsia="zh-CN"/>
          </w:rPr>
          <w:t>动作</w:t>
        </w:r>
      </w:ins>
      <w:ins w:id="406" w:author="Janusio" w:date="2018-03-14T15:46:35Z">
        <w:r>
          <w:rPr>
            <w:rFonts w:hint="eastAsia" w:ascii="Times New Roman" w:hAnsi="Times New Roman"/>
            <w:sz w:val="24"/>
            <w:szCs w:val="24"/>
            <w:lang w:val="en-US" w:eastAsia="zh-CN"/>
          </w:rPr>
          <w:t>可能属于</w:t>
        </w:r>
      </w:ins>
      <w:ins w:id="407" w:author="Janusio" w:date="2018-03-14T15:46:36Z">
        <w:r>
          <w:rPr>
            <w:rFonts w:hint="eastAsia" w:ascii="Times New Roman" w:hAnsi="Times New Roman"/>
            <w:sz w:val="24"/>
            <w:szCs w:val="24"/>
            <w:lang w:val="en-US" w:eastAsia="zh-CN"/>
          </w:rPr>
          <w:t>不同的</w:t>
        </w:r>
      </w:ins>
      <w:ins w:id="408" w:author="Janusio" w:date="2018-03-14T15:46:56Z">
        <w:r>
          <w:rPr>
            <w:rFonts w:hint="eastAsia" w:ascii="Times New Roman" w:hAnsi="Times New Roman"/>
            <w:sz w:val="24"/>
            <w:szCs w:val="24"/>
            <w:lang w:val="en-US" w:eastAsia="zh-CN"/>
          </w:rPr>
          <w:t>主体，</w:t>
        </w:r>
      </w:ins>
      <w:ins w:id="409" w:author="Janusio" w:date="2018-03-14T15:46:57Z">
        <w:r>
          <w:rPr>
            <w:rFonts w:hint="eastAsia" w:ascii="Times New Roman" w:hAnsi="Times New Roman"/>
            <w:sz w:val="24"/>
            <w:szCs w:val="24"/>
            <w:lang w:val="en-US" w:eastAsia="zh-CN"/>
          </w:rPr>
          <w:t>不同的</w:t>
        </w:r>
      </w:ins>
      <w:ins w:id="410" w:author="Janusio" w:date="2018-03-14T15:46:59Z">
        <w:r>
          <w:rPr>
            <w:rFonts w:hint="eastAsia" w:ascii="Times New Roman" w:hAnsi="Times New Roman"/>
            <w:sz w:val="24"/>
            <w:szCs w:val="24"/>
            <w:lang w:val="en-US" w:eastAsia="zh-CN"/>
          </w:rPr>
          <w:t>主体</w:t>
        </w:r>
      </w:ins>
      <w:ins w:id="411" w:author="Janusio" w:date="2018-03-14T15:47:01Z">
        <w:r>
          <w:rPr>
            <w:rFonts w:hint="eastAsia" w:ascii="Times New Roman" w:hAnsi="Times New Roman"/>
            <w:sz w:val="24"/>
            <w:szCs w:val="24"/>
            <w:lang w:val="en-US" w:eastAsia="zh-CN"/>
          </w:rPr>
          <w:t>也看</w:t>
        </w:r>
      </w:ins>
      <w:ins w:id="412" w:author="Janusio" w:date="2018-03-14T15:47:02Z">
        <w:r>
          <w:rPr>
            <w:rFonts w:hint="eastAsia" w:ascii="Times New Roman" w:hAnsi="Times New Roman"/>
            <w:sz w:val="24"/>
            <w:szCs w:val="24"/>
            <w:lang w:val="en-US" w:eastAsia="zh-CN"/>
          </w:rPr>
          <w:t>发出不同</w:t>
        </w:r>
      </w:ins>
      <w:ins w:id="413" w:author="Janusio" w:date="2018-03-14T15:47:03Z">
        <w:r>
          <w:rPr>
            <w:rFonts w:hint="eastAsia" w:ascii="Times New Roman" w:hAnsi="Times New Roman"/>
            <w:sz w:val="24"/>
            <w:szCs w:val="24"/>
            <w:lang w:val="en-US" w:eastAsia="zh-CN"/>
          </w:rPr>
          <w:t>的</w:t>
        </w:r>
      </w:ins>
      <w:ins w:id="414" w:author="Janusio" w:date="2018-03-14T15:47:04Z">
        <w:r>
          <w:rPr>
            <w:rFonts w:hint="eastAsia" w:ascii="Times New Roman" w:hAnsi="Times New Roman"/>
            <w:sz w:val="24"/>
            <w:szCs w:val="24"/>
            <w:lang w:val="en-US" w:eastAsia="zh-CN"/>
          </w:rPr>
          <w:t>动作</w:t>
        </w:r>
      </w:ins>
      <w:del w:id="415" w:author="Janusio" w:date="2018-03-14T15:47:11Z">
        <w:r>
          <w:rPr>
            <w:rFonts w:hint="eastAsia" w:ascii="Times New Roman" w:hAnsi="Times New Roman"/>
            <w:sz w:val="24"/>
            <w:szCs w:val="24"/>
            <w:lang w:val="en-US" w:eastAsia="zh-CN"/>
          </w:rPr>
          <w:delText>在运行中各个安全域可能是独立也可能是通过组件绑定在一起</w:delText>
        </w:r>
      </w:del>
      <w:r>
        <w:rPr>
          <w:rFonts w:hint="eastAsia" w:ascii="Times New Roman" w:hAnsi="Times New Roman"/>
          <w:sz w:val="24"/>
          <w:szCs w:val="24"/>
          <w:lang w:val="en-US" w:eastAsia="zh-CN"/>
        </w:rPr>
        <w:t>。</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del w:id="416" w:author="Janusio" w:date="2018-03-14T14:59:30Z">
        <w:r>
          <w:rPr>
            <w:rFonts w:hint="eastAsia" w:ascii="Times New Roman" w:hAnsi="Times New Roman"/>
            <w:sz w:val="24"/>
            <w:szCs w:val="24"/>
            <w:lang w:val="en-US" w:eastAsia="zh-CN"/>
          </w:rPr>
          <w:delText>目前大部分的研究是基于信息流的无干扰模型从动作和运行结果的角度建立系统安全策略模型，</w:delText>
        </w:r>
      </w:del>
      <w:r>
        <w:rPr>
          <w:rFonts w:hint="eastAsia" w:ascii="Times New Roman" w:hAnsi="Times New Roman"/>
          <w:sz w:val="24"/>
          <w:szCs w:val="24"/>
          <w:lang w:val="en-US" w:eastAsia="zh-CN"/>
        </w:rPr>
        <w:t>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w:t>
      </w:r>
      <w:ins w:id="417" w:author="Janusio" w:date="2018-03-14T15:01:53Z">
        <w:r>
          <w:rPr>
            <w:rFonts w:hint="eastAsia" w:ascii="Times New Roman" w:hAnsi="Times New Roman"/>
            <w:sz w:val="24"/>
            <w:szCs w:val="24"/>
            <w:lang w:val="en-US" w:eastAsia="zh-CN"/>
          </w:rPr>
          <w:t>并定义了</w:t>
        </w:r>
      </w:ins>
      <w:ins w:id="418" w:author="Janusio" w:date="2018-03-14T15:02:21Z">
        <w:r>
          <w:rPr>
            <w:rFonts w:hint="eastAsia" w:ascii="Times New Roman" w:hAnsi="Times New Roman"/>
            <w:sz w:val="24"/>
            <w:szCs w:val="24"/>
            <w:lang w:val="en-US" w:eastAsia="zh-CN"/>
          </w:rPr>
          <w:t>扩展</w:t>
        </w:r>
      </w:ins>
      <w:ins w:id="419" w:author="Janusio" w:date="2018-03-14T15:02:23Z">
        <w:r>
          <w:rPr>
            <w:rFonts w:hint="eastAsia" w:ascii="Times New Roman" w:hAnsi="Times New Roman"/>
            <w:sz w:val="24"/>
            <w:szCs w:val="24"/>
            <w:lang w:val="en-US" w:eastAsia="zh-CN"/>
          </w:rPr>
          <w:t>无干扰的</w:t>
        </w:r>
      </w:ins>
      <w:ins w:id="420" w:author="Janusio" w:date="2018-03-14T15:02:25Z">
        <w:r>
          <w:rPr>
            <w:rFonts w:hint="eastAsia" w:ascii="Times New Roman" w:hAnsi="Times New Roman"/>
            <w:sz w:val="24"/>
            <w:szCs w:val="24"/>
            <w:lang w:val="en-US" w:eastAsia="zh-CN"/>
          </w:rPr>
          <w:t>信任</w:t>
        </w:r>
      </w:ins>
      <w:ins w:id="421" w:author="Janusio" w:date="2018-03-14T15:02:26Z">
        <w:r>
          <w:rPr>
            <w:rFonts w:hint="eastAsia" w:ascii="Times New Roman" w:hAnsi="Times New Roman"/>
            <w:sz w:val="24"/>
            <w:szCs w:val="24"/>
            <w:lang w:val="en-US" w:eastAsia="zh-CN"/>
          </w:rPr>
          <w:t>传递</w:t>
        </w:r>
      </w:ins>
      <w:ins w:id="422" w:author="Janusio" w:date="2018-03-14T15:02:27Z">
        <w:r>
          <w:rPr>
            <w:rFonts w:hint="eastAsia" w:ascii="Times New Roman" w:hAnsi="Times New Roman"/>
            <w:sz w:val="24"/>
            <w:szCs w:val="24"/>
            <w:lang w:val="en-US" w:eastAsia="zh-CN"/>
          </w:rPr>
          <w:t>判断</w:t>
        </w:r>
      </w:ins>
      <w:ins w:id="423" w:author="Janusio" w:date="2018-03-14T15:02:28Z">
        <w:r>
          <w:rPr>
            <w:rFonts w:hint="eastAsia" w:ascii="Times New Roman" w:hAnsi="Times New Roman"/>
            <w:sz w:val="24"/>
            <w:szCs w:val="24"/>
            <w:lang w:val="en-US" w:eastAsia="zh-CN"/>
          </w:rPr>
          <w:t>定理</w:t>
        </w:r>
      </w:ins>
      <w:ins w:id="424" w:author="Janusio" w:date="2018-03-14T15:02:29Z">
        <w:r>
          <w:rPr>
            <w:rFonts w:hint="eastAsia" w:ascii="Times New Roman" w:hAnsi="Times New Roman"/>
            <w:sz w:val="24"/>
            <w:szCs w:val="24"/>
            <w:lang w:val="en-US" w:eastAsia="zh-CN"/>
          </w:rPr>
          <w:t>，</w:t>
        </w:r>
      </w:ins>
      <w:ins w:id="425" w:author="Janusio" w:date="2018-03-14T15:02:38Z">
        <w:r>
          <w:rPr>
            <w:rFonts w:hint="eastAsia" w:ascii="Times New Roman" w:hAnsi="Times New Roman"/>
            <w:sz w:val="24"/>
            <w:szCs w:val="24"/>
            <w:lang w:val="en-US" w:eastAsia="zh-CN"/>
          </w:rPr>
          <w:t>当</w:t>
        </w:r>
      </w:ins>
      <w:ins w:id="426" w:author="Janusio" w:date="2018-03-14T15:02:54Z">
        <w:r>
          <w:rPr>
            <w:rFonts w:hint="eastAsia" w:ascii="Times New Roman" w:hAnsi="Times New Roman"/>
            <w:sz w:val="24"/>
            <w:szCs w:val="24"/>
            <w:lang w:val="en-US" w:eastAsia="zh-CN"/>
          </w:rPr>
          <w:t>云计算</w:t>
        </w:r>
      </w:ins>
      <w:ins w:id="427" w:author="Janusio" w:date="2018-03-14T15:03:02Z">
        <w:r>
          <w:rPr>
            <w:rFonts w:hint="eastAsia" w:ascii="Times New Roman" w:hAnsi="Times New Roman"/>
            <w:sz w:val="24"/>
            <w:szCs w:val="24"/>
            <w:lang w:val="en-US" w:eastAsia="zh-CN"/>
          </w:rPr>
          <w:t>安全域</w:t>
        </w:r>
      </w:ins>
      <w:ins w:id="428" w:author="Janusio" w:date="2018-03-14T15:03:04Z">
        <w:r>
          <w:rPr>
            <w:rFonts w:hint="eastAsia" w:ascii="Times New Roman" w:hAnsi="Times New Roman"/>
            <w:sz w:val="24"/>
            <w:szCs w:val="24"/>
            <w:lang w:val="en-US" w:eastAsia="zh-CN"/>
          </w:rPr>
          <w:t>之间</w:t>
        </w:r>
      </w:ins>
      <w:ins w:id="429" w:author="Janusio" w:date="2018-03-14T15:02:40Z">
        <w:r>
          <w:rPr>
            <w:rFonts w:hint="eastAsia" w:ascii="Times New Roman" w:hAnsi="Times New Roman"/>
            <w:sz w:val="24"/>
            <w:szCs w:val="24"/>
            <w:lang w:val="en-US" w:eastAsia="zh-CN"/>
          </w:rPr>
          <w:t>符合</w:t>
        </w:r>
      </w:ins>
      <w:ins w:id="430" w:author="Janusio" w:date="2018-03-14T15:03:07Z">
        <w:r>
          <w:rPr>
            <w:rFonts w:hint="eastAsia" w:ascii="Times New Roman" w:hAnsi="Times New Roman"/>
            <w:sz w:val="24"/>
            <w:szCs w:val="24"/>
            <w:lang w:val="en-US" w:eastAsia="zh-CN"/>
          </w:rPr>
          <w:t>非</w:t>
        </w:r>
      </w:ins>
      <w:ins w:id="431" w:author="Janusio" w:date="2018-03-14T15:02:42Z">
        <w:r>
          <w:rPr>
            <w:rFonts w:hint="eastAsia" w:ascii="Times New Roman" w:hAnsi="Times New Roman"/>
            <w:sz w:val="24"/>
            <w:szCs w:val="24"/>
            <w:lang w:val="en-US" w:eastAsia="zh-CN"/>
          </w:rPr>
          <w:t>传递</w:t>
        </w:r>
      </w:ins>
      <w:ins w:id="432" w:author="Janusio" w:date="2018-03-14T15:02:43Z">
        <w:r>
          <w:rPr>
            <w:rFonts w:hint="eastAsia" w:ascii="Times New Roman" w:hAnsi="Times New Roman"/>
            <w:sz w:val="24"/>
            <w:szCs w:val="24"/>
            <w:lang w:val="en-US" w:eastAsia="zh-CN"/>
          </w:rPr>
          <w:t>无干扰</w:t>
        </w:r>
      </w:ins>
      <w:ins w:id="433" w:author="Janusio" w:date="2018-03-14T15:04:01Z">
        <w:r>
          <w:rPr>
            <w:rFonts w:hint="eastAsia" w:ascii="Times New Roman" w:hAnsi="Times New Roman"/>
            <w:sz w:val="24"/>
            <w:szCs w:val="24"/>
            <w:lang w:val="en-US" w:eastAsia="zh-CN"/>
          </w:rPr>
          <w:t>时</w:t>
        </w:r>
      </w:ins>
      <w:ins w:id="434" w:author="Janusio" w:date="2018-03-14T15:04:17Z">
        <w:r>
          <w:rPr>
            <w:rFonts w:hint="eastAsia" w:ascii="Times New Roman" w:hAnsi="Times New Roman"/>
            <w:sz w:val="24"/>
            <w:szCs w:val="24"/>
            <w:lang w:val="en-US" w:eastAsia="zh-CN"/>
          </w:rPr>
          <w:t>，</w:t>
        </w:r>
      </w:ins>
      <w:ins w:id="435" w:author="Janusio" w:date="2018-03-14T15:04:18Z">
        <w:r>
          <w:rPr>
            <w:rFonts w:hint="eastAsia" w:ascii="Times New Roman" w:hAnsi="Times New Roman"/>
            <w:sz w:val="24"/>
            <w:szCs w:val="24"/>
            <w:lang w:val="en-US" w:eastAsia="zh-CN"/>
          </w:rPr>
          <w:t>信任链</w:t>
        </w:r>
      </w:ins>
      <w:ins w:id="436" w:author="Janusio" w:date="2018-03-14T15:04:19Z">
        <w:r>
          <w:rPr>
            <w:rFonts w:hint="eastAsia" w:ascii="Times New Roman" w:hAnsi="Times New Roman"/>
            <w:sz w:val="24"/>
            <w:szCs w:val="24"/>
            <w:lang w:val="en-US" w:eastAsia="zh-CN"/>
          </w:rPr>
          <w:t>的</w:t>
        </w:r>
      </w:ins>
      <w:ins w:id="437" w:author="Janusio" w:date="2018-03-14T15:04:20Z">
        <w:r>
          <w:rPr>
            <w:rFonts w:hint="eastAsia" w:ascii="Times New Roman" w:hAnsi="Times New Roman"/>
            <w:sz w:val="24"/>
            <w:szCs w:val="24"/>
            <w:lang w:val="en-US" w:eastAsia="zh-CN"/>
          </w:rPr>
          <w:t>传递</w:t>
        </w:r>
      </w:ins>
      <w:ins w:id="438" w:author="Janusio" w:date="2018-03-14T15:04:21Z">
        <w:r>
          <w:rPr>
            <w:rFonts w:hint="eastAsia" w:ascii="Times New Roman" w:hAnsi="Times New Roman"/>
            <w:sz w:val="24"/>
            <w:szCs w:val="24"/>
            <w:lang w:val="en-US" w:eastAsia="zh-CN"/>
          </w:rPr>
          <w:t>才是</w:t>
        </w:r>
      </w:ins>
      <w:ins w:id="439" w:author="Janusio" w:date="2018-03-14T15:04:25Z">
        <w:r>
          <w:rPr>
            <w:rFonts w:hint="eastAsia" w:ascii="Times New Roman" w:hAnsi="Times New Roman"/>
            <w:sz w:val="24"/>
            <w:szCs w:val="24"/>
            <w:lang w:val="en-US" w:eastAsia="zh-CN"/>
          </w:rPr>
          <w:t>安全</w:t>
        </w:r>
      </w:ins>
      <w:ins w:id="440" w:author="Janusio" w:date="2018-03-14T15:04:26Z">
        <w:r>
          <w:rPr>
            <w:rFonts w:hint="eastAsia" w:ascii="Times New Roman" w:hAnsi="Times New Roman"/>
            <w:sz w:val="24"/>
            <w:szCs w:val="24"/>
            <w:lang w:val="en-US" w:eastAsia="zh-CN"/>
          </w:rPr>
          <w:t>可靠的</w:t>
        </w:r>
      </w:ins>
      <w:ins w:id="441" w:author="Janusio" w:date="2018-03-14T15:04:27Z">
        <w:r>
          <w:rPr>
            <w:rFonts w:hint="eastAsia" w:ascii="Times New Roman" w:hAnsi="Times New Roman"/>
            <w:sz w:val="24"/>
            <w:szCs w:val="24"/>
            <w:lang w:val="en-US" w:eastAsia="zh-CN"/>
          </w:rPr>
          <w:t>。</w:t>
        </w:r>
      </w:ins>
      <w:ins w:id="442" w:author="Janusio" w:date="2018-03-14T15:42:46Z">
        <w:r>
          <w:rPr>
            <w:rFonts w:hint="eastAsia" w:ascii="Times New Roman" w:hAnsi="Times New Roman"/>
            <w:sz w:val="24"/>
            <w:szCs w:val="24"/>
            <w:lang w:val="en-US" w:eastAsia="zh-CN"/>
          </w:rPr>
          <w:t>最后</w:t>
        </w:r>
      </w:ins>
      <w:ins w:id="443" w:author="Janusio" w:date="2018-03-14T15:42:47Z">
        <w:r>
          <w:rPr>
            <w:rFonts w:hint="eastAsia" w:ascii="Times New Roman" w:hAnsi="Times New Roman"/>
            <w:sz w:val="24"/>
            <w:szCs w:val="24"/>
            <w:lang w:val="en-US" w:eastAsia="zh-CN"/>
          </w:rPr>
          <w:t>，</w:t>
        </w:r>
      </w:ins>
      <w:ins w:id="444" w:author="Janusio" w:date="2018-03-14T15:42:48Z">
        <w:r>
          <w:rPr>
            <w:rFonts w:hint="eastAsia" w:ascii="Times New Roman" w:hAnsi="Times New Roman"/>
            <w:sz w:val="24"/>
            <w:szCs w:val="24"/>
            <w:lang w:val="en-US" w:eastAsia="zh-CN"/>
          </w:rPr>
          <w:t>基于</w:t>
        </w:r>
      </w:ins>
      <w:ins w:id="445" w:author="Janusio" w:date="2018-03-14T15:42:50Z">
        <w:r>
          <w:rPr>
            <w:rFonts w:hint="eastAsia" w:ascii="Times New Roman" w:hAnsi="Times New Roman"/>
            <w:sz w:val="24"/>
            <w:szCs w:val="24"/>
            <w:lang w:val="en-US" w:eastAsia="zh-CN"/>
          </w:rPr>
          <w:t>本文</w:t>
        </w:r>
      </w:ins>
      <w:ins w:id="446" w:author="Janusio" w:date="2018-03-14T15:42:54Z">
        <w:r>
          <w:rPr>
            <w:rFonts w:hint="eastAsia" w:ascii="Times New Roman" w:hAnsi="Times New Roman"/>
            <w:sz w:val="24"/>
            <w:szCs w:val="24"/>
            <w:lang w:val="en-US" w:eastAsia="zh-CN"/>
          </w:rPr>
          <w:t>建立</w:t>
        </w:r>
      </w:ins>
      <w:ins w:id="447" w:author="Janusio" w:date="2018-03-14T15:42:55Z">
        <w:r>
          <w:rPr>
            <w:rFonts w:hint="eastAsia" w:ascii="Times New Roman" w:hAnsi="Times New Roman"/>
            <w:sz w:val="24"/>
            <w:szCs w:val="24"/>
            <w:lang w:val="en-US" w:eastAsia="zh-CN"/>
          </w:rPr>
          <w:t>的</w:t>
        </w:r>
      </w:ins>
      <w:ins w:id="448" w:author="Janusio" w:date="2018-03-14T15:42:57Z">
        <w:r>
          <w:rPr>
            <w:rFonts w:hint="eastAsia" w:ascii="Times New Roman" w:hAnsi="Times New Roman"/>
            <w:sz w:val="24"/>
            <w:szCs w:val="24"/>
            <w:lang w:val="en-US" w:eastAsia="zh-CN"/>
          </w:rPr>
          <w:t>可信</w:t>
        </w:r>
      </w:ins>
      <w:ins w:id="449" w:author="Janusio" w:date="2018-03-14T15:42:58Z">
        <w:r>
          <w:rPr>
            <w:rFonts w:hint="eastAsia" w:ascii="Times New Roman" w:hAnsi="Times New Roman"/>
            <w:sz w:val="24"/>
            <w:szCs w:val="24"/>
            <w:lang w:val="en-US" w:eastAsia="zh-CN"/>
          </w:rPr>
          <w:t>虚拟</w:t>
        </w:r>
      </w:ins>
      <w:ins w:id="450" w:author="Janusio" w:date="2018-03-14T15:42:59Z">
        <w:r>
          <w:rPr>
            <w:rFonts w:hint="eastAsia" w:ascii="Times New Roman" w:hAnsi="Times New Roman"/>
            <w:sz w:val="24"/>
            <w:szCs w:val="24"/>
            <w:lang w:val="en-US" w:eastAsia="zh-CN"/>
          </w:rPr>
          <w:t>平台</w:t>
        </w:r>
      </w:ins>
      <w:ins w:id="451" w:author="Janusio" w:date="2018-03-14T15:43:00Z">
        <w:r>
          <w:rPr>
            <w:rFonts w:hint="eastAsia" w:ascii="Times New Roman" w:hAnsi="Times New Roman"/>
            <w:sz w:val="24"/>
            <w:szCs w:val="24"/>
            <w:lang w:val="en-US" w:eastAsia="zh-CN"/>
          </w:rPr>
          <w:t>架构</w:t>
        </w:r>
      </w:ins>
      <w:ins w:id="452" w:author="Janusio" w:date="2018-03-14T15:43:02Z">
        <w:r>
          <w:rPr>
            <w:rFonts w:hint="eastAsia" w:ascii="Times New Roman" w:hAnsi="Times New Roman"/>
            <w:sz w:val="24"/>
            <w:szCs w:val="24"/>
            <w:lang w:val="en-US" w:eastAsia="zh-CN"/>
          </w:rPr>
          <w:t>对</w:t>
        </w:r>
      </w:ins>
      <w:ins w:id="453" w:author="Janusio" w:date="2018-03-14T15:43:07Z">
        <w:r>
          <w:rPr>
            <w:rFonts w:hint="eastAsia" w:ascii="Times New Roman" w:hAnsi="Times New Roman"/>
            <w:sz w:val="24"/>
            <w:szCs w:val="24"/>
            <w:lang w:val="en-US" w:eastAsia="zh-CN"/>
          </w:rPr>
          <w:t>扩展无干扰</w:t>
        </w:r>
      </w:ins>
      <w:ins w:id="454" w:author="Janusio" w:date="2018-03-14T15:43:08Z">
        <w:r>
          <w:rPr>
            <w:rFonts w:hint="eastAsia" w:ascii="Times New Roman" w:hAnsi="Times New Roman"/>
            <w:sz w:val="24"/>
            <w:szCs w:val="24"/>
            <w:lang w:val="en-US" w:eastAsia="zh-CN"/>
          </w:rPr>
          <w:t>理论</w:t>
        </w:r>
      </w:ins>
      <w:ins w:id="455" w:author="Janusio" w:date="2018-03-14T15:43:09Z">
        <w:r>
          <w:rPr>
            <w:rFonts w:hint="eastAsia" w:ascii="Times New Roman" w:hAnsi="Times New Roman"/>
            <w:sz w:val="24"/>
            <w:szCs w:val="24"/>
            <w:lang w:val="en-US" w:eastAsia="zh-CN"/>
          </w:rPr>
          <w:t>进行了</w:t>
        </w:r>
      </w:ins>
      <w:ins w:id="456" w:author="Janusio" w:date="2018-03-14T15:43:11Z">
        <w:r>
          <w:rPr>
            <w:rFonts w:hint="eastAsia" w:ascii="Times New Roman" w:hAnsi="Times New Roman"/>
            <w:sz w:val="24"/>
            <w:szCs w:val="24"/>
            <w:lang w:val="en-US" w:eastAsia="zh-CN"/>
          </w:rPr>
          <w:t>分析</w:t>
        </w:r>
      </w:ins>
      <w:ins w:id="457" w:author="Janusio" w:date="2018-03-14T15:43:12Z">
        <w:r>
          <w:rPr>
            <w:rFonts w:hint="eastAsia" w:ascii="Times New Roman" w:hAnsi="Times New Roman"/>
            <w:sz w:val="24"/>
            <w:szCs w:val="24"/>
            <w:lang w:val="en-US" w:eastAsia="zh-CN"/>
          </w:rPr>
          <w:t>，</w:t>
        </w:r>
      </w:ins>
      <w:ins w:id="458" w:author="Janusio" w:date="2018-03-14T15:43:52Z">
        <w:r>
          <w:rPr>
            <w:rFonts w:hint="eastAsia" w:ascii="Times New Roman" w:hAnsi="Times New Roman"/>
            <w:sz w:val="24"/>
            <w:szCs w:val="24"/>
            <w:rPrChange w:id="459" w:author="Janusio" w:date="2018-03-14T15:43:52Z">
              <w:rPr>
                <w:rFonts w:hint="eastAsia"/>
              </w:rPr>
            </w:rPrChange>
          </w:rPr>
          <w:t>证明了扩展后的无干扰理论验证信任链模型的有效性</w:t>
        </w:r>
      </w:ins>
      <w:del w:id="461" w:author="Janusio" w:date="2018-03-14T15:04:30Z">
        <w:r>
          <w:rPr>
            <w:rFonts w:hint="eastAsia" w:ascii="Times New Roman" w:hAnsi="Times New Roman"/>
            <w:sz w:val="24"/>
            <w:szCs w:val="24"/>
            <w:lang w:val="en-US" w:eastAsia="zh-CN"/>
          </w:rPr>
          <w:delText>用形式化的方法证明当符合非传递无干扰安全策略时，云环境安全域之间的信息流受到安全策略限制，隔离了域之间的干扰，满足此条件时用完整性度量方法所建立的云环境信任链才是可信的、有效的。</w:delText>
        </w:r>
      </w:del>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w:t>
      </w:r>
      <w:ins w:id="462" w:author="Janusio" w:date="2018-03-14T15:47:56Z">
        <w:r>
          <w:rPr>
            <w:rFonts w:hint="eastAsia" w:ascii="Times New Roman" w:hAnsi="Times New Roman"/>
            <w:sz w:val="24"/>
            <w:szCs w:val="24"/>
            <w:lang w:val="en-US" w:eastAsia="zh-CN"/>
          </w:rPr>
          <w:t>对</w:t>
        </w:r>
      </w:ins>
      <w:ins w:id="463" w:author="Janusio" w:date="2018-03-14T15:47:57Z">
        <w:r>
          <w:rPr>
            <w:rFonts w:hint="eastAsia" w:ascii="Times New Roman" w:hAnsi="Times New Roman"/>
            <w:sz w:val="24"/>
            <w:szCs w:val="24"/>
            <w:lang w:val="en-US" w:eastAsia="zh-CN"/>
          </w:rPr>
          <w:t>本文</w:t>
        </w:r>
      </w:ins>
      <w:ins w:id="464" w:author="Janusio" w:date="2018-03-14T15:47:58Z">
        <w:r>
          <w:rPr>
            <w:rFonts w:hint="eastAsia" w:ascii="Times New Roman" w:hAnsi="Times New Roman"/>
            <w:sz w:val="24"/>
            <w:szCs w:val="24"/>
            <w:lang w:val="en-US" w:eastAsia="zh-CN"/>
          </w:rPr>
          <w:t>研究</w:t>
        </w:r>
      </w:ins>
      <w:ins w:id="465" w:author="Janusio" w:date="2018-03-14T15:48:39Z">
        <w:r>
          <w:rPr>
            <w:rFonts w:hint="eastAsia" w:ascii="Times New Roman" w:hAnsi="Times New Roman"/>
            <w:sz w:val="24"/>
            <w:szCs w:val="24"/>
            <w:lang w:val="en-US" w:eastAsia="zh-CN"/>
          </w:rPr>
          <w:t>提供</w:t>
        </w:r>
      </w:ins>
      <w:ins w:id="466" w:author="Janusio" w:date="2018-03-14T15:48:44Z">
        <w:r>
          <w:rPr>
            <w:rFonts w:hint="eastAsia" w:ascii="Times New Roman" w:hAnsi="Times New Roman"/>
            <w:sz w:val="24"/>
            <w:szCs w:val="24"/>
            <w:lang w:val="en-US" w:eastAsia="zh-CN"/>
          </w:rPr>
          <w:t>思路</w:t>
        </w:r>
      </w:ins>
      <w:ins w:id="467" w:author="Janusio" w:date="2018-03-14T15:48:00Z">
        <w:r>
          <w:rPr>
            <w:rFonts w:hint="eastAsia" w:ascii="Times New Roman" w:hAnsi="Times New Roman"/>
            <w:sz w:val="24"/>
            <w:szCs w:val="24"/>
            <w:lang w:val="en-US" w:eastAsia="zh-CN"/>
          </w:rPr>
          <w:t>的</w:t>
        </w:r>
      </w:ins>
      <w:ins w:id="468" w:author="Janusio" w:date="2018-03-14T15:48:02Z">
        <w:r>
          <w:rPr>
            <w:rFonts w:hint="eastAsia" w:ascii="Times New Roman" w:hAnsi="Times New Roman"/>
            <w:sz w:val="24"/>
            <w:szCs w:val="24"/>
            <w:lang w:val="en-US" w:eastAsia="zh-CN"/>
          </w:rPr>
          <w:t>相关</w:t>
        </w:r>
      </w:ins>
      <w:ins w:id="469" w:author="Janusio" w:date="2018-03-14T15:48:03Z">
        <w:r>
          <w:rPr>
            <w:rFonts w:hint="eastAsia" w:ascii="Times New Roman" w:hAnsi="Times New Roman"/>
            <w:sz w:val="24"/>
            <w:szCs w:val="24"/>
            <w:lang w:val="en-US" w:eastAsia="zh-CN"/>
          </w:rPr>
          <w:t>理论和</w:t>
        </w:r>
      </w:ins>
      <w:ins w:id="470" w:author="Janusio" w:date="2018-03-14T15:48:04Z">
        <w:r>
          <w:rPr>
            <w:rFonts w:hint="eastAsia" w:ascii="Times New Roman" w:hAnsi="Times New Roman"/>
            <w:sz w:val="24"/>
            <w:szCs w:val="24"/>
            <w:lang w:val="en-US" w:eastAsia="zh-CN"/>
          </w:rPr>
          <w:t>技术</w:t>
        </w:r>
      </w:ins>
      <w:ins w:id="471" w:author="Janusio" w:date="2018-03-14T15:48:05Z">
        <w:r>
          <w:rPr>
            <w:rFonts w:hint="eastAsia" w:ascii="Times New Roman" w:hAnsi="Times New Roman"/>
            <w:sz w:val="24"/>
            <w:szCs w:val="24"/>
            <w:lang w:val="en-US" w:eastAsia="zh-CN"/>
          </w:rPr>
          <w:t>。</w:t>
        </w:r>
      </w:ins>
      <w:ins w:id="472" w:author="Janusio" w:date="2018-03-14T15:48:06Z">
        <w:r>
          <w:rPr>
            <w:rFonts w:hint="eastAsia" w:ascii="Times New Roman" w:hAnsi="Times New Roman"/>
            <w:sz w:val="24"/>
            <w:szCs w:val="24"/>
            <w:lang w:val="en-US" w:eastAsia="zh-CN"/>
          </w:rPr>
          <w:t>首先</w:t>
        </w:r>
      </w:ins>
      <w:ins w:id="473" w:author="Janusio" w:date="2018-03-14T15:48:07Z">
        <w:r>
          <w:rPr>
            <w:rFonts w:hint="eastAsia" w:ascii="Times New Roman" w:hAnsi="Times New Roman"/>
            <w:sz w:val="24"/>
            <w:szCs w:val="24"/>
            <w:lang w:val="en-US" w:eastAsia="zh-CN"/>
          </w:rPr>
          <w:t>介绍了</w:t>
        </w:r>
      </w:ins>
      <w:r>
        <w:rPr>
          <w:rFonts w:hint="eastAsia" w:ascii="Times New Roman" w:hAnsi="Times New Roman"/>
          <w:sz w:val="24"/>
          <w:szCs w:val="24"/>
          <w:lang w:val="en-US" w:eastAsia="zh-CN"/>
        </w:rPr>
        <w:t>云计算中的关键技术</w:t>
      </w:r>
      <w:ins w:id="474" w:author="Janusio" w:date="2018-03-14T15:05:10Z">
        <w:r>
          <w:rPr>
            <w:rFonts w:hint="eastAsia" w:ascii="Times New Roman" w:hAnsi="Times New Roman"/>
            <w:sz w:val="24"/>
            <w:szCs w:val="24"/>
            <w:lang w:val="en-US" w:eastAsia="zh-CN"/>
          </w:rPr>
          <w:t>和</w:t>
        </w:r>
      </w:ins>
      <w:del w:id="475" w:author="Janusio" w:date="2018-03-14T15:05:05Z">
        <w:r>
          <w:rPr>
            <w:rFonts w:hint="eastAsia" w:ascii="Times New Roman" w:hAnsi="Times New Roman"/>
            <w:sz w:val="24"/>
            <w:szCs w:val="24"/>
            <w:lang w:val="en-US" w:eastAsia="zh-CN"/>
          </w:rPr>
          <w:delText>——</w:delText>
        </w:r>
      </w:del>
      <w:r>
        <w:rPr>
          <w:rFonts w:hint="eastAsia" w:ascii="Times New Roman" w:hAnsi="Times New Roman"/>
          <w:sz w:val="24"/>
          <w:szCs w:val="24"/>
          <w:lang w:val="en-US" w:eastAsia="zh-CN"/>
        </w:rPr>
        <w:t>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w:t>
      </w:r>
      <w:ins w:id="476" w:author="Janusio" w:date="2018-03-14T15:49:00Z">
        <w:r>
          <w:rPr>
            <w:rFonts w:hint="eastAsia" w:ascii="Times New Roman" w:hAnsi="Times New Roman"/>
            <w:sz w:val="24"/>
            <w:szCs w:val="24"/>
            <w:lang w:val="en-US" w:eastAsia="zh-CN"/>
          </w:rPr>
          <w:t>该模型的</w:t>
        </w:r>
      </w:ins>
      <w:r>
        <w:rPr>
          <w:rFonts w:hint="eastAsia" w:ascii="Times New Roman" w:hAnsi="Times New Roman"/>
          <w:sz w:val="24"/>
          <w:szCs w:val="24"/>
          <w:lang w:val="en-US" w:eastAsia="zh-CN"/>
        </w:rPr>
        <w:t>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w:t>
      </w:r>
      <w:del w:id="477" w:author="Janusio" w:date="2018-03-14T15:49:19Z">
        <w:r>
          <w:rPr>
            <w:rFonts w:hint="eastAsia" w:ascii="Times New Roman" w:hAnsi="Times New Roman"/>
            <w:sz w:val="24"/>
            <w:szCs w:val="24"/>
            <w:lang w:val="en-US" w:eastAsia="zh-CN"/>
          </w:rPr>
          <w:delText>吗</w:delText>
        </w:r>
      </w:del>
      <w:r>
        <w:rPr>
          <w:rFonts w:hint="eastAsia" w:ascii="Times New Roman" w:hAnsi="Times New Roman"/>
          <w:sz w:val="24"/>
          <w:szCs w:val="24"/>
          <w:lang w:val="en-US" w:eastAsia="zh-CN"/>
        </w:rPr>
        <w:t>，然后介绍了非传递无干扰安全策略，其中本文提出的扩展无干扰理论方法可以适用于目前的可信虚拟平台信任链的分析。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w:t>
      </w:r>
      <w:del w:id="478" w:author="Janusio" w:date="2018-03-14T15:06:24Z">
        <w:r>
          <w:rPr>
            <w:rFonts w:hint="eastAsia"/>
            <w:lang w:val="en-US" w:eastAsia="zh-CN"/>
          </w:rPr>
          <w:delText>物理计算机服务器、内存、硬盘存储等</w:delText>
        </w:r>
      </w:del>
      <w:r>
        <w:rPr>
          <w:rFonts w:hint="eastAsia"/>
          <w:lang w:val="en-US" w:eastAsia="zh-CN"/>
        </w:rPr>
        <w:t>实体资源进行抽象使单一的计算机资源可以被用来提供多个同类资源的资源管理方式</w:t>
      </w:r>
      <w:ins w:id="479" w:author="Janusio" w:date="2018-03-14T15:06:30Z">
        <w:r>
          <w:rPr>
            <w:rFonts w:hint="eastAsia"/>
            <w:lang w:val="en-US" w:eastAsia="zh-CN"/>
          </w:rPr>
          <w:t>，</w:t>
        </w:r>
      </w:ins>
      <w:ins w:id="480" w:author="Janusio" w:date="2018-03-14T15:06:34Z">
        <w:r>
          <w:rPr>
            <w:rFonts w:hint="eastAsia"/>
            <w:lang w:val="en-US" w:eastAsia="zh-CN"/>
          </w:rPr>
          <w:t>比如</w:t>
        </w:r>
      </w:ins>
      <w:ins w:id="481" w:author="Janusio" w:date="2018-03-14T15:06:30Z">
        <w:r>
          <w:rPr>
            <w:rFonts w:hint="eastAsia"/>
            <w:lang w:val="en-US" w:eastAsia="zh-CN"/>
          </w:rPr>
          <w:t>物理计算机服务器、内存、硬盘存储等</w:t>
        </w:r>
      </w:ins>
      <w:r>
        <w:rPr>
          <w:rFonts w:hint="eastAsia"/>
          <w:lang w:val="en-US" w:eastAsia="zh-CN"/>
        </w:rPr>
        <w:t>；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w:t>
      </w:r>
      <w:ins w:id="482" w:author="Janusio" w:date="2018-03-14T15:49:34Z">
        <w:r>
          <w:rPr>
            <w:rFonts w:hint="eastAsia"/>
            <w:lang w:val="en-US" w:eastAsia="zh-CN"/>
          </w:rPr>
          <w:t>的</w:t>
        </w:r>
      </w:ins>
      <w:del w:id="483" w:author="Janusio" w:date="2018-03-14T15:49:33Z">
        <w:r>
          <w:rPr>
            <w:rFonts w:hint="eastAsia"/>
            <w:lang w:val="en-US" w:eastAsia="zh-CN"/>
          </w:rPr>
          <w:delText>功</w:delText>
        </w:r>
      </w:del>
      <w:del w:id="484" w:author="Janusio" w:date="2018-03-14T15:49:32Z">
        <w:r>
          <w:rPr>
            <w:rFonts w:hint="eastAsia"/>
            <w:lang w:val="en-US" w:eastAsia="zh-CN"/>
          </w:rPr>
          <w:delText>能的</w:delText>
        </w:r>
      </w:del>
      <w:r>
        <w:rPr>
          <w:rFonts w:hint="eastAsia"/>
          <w:lang w:val="en-US" w:eastAsia="zh-CN"/>
        </w:rPr>
        <w:t>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del w:id="485" w:author="Janusio" w:date="2018-03-14T15:07:13Z">
        <w:r>
          <w:rPr>
            <w:rFonts w:hint="eastAsia" w:ascii="Times New Roman" w:hAnsi="Times New Roman"/>
            <w:sz w:val="24"/>
            <w:szCs w:val="24"/>
          </w:rPr>
          <w:delText>（Instruction Set Architecture</w:delText>
        </w:r>
      </w:del>
      <w:del w:id="486" w:author="Janusio" w:date="2018-03-14T15:07:13Z">
        <w:r>
          <w:rPr>
            <w:rFonts w:hint="eastAsia" w:ascii="Times New Roman" w:hAnsi="Times New Roman"/>
            <w:sz w:val="24"/>
            <w:szCs w:val="24"/>
            <w:lang w:val="en-US" w:eastAsia="zh-CN"/>
          </w:rPr>
          <w:delText xml:space="preserve">, </w:delText>
        </w:r>
      </w:del>
      <w:del w:id="487" w:author="Janusio" w:date="2018-03-14T15:07:13Z">
        <w:r>
          <w:rPr>
            <w:rFonts w:hint="eastAsia" w:ascii="Times New Roman" w:hAnsi="Times New Roman"/>
            <w:sz w:val="24"/>
            <w:szCs w:val="24"/>
          </w:rPr>
          <w:delText>ISA</w:delText>
        </w:r>
      </w:del>
      <w:del w:id="488" w:author="Janusio" w:date="2018-03-14T15:07:13Z">
        <w:r>
          <w:rPr>
            <w:rFonts w:hint="eastAsia" w:ascii="Times New Roman" w:hAnsi="Times New Roman"/>
            <w:sz w:val="24"/>
            <w:szCs w:val="24"/>
            <w:lang w:eastAsia="zh-CN"/>
          </w:rPr>
          <w:delText>）</w:delText>
        </w:r>
      </w:del>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w:t>
      </w:r>
      <w:ins w:id="489" w:author="Janusio" w:date="2018-03-14T15:08:58Z">
        <w:r>
          <w:rPr>
            <w:rFonts w:hint="eastAsia" w:ascii="Times New Roman" w:hAnsi="Times New Roman"/>
            <w:sz w:val="24"/>
            <w:szCs w:val="24"/>
            <w:lang w:val="en-US" w:eastAsia="zh-CN"/>
          </w:rPr>
          <w:t>纯软件实现</w:t>
        </w:r>
      </w:ins>
      <w:ins w:id="490" w:author="Janusio" w:date="2018-03-14T15:10:02Z">
        <w:r>
          <w:rPr>
            <w:rFonts w:hint="eastAsia" w:ascii="Times New Roman" w:hAnsi="Times New Roman"/>
            <w:sz w:val="24"/>
            <w:szCs w:val="24"/>
            <w:lang w:val="en-US" w:eastAsia="zh-CN"/>
          </w:rPr>
          <w:t>的</w:t>
        </w:r>
      </w:ins>
      <w:ins w:id="491" w:author="Janusio" w:date="2018-03-14T15:08:58Z">
        <w:r>
          <w:rPr>
            <w:rFonts w:hint="eastAsia" w:ascii="Times New Roman" w:hAnsi="Times New Roman"/>
            <w:sz w:val="24"/>
            <w:szCs w:val="24"/>
            <w:lang w:val="en-US" w:eastAsia="zh-CN"/>
          </w:rPr>
          <w:t>模拟器</w:t>
        </w:r>
      </w:ins>
      <w:r>
        <w:rPr>
          <w:rFonts w:hint="eastAsia" w:ascii="Times New Roman" w:hAnsi="Times New Roman"/>
          <w:sz w:val="24"/>
          <w:szCs w:val="24"/>
          <w:lang w:val="en-US" w:eastAsia="zh-CN"/>
        </w:rPr>
        <w:t>Qemu系统和</w:t>
      </w:r>
      <w:ins w:id="492" w:author="Janusio" w:date="2018-03-14T15:09:47Z">
        <w:r>
          <w:rPr>
            <w:rFonts w:hint="eastAsia" w:ascii="Times New Roman" w:hAnsi="Times New Roman"/>
            <w:sz w:val="24"/>
            <w:szCs w:val="24"/>
            <w:lang w:val="en-US" w:eastAsia="zh-CN"/>
          </w:rPr>
          <w:t>基于</w:t>
        </w:r>
      </w:ins>
      <w:ins w:id="493" w:author="Janusio" w:date="2018-03-14T15:09:50Z">
        <w:r>
          <w:rPr>
            <w:rFonts w:hint="eastAsia" w:ascii="Times New Roman" w:hAnsi="Times New Roman"/>
            <w:sz w:val="24"/>
            <w:szCs w:val="24"/>
            <w:lang w:val="en-US" w:eastAsia="zh-CN"/>
          </w:rPr>
          <w:t>x</w:t>
        </w:r>
      </w:ins>
      <w:ins w:id="494" w:author="Janusio" w:date="2018-03-14T15:09:51Z">
        <w:r>
          <w:rPr>
            <w:rFonts w:hint="eastAsia" w:ascii="Times New Roman" w:hAnsi="Times New Roman"/>
            <w:sz w:val="24"/>
            <w:szCs w:val="24"/>
            <w:lang w:val="en-US" w:eastAsia="zh-CN"/>
          </w:rPr>
          <w:t>86</w:t>
        </w:r>
      </w:ins>
      <w:ins w:id="495" w:author="Janusio" w:date="2018-03-14T15:09:52Z">
        <w:r>
          <w:rPr>
            <w:rFonts w:hint="eastAsia" w:ascii="Times New Roman" w:hAnsi="Times New Roman"/>
            <w:sz w:val="24"/>
            <w:szCs w:val="24"/>
            <w:lang w:val="en-US" w:eastAsia="zh-CN"/>
          </w:rPr>
          <w:t>的</w:t>
        </w:r>
      </w:ins>
      <w:ins w:id="496" w:author="Janusio" w:date="2018-03-14T15:09:23Z">
        <w:r>
          <w:rPr>
            <w:rFonts w:hint="eastAsia" w:ascii="Times New Roman" w:hAnsi="Times New Roman"/>
            <w:sz w:val="24"/>
            <w:szCs w:val="24"/>
            <w:lang w:val="en-US" w:eastAsia="zh-CN"/>
          </w:rPr>
          <w:t>开源模拟器</w:t>
        </w:r>
      </w:ins>
      <w:r>
        <w:rPr>
          <w:rFonts w:hint="eastAsia" w:ascii="Times New Roman" w:hAnsi="Times New Roman"/>
          <w:sz w:val="24"/>
          <w:szCs w:val="24"/>
          <w:lang w:val="en-US" w:eastAsia="zh-CN"/>
        </w:rPr>
        <w:t>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w:t>
      </w:r>
      <w:ins w:id="497" w:author="Janusio" w:date="2018-03-14T15:21:00Z">
        <w:r>
          <w:rPr>
            <w:rFonts w:hint="eastAsia" w:ascii="Times New Roman" w:hAnsi="Times New Roman"/>
            <w:sz w:val="24"/>
            <w:szCs w:val="24"/>
            <w:lang w:val="en-US" w:eastAsia="zh-CN"/>
          </w:rPr>
          <w:t>可以</w:t>
        </w:r>
      </w:ins>
      <w:ins w:id="498" w:author="Janusio" w:date="2018-03-14T15:21:06Z">
        <w:r>
          <w:rPr>
            <w:rFonts w:hint="eastAsia" w:ascii="Times New Roman" w:hAnsi="Times New Roman"/>
            <w:sz w:val="24"/>
            <w:szCs w:val="24"/>
            <w:lang w:val="en-US" w:eastAsia="zh-CN"/>
          </w:rPr>
          <w:t>使</w:t>
        </w:r>
      </w:ins>
      <w:ins w:id="499" w:author="Janusio" w:date="2018-03-14T15:21:13Z">
        <w:r>
          <w:rPr>
            <w:rFonts w:hint="eastAsia" w:ascii="Times New Roman" w:hAnsi="Times New Roman"/>
            <w:sz w:val="24"/>
            <w:szCs w:val="24"/>
            <w:lang w:val="en-US" w:eastAsia="zh-CN"/>
          </w:rPr>
          <w:t>抽象的</w:t>
        </w:r>
      </w:ins>
      <w:ins w:id="500" w:author="Janusio" w:date="2018-03-14T15:21:14Z">
        <w:r>
          <w:rPr>
            <w:rFonts w:hint="eastAsia" w:ascii="Times New Roman" w:hAnsi="Times New Roman"/>
            <w:sz w:val="24"/>
            <w:szCs w:val="24"/>
            <w:lang w:val="en-US" w:eastAsia="zh-CN"/>
          </w:rPr>
          <w:t>计算机</w:t>
        </w:r>
      </w:ins>
      <w:ins w:id="501" w:author="Janusio" w:date="2018-03-14T15:21:16Z">
        <w:r>
          <w:rPr>
            <w:rFonts w:hint="eastAsia" w:ascii="Times New Roman" w:hAnsi="Times New Roman"/>
            <w:sz w:val="24"/>
            <w:szCs w:val="24"/>
            <w:lang w:val="en-US" w:eastAsia="zh-CN"/>
          </w:rPr>
          <w:t>操作系统</w:t>
        </w:r>
      </w:ins>
      <w:ins w:id="502" w:author="Janusio" w:date="2018-03-14T15:22:35Z">
        <w:r>
          <w:rPr>
            <w:rFonts w:hint="eastAsia" w:ascii="Times New Roman" w:hAnsi="Times New Roman"/>
            <w:sz w:val="24"/>
            <w:szCs w:val="24"/>
            <w:lang w:val="en-US" w:eastAsia="zh-CN"/>
          </w:rPr>
          <w:t>直接</w:t>
        </w:r>
      </w:ins>
      <w:ins w:id="503" w:author="Janusio" w:date="2018-03-14T15:22:38Z">
        <w:r>
          <w:rPr>
            <w:rFonts w:hint="eastAsia" w:ascii="Times New Roman" w:hAnsi="Times New Roman"/>
            <w:sz w:val="24"/>
            <w:szCs w:val="24"/>
            <w:lang w:val="en-US" w:eastAsia="zh-CN"/>
          </w:rPr>
          <w:t>发送</w:t>
        </w:r>
      </w:ins>
      <w:ins w:id="504" w:author="Janusio" w:date="2018-03-14T15:22:47Z">
        <w:r>
          <w:rPr>
            <w:rFonts w:hint="eastAsia" w:ascii="Times New Roman" w:hAnsi="Times New Roman"/>
            <w:sz w:val="24"/>
            <w:szCs w:val="24"/>
            <w:lang w:val="en-US" w:eastAsia="zh-CN"/>
          </w:rPr>
          <w:t>与</w:t>
        </w:r>
      </w:ins>
      <w:ins w:id="505" w:author="Janusio" w:date="2018-03-14T15:22:49Z">
        <w:r>
          <w:rPr>
            <w:rFonts w:hint="eastAsia" w:ascii="Times New Roman" w:hAnsi="Times New Roman"/>
            <w:sz w:val="24"/>
            <w:szCs w:val="24"/>
            <w:lang w:val="en-US" w:eastAsia="zh-CN"/>
          </w:rPr>
          <w:t>真实</w:t>
        </w:r>
      </w:ins>
      <w:ins w:id="506" w:author="Janusio" w:date="2018-03-14T15:22:51Z">
        <w:r>
          <w:rPr>
            <w:rFonts w:hint="eastAsia" w:ascii="Times New Roman" w:hAnsi="Times New Roman"/>
            <w:sz w:val="24"/>
            <w:szCs w:val="24"/>
            <w:lang w:val="en-US" w:eastAsia="zh-CN"/>
          </w:rPr>
          <w:t>机器</w:t>
        </w:r>
      </w:ins>
      <w:ins w:id="507" w:author="Janusio" w:date="2018-03-14T15:22:53Z">
        <w:r>
          <w:rPr>
            <w:rFonts w:hint="eastAsia" w:ascii="Times New Roman" w:hAnsi="Times New Roman"/>
            <w:sz w:val="24"/>
            <w:szCs w:val="24"/>
            <w:lang w:val="en-US" w:eastAsia="zh-CN"/>
          </w:rPr>
          <w:t>相同</w:t>
        </w:r>
      </w:ins>
      <w:ins w:id="508" w:author="Janusio" w:date="2018-03-14T15:22:39Z">
        <w:r>
          <w:rPr>
            <w:rFonts w:hint="eastAsia" w:ascii="Times New Roman" w:hAnsi="Times New Roman"/>
            <w:sz w:val="24"/>
            <w:szCs w:val="24"/>
            <w:lang w:val="en-US" w:eastAsia="zh-CN"/>
          </w:rPr>
          <w:t>的</w:t>
        </w:r>
      </w:ins>
      <w:ins w:id="509" w:author="Janusio" w:date="2018-03-14T15:22:42Z">
        <w:r>
          <w:rPr>
            <w:rFonts w:hint="eastAsia" w:ascii="Times New Roman" w:hAnsi="Times New Roman"/>
            <w:sz w:val="24"/>
            <w:szCs w:val="24"/>
            <w:lang w:val="en-US" w:eastAsia="zh-CN"/>
          </w:rPr>
          <w:t>指令集进行</w:t>
        </w:r>
      </w:ins>
      <w:ins w:id="510" w:author="Janusio" w:date="2018-03-14T15:22:57Z">
        <w:r>
          <w:rPr>
            <w:rFonts w:hint="eastAsia" w:ascii="Times New Roman" w:hAnsi="Times New Roman"/>
            <w:sz w:val="24"/>
            <w:szCs w:val="24"/>
            <w:lang w:val="en-US" w:eastAsia="zh-CN"/>
          </w:rPr>
          <w:t>资源</w:t>
        </w:r>
      </w:ins>
      <w:ins w:id="511" w:author="Janusio" w:date="2018-03-14T15:22:58Z">
        <w:r>
          <w:rPr>
            <w:rFonts w:hint="eastAsia" w:ascii="Times New Roman" w:hAnsi="Times New Roman"/>
            <w:sz w:val="24"/>
            <w:szCs w:val="24"/>
            <w:lang w:val="en-US" w:eastAsia="zh-CN"/>
          </w:rPr>
          <w:t>操作</w:t>
        </w:r>
      </w:ins>
      <w:del w:id="512" w:author="Janusio" w:date="2018-03-14T15:20:59Z">
        <w:r>
          <w:rPr>
            <w:rFonts w:hint="eastAsia" w:ascii="Times New Roman" w:hAnsi="Times New Roman"/>
            <w:sz w:val="24"/>
            <w:szCs w:val="24"/>
            <w:lang w:val="en-US" w:eastAsia="zh-CN"/>
          </w:rPr>
          <w:delText>与真实的计算机具有相同的指令集，可以在用户指令可以直接在计算机主机上进行运行，为用户操作虚拟的计算机提供了遍历，提高了指令运行的效率和速度</w:delText>
        </w:r>
      </w:del>
      <w:r>
        <w:rPr>
          <w:rFonts w:hint="eastAsia" w:ascii="Times New Roman" w:hAnsi="Times New Roman"/>
          <w:sz w:val="24"/>
          <w:szCs w:val="24"/>
          <w:lang w:val="en-US" w:eastAsia="zh-CN"/>
        </w:rPr>
        <w:t>。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del w:id="513" w:author="Janusio" w:date="2018-03-14T15:25:02Z">
        <w:r>
          <w:rPr>
            <w:rFonts w:hint="eastAsia" w:ascii="Times New Roman" w:hAnsi="Times New Roman"/>
            <w:sz w:val="24"/>
            <w:szCs w:val="24"/>
            <w:lang w:val="en-US" w:eastAsia="zh-CN"/>
          </w:rPr>
          <w:delText>在</w:delText>
        </w:r>
      </w:del>
      <w:r>
        <w:rPr>
          <w:rFonts w:hint="eastAsia" w:ascii="Times New Roman" w:hAnsi="Times New Roman"/>
          <w:sz w:val="24"/>
          <w:szCs w:val="24"/>
          <w:lang w:val="en-US" w:eastAsia="zh-CN"/>
        </w:rPr>
        <w:t>传统的操作系统</w:t>
      </w:r>
      <w:ins w:id="514" w:author="Janusio" w:date="2018-03-14T15:24:54Z">
        <w:r>
          <w:rPr>
            <w:rFonts w:hint="eastAsia" w:ascii="Times New Roman" w:hAnsi="Times New Roman"/>
            <w:sz w:val="24"/>
            <w:szCs w:val="24"/>
            <w:lang w:val="en-US" w:eastAsia="zh-CN"/>
          </w:rPr>
          <w:t>中运行</w:t>
        </w:r>
      </w:ins>
      <w:ins w:id="515" w:author="Janusio" w:date="2018-03-14T15:25:26Z">
        <w:r>
          <w:rPr>
            <w:rFonts w:hint="eastAsia" w:ascii="Times New Roman" w:hAnsi="Times New Roman"/>
            <w:sz w:val="24"/>
            <w:szCs w:val="24"/>
            <w:lang w:val="en-US" w:eastAsia="zh-CN"/>
          </w:rPr>
          <w:t>着</w:t>
        </w:r>
      </w:ins>
      <w:ins w:id="516" w:author="Janusio" w:date="2018-03-14T15:25:28Z">
        <w:r>
          <w:rPr>
            <w:rFonts w:hint="eastAsia" w:ascii="Times New Roman" w:hAnsi="Times New Roman"/>
            <w:sz w:val="24"/>
            <w:szCs w:val="24"/>
            <w:lang w:val="en-US" w:eastAsia="zh-CN"/>
          </w:rPr>
          <w:t>来自不同</w:t>
        </w:r>
      </w:ins>
      <w:ins w:id="517" w:author="Janusio" w:date="2018-03-14T15:25:29Z">
        <w:r>
          <w:rPr>
            <w:rFonts w:hint="eastAsia" w:ascii="Times New Roman" w:hAnsi="Times New Roman"/>
            <w:sz w:val="24"/>
            <w:szCs w:val="24"/>
            <w:lang w:val="en-US" w:eastAsia="zh-CN"/>
          </w:rPr>
          <w:t>程序</w:t>
        </w:r>
      </w:ins>
      <w:ins w:id="518" w:author="Janusio" w:date="2018-03-14T15:24:58Z">
        <w:r>
          <w:rPr>
            <w:rFonts w:hint="eastAsia" w:ascii="Times New Roman" w:hAnsi="Times New Roman"/>
            <w:sz w:val="24"/>
            <w:szCs w:val="24"/>
            <w:lang w:val="en-US" w:eastAsia="zh-CN"/>
          </w:rPr>
          <w:t>的</w:t>
        </w:r>
      </w:ins>
      <w:ins w:id="519" w:author="Janusio" w:date="2018-03-14T15:24:59Z">
        <w:r>
          <w:rPr>
            <w:rFonts w:hint="eastAsia" w:ascii="Times New Roman" w:hAnsi="Times New Roman"/>
            <w:sz w:val="24"/>
            <w:szCs w:val="24"/>
            <w:lang w:val="en-US" w:eastAsia="zh-CN"/>
          </w:rPr>
          <w:t>进程</w:t>
        </w:r>
      </w:ins>
      <w:del w:id="520" w:author="Janusio" w:date="2018-03-14T15:24:04Z">
        <w:r>
          <w:rPr>
            <w:rFonts w:hint="eastAsia" w:ascii="Times New Roman" w:hAnsi="Times New Roman"/>
            <w:sz w:val="24"/>
            <w:szCs w:val="24"/>
            <w:lang w:val="en-US" w:eastAsia="zh-CN"/>
          </w:rPr>
          <w:delText>运行时，相同计算机的多用户的进程都是运行同一操作系统下</w:delText>
        </w:r>
      </w:del>
      <w:r>
        <w:rPr>
          <w:rFonts w:hint="eastAsia" w:ascii="Times New Roman" w:hAnsi="Times New Roman"/>
          <w:sz w:val="24"/>
          <w:szCs w:val="24"/>
          <w:lang w:val="en-US" w:eastAsia="zh-CN"/>
        </w:rPr>
        <w:t>，如果操作系统的内核或进程管理出现缺陷或漏洞，不同用户之间相同类别的进程有可能</w:t>
      </w:r>
      <w:ins w:id="521" w:author="Janusio" w:date="2018-03-14T15:50:07Z">
        <w:r>
          <w:rPr>
            <w:rFonts w:hint="eastAsia" w:ascii="Times New Roman" w:hAnsi="Times New Roman"/>
            <w:sz w:val="24"/>
            <w:szCs w:val="24"/>
            <w:lang w:val="en-US" w:eastAsia="zh-CN"/>
          </w:rPr>
          <w:t>会</w:t>
        </w:r>
      </w:ins>
      <w:r>
        <w:rPr>
          <w:rFonts w:hint="eastAsia" w:ascii="Times New Roman" w:hAnsi="Times New Roman"/>
          <w:sz w:val="24"/>
          <w:szCs w:val="24"/>
          <w:lang w:val="en-US" w:eastAsia="zh-CN"/>
        </w:rPr>
        <w:t>产生影响</w:t>
      </w:r>
      <w:del w:id="522" w:author="Janusio" w:date="2018-03-14T15:26:07Z">
        <w:r>
          <w:rPr>
            <w:rFonts w:hint="eastAsia" w:ascii="Times New Roman" w:hAnsi="Times New Roman"/>
            <w:sz w:val="24"/>
            <w:szCs w:val="24"/>
            <w:lang w:val="en-US" w:eastAsia="zh-CN"/>
          </w:rPr>
          <w:delText>。</w:delText>
        </w:r>
      </w:del>
      <w:del w:id="523" w:author="Janusio" w:date="2018-03-14T15:26:05Z">
        <w:r>
          <w:rPr>
            <w:rFonts w:hint="eastAsia" w:ascii="Times New Roman" w:hAnsi="Times New Roman"/>
            <w:sz w:val="24"/>
            <w:szCs w:val="24"/>
            <w:lang w:val="en-US" w:eastAsia="zh-CN"/>
          </w:rPr>
          <w:delText>而针对操作系统的虚拟化可以有效的解决上述问题</w:delText>
        </w:r>
      </w:del>
      <w:r>
        <w:rPr>
          <w:rFonts w:hint="eastAsia" w:ascii="Times New Roman" w:hAnsi="Times New Roman"/>
          <w:sz w:val="24"/>
          <w:szCs w:val="24"/>
          <w:lang w:val="en-US" w:eastAsia="zh-CN"/>
        </w:rPr>
        <w:t>。</w:t>
      </w:r>
      <w:ins w:id="524" w:author="Janusio" w:date="2018-03-14T15:26:16Z">
        <w:r>
          <w:rPr>
            <w:rFonts w:hint="eastAsia" w:ascii="Times New Roman" w:hAnsi="Times New Roman"/>
            <w:sz w:val="24"/>
            <w:szCs w:val="24"/>
            <w:lang w:val="en-US" w:eastAsia="zh-CN"/>
          </w:rPr>
          <w:t>操作</w:t>
        </w:r>
      </w:ins>
      <w:ins w:id="525" w:author="Janusio" w:date="2018-03-14T15:26:17Z">
        <w:r>
          <w:rPr>
            <w:rFonts w:hint="eastAsia" w:ascii="Times New Roman" w:hAnsi="Times New Roman"/>
            <w:sz w:val="24"/>
            <w:szCs w:val="24"/>
            <w:lang w:val="en-US" w:eastAsia="zh-CN"/>
          </w:rPr>
          <w:t>系统</w:t>
        </w:r>
      </w:ins>
      <w:ins w:id="526" w:author="Janusio" w:date="2018-03-14T15:26:20Z">
        <w:r>
          <w:rPr>
            <w:rFonts w:hint="eastAsia" w:ascii="Times New Roman" w:hAnsi="Times New Roman"/>
            <w:sz w:val="24"/>
            <w:szCs w:val="24"/>
            <w:lang w:val="en-US" w:eastAsia="zh-CN"/>
          </w:rPr>
          <w:t>级</w:t>
        </w:r>
      </w:ins>
      <w:ins w:id="527" w:author="Janusio" w:date="2018-03-14T15:26:21Z">
        <w:r>
          <w:rPr>
            <w:rFonts w:hint="eastAsia" w:ascii="Times New Roman" w:hAnsi="Times New Roman"/>
            <w:sz w:val="24"/>
            <w:szCs w:val="24"/>
            <w:lang w:val="en-US" w:eastAsia="zh-CN"/>
          </w:rPr>
          <w:t>的</w:t>
        </w:r>
      </w:ins>
      <w:ins w:id="528" w:author="Janusio" w:date="2018-03-14T15:26:25Z">
        <w:r>
          <w:rPr>
            <w:rFonts w:hint="eastAsia" w:ascii="Times New Roman" w:hAnsi="Times New Roman"/>
            <w:sz w:val="24"/>
            <w:szCs w:val="24"/>
            <w:lang w:val="en-US" w:eastAsia="zh-CN"/>
          </w:rPr>
          <w:t>虚拟化</w:t>
        </w:r>
      </w:ins>
      <w:ins w:id="529" w:author="Janusio" w:date="2018-03-14T15:26:26Z">
        <w:r>
          <w:rPr>
            <w:rFonts w:hint="eastAsia" w:ascii="Times New Roman" w:hAnsi="Times New Roman"/>
            <w:sz w:val="24"/>
            <w:szCs w:val="24"/>
            <w:lang w:val="en-US" w:eastAsia="zh-CN"/>
          </w:rPr>
          <w:t>技术</w:t>
        </w:r>
      </w:ins>
      <w:ins w:id="530" w:author="Janusio" w:date="2018-03-14T15:26:30Z">
        <w:r>
          <w:rPr>
            <w:rFonts w:hint="eastAsia" w:ascii="Times New Roman" w:hAnsi="Times New Roman"/>
            <w:sz w:val="24"/>
            <w:szCs w:val="24"/>
            <w:lang w:val="en-US" w:eastAsia="zh-CN"/>
          </w:rPr>
          <w:t>不仅</w:t>
        </w:r>
      </w:ins>
      <w:ins w:id="531" w:author="Janusio" w:date="2018-03-14T15:26:37Z">
        <w:r>
          <w:rPr>
            <w:rFonts w:hint="eastAsia" w:ascii="Times New Roman" w:hAnsi="Times New Roman"/>
            <w:sz w:val="24"/>
            <w:szCs w:val="24"/>
            <w:lang w:val="en-US" w:eastAsia="zh-CN"/>
          </w:rPr>
          <w:t>给</w:t>
        </w:r>
      </w:ins>
      <w:ins w:id="532" w:author="Janusio" w:date="2018-03-14T15:26:39Z">
        <w:r>
          <w:rPr>
            <w:rFonts w:hint="eastAsia" w:ascii="Times New Roman" w:hAnsi="Times New Roman"/>
            <w:sz w:val="24"/>
            <w:szCs w:val="24"/>
            <w:lang w:val="en-US" w:eastAsia="zh-CN"/>
          </w:rPr>
          <w:t>用户</w:t>
        </w:r>
      </w:ins>
      <w:ins w:id="533" w:author="Janusio" w:date="2018-03-14T15:26:40Z">
        <w:r>
          <w:rPr>
            <w:rFonts w:hint="eastAsia" w:ascii="Times New Roman" w:hAnsi="Times New Roman"/>
            <w:sz w:val="24"/>
            <w:szCs w:val="24"/>
            <w:lang w:val="en-US" w:eastAsia="zh-CN"/>
          </w:rPr>
          <w:t>虚拟出</w:t>
        </w:r>
      </w:ins>
      <w:ins w:id="534" w:author="Janusio" w:date="2018-03-14T15:26:41Z">
        <w:r>
          <w:rPr>
            <w:rFonts w:hint="eastAsia" w:ascii="Times New Roman" w:hAnsi="Times New Roman"/>
            <w:sz w:val="24"/>
            <w:szCs w:val="24"/>
            <w:lang w:val="en-US" w:eastAsia="zh-CN"/>
          </w:rPr>
          <w:t>一个</w:t>
        </w:r>
      </w:ins>
      <w:ins w:id="535" w:author="Janusio" w:date="2018-03-14T15:26:42Z">
        <w:r>
          <w:rPr>
            <w:rFonts w:hint="eastAsia" w:ascii="Times New Roman" w:hAnsi="Times New Roman"/>
            <w:sz w:val="24"/>
            <w:szCs w:val="24"/>
            <w:lang w:val="en-US" w:eastAsia="zh-CN"/>
          </w:rPr>
          <w:t>真实的</w:t>
        </w:r>
      </w:ins>
      <w:ins w:id="536" w:author="Janusio" w:date="2018-03-14T15:26:43Z">
        <w:r>
          <w:rPr>
            <w:rFonts w:hint="eastAsia" w:ascii="Times New Roman" w:hAnsi="Times New Roman"/>
            <w:sz w:val="24"/>
            <w:szCs w:val="24"/>
            <w:lang w:val="en-US" w:eastAsia="zh-CN"/>
          </w:rPr>
          <w:t>计算机资源</w:t>
        </w:r>
      </w:ins>
      <w:ins w:id="537" w:author="Janusio" w:date="2018-03-14T15:26:44Z">
        <w:r>
          <w:rPr>
            <w:rFonts w:hint="eastAsia" w:ascii="Times New Roman" w:hAnsi="Times New Roman"/>
            <w:sz w:val="24"/>
            <w:szCs w:val="24"/>
            <w:lang w:val="en-US" w:eastAsia="zh-CN"/>
          </w:rPr>
          <w:t>还可以</w:t>
        </w:r>
      </w:ins>
      <w:ins w:id="538" w:author="Janusio" w:date="2018-03-14T15:26:46Z">
        <w:r>
          <w:rPr>
            <w:rFonts w:hint="eastAsia" w:ascii="Times New Roman" w:hAnsi="Times New Roman"/>
            <w:sz w:val="24"/>
            <w:szCs w:val="24"/>
            <w:lang w:val="en-US" w:eastAsia="zh-CN"/>
          </w:rPr>
          <w:t>有效</w:t>
        </w:r>
      </w:ins>
      <w:ins w:id="539" w:author="Janusio" w:date="2018-03-14T15:26:47Z">
        <w:r>
          <w:rPr>
            <w:rFonts w:hint="eastAsia" w:ascii="Times New Roman" w:hAnsi="Times New Roman"/>
            <w:sz w:val="24"/>
            <w:szCs w:val="24"/>
            <w:lang w:val="en-US" w:eastAsia="zh-CN"/>
          </w:rPr>
          <w:t>的</w:t>
        </w:r>
      </w:ins>
      <w:ins w:id="540" w:author="Janusio" w:date="2018-03-14T15:26:55Z">
        <w:r>
          <w:rPr>
            <w:rFonts w:hint="eastAsia" w:ascii="Times New Roman" w:hAnsi="Times New Roman"/>
            <w:sz w:val="24"/>
            <w:szCs w:val="24"/>
            <w:lang w:val="en-US" w:eastAsia="zh-CN"/>
          </w:rPr>
          <w:t>防止</w:t>
        </w:r>
      </w:ins>
      <w:ins w:id="541" w:author="Janusio" w:date="2018-03-14T15:26:58Z">
        <w:r>
          <w:rPr>
            <w:rFonts w:hint="eastAsia" w:ascii="Times New Roman" w:hAnsi="Times New Roman"/>
            <w:sz w:val="24"/>
            <w:szCs w:val="24"/>
            <w:lang w:val="en-US" w:eastAsia="zh-CN"/>
          </w:rPr>
          <w:t>进程</w:t>
        </w:r>
      </w:ins>
      <w:ins w:id="542" w:author="Janusio" w:date="2018-03-14T15:27:00Z">
        <w:r>
          <w:rPr>
            <w:rFonts w:hint="eastAsia" w:ascii="Times New Roman" w:hAnsi="Times New Roman"/>
            <w:sz w:val="24"/>
            <w:szCs w:val="24"/>
            <w:lang w:val="en-US" w:eastAsia="zh-CN"/>
          </w:rPr>
          <w:t>之间</w:t>
        </w:r>
      </w:ins>
      <w:ins w:id="543" w:author="Janusio" w:date="2018-03-14T15:27:01Z">
        <w:r>
          <w:rPr>
            <w:rFonts w:hint="eastAsia" w:ascii="Times New Roman" w:hAnsi="Times New Roman"/>
            <w:sz w:val="24"/>
            <w:szCs w:val="24"/>
            <w:lang w:val="en-US" w:eastAsia="zh-CN"/>
          </w:rPr>
          <w:t>相互</w:t>
        </w:r>
      </w:ins>
      <w:ins w:id="544" w:author="Janusio" w:date="2018-03-14T15:27:02Z">
        <w:r>
          <w:rPr>
            <w:rFonts w:hint="eastAsia" w:ascii="Times New Roman" w:hAnsi="Times New Roman"/>
            <w:sz w:val="24"/>
            <w:szCs w:val="24"/>
            <w:lang w:val="en-US" w:eastAsia="zh-CN"/>
          </w:rPr>
          <w:t>影响的</w:t>
        </w:r>
      </w:ins>
      <w:ins w:id="545" w:author="Janusio" w:date="2018-03-14T15:27:03Z">
        <w:r>
          <w:rPr>
            <w:rFonts w:hint="eastAsia" w:ascii="Times New Roman" w:hAnsi="Times New Roman"/>
            <w:sz w:val="24"/>
            <w:szCs w:val="24"/>
            <w:lang w:val="en-US" w:eastAsia="zh-CN"/>
          </w:rPr>
          <w:t>问题。</w:t>
        </w:r>
      </w:ins>
      <w:r>
        <w:rPr>
          <w:rFonts w:hint="eastAsia" w:ascii="Times New Roman" w:hAnsi="Times New Roman"/>
          <w:sz w:val="24"/>
          <w:szCs w:val="24"/>
          <w:lang w:val="en-US" w:eastAsia="zh-CN"/>
        </w:rPr>
        <w:t>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w:t>
      </w:r>
      <w:ins w:id="546" w:author="Janusio" w:date="2018-03-14T15:50:24Z">
        <w:r>
          <w:rPr>
            <w:rFonts w:hint="eastAsia" w:ascii="Times New Roman" w:hAnsi="Times New Roman"/>
            <w:sz w:val="24"/>
            <w:szCs w:val="24"/>
            <w:lang w:val="en-US" w:eastAsia="zh-CN"/>
          </w:rPr>
          <w:t>环境</w:t>
        </w:r>
      </w:ins>
      <w:r>
        <w:rPr>
          <w:rFonts w:hint="eastAsia" w:ascii="Times New Roman" w:hAnsi="Times New Roman"/>
          <w:sz w:val="24"/>
          <w:szCs w:val="24"/>
          <w:lang w:val="en-US" w:eastAsia="zh-CN"/>
        </w:rPr>
        <w:t>。使得每个用户都可以在独立的用户空间进行活动，相互之间的进程、网络、文件等都通过namespace进行隔离。</w:t>
      </w:r>
      <w:ins w:id="547" w:author="Janusio" w:date="2018-03-14T15:27:50Z">
        <w:r>
          <w:rPr>
            <w:rFonts w:hint="eastAsia" w:ascii="Times New Roman" w:hAnsi="Times New Roman"/>
            <w:sz w:val="24"/>
            <w:szCs w:val="24"/>
            <w:lang w:val="en-US" w:eastAsia="zh-CN"/>
          </w:rPr>
          <w:t>这种方式由FreeBSD首创</w:t>
        </w:r>
      </w:ins>
      <w:ins w:id="548" w:author="Janusio" w:date="2018-03-14T15:27:59Z">
        <w:r>
          <w:rPr>
            <w:rFonts w:hint="eastAsia" w:ascii="Times New Roman" w:hAnsi="Times New Roman"/>
            <w:sz w:val="24"/>
            <w:szCs w:val="24"/>
            <w:lang w:val="en-US" w:eastAsia="zh-CN"/>
          </w:rPr>
          <w:t>，</w:t>
        </w:r>
      </w:ins>
      <w:ins w:id="549" w:author="Janusio" w:date="2018-03-14T15:28:10Z">
        <w:r>
          <w:rPr>
            <w:rFonts w:hint="eastAsia" w:ascii="Times New Roman" w:hAnsi="Times New Roman"/>
            <w:sz w:val="24"/>
            <w:szCs w:val="24"/>
            <w:lang w:val="en-US" w:eastAsia="zh-CN"/>
          </w:rPr>
          <w:t>目前</w:t>
        </w:r>
      </w:ins>
      <w:ins w:id="550" w:author="Janusio" w:date="2018-03-14T15:28:12Z">
        <w:r>
          <w:rPr>
            <w:rFonts w:hint="eastAsia" w:ascii="Times New Roman" w:hAnsi="Times New Roman"/>
            <w:sz w:val="24"/>
            <w:szCs w:val="24"/>
            <w:lang w:val="en-US" w:eastAsia="zh-CN"/>
          </w:rPr>
          <w:t>技术</w:t>
        </w:r>
      </w:ins>
      <w:ins w:id="551" w:author="Janusio" w:date="2018-03-14T15:28:13Z">
        <w:r>
          <w:rPr>
            <w:rFonts w:hint="eastAsia" w:ascii="Times New Roman" w:hAnsi="Times New Roman"/>
            <w:sz w:val="24"/>
            <w:szCs w:val="24"/>
            <w:lang w:val="en-US" w:eastAsia="zh-CN"/>
          </w:rPr>
          <w:t>上</w:t>
        </w:r>
      </w:ins>
      <w:ins w:id="552" w:author="Janusio" w:date="2018-03-14T15:28:17Z">
        <w:r>
          <w:rPr>
            <w:rFonts w:hint="eastAsia" w:ascii="Times New Roman" w:hAnsi="Times New Roman"/>
            <w:sz w:val="24"/>
            <w:szCs w:val="24"/>
            <w:lang w:val="en-US" w:eastAsia="zh-CN"/>
          </w:rPr>
          <w:t>类似</w:t>
        </w:r>
      </w:ins>
      <w:ins w:id="553" w:author="Janusio" w:date="2018-03-14T15:28:18Z">
        <w:r>
          <w:rPr>
            <w:rFonts w:hint="eastAsia" w:ascii="Times New Roman" w:hAnsi="Times New Roman"/>
            <w:sz w:val="24"/>
            <w:szCs w:val="24"/>
            <w:lang w:val="en-US" w:eastAsia="zh-CN"/>
          </w:rPr>
          <w:t>的</w:t>
        </w:r>
      </w:ins>
      <w:ins w:id="554" w:author="Janusio" w:date="2018-03-14T15:28:25Z">
        <w:r>
          <w:rPr>
            <w:rFonts w:hint="eastAsia" w:ascii="Times New Roman" w:hAnsi="Times New Roman"/>
            <w:sz w:val="24"/>
            <w:szCs w:val="24"/>
            <w:lang w:val="en-US" w:eastAsia="zh-CN"/>
          </w:rPr>
          <w:t>操作</w:t>
        </w:r>
      </w:ins>
      <w:ins w:id="555" w:author="Janusio" w:date="2018-03-14T15:28:26Z">
        <w:r>
          <w:rPr>
            <w:rFonts w:hint="eastAsia" w:ascii="Times New Roman" w:hAnsi="Times New Roman"/>
            <w:sz w:val="24"/>
            <w:szCs w:val="24"/>
            <w:lang w:val="en-US" w:eastAsia="zh-CN"/>
          </w:rPr>
          <w:t>系统</w:t>
        </w:r>
      </w:ins>
      <w:ins w:id="556" w:author="Janusio" w:date="2018-03-14T15:28:29Z">
        <w:r>
          <w:rPr>
            <w:rFonts w:hint="eastAsia" w:ascii="Times New Roman" w:hAnsi="Times New Roman"/>
            <w:sz w:val="24"/>
            <w:szCs w:val="24"/>
            <w:lang w:val="en-US" w:eastAsia="zh-CN"/>
          </w:rPr>
          <w:t>级</w:t>
        </w:r>
      </w:ins>
      <w:ins w:id="557" w:author="Janusio" w:date="2018-03-14T15:28:30Z">
        <w:r>
          <w:rPr>
            <w:rFonts w:hint="eastAsia" w:ascii="Times New Roman" w:hAnsi="Times New Roman"/>
            <w:sz w:val="24"/>
            <w:szCs w:val="24"/>
            <w:lang w:val="en-US" w:eastAsia="zh-CN"/>
          </w:rPr>
          <w:t>虚拟化技术</w:t>
        </w:r>
      </w:ins>
      <w:ins w:id="558" w:author="Janusio" w:date="2018-03-14T15:28:32Z">
        <w:r>
          <w:rPr>
            <w:rFonts w:hint="eastAsia" w:ascii="Times New Roman" w:hAnsi="Times New Roman"/>
            <w:sz w:val="24"/>
            <w:szCs w:val="24"/>
            <w:lang w:val="en-US" w:eastAsia="zh-CN"/>
          </w:rPr>
          <w:t>主要</w:t>
        </w:r>
      </w:ins>
      <w:ins w:id="559" w:author="Janusio" w:date="2018-03-14T15:28:35Z">
        <w:r>
          <w:rPr>
            <w:rFonts w:hint="eastAsia" w:ascii="Times New Roman" w:hAnsi="Times New Roman"/>
            <w:sz w:val="24"/>
            <w:szCs w:val="24"/>
            <w:lang w:val="en-US" w:eastAsia="zh-CN"/>
          </w:rPr>
          <w:t>由</w:t>
        </w:r>
      </w:ins>
      <w:ins w:id="560" w:author="Janusio" w:date="2018-03-14T15:28:36Z">
        <w:r>
          <w:rPr>
            <w:rFonts w:hint="eastAsia" w:ascii="Times New Roman" w:hAnsi="Times New Roman"/>
            <w:sz w:val="24"/>
            <w:szCs w:val="24"/>
            <w:lang w:val="en-US" w:eastAsia="zh-CN"/>
          </w:rPr>
          <w:t>：</w:t>
        </w:r>
      </w:ins>
      <w:ins w:id="561" w:author="Janusio" w:date="2018-03-14T15:27:50Z">
        <w:r>
          <w:rPr>
            <w:rFonts w:hint="eastAsia" w:ascii="Times New Roman" w:hAnsi="Times New Roman"/>
            <w:sz w:val="24"/>
            <w:szCs w:val="24"/>
            <w:lang w:val="en-US" w:eastAsia="zh-CN"/>
          </w:rPr>
          <w:t>OpenVZ，Linux-VServer，AIX Workload Partition</w:t>
        </w:r>
      </w:ins>
      <w:del w:id="562" w:author="Janusio" w:date="2018-03-14T15:28:54Z">
        <w:r>
          <w:rPr>
            <w:rFonts w:hint="eastAsia" w:ascii="Times New Roman" w:hAnsi="Times New Roman"/>
            <w:sz w:val="24"/>
            <w:szCs w:val="24"/>
          </w:rPr>
          <w:delText>当前典型的</w:delText>
        </w:r>
      </w:del>
      <w:del w:id="563" w:author="Janusio" w:date="2018-03-14T15:28:54Z">
        <w:r>
          <w:rPr>
            <w:rFonts w:hint="eastAsia" w:ascii="Times New Roman" w:hAnsi="Times New Roman"/>
            <w:sz w:val="24"/>
            <w:szCs w:val="24"/>
            <w:lang w:val="en-US" w:eastAsia="zh-CN"/>
          </w:rPr>
          <w:delText>操作系统级虚拟化</w:delText>
        </w:r>
      </w:del>
      <w:del w:id="564" w:author="Janusio" w:date="2018-03-14T15:28:54Z">
        <w:r>
          <w:rPr>
            <w:rFonts w:hint="eastAsia" w:ascii="Times New Roman" w:hAnsi="Times New Roman"/>
            <w:sz w:val="24"/>
            <w:szCs w:val="24"/>
          </w:rPr>
          <w:delText>系统有 Linux-VSerser、Solaris Container</w:delText>
        </w:r>
      </w:del>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w:t>
      </w:r>
      <w:del w:id="565" w:author="Janusio" w:date="2018-03-14T15:30:11Z">
        <w:r>
          <w:rPr>
            <w:rFonts w:hint="eastAsia"/>
            <w:lang w:val="en-US" w:eastAsia="zh-CN"/>
          </w:rPr>
          <w:delText>，</w:delText>
        </w:r>
      </w:del>
      <w:del w:id="566" w:author="Janusio" w:date="2018-03-14T15:30:10Z">
        <w:r>
          <w:rPr>
            <w:rFonts w:hint="eastAsia"/>
            <w:lang w:val="en-US" w:eastAsia="zh-CN"/>
          </w:rPr>
          <w:delText>针对在全虚拟化技术运行的虚拟机可以单独的使用一个被虚拟的硬件资源</w:delText>
        </w:r>
      </w:del>
      <w:r>
        <w:rPr>
          <w:rFonts w:hint="eastAsia"/>
          <w:lang w:val="en-US" w:eastAsia="zh-CN"/>
        </w:rPr>
        <w:t>。</w:t>
      </w:r>
      <w:ins w:id="567" w:author="Janusio" w:date="2018-03-14T15:30:27Z">
        <w:r>
          <w:rPr>
            <w:rFonts w:hint="eastAsia"/>
            <w:lang w:val="en-US" w:eastAsia="zh-CN"/>
          </w:rPr>
          <w:t>全虚拟化</w:t>
        </w:r>
      </w:ins>
      <w:ins w:id="568" w:author="Janusio" w:date="2018-03-14T15:30:28Z">
        <w:r>
          <w:rPr>
            <w:rFonts w:hint="eastAsia"/>
            <w:lang w:val="en-US" w:eastAsia="zh-CN"/>
          </w:rPr>
          <w:t>环境</w:t>
        </w:r>
      </w:ins>
      <w:ins w:id="569" w:author="Janusio" w:date="2018-03-14T15:30:29Z">
        <w:r>
          <w:rPr>
            <w:rFonts w:hint="eastAsia"/>
            <w:lang w:val="en-US" w:eastAsia="zh-CN"/>
          </w:rPr>
          <w:t>下的</w:t>
        </w:r>
      </w:ins>
      <w:ins w:id="570" w:author="Janusio" w:date="2018-03-14T15:30:30Z">
        <w:r>
          <w:rPr>
            <w:rFonts w:hint="eastAsia"/>
            <w:lang w:val="en-US" w:eastAsia="zh-CN"/>
          </w:rPr>
          <w:t>虚拟机</w:t>
        </w:r>
      </w:ins>
      <w:ins w:id="571" w:author="Janusio" w:date="2018-03-14T15:30:31Z">
        <w:r>
          <w:rPr>
            <w:rFonts w:hint="eastAsia"/>
            <w:lang w:val="en-US" w:eastAsia="zh-CN"/>
          </w:rPr>
          <w:t>可以</w:t>
        </w:r>
      </w:ins>
      <w:ins w:id="572" w:author="Janusio" w:date="2018-03-14T15:30:33Z">
        <w:r>
          <w:rPr>
            <w:rFonts w:hint="eastAsia"/>
            <w:lang w:val="en-US" w:eastAsia="zh-CN"/>
          </w:rPr>
          <w:t>和</w:t>
        </w:r>
      </w:ins>
      <w:ins w:id="573" w:author="Janusio" w:date="2018-03-14T15:30:34Z">
        <w:r>
          <w:rPr>
            <w:rFonts w:hint="eastAsia"/>
            <w:lang w:val="en-US" w:eastAsia="zh-CN"/>
          </w:rPr>
          <w:t>真实</w:t>
        </w:r>
      </w:ins>
      <w:ins w:id="574" w:author="Janusio" w:date="2018-03-14T15:30:36Z">
        <w:r>
          <w:rPr>
            <w:rFonts w:hint="eastAsia"/>
            <w:lang w:val="en-US" w:eastAsia="zh-CN"/>
          </w:rPr>
          <w:t>机器一样</w:t>
        </w:r>
      </w:ins>
      <w:ins w:id="575" w:author="Janusio" w:date="2018-03-14T15:30:41Z">
        <w:r>
          <w:rPr>
            <w:rFonts w:hint="eastAsia"/>
            <w:lang w:val="en-US" w:eastAsia="zh-CN"/>
          </w:rPr>
          <w:t>拥有者</w:t>
        </w:r>
      </w:ins>
      <w:ins w:id="576" w:author="Janusio" w:date="2018-03-14T15:30:43Z">
        <w:r>
          <w:rPr>
            <w:rFonts w:hint="eastAsia"/>
            <w:lang w:val="en-US" w:eastAsia="zh-CN"/>
          </w:rPr>
          <w:t>未经</w:t>
        </w:r>
      </w:ins>
      <w:ins w:id="577" w:author="Janusio" w:date="2018-03-14T15:30:45Z">
        <w:r>
          <w:rPr>
            <w:rFonts w:hint="eastAsia"/>
            <w:lang w:val="en-US" w:eastAsia="zh-CN"/>
          </w:rPr>
          <w:t>修改的</w:t>
        </w:r>
      </w:ins>
      <w:ins w:id="578" w:author="Janusio" w:date="2018-03-14T15:30:46Z">
        <w:r>
          <w:rPr>
            <w:rFonts w:hint="eastAsia"/>
            <w:lang w:val="en-US" w:eastAsia="zh-CN"/>
          </w:rPr>
          <w:t>操作系统。</w:t>
        </w:r>
      </w:ins>
      <w:r>
        <w:rPr>
          <w:rFonts w:hint="eastAsia"/>
          <w:lang w:val="en-US" w:eastAsia="zh-CN"/>
        </w:rPr>
        <w:t>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操作系统辅助虚拟化的半虚拟化</w:t>
      </w:r>
      <w:ins w:id="579" w:author="Janusio" w:date="2018-03-14T15:30:15Z">
        <w:r>
          <w:rPr>
            <w:rFonts w:hint="eastAsia"/>
            <w:lang w:val="en-US" w:eastAsia="zh-CN"/>
          </w:rPr>
          <w:t>。</w:t>
        </w:r>
      </w:ins>
      <w:del w:id="580" w:author="Janusio" w:date="2018-03-14T15:30:14Z">
        <w:r>
          <w:rPr>
            <w:rFonts w:hint="eastAsia"/>
            <w:lang w:val="en-US" w:eastAsia="zh-CN"/>
          </w:rPr>
          <w:delText>，</w:delText>
        </w:r>
      </w:del>
      <w:r>
        <w:rPr>
          <w:rFonts w:hint="eastAsia"/>
          <w:lang w:val="en-US" w:eastAsia="zh-CN"/>
        </w:rPr>
        <w:t>和全虚拟化技术中不对内核进行修改的虚拟化方式不同，半虚拟化技术需要通过对虚拟机操作系统进行内核修改，</w:t>
      </w:r>
      <w:ins w:id="581" w:author="Janusio" w:date="2018-03-14T15:31:14Z">
        <w:r>
          <w:rPr>
            <w:rFonts w:hint="eastAsia"/>
            <w:lang w:val="en-US" w:eastAsia="zh-CN"/>
          </w:rPr>
          <w:t>才可以</w:t>
        </w:r>
      </w:ins>
      <w:ins w:id="582" w:author="Janusio" w:date="2018-03-14T15:31:17Z">
        <w:r>
          <w:rPr>
            <w:rFonts w:hint="eastAsia"/>
            <w:lang w:val="en-US" w:eastAsia="zh-CN"/>
          </w:rPr>
          <w:t>完成</w:t>
        </w:r>
      </w:ins>
      <w:ins w:id="583" w:author="Janusio" w:date="2018-03-14T15:31:18Z">
        <w:r>
          <w:rPr>
            <w:rFonts w:hint="eastAsia"/>
            <w:lang w:val="en-US" w:eastAsia="zh-CN"/>
          </w:rPr>
          <w:t>对</w:t>
        </w:r>
      </w:ins>
      <w:ins w:id="584" w:author="Janusio" w:date="2018-03-14T15:31:19Z">
        <w:r>
          <w:rPr>
            <w:rFonts w:hint="eastAsia"/>
            <w:lang w:val="en-US" w:eastAsia="zh-CN"/>
          </w:rPr>
          <w:t>操作</w:t>
        </w:r>
      </w:ins>
      <w:ins w:id="585" w:author="Janusio" w:date="2018-03-14T15:31:20Z">
        <w:r>
          <w:rPr>
            <w:rFonts w:hint="eastAsia"/>
            <w:lang w:val="en-US" w:eastAsia="zh-CN"/>
          </w:rPr>
          <w:t>系统的</w:t>
        </w:r>
      </w:ins>
      <w:ins w:id="586" w:author="Janusio" w:date="2018-03-14T15:31:21Z">
        <w:r>
          <w:rPr>
            <w:rFonts w:hint="eastAsia"/>
            <w:lang w:val="en-US" w:eastAsia="zh-CN"/>
          </w:rPr>
          <w:t>虚拟化</w:t>
        </w:r>
      </w:ins>
      <w:del w:id="587" w:author="Janusio" w:date="2018-03-14T15:31:27Z">
        <w:r>
          <w:rPr>
            <w:rFonts w:hint="eastAsia"/>
            <w:lang w:val="en-US" w:eastAsia="zh-CN"/>
          </w:rPr>
          <w:delText>以便完成特权指令的虚拟化</w:delText>
        </w:r>
      </w:del>
      <w:r>
        <w:rPr>
          <w:rFonts w:hint="eastAsia"/>
          <w:lang w:val="en-US" w:eastAsia="zh-CN"/>
        </w:rPr>
        <w:t xml:space="preserve">。通过半虚拟化技术提供的虚拟机可以通过操作系统下的命令查看到虚拟机的架构。Xen等都可以提供半虚拟化的虚拟机。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w:t>
      </w:r>
      <w:ins w:id="588" w:author="Janusio" w:date="2018-03-14T15:30:17Z">
        <w:r>
          <w:rPr>
            <w:rFonts w:hint="eastAsia"/>
            <w:lang w:val="en-US" w:eastAsia="zh-CN"/>
          </w:rPr>
          <w:t>。</w:t>
        </w:r>
      </w:ins>
      <w:del w:id="589" w:author="Janusio" w:date="2018-03-14T15:30:16Z">
        <w:r>
          <w:rPr>
            <w:rFonts w:hint="eastAsia"/>
            <w:lang w:val="en-US" w:eastAsia="zh-CN"/>
          </w:rPr>
          <w:delText>，</w:delText>
        </w:r>
      </w:del>
      <w:r>
        <w:rPr>
          <w:rFonts w:hint="eastAsia"/>
          <w:lang w:val="en-US" w:eastAsia="zh-CN"/>
        </w:rPr>
        <w:t>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w:t>
      </w:r>
      <w:ins w:id="590" w:author="Janusio" w:date="2018-03-14T15:50:33Z">
        <w:r>
          <w:rPr>
            <w:rFonts w:hint="eastAsia"/>
            <w:lang w:val="en-US" w:eastAsia="zh-CN"/>
          </w:rPr>
          <w:t>安装</w:t>
        </w:r>
      </w:ins>
      <w:del w:id="591" w:author="Janusio" w:date="2018-03-14T15:50:32Z">
        <w:r>
          <w:rPr>
            <w:rFonts w:hint="eastAsia"/>
            <w:lang w:val="en-US" w:eastAsia="zh-CN"/>
          </w:rPr>
          <w:delText>安全</w:delText>
        </w:r>
      </w:del>
      <w:r>
        <w:rPr>
          <w:rFonts w:hint="eastAsia"/>
          <w:lang w:val="en-US" w:eastAsia="zh-CN"/>
        </w:rPr>
        <w:t>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w:t>
      </w:r>
      <w:ins w:id="592" w:author="Janusio" w:date="2018-03-14T15:50:40Z">
        <w:r>
          <w:rPr>
            <w:rFonts w:hint="eastAsia"/>
            <w:lang w:val="en-US" w:eastAsia="zh-CN"/>
          </w:rPr>
          <w:t>着</w:t>
        </w:r>
      </w:ins>
      <w:del w:id="593" w:author="Janusio" w:date="2018-03-14T15:50:39Z">
        <w:r>
          <w:rPr>
            <w:rFonts w:hint="eastAsia"/>
            <w:lang w:val="en-US" w:eastAsia="zh-CN"/>
          </w:rPr>
          <w:delText>这</w:delText>
        </w:r>
      </w:del>
      <w:r>
        <w:rPr>
          <w:rFonts w:hint="eastAsia"/>
          <w:lang w:val="en-US" w:eastAsia="zh-CN"/>
        </w:rPr>
        <w:t>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25" w:name="_Toc955"/>
      <w:bookmarkStart w:id="26" w:name="_Toc7704"/>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w:t>
      </w:r>
      <w:ins w:id="594" w:author="Janusio" w:date="2018-03-14T15:32:10Z">
        <w:r>
          <w:rPr>
            <w:rFonts w:hint="eastAsia" w:ascii="Times New Roman" w:hAnsi="Times New Roman"/>
            <w:sz w:val="24"/>
            <w:szCs w:val="24"/>
            <w:lang w:val="en-US" w:eastAsia="zh-CN"/>
          </w:rPr>
          <w:t>实际上</w:t>
        </w:r>
      </w:ins>
      <w:ins w:id="595" w:author="Janusio" w:date="2018-03-14T15:32:11Z">
        <w:r>
          <w:rPr>
            <w:rFonts w:hint="eastAsia" w:ascii="Times New Roman" w:hAnsi="Times New Roman"/>
            <w:sz w:val="24"/>
            <w:szCs w:val="24"/>
            <w:lang w:val="en-US" w:eastAsia="zh-CN"/>
          </w:rPr>
          <w:t>VMM</w:t>
        </w:r>
      </w:ins>
      <w:ins w:id="596" w:author="Janusio" w:date="2018-03-14T15:32:14Z">
        <w:r>
          <w:rPr>
            <w:rFonts w:hint="eastAsia" w:ascii="Times New Roman" w:hAnsi="Times New Roman"/>
            <w:sz w:val="24"/>
            <w:szCs w:val="24"/>
            <w:lang w:val="en-US" w:eastAsia="zh-CN"/>
          </w:rPr>
          <w:t>的</w:t>
        </w:r>
      </w:ins>
      <w:ins w:id="597" w:author="Janusio" w:date="2018-03-14T15:32:15Z">
        <w:r>
          <w:rPr>
            <w:rFonts w:hint="eastAsia" w:ascii="Times New Roman" w:hAnsi="Times New Roman"/>
            <w:sz w:val="24"/>
            <w:szCs w:val="24"/>
            <w:lang w:val="en-US" w:eastAsia="zh-CN"/>
          </w:rPr>
          <w:t>出现</w:t>
        </w:r>
      </w:ins>
      <w:ins w:id="598" w:author="Janusio" w:date="2018-03-14T15:32:17Z">
        <w:r>
          <w:rPr>
            <w:rFonts w:hint="eastAsia" w:ascii="Times New Roman" w:hAnsi="Times New Roman"/>
            <w:sz w:val="24"/>
            <w:szCs w:val="24"/>
            <w:lang w:val="en-US" w:eastAsia="zh-CN"/>
          </w:rPr>
          <w:t>不仅仅</w:t>
        </w:r>
      </w:ins>
      <w:ins w:id="599" w:author="Janusio" w:date="2018-03-14T15:32:18Z">
        <w:r>
          <w:rPr>
            <w:rFonts w:hint="eastAsia" w:ascii="Times New Roman" w:hAnsi="Times New Roman"/>
            <w:sz w:val="24"/>
            <w:szCs w:val="24"/>
            <w:lang w:val="en-US" w:eastAsia="zh-CN"/>
          </w:rPr>
          <w:t>可以</w:t>
        </w:r>
      </w:ins>
      <w:ins w:id="600" w:author="Janusio" w:date="2018-03-14T15:32:25Z">
        <w:r>
          <w:rPr>
            <w:rFonts w:hint="eastAsia" w:ascii="Times New Roman" w:hAnsi="Times New Roman"/>
            <w:sz w:val="24"/>
            <w:szCs w:val="24"/>
            <w:lang w:val="en-US" w:eastAsia="zh-CN"/>
          </w:rPr>
          <w:t>提供</w:t>
        </w:r>
      </w:ins>
      <w:ins w:id="601" w:author="Janusio" w:date="2018-03-14T15:32:28Z">
        <w:r>
          <w:rPr>
            <w:rFonts w:hint="eastAsia" w:ascii="Times New Roman" w:hAnsi="Times New Roman"/>
            <w:sz w:val="24"/>
            <w:szCs w:val="24"/>
            <w:lang w:val="en-US" w:eastAsia="zh-CN"/>
          </w:rPr>
          <w:t>虚拟化</w:t>
        </w:r>
      </w:ins>
      <w:ins w:id="602" w:author="Janusio" w:date="2018-03-14T15:32:29Z">
        <w:r>
          <w:rPr>
            <w:rFonts w:hint="eastAsia" w:ascii="Times New Roman" w:hAnsi="Times New Roman"/>
            <w:sz w:val="24"/>
            <w:szCs w:val="24"/>
            <w:lang w:val="en-US" w:eastAsia="zh-CN"/>
          </w:rPr>
          <w:t>技术，</w:t>
        </w:r>
      </w:ins>
      <w:ins w:id="603" w:author="Janusio" w:date="2018-03-14T15:32:30Z">
        <w:r>
          <w:rPr>
            <w:rFonts w:hint="eastAsia" w:ascii="Times New Roman" w:hAnsi="Times New Roman"/>
            <w:sz w:val="24"/>
            <w:szCs w:val="24"/>
            <w:lang w:val="en-US" w:eastAsia="zh-CN"/>
          </w:rPr>
          <w:t>而且</w:t>
        </w:r>
      </w:ins>
      <w:ins w:id="604" w:author="Janusio" w:date="2018-03-14T15:32:31Z">
        <w:r>
          <w:rPr>
            <w:rFonts w:hint="eastAsia" w:ascii="Times New Roman" w:hAnsi="Times New Roman"/>
            <w:sz w:val="24"/>
            <w:szCs w:val="24"/>
            <w:lang w:val="en-US" w:eastAsia="zh-CN"/>
          </w:rPr>
          <w:t>可以</w:t>
        </w:r>
      </w:ins>
      <w:ins w:id="605" w:author="Janusio" w:date="2018-03-14T15:32:32Z">
        <w:r>
          <w:rPr>
            <w:rFonts w:hint="eastAsia" w:ascii="Times New Roman" w:hAnsi="Times New Roman"/>
            <w:sz w:val="24"/>
            <w:szCs w:val="24"/>
            <w:lang w:val="en-US" w:eastAsia="zh-CN"/>
          </w:rPr>
          <w:t>对</w:t>
        </w:r>
      </w:ins>
      <w:ins w:id="606" w:author="Janusio" w:date="2018-03-14T15:32:33Z">
        <w:r>
          <w:rPr>
            <w:rFonts w:hint="eastAsia" w:ascii="Times New Roman" w:hAnsi="Times New Roman"/>
            <w:sz w:val="24"/>
            <w:szCs w:val="24"/>
            <w:lang w:val="en-US" w:eastAsia="zh-CN"/>
          </w:rPr>
          <w:t>虚拟化</w:t>
        </w:r>
      </w:ins>
      <w:ins w:id="607" w:author="Janusio" w:date="2018-03-14T15:32:37Z">
        <w:r>
          <w:rPr>
            <w:rFonts w:hint="eastAsia" w:ascii="Times New Roman" w:hAnsi="Times New Roman"/>
            <w:sz w:val="24"/>
            <w:szCs w:val="24"/>
            <w:lang w:val="en-US" w:eastAsia="zh-CN"/>
          </w:rPr>
          <w:t>平台</w:t>
        </w:r>
      </w:ins>
      <w:ins w:id="608" w:author="Janusio" w:date="2018-03-14T15:32:39Z">
        <w:r>
          <w:rPr>
            <w:rFonts w:hint="eastAsia" w:ascii="Times New Roman" w:hAnsi="Times New Roman"/>
            <w:sz w:val="24"/>
            <w:szCs w:val="24"/>
            <w:lang w:val="en-US" w:eastAsia="zh-CN"/>
          </w:rPr>
          <w:t>提供</w:t>
        </w:r>
      </w:ins>
      <w:ins w:id="609" w:author="Janusio" w:date="2018-03-14T15:32:43Z">
        <w:r>
          <w:rPr>
            <w:rFonts w:hint="eastAsia" w:ascii="Times New Roman" w:hAnsi="Times New Roman"/>
            <w:sz w:val="24"/>
            <w:szCs w:val="24"/>
            <w:lang w:val="en-US" w:eastAsia="zh-CN"/>
          </w:rPr>
          <w:t>虚拟化</w:t>
        </w:r>
      </w:ins>
      <w:ins w:id="610" w:author="Janusio" w:date="2018-03-14T15:32:44Z">
        <w:r>
          <w:rPr>
            <w:rFonts w:hint="eastAsia" w:ascii="Times New Roman" w:hAnsi="Times New Roman"/>
            <w:sz w:val="24"/>
            <w:szCs w:val="24"/>
            <w:lang w:val="en-US" w:eastAsia="zh-CN"/>
          </w:rPr>
          <w:t>相关的</w:t>
        </w:r>
      </w:ins>
      <w:ins w:id="611" w:author="Janusio" w:date="2018-03-14T15:32:45Z">
        <w:r>
          <w:rPr>
            <w:rFonts w:hint="eastAsia" w:ascii="Times New Roman" w:hAnsi="Times New Roman"/>
            <w:sz w:val="24"/>
            <w:szCs w:val="24"/>
            <w:lang w:val="en-US" w:eastAsia="zh-CN"/>
          </w:rPr>
          <w:t>管理任务</w:t>
        </w:r>
      </w:ins>
      <w:ins w:id="612" w:author="Janusio" w:date="2018-03-14T15:32:54Z">
        <w:r>
          <w:rPr>
            <w:rFonts w:hint="eastAsia" w:ascii="Times New Roman" w:hAnsi="Times New Roman"/>
            <w:sz w:val="24"/>
            <w:szCs w:val="24"/>
            <w:lang w:val="en-US" w:eastAsia="zh-CN"/>
          </w:rPr>
          <w:t>，</w:t>
        </w:r>
      </w:ins>
      <w:ins w:id="613" w:author="Janusio" w:date="2018-03-14T15:32:56Z">
        <w:r>
          <w:rPr>
            <w:rFonts w:hint="eastAsia" w:ascii="Times New Roman" w:hAnsi="Times New Roman"/>
            <w:sz w:val="24"/>
            <w:szCs w:val="24"/>
            <w:lang w:val="en-US" w:eastAsia="zh-CN"/>
          </w:rPr>
          <w:t>使得</w:t>
        </w:r>
      </w:ins>
      <w:ins w:id="614" w:author="Janusio" w:date="2018-03-14T15:32:59Z">
        <w:r>
          <w:rPr>
            <w:rFonts w:hint="eastAsia" w:ascii="Times New Roman" w:hAnsi="Times New Roman"/>
            <w:sz w:val="24"/>
            <w:szCs w:val="24"/>
            <w:lang w:val="en-US" w:eastAsia="zh-CN"/>
          </w:rPr>
          <w:t>虚拟化</w:t>
        </w:r>
      </w:ins>
      <w:ins w:id="615" w:author="Janusio" w:date="2018-03-14T15:33:01Z">
        <w:r>
          <w:rPr>
            <w:rFonts w:hint="eastAsia" w:ascii="Times New Roman" w:hAnsi="Times New Roman"/>
            <w:sz w:val="24"/>
            <w:szCs w:val="24"/>
            <w:lang w:val="en-US" w:eastAsia="zh-CN"/>
          </w:rPr>
          <w:t>资源</w:t>
        </w:r>
      </w:ins>
      <w:ins w:id="616" w:author="Janusio" w:date="2018-03-14T15:33:02Z">
        <w:r>
          <w:rPr>
            <w:rFonts w:hint="eastAsia" w:ascii="Times New Roman" w:hAnsi="Times New Roman"/>
            <w:sz w:val="24"/>
            <w:szCs w:val="24"/>
            <w:lang w:val="en-US" w:eastAsia="zh-CN"/>
          </w:rPr>
          <w:t>可以</w:t>
        </w:r>
      </w:ins>
      <w:ins w:id="617" w:author="Janusio" w:date="2018-03-14T15:33:05Z">
        <w:r>
          <w:rPr>
            <w:rFonts w:hint="eastAsia" w:ascii="Times New Roman" w:hAnsi="Times New Roman"/>
            <w:sz w:val="24"/>
            <w:szCs w:val="24"/>
            <w:lang w:val="en-US" w:eastAsia="zh-CN"/>
          </w:rPr>
          <w:t>有序</w:t>
        </w:r>
      </w:ins>
      <w:ins w:id="618" w:author="Janusio" w:date="2018-03-14T15:33:07Z">
        <w:r>
          <w:rPr>
            <w:rFonts w:hint="eastAsia" w:ascii="Times New Roman" w:hAnsi="Times New Roman"/>
            <w:sz w:val="24"/>
            <w:szCs w:val="24"/>
            <w:lang w:val="en-US" w:eastAsia="zh-CN"/>
          </w:rPr>
          <w:t>高效的</w:t>
        </w:r>
      </w:ins>
      <w:ins w:id="619" w:author="Janusio" w:date="2018-03-14T15:33:19Z">
        <w:r>
          <w:rPr>
            <w:rFonts w:hint="eastAsia" w:ascii="Times New Roman" w:hAnsi="Times New Roman"/>
            <w:sz w:val="24"/>
            <w:szCs w:val="24"/>
            <w:lang w:val="en-US" w:eastAsia="zh-CN"/>
          </w:rPr>
          <w:t>提供</w:t>
        </w:r>
      </w:ins>
      <w:ins w:id="620" w:author="Janusio" w:date="2018-03-14T15:33:20Z">
        <w:r>
          <w:rPr>
            <w:rFonts w:hint="eastAsia" w:ascii="Times New Roman" w:hAnsi="Times New Roman"/>
            <w:sz w:val="24"/>
            <w:szCs w:val="24"/>
            <w:lang w:val="en-US" w:eastAsia="zh-CN"/>
          </w:rPr>
          <w:t>资源</w:t>
        </w:r>
      </w:ins>
      <w:ins w:id="621" w:author="Janusio" w:date="2018-03-14T15:32:46Z">
        <w:r>
          <w:rPr>
            <w:rFonts w:hint="eastAsia" w:ascii="Times New Roman" w:hAnsi="Times New Roman"/>
            <w:sz w:val="24"/>
            <w:szCs w:val="24"/>
            <w:lang w:val="en-US" w:eastAsia="zh-CN"/>
          </w:rPr>
          <w:t>。</w:t>
        </w:r>
      </w:ins>
      <w:del w:id="622" w:author="Janusio" w:date="2018-03-14T15:32:05Z">
        <w:r>
          <w:rPr>
            <w:rFonts w:hint="eastAsia" w:ascii="Times New Roman" w:hAnsi="Times New Roman"/>
            <w:sz w:val="24"/>
            <w:szCs w:val="24"/>
            <w:lang w:val="en-US" w:eastAsia="zh-CN"/>
          </w:rPr>
          <w:delText>实际上，VMM的作用不仅仅是提高了一个多任务的管理任务，也是一种十分安全可靠的虚拟化系统方案。</w:delText>
        </w:r>
      </w:del>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w:t>
      </w:r>
      <w:del w:id="623" w:author="Janusio" w:date="2018-03-14T15:51:31Z">
        <w:r>
          <w:rPr>
            <w:rFonts w:hint="eastAsia"/>
            <w:lang w:val="en-US" w:eastAsia="zh-CN"/>
          </w:rPr>
          <w:delText>就那些</w:delText>
        </w:r>
      </w:del>
      <w:ins w:id="624" w:author="Janusio" w:date="2018-03-14T15:51:32Z">
        <w:r>
          <w:rPr>
            <w:rFonts w:hint="eastAsia"/>
            <w:lang w:val="en-US" w:eastAsia="zh-CN"/>
          </w:rPr>
          <w:t>进行</w:t>
        </w:r>
      </w:ins>
      <w:r>
        <w:rPr>
          <w:rFonts w:hint="eastAsia"/>
          <w:lang w:val="en-US" w:eastAsia="zh-CN"/>
        </w:rPr>
        <w:t>管理的Xend进程，并提供</w:t>
      </w:r>
      <w:ins w:id="625" w:author="Janusio" w:date="2018-03-14T15:51:05Z">
        <w:r>
          <w:rPr>
            <w:rFonts w:hint="eastAsia"/>
            <w:lang w:val="en-US" w:eastAsia="zh-CN"/>
          </w:rPr>
          <w:t>对</w:t>
        </w:r>
      </w:ins>
      <w:r>
        <w:rPr>
          <w:rFonts w:hint="eastAsia"/>
          <w:lang w:val="en-US" w:eastAsia="zh-CN"/>
        </w:rPr>
        <w:t>这些虚拟机</w:t>
      </w:r>
      <w:del w:id="626" w:author="Janusio" w:date="2018-03-14T15:51:16Z">
        <w:r>
          <w:rPr>
            <w:rFonts w:hint="eastAsia"/>
            <w:lang w:val="en-US" w:eastAsia="zh-CN"/>
          </w:rPr>
          <w:delText>控</w:delText>
        </w:r>
      </w:del>
      <w:ins w:id="627" w:author="Janusio" w:date="2018-03-14T15:51:11Z">
        <w:r>
          <w:rPr>
            <w:rFonts w:hint="eastAsia"/>
            <w:lang w:val="en-US" w:eastAsia="zh-CN"/>
          </w:rPr>
          <w:t>进行</w:t>
        </w:r>
      </w:ins>
      <w:ins w:id="628" w:author="Janusio" w:date="2018-03-14T15:51:09Z">
        <w:r>
          <w:rPr>
            <w:rFonts w:hint="eastAsia"/>
            <w:lang w:val="en-US" w:eastAsia="zh-CN"/>
          </w:rPr>
          <w:t>访问</w:t>
        </w:r>
      </w:ins>
      <w:ins w:id="629" w:author="Janusio" w:date="2018-03-14T15:51:14Z">
        <w:r>
          <w:rPr>
            <w:rFonts w:hint="eastAsia"/>
            <w:lang w:val="en-US" w:eastAsia="zh-CN"/>
          </w:rPr>
          <w:t>的</w:t>
        </w:r>
      </w:ins>
      <w:ins w:id="630" w:author="Janusio" w:date="2018-03-14T15:51:18Z">
        <w:r>
          <w:rPr>
            <w:rFonts w:hint="eastAsia"/>
            <w:lang w:val="en-US" w:eastAsia="zh-CN"/>
          </w:rPr>
          <w:t>控</w:t>
        </w:r>
      </w:ins>
      <w:r>
        <w:rPr>
          <w:rFonts w:hint="eastAsia"/>
          <w:lang w:val="en-US" w:eastAsia="zh-CN"/>
        </w:rPr>
        <w:t>制台</w:t>
      </w:r>
      <w:del w:id="631" w:author="Janusio" w:date="2018-03-14T15:51:21Z">
        <w:r>
          <w:rPr>
            <w:rFonts w:hint="eastAsia"/>
            <w:lang w:val="en-US" w:eastAsia="zh-CN"/>
          </w:rPr>
          <w:delText>的</w:delText>
        </w:r>
      </w:del>
      <w:del w:id="632" w:author="Janusio" w:date="2018-03-14T15:51:08Z">
        <w:r>
          <w:rPr>
            <w:rFonts w:hint="eastAsia"/>
            <w:lang w:val="en-US" w:eastAsia="zh-CN"/>
          </w:rPr>
          <w:delText>访问</w:delText>
        </w:r>
      </w:del>
      <w:r>
        <w:rPr>
          <w:rFonts w:hint="eastAsia"/>
          <w:lang w:val="en-US" w:eastAsia="zh-CN"/>
        </w:rPr>
        <w:t>，管理员可以通过控制台直接与Domain0进行对话。DomainU没有真实的硬件驱动，不能直接对物理硬件资源进行访问，必须通过Domain0</w:t>
      </w:r>
      <w:ins w:id="633" w:author="Janusio" w:date="2018-03-14T15:51:47Z">
        <w:r>
          <w:rPr>
            <w:rFonts w:hint="eastAsia"/>
            <w:lang w:val="en-US" w:eastAsia="zh-CN"/>
          </w:rPr>
          <w:t>才能</w:t>
        </w:r>
      </w:ins>
      <w:ins w:id="634" w:author="Janusio" w:date="2018-03-14T15:51:48Z">
        <w:r>
          <w:rPr>
            <w:rFonts w:hint="eastAsia"/>
            <w:lang w:val="en-US" w:eastAsia="zh-CN"/>
          </w:rPr>
          <w:t>访问</w:t>
        </w:r>
      </w:ins>
      <w:r>
        <w:rPr>
          <w:rFonts w:hint="eastAsia"/>
          <w:lang w:val="en-US" w:eastAsia="zh-CN"/>
        </w:rPr>
        <w:t>。</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w:t>
      </w:r>
      <w:ins w:id="635" w:author="Janusio" w:date="2018-03-14T15:34:25Z">
        <w:r>
          <w:rPr>
            <w:rFonts w:hint="eastAsia"/>
            <w:lang w:val="en-US" w:eastAsia="zh-CN"/>
          </w:rPr>
          <w:t>KVM</w:t>
        </w:r>
      </w:ins>
      <w:ins w:id="636" w:author="Janusio" w:date="2018-03-14T15:34:27Z">
        <w:r>
          <w:rPr>
            <w:rFonts w:hint="eastAsia"/>
            <w:lang w:val="en-US" w:eastAsia="zh-CN"/>
          </w:rPr>
          <w:t>自身被</w:t>
        </w:r>
      </w:ins>
      <w:ins w:id="637" w:author="Janusio" w:date="2018-03-14T15:34:29Z">
        <w:r>
          <w:rPr>
            <w:rFonts w:hint="eastAsia"/>
            <w:lang w:val="en-US" w:eastAsia="zh-CN"/>
          </w:rPr>
          <w:t>构建</w:t>
        </w:r>
      </w:ins>
      <w:ins w:id="638" w:author="Janusio" w:date="2018-03-14T15:34:31Z">
        <w:r>
          <w:rPr>
            <w:rFonts w:hint="eastAsia"/>
            <w:lang w:val="en-US" w:eastAsia="zh-CN"/>
          </w:rPr>
          <w:t>Linux内核</w:t>
        </w:r>
      </w:ins>
      <w:ins w:id="639" w:author="Janusio" w:date="2018-03-14T15:34:32Z">
        <w:r>
          <w:rPr>
            <w:rFonts w:hint="eastAsia"/>
            <w:lang w:val="en-US" w:eastAsia="zh-CN"/>
          </w:rPr>
          <w:t>模块</w:t>
        </w:r>
      </w:ins>
      <w:ins w:id="640" w:author="Janusio" w:date="2018-03-14T15:34:33Z">
        <w:r>
          <w:rPr>
            <w:rFonts w:hint="eastAsia"/>
            <w:lang w:val="en-US" w:eastAsia="zh-CN"/>
          </w:rPr>
          <w:t>中，</w:t>
        </w:r>
      </w:ins>
      <w:ins w:id="641" w:author="Janusio" w:date="2018-03-14T15:34:34Z">
        <w:r>
          <w:rPr>
            <w:rFonts w:hint="eastAsia"/>
            <w:lang w:val="en-US" w:eastAsia="zh-CN"/>
          </w:rPr>
          <w:t>需要</w:t>
        </w:r>
      </w:ins>
      <w:ins w:id="642" w:author="Janusio" w:date="2018-03-14T15:34:35Z">
        <w:r>
          <w:rPr>
            <w:rFonts w:hint="eastAsia"/>
            <w:lang w:val="en-US" w:eastAsia="zh-CN"/>
          </w:rPr>
          <w:t>在</w:t>
        </w:r>
      </w:ins>
      <w:ins w:id="643" w:author="Janusio" w:date="2018-03-14T15:34:37Z">
        <w:r>
          <w:rPr>
            <w:rFonts w:hint="eastAsia"/>
            <w:lang w:val="en-US" w:eastAsia="zh-CN"/>
          </w:rPr>
          <w:t>使用</w:t>
        </w:r>
      </w:ins>
      <w:ins w:id="644" w:author="Janusio" w:date="2018-03-14T15:34:38Z">
        <w:r>
          <w:rPr>
            <w:rFonts w:hint="eastAsia"/>
            <w:lang w:val="en-US" w:eastAsia="zh-CN"/>
          </w:rPr>
          <w:t>的时候</w:t>
        </w:r>
      </w:ins>
      <w:ins w:id="645" w:author="Janusio" w:date="2018-03-14T15:34:39Z">
        <w:r>
          <w:rPr>
            <w:rFonts w:hint="eastAsia"/>
            <w:lang w:val="en-US" w:eastAsia="zh-CN"/>
          </w:rPr>
          <w:t>进行</w:t>
        </w:r>
      </w:ins>
      <w:ins w:id="646" w:author="Janusio" w:date="2018-03-14T15:34:40Z">
        <w:r>
          <w:rPr>
            <w:rFonts w:hint="eastAsia"/>
            <w:lang w:val="en-US" w:eastAsia="zh-CN"/>
          </w:rPr>
          <w:t>内核的</w:t>
        </w:r>
      </w:ins>
      <w:ins w:id="647" w:author="Janusio" w:date="2018-03-14T15:34:44Z">
        <w:r>
          <w:rPr>
            <w:rFonts w:hint="eastAsia"/>
            <w:lang w:val="en-US" w:eastAsia="zh-CN"/>
          </w:rPr>
          <w:t>编译</w:t>
        </w:r>
      </w:ins>
      <w:ins w:id="648" w:author="Janusio" w:date="2018-03-14T15:34:45Z">
        <w:r>
          <w:rPr>
            <w:rFonts w:hint="eastAsia"/>
            <w:lang w:val="en-US" w:eastAsia="zh-CN"/>
          </w:rPr>
          <w:t>和</w:t>
        </w:r>
      </w:ins>
      <w:ins w:id="649" w:author="Janusio" w:date="2018-03-14T15:34:50Z">
        <w:r>
          <w:rPr>
            <w:rFonts w:hint="eastAsia"/>
            <w:lang w:val="en-US" w:eastAsia="zh-CN"/>
          </w:rPr>
          <w:t>添加</w:t>
        </w:r>
      </w:ins>
      <w:ins w:id="650" w:author="Janusio" w:date="2018-03-14T15:34:51Z">
        <w:r>
          <w:rPr>
            <w:rFonts w:hint="eastAsia"/>
            <w:lang w:val="en-US" w:eastAsia="zh-CN"/>
          </w:rPr>
          <w:t>才可以</w:t>
        </w:r>
      </w:ins>
      <w:ins w:id="651" w:author="Janusio" w:date="2018-03-14T15:34:53Z">
        <w:r>
          <w:rPr>
            <w:rFonts w:hint="eastAsia"/>
            <w:lang w:val="en-US" w:eastAsia="zh-CN"/>
          </w:rPr>
          <w:t>使用，</w:t>
        </w:r>
      </w:ins>
      <w:ins w:id="652" w:author="Janusio" w:date="2018-03-14T15:34:56Z">
        <w:r>
          <w:rPr>
            <w:rFonts w:hint="eastAsia"/>
            <w:lang w:val="en-US" w:eastAsia="zh-CN"/>
          </w:rPr>
          <w:t>并且</w:t>
        </w:r>
      </w:ins>
      <w:ins w:id="653" w:author="Janusio" w:date="2018-03-14T15:35:00Z">
        <w:r>
          <w:rPr>
            <w:rFonts w:hint="eastAsia"/>
            <w:lang w:val="en-US" w:eastAsia="zh-CN"/>
          </w:rPr>
          <w:t>KVM</w:t>
        </w:r>
      </w:ins>
      <w:ins w:id="654" w:author="Janusio" w:date="2018-03-14T15:35:01Z">
        <w:r>
          <w:rPr>
            <w:rFonts w:hint="eastAsia"/>
            <w:lang w:val="en-US" w:eastAsia="zh-CN"/>
          </w:rPr>
          <w:t>必须</w:t>
        </w:r>
      </w:ins>
      <w:ins w:id="655" w:author="Janusio" w:date="2018-03-14T15:35:02Z">
        <w:r>
          <w:rPr>
            <w:rFonts w:hint="eastAsia"/>
            <w:lang w:val="en-US" w:eastAsia="zh-CN"/>
          </w:rPr>
          <w:t>依赖</w:t>
        </w:r>
      </w:ins>
      <w:ins w:id="656" w:author="Janusio" w:date="2018-03-14T15:35:05Z">
        <w:r>
          <w:rPr>
            <w:rFonts w:hint="eastAsia"/>
            <w:lang w:val="en-US" w:eastAsia="zh-CN"/>
          </w:rPr>
          <w:t>Qemu</w:t>
        </w:r>
      </w:ins>
      <w:ins w:id="657" w:author="Janusio" w:date="2018-03-14T15:35:09Z">
        <w:r>
          <w:rPr>
            <w:rFonts w:hint="eastAsia"/>
            <w:lang w:val="en-US" w:eastAsia="zh-CN"/>
          </w:rPr>
          <w:t>才可以</w:t>
        </w:r>
      </w:ins>
      <w:ins w:id="658" w:author="Janusio" w:date="2018-03-14T15:35:11Z">
        <w:r>
          <w:rPr>
            <w:rFonts w:hint="eastAsia"/>
            <w:lang w:val="en-US" w:eastAsia="zh-CN"/>
          </w:rPr>
          <w:t>模拟</w:t>
        </w:r>
      </w:ins>
      <w:ins w:id="659" w:author="Janusio" w:date="2018-03-14T15:35:12Z">
        <w:r>
          <w:rPr>
            <w:rFonts w:hint="eastAsia"/>
            <w:lang w:val="en-US" w:eastAsia="zh-CN"/>
          </w:rPr>
          <w:t>IO</w:t>
        </w:r>
      </w:ins>
      <w:ins w:id="660" w:author="Janusio" w:date="2018-03-14T15:35:14Z">
        <w:r>
          <w:rPr>
            <w:rFonts w:hint="eastAsia"/>
            <w:lang w:val="en-US" w:eastAsia="zh-CN"/>
          </w:rPr>
          <w:t>设备等</w:t>
        </w:r>
      </w:ins>
      <w:ins w:id="661" w:author="Janusio" w:date="2018-03-14T15:35:20Z">
        <w:r>
          <w:rPr>
            <w:rFonts w:hint="eastAsia"/>
            <w:lang w:val="en-US" w:eastAsia="zh-CN"/>
          </w:rPr>
          <w:t>硬件</w:t>
        </w:r>
      </w:ins>
      <w:ins w:id="662" w:author="Janusio" w:date="2018-03-14T15:35:21Z">
        <w:r>
          <w:rPr>
            <w:rFonts w:hint="eastAsia"/>
            <w:lang w:val="en-US" w:eastAsia="zh-CN"/>
          </w:rPr>
          <w:t>资源。</w:t>
        </w:r>
      </w:ins>
      <w:del w:id="663" w:author="Janusio" w:date="2018-03-14T15:34:24Z">
        <w:r>
          <w:rPr>
            <w:rFonts w:hint="eastAsia"/>
            <w:lang w:val="en-US" w:eastAsia="zh-CN"/>
          </w:rPr>
          <w:delText>KVM 内核模块在运行时按需加载进入内核空间运行。KVM 本身不执行任何设备模拟，需要 QEMU 通过 /dev/kvm 接口设置一个 GUEST OS 的地址空间，向它提供模拟的 I/O 设备，并将它的视频显示映射回宿主机的显示屏。</w:delText>
        </w:r>
      </w:del>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w:t>
      </w:r>
      <w:del w:id="664" w:author="Janusio" w:date="2018-03-14T15:51:58Z">
        <w:r>
          <w:rPr>
            <w:rFonts w:hint="eastAsia"/>
            <w:lang w:val="en-US" w:eastAsia="zh-CN"/>
          </w:rPr>
          <w:delText>灯光</w:delText>
        </w:r>
      </w:del>
      <w:ins w:id="665" w:author="Janusio" w:date="2018-03-14T15:51:59Z">
        <w:r>
          <w:rPr>
            <w:rFonts w:hint="eastAsia"/>
            <w:lang w:val="en-US" w:eastAsia="zh-CN"/>
          </w:rPr>
          <w:t>等等</w:t>
        </w:r>
      </w:ins>
      <w:r>
        <w:rPr>
          <w:rFonts w:hint="eastAsia"/>
          <w:lang w:val="en-US" w:eastAsia="zh-CN"/>
        </w:rPr>
        <w:t>。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w:t>
      </w:r>
      <w:del w:id="666" w:author="Janusio" w:date="2018-03-14T15:52:26Z">
        <w:r>
          <w:rPr>
            <w:rFonts w:hint="eastAsia"/>
            <w:lang w:val="en-US" w:eastAsia="zh-CN"/>
          </w:rPr>
          <w:delText>一直</w:delText>
        </w:r>
      </w:del>
      <w:ins w:id="667" w:author="Janusio" w:date="2018-03-14T15:52:30Z">
        <w:r>
          <w:rPr>
            <w:rFonts w:hint="eastAsia"/>
            <w:lang w:val="en-US" w:eastAsia="zh-CN"/>
          </w:rPr>
          <w:t>一项</w:t>
        </w:r>
      </w:ins>
      <w:r>
        <w:rPr>
          <w:rFonts w:hint="eastAsia"/>
          <w:lang w:val="en-US" w:eastAsia="zh-CN"/>
        </w:rPr>
        <w:t>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Change w:id="668" w:author="Janusio" w:date="2018-03-14T15:52:41Z">
            <w:rPr>
              <w:rFonts w:hint="eastAsia" w:ascii="Times New Roman" w:hAnsi="Times New Roman"/>
              <w:sz w:val="24"/>
              <w:szCs w:val="24"/>
              <w:lang w:val="en-US" w:eastAsia="zh-CN"/>
            </w:rPr>
          </w:rPrChange>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Change w:id="669" w:author="Janusio" w:date="2018-03-14T15:52:43Z">
            <w:rPr>
              <w:rFonts w:hint="eastAsia" w:ascii="Times New Roman" w:hAnsi="Times New Roman"/>
              <w:sz w:val="24"/>
              <w:szCs w:val="24"/>
              <w:lang w:val="en-US" w:eastAsia="zh-CN"/>
            </w:rPr>
          </w:rPrChange>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Change w:id="670" w:author="Janusio" w:date="2018-03-14T15:52:45Z">
            <w:rPr>
              <w:rFonts w:hint="eastAsia" w:ascii="Times New Roman" w:hAnsi="Times New Roman"/>
              <w:sz w:val="24"/>
              <w:szCs w:val="24"/>
              <w:lang w:val="en-US" w:eastAsia="zh-CN"/>
            </w:rPr>
          </w:rPrChange>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Change w:id="671" w:author="Janusio" w:date="2018-03-14T15:52:46Z">
            <w:rPr>
              <w:rFonts w:hint="eastAsia" w:ascii="Times New Roman" w:hAnsi="Times New Roman"/>
              <w:sz w:val="24"/>
              <w:szCs w:val="24"/>
              <w:lang w:val="en-US" w:eastAsia="zh-CN"/>
            </w:rPr>
          </w:rPrChange>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Change w:id="672" w:author="Janusio" w:date="2018-03-14T15:52:48Z">
            <w:rPr>
              <w:rFonts w:hint="eastAsia" w:ascii="Times New Roman" w:hAnsi="Times New Roman"/>
              <w:sz w:val="24"/>
              <w:szCs w:val="24"/>
              <w:lang w:val="en-US" w:eastAsia="zh-CN"/>
            </w:rPr>
          </w:rPrChange>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w:t>
      </w:r>
      <w:del w:id="673" w:author="Janusio" w:date="2018-03-14T15:52:57Z">
        <w:r>
          <w:rPr>
            <w:rFonts w:hint="eastAsia" w:ascii="Times New Roman" w:hAnsi="Times New Roman"/>
            <w:sz w:val="24"/>
            <w:szCs w:val="24"/>
            <w:lang w:val="en-US" w:eastAsia="zh-CN"/>
          </w:rPr>
          <w:delText>涉及</w:delText>
        </w:r>
      </w:del>
      <w:ins w:id="674" w:author="Janusio" w:date="2018-03-14T15:52:58Z">
        <w:r>
          <w:rPr>
            <w:rFonts w:hint="eastAsia" w:ascii="Times New Roman" w:hAnsi="Times New Roman"/>
            <w:sz w:val="24"/>
            <w:szCs w:val="24"/>
            <w:lang w:val="en-US" w:eastAsia="zh-CN"/>
          </w:rPr>
          <w:t>设计</w:t>
        </w:r>
      </w:ins>
      <w:r>
        <w:rPr>
          <w:rFonts w:hint="eastAsia" w:ascii="Times New Roman" w:hAnsi="Times New Roman"/>
          <w:sz w:val="24"/>
          <w:szCs w:val="24"/>
          <w:lang w:val="en-US" w:eastAsia="zh-CN"/>
        </w:rPr>
        <w:t>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w:t>
      </w:r>
      <w:del w:id="675" w:author="Janusio" w:date="2018-03-14T15:53:06Z">
        <w:r>
          <w:rPr>
            <w:rFonts w:hint="eastAsia" w:ascii="Times New Roman" w:hAnsi="Times New Roman"/>
            <w:sz w:val="24"/>
            <w:szCs w:val="24"/>
            <w:lang w:val="en-US" w:eastAsia="zh-CN"/>
          </w:rPr>
          <w:delText>进行</w:delText>
        </w:r>
      </w:del>
      <w:r>
        <w:rPr>
          <w:rFonts w:hint="eastAsia" w:ascii="Times New Roman" w:hAnsi="Times New Roman"/>
          <w:sz w:val="24"/>
          <w:szCs w:val="24"/>
          <w:lang w:val="en-US" w:eastAsia="zh-CN"/>
        </w:rPr>
        <w:t>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6" w:name="_Toc13864"/>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39" w:name="_Toc23539"/>
      <w:bookmarkStart w:id="40" w:name="_Toc1994"/>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44" w:name="_Toc26470"/>
      <w:bookmarkStart w:id="45" w:name="_Toc13418"/>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del w:id="676" w:author="Janusio" w:date="2018-03-14T15:53:48Z">
        <w:r>
          <w:rPr>
            <w:rFonts w:hint="eastAsia"/>
            <w:color w:val="auto"/>
            <w:szCs w:val="21"/>
            <w:lang w:val="en-US"/>
          </w:rPr>
          <w:delText>链接</w:delText>
        </w:r>
      </w:del>
      <w:ins w:id="677" w:author="Janusio" w:date="2018-03-14T15:53:49Z">
        <w:r>
          <w:rPr>
            <w:rFonts w:hint="eastAsia"/>
            <w:color w:val="auto"/>
            <w:szCs w:val="21"/>
            <w:lang w:val="en-US" w:eastAsia="zh-CN"/>
          </w:rPr>
          <w:t>连接</w:t>
        </w:r>
      </w:ins>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w:t>
      </w:r>
      <w:del w:id="678" w:author="Janusio" w:date="2018-03-14T15:53:27Z">
        <w:r>
          <w:rPr>
            <w:rFonts w:hint="eastAsia"/>
            <w:color w:val="auto"/>
            <w:szCs w:val="21"/>
          </w:rPr>
          <w:delText>s</w:delText>
        </w:r>
      </w:del>
      <w:r>
        <w:rPr>
          <w:rFonts w:hint="eastAsia"/>
          <w:color w:val="auto"/>
          <w:szCs w:val="21"/>
        </w:rPr>
        <w:t>的信任链和vm的信任链是两条分离的信任链；其二，可信衔接点TJP在m</w:t>
      </w:r>
      <w:del w:id="679" w:author="Janusio" w:date="2018-03-14T15:53:32Z">
        <w:r>
          <w:rPr>
            <w:rFonts w:hint="eastAsia"/>
            <w:color w:val="auto"/>
            <w:szCs w:val="21"/>
          </w:rPr>
          <w:delText>s</w:delText>
        </w:r>
      </w:del>
      <w:r>
        <w:rPr>
          <w:rFonts w:hint="eastAsia"/>
          <w:color w:val="auto"/>
          <w:szCs w:val="21"/>
        </w:rPr>
        <w:t>启动时采用的是静态度量，而在vm创建时，需要动态度量。这是因为为了防止m</w:t>
      </w:r>
      <w:del w:id="680" w:author="Janusio" w:date="2018-03-14T15:53:33Z">
        <w:r>
          <w:rPr>
            <w:rFonts w:hint="eastAsia"/>
            <w:color w:val="auto"/>
            <w:szCs w:val="21"/>
          </w:rPr>
          <w:delText>s</w:delText>
        </w:r>
      </w:del>
      <w:r>
        <w:rPr>
          <w:rFonts w:hint="eastAsia"/>
          <w:color w:val="auto"/>
          <w:szCs w:val="21"/>
        </w:rPr>
        <w:t>内的恶意程序对TJP进行篡改，破环新创建vm的可信性。层次性主要体现在m</w:t>
      </w:r>
      <w:del w:id="681" w:author="Janusio" w:date="2018-03-14T15:53:34Z">
        <w:r>
          <w:rPr>
            <w:rFonts w:hint="eastAsia"/>
            <w:color w:val="auto"/>
            <w:szCs w:val="21"/>
          </w:rPr>
          <w:delText>s</w:delText>
        </w:r>
      </w:del>
      <w:r>
        <w:rPr>
          <w:rFonts w:hint="eastAsia"/>
          <w:color w:val="auto"/>
          <w:szCs w:val="21"/>
        </w:rPr>
        <w:t>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47" w:name="_Toc6756"/>
      <w:bookmarkStart w:id="48" w:name="_Toc15187"/>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bookmarkStart w:id="54" w:name="_Toc2277"/>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13550"/>
      <w:bookmarkStart w:id="58" w:name="_Toc24116"/>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6206"/>
      <w:bookmarkStart w:id="61" w:name="_Toc11275"/>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19585"/>
      <w:bookmarkStart w:id="63" w:name="_Toc5914"/>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14273"/>
      <w:bookmarkStart w:id="65" w:name="_Toc7208"/>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19048"/>
      <w:bookmarkStart w:id="70" w:name="_Toc24659"/>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ins w:id="682" w:author="Janusio" w:date="2018-03-14T15:54:27Z">
        <w:r>
          <w:rPr>
            <w:rFonts w:hint="eastAsia" w:ascii="Times New Roman" w:hAnsi="Times New Roman"/>
            <w:i/>
            <w:color w:val="auto"/>
            <w:szCs w:val="21"/>
          </w:rPr>
          <w:t>r</w:t>
        </w:r>
      </w:ins>
      <w:r>
        <w:rPr>
          <w:rFonts w:hint="eastAsia" w:ascii="Times New Roman" w:hAnsi="Times New Roman"/>
          <w:color w:val="auto"/>
        </w:rPr>
        <w:t>(m)</w:t>
      </w:r>
      <w:del w:id="683" w:author="Janusio" w:date="2018-03-14T15:54:25Z">
        <w:r>
          <w:rPr>
            <w:rFonts w:hint="eastAsia" w:ascii="Times New Roman" w:hAnsi="Times New Roman"/>
            <w:i/>
            <w:color w:val="auto"/>
            <w:szCs w:val="21"/>
          </w:rPr>
          <w:delText>r</w:delText>
        </w:r>
      </w:del>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ins w:id="684" w:author="Janusio" w:date="2018-03-14T15:54:36Z">
        <w:r>
          <w:rPr>
            <w:rFonts w:hint="eastAsia"/>
            <w:color w:val="auto"/>
            <w:lang w:val="en-US" w:eastAsia="zh-CN"/>
          </w:rPr>
          <w:t>)</w:t>
        </w:r>
      </w:ins>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ins w:id="685" w:author="Janusio" w:date="2018-03-14T15:54:42Z">
        <w:r>
          <w:rPr>
            <w:rFonts w:hint="eastAsia"/>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686" w:author="Janusio" w:date="2018-03-14T15:55:07Z">
        <w:r>
          <w:rPr>
            <w:rFonts w:hint="eastAsia"/>
            <w:color w:val="auto"/>
            <w:lang w:val="en-US" w:eastAsia="zh-CN"/>
          </w:rPr>
          <w:t>)</w:t>
        </w:r>
      </w:ins>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687" w:author="Janusio" w:date="2018-03-14T15:55:01Z">
        <w:r>
          <w:rPr>
            <w:rFonts w:hint="eastAsia"/>
            <w:color w:val="auto"/>
            <w:lang w:val="en-US" w:eastAsia="zh-CN"/>
          </w:rPr>
          <w:t>))</w:t>
        </w:r>
      </w:ins>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688" w:author="Janusio" w:date="2018-03-14T15:55:12Z">
        <w:r>
          <w:rPr>
            <w:rFonts w:hint="eastAsia"/>
            <w:color w:val="auto"/>
            <w:lang w:val="en-US" w:eastAsia="zh-CN"/>
          </w:rPr>
          <w:t>)</w:t>
        </w:r>
      </w:ins>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ins w:id="689" w:author="Janusio" w:date="2018-03-14T15:55:21Z">
        <w:r>
          <w:rPr>
            <w:rFonts w:hint="eastAsia"/>
            <w:color w:val="auto"/>
            <w:lang w:val="en-US" w:eastAsia="zh-CN"/>
          </w:rPr>
          <w:t>)</w:t>
        </w:r>
      </w:ins>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ins w:id="690" w:author="Janusio" w:date="2018-03-14T15:55:25Z">
        <w:r>
          <w:rPr>
            <w:rFonts w:hint="eastAsia"/>
            <w:color w:val="auto"/>
            <w:lang w:val="en-US" w:eastAsia="zh-CN"/>
          </w:rPr>
          <w:t>)</w:t>
        </w:r>
      </w:ins>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ins w:id="691" w:author="Janusio" w:date="2018-03-14T15:55:35Z">
        <w:r>
          <w:rPr>
            <w:rFonts w:hint="eastAsia"/>
            <w:color w:val="auto"/>
            <w:lang w:val="en-US" w:eastAsia="zh-CN"/>
          </w:rPr>
          <w:t>)</w:t>
        </w:r>
      </w:ins>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ins w:id="692" w:author="Janusio" w:date="2018-03-14T15:56:05Z">
        <w:r>
          <w:rPr>
            <w:rFonts w:hint="eastAsia"/>
            <w:color w:val="auto"/>
            <w:lang w:val="en-US" w:eastAsia="zh-CN"/>
          </w:rPr>
          <w:t>(</w:t>
        </w:r>
      </w:ins>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del w:id="693" w:author="Janusio" w:date="2018-03-14T15:56:13Z">
        <w:r>
          <w:rPr>
            <w:rFonts w:hint="eastAsia" w:ascii="Times New Roman" w:hAnsi="Times New Roman"/>
            <w:color w:val="auto"/>
          </w:rPr>
          <w:delText>(</w:delText>
        </w:r>
      </w:del>
      <w:r>
        <w:rPr>
          <w:rFonts w:hint="eastAsia" w:ascii="宋体" w:hAnsi="宋体" w:cs="宋体"/>
          <w:color w:val="auto"/>
        </w:rPr>
        <w:t>┐</w:t>
      </w:r>
      <w:ins w:id="694" w:author="Janusio" w:date="2018-03-14T15:56:26Z">
        <w:r>
          <w:rPr>
            <w:rFonts w:hint="eastAsia"/>
            <w:color w:val="auto"/>
            <w:lang w:val="en-US" w:eastAsia="zh-CN"/>
          </w:rPr>
          <w:t>(</w:t>
        </w:r>
      </w:ins>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ins w:id="695" w:author="Janusio" w:date="2018-03-14T15:56:35Z">
        <w:r>
          <w:rPr>
            <w:rFonts w:hint="eastAsia"/>
            <w:color w:val="auto"/>
            <w:sz w:val="22"/>
            <w:szCs w:val="22"/>
            <w:lang w:val="en-US" w:eastAsia="zh-CN"/>
          </w:rPr>
          <w:t>,</w:t>
        </w:r>
      </w:ins>
      <w:del w:id="696" w:author="Janusio" w:date="2018-03-14T15:56:35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del w:id="697" w:author="Janusio" w:date="2018-03-14T15:57:20Z">
        <w:r>
          <w:rPr>
            <w:rFonts w:hint="eastAsia" w:ascii="Times New Roman" w:hAnsi="Times New Roman"/>
            <w:color w:val="auto"/>
            <w:lang w:val="en-US"/>
          </w:rPr>
          <w:delText>公里</w:delText>
        </w:r>
      </w:del>
      <w:ins w:id="698" w:author="Janusio" w:date="2018-03-14T15:57:27Z">
        <w:r>
          <w:rPr>
            <w:rFonts w:hint="eastAsia"/>
            <w:color w:val="auto"/>
            <w:lang w:val="en-US" w:eastAsia="zh-CN"/>
          </w:rPr>
          <w:t>公理</w:t>
        </w:r>
      </w:ins>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del w:id="699" w:author="Janusio" w:date="2018-03-14T15:57:33Z">
        <w:r>
          <w:rPr>
            <w:rFonts w:hint="eastAsia" w:ascii="Times New Roman" w:hAnsi="Times New Roman"/>
            <w:iCs/>
            <w:color w:val="auto"/>
          </w:rPr>
          <w:delText>)</w:delText>
        </w:r>
      </w:del>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del w:id="700" w:author="Janusio" w:date="2018-03-14T15:57:37Z">
        <w:r>
          <w:rPr>
            <w:rFonts w:hint="eastAsia" w:ascii="Times New Roman" w:hAnsi="Times New Roman"/>
            <w:iCs/>
            <w:color w:val="auto"/>
          </w:rPr>
          <w:delText>)</w:delText>
        </w:r>
      </w:del>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701" w:author="Janusio" w:date="2018-03-14T15:57:52Z">
        <w:r>
          <w:rPr>
            <w:rFonts w:hint="eastAsia"/>
            <w:iCs/>
            <w:color w:val="auto"/>
            <w:lang w:val="en-US" w:eastAsia="zh-CN"/>
          </w:rPr>
          <w:t>)</w:t>
        </w:r>
      </w:ins>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del w:id="702" w:author="Janusio" w:date="2018-03-14T15:58:14Z">
        <w:r>
          <w:rPr>
            <w:rFonts w:hint="eastAsia" w:ascii="Times New Roman" w:hAnsi="Times New Roman"/>
            <w:color w:val="auto"/>
          </w:rPr>
          <w:delText>)</w:delText>
        </w:r>
      </w:del>
      <w:r>
        <w:rPr>
          <w:rFonts w:hint="eastAsia" w:ascii="Times New Roman" w:hAnsi="Times New Roman"/>
          <w:color w:val="auto"/>
        </w:rPr>
        <w:t>),</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ins w:id="703" w:author="Janusio" w:date="2018-03-14T15:58:19Z">
        <w:r>
          <w:rPr>
            <w:rFonts w:hint="eastAsia"/>
            <w:iCs/>
            <w:color w:val="auto"/>
            <w:lang w:val="en-US" w:eastAsia="zh-CN"/>
          </w:rPr>
          <w:t>)</w:t>
        </w:r>
      </w:ins>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w:t>
      </w:r>
      <w:ins w:id="704" w:author="Janusio" w:date="2018-03-14T15:59:23Z">
        <w:r>
          <w:rPr>
            <w:rFonts w:hint="eastAsia"/>
            <w:sz w:val="24"/>
            <w:lang w:val="en-US" w:eastAsia="zh-CN"/>
          </w:rPr>
          <w:t>扩展</w:t>
        </w:r>
      </w:ins>
      <w:del w:id="705" w:author="Janusio" w:date="2018-03-14T15:59:19Z">
        <w:r>
          <w:rPr>
            <w:rFonts w:hint="eastAsia"/>
            <w:sz w:val="24"/>
            <w:lang w:val="en-US" w:eastAsia="zh-CN"/>
          </w:rPr>
          <w:delText>无干扰</w:delText>
        </w:r>
      </w:del>
      <w:r>
        <w:rPr>
          <w:rFonts w:hint="eastAsia"/>
          <w:sz w:val="24"/>
          <w:lang w:val="en-US" w:eastAsia="zh-CN"/>
        </w:rPr>
        <w:t>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del w:id="706" w:author="Janusio" w:date="2018-03-14T15:59:55Z"/>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bookmarkStart w:id="100" w:name="_GoBack"/>
      <w:bookmarkEnd w:id="10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ins w:id="707" w:author="Janusio" w:date="2018-03-14T14:58:46Z">
        <w:r>
          <w:rPr>
            <w:rFonts w:hint="eastAsia"/>
            <w:sz w:val="21"/>
            <w:szCs w:val="21"/>
            <w:rPrChange w:id="708" w:author="Janusio" w:date="2018-03-14T14:58:46Z">
              <w:rPr>
                <w:rFonts w:hint="eastAsia"/>
              </w:rPr>
            </w:rPrChange>
          </w:rPr>
          <w:t>陈亮, 曾荣仁, 李峰,等. 基于无干扰理论的信任链传递模型[J]. 计算机科学, 2016, 43(10):141-144..</w:t>
        </w:r>
      </w:ins>
      <w:del w:id="710" w:author="Janusio" w:date="2018-03-14T14:58:46Z">
        <w:r>
          <w:rPr>
            <w:rFonts w:hint="eastAsia"/>
            <w:sz w:val="21"/>
            <w:szCs w:val="21"/>
            <w:vertAlign w:val="baseline"/>
          </w:rPr>
          <w:delText>蔡谊,左晓栋. 面向虚拟化技术的可信计算平台研究[J]. 信息安全与通信保密,2013,(06):77-79</w:delText>
        </w:r>
      </w:del>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pPr>
      <w:r>
        <w:rPr>
          <w:rFonts w:hint="eastAsia"/>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pPr>
      <w:r>
        <w:rPr>
          <w:rFonts w:hint="eastAsia"/>
        </w:rPr>
        <w:t>Paolo Baldan, Alessandro Beggiato. Multilevel Transitive and Intransitive Non-interference, Causally[J]. Theoretical Computer Science, 2018, 706:54-82.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pPr>
      <w:r>
        <w:rPr>
          <w:rFonts w:hint="eastAsia"/>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再此感谢所有人，在以后的生活中，我会用更多的时间去帮助其他需要帮助的人。</w:t>
      </w:r>
    </w:p>
    <w:p>
      <w:pPr>
        <w:pStyle w:val="32"/>
        <w:spacing w:line="360" w:lineRule="auto"/>
        <w:ind w:firstLine="420" w:firstLineChars="0"/>
        <w:rPr>
          <w:rFonts w:hint="eastAsia" w:ascii="Times New Roman" w:hAnsi="Times New Roman"/>
          <w:sz w:val="24"/>
          <w:szCs w:val="24"/>
          <w:lang w:val="en-US" w:eastAsia="zh-CN"/>
        </w:rPr>
      </w:pP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97" w:name="文献"/>
      <w:bookmarkStart w:id="98" w:name="cas"/>
      <w:bookmarkStart w:id="99"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97"/>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98"/>
    <w:bookmarkEnd w:id="99"/>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r>
      <w:rPr>
        <w:rFonts w:hint="eastAsia"/>
        <w:lang w:val="en-US" w:eastAsia="zh-CN"/>
      </w:rPr>
      <w:t>四川师范大学硕士学位论文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B1369C"/>
    <w:rsid w:val="04E21DE2"/>
    <w:rsid w:val="05361030"/>
    <w:rsid w:val="05740D77"/>
    <w:rsid w:val="058710A0"/>
    <w:rsid w:val="058F0B6F"/>
    <w:rsid w:val="05AD6BB9"/>
    <w:rsid w:val="05FF0CCC"/>
    <w:rsid w:val="06865305"/>
    <w:rsid w:val="078218E3"/>
    <w:rsid w:val="083A166C"/>
    <w:rsid w:val="084F19CB"/>
    <w:rsid w:val="088D41C4"/>
    <w:rsid w:val="095225F0"/>
    <w:rsid w:val="09870F95"/>
    <w:rsid w:val="098F62AB"/>
    <w:rsid w:val="09CA5FEA"/>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F1D07DB"/>
    <w:rsid w:val="0F7A6C1E"/>
    <w:rsid w:val="0FA2398F"/>
    <w:rsid w:val="0FA52BE4"/>
    <w:rsid w:val="10530DEB"/>
    <w:rsid w:val="10EF0438"/>
    <w:rsid w:val="10F7147F"/>
    <w:rsid w:val="10FE5AA0"/>
    <w:rsid w:val="11491286"/>
    <w:rsid w:val="11584355"/>
    <w:rsid w:val="11B84176"/>
    <w:rsid w:val="122226BB"/>
    <w:rsid w:val="124901C1"/>
    <w:rsid w:val="126C3A7A"/>
    <w:rsid w:val="12790B77"/>
    <w:rsid w:val="13D3666E"/>
    <w:rsid w:val="142C32D6"/>
    <w:rsid w:val="14C17B19"/>
    <w:rsid w:val="15EE2B3C"/>
    <w:rsid w:val="167C4FE1"/>
    <w:rsid w:val="16CA7F03"/>
    <w:rsid w:val="16EB75C8"/>
    <w:rsid w:val="191876CB"/>
    <w:rsid w:val="197A7B49"/>
    <w:rsid w:val="1A392BA7"/>
    <w:rsid w:val="1A4C3A17"/>
    <w:rsid w:val="1A8C308D"/>
    <w:rsid w:val="1A98780E"/>
    <w:rsid w:val="1ADE6353"/>
    <w:rsid w:val="1BBC0CBD"/>
    <w:rsid w:val="1C54703E"/>
    <w:rsid w:val="1C9844D8"/>
    <w:rsid w:val="1C986D85"/>
    <w:rsid w:val="1CB52A74"/>
    <w:rsid w:val="1CEE63E9"/>
    <w:rsid w:val="1D0062FD"/>
    <w:rsid w:val="1D2B002E"/>
    <w:rsid w:val="1D327066"/>
    <w:rsid w:val="1E137397"/>
    <w:rsid w:val="1E537A14"/>
    <w:rsid w:val="1F086ED0"/>
    <w:rsid w:val="1F3B130B"/>
    <w:rsid w:val="1F4B1B50"/>
    <w:rsid w:val="1FAA7A38"/>
    <w:rsid w:val="1FF7083D"/>
    <w:rsid w:val="203C6B2F"/>
    <w:rsid w:val="204E64CA"/>
    <w:rsid w:val="2087140F"/>
    <w:rsid w:val="20DC3B82"/>
    <w:rsid w:val="20FD3C50"/>
    <w:rsid w:val="212241A9"/>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89032B"/>
    <w:rsid w:val="2B9A387D"/>
    <w:rsid w:val="2BDA11C6"/>
    <w:rsid w:val="2CE65DD0"/>
    <w:rsid w:val="2D4F3ECF"/>
    <w:rsid w:val="2D9519B6"/>
    <w:rsid w:val="2D9C0D4D"/>
    <w:rsid w:val="2DF04EFA"/>
    <w:rsid w:val="2DF34AED"/>
    <w:rsid w:val="2E4A4D5B"/>
    <w:rsid w:val="2E6C0E71"/>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F82722"/>
    <w:rsid w:val="376B1D06"/>
    <w:rsid w:val="379D2778"/>
    <w:rsid w:val="382C60A0"/>
    <w:rsid w:val="385E656E"/>
    <w:rsid w:val="39F028FE"/>
    <w:rsid w:val="39FA2779"/>
    <w:rsid w:val="3A32706D"/>
    <w:rsid w:val="3A64416E"/>
    <w:rsid w:val="3A7746DE"/>
    <w:rsid w:val="3A8A6B4E"/>
    <w:rsid w:val="3ABA2FB2"/>
    <w:rsid w:val="3B23488D"/>
    <w:rsid w:val="3B317784"/>
    <w:rsid w:val="3B4A4030"/>
    <w:rsid w:val="3B9323C9"/>
    <w:rsid w:val="3CCC0A09"/>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52A13A7"/>
    <w:rsid w:val="45F9306D"/>
    <w:rsid w:val="461D1BE6"/>
    <w:rsid w:val="46516022"/>
    <w:rsid w:val="46771DA6"/>
    <w:rsid w:val="474B60F3"/>
    <w:rsid w:val="47C20372"/>
    <w:rsid w:val="47C62CA2"/>
    <w:rsid w:val="480F4964"/>
    <w:rsid w:val="481F1456"/>
    <w:rsid w:val="489126CA"/>
    <w:rsid w:val="491C37DB"/>
    <w:rsid w:val="49CB019C"/>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D12552"/>
    <w:rsid w:val="550413AB"/>
    <w:rsid w:val="5512000E"/>
    <w:rsid w:val="5553770F"/>
    <w:rsid w:val="55FF739C"/>
    <w:rsid w:val="5609419A"/>
    <w:rsid w:val="56151872"/>
    <w:rsid w:val="569B3A18"/>
    <w:rsid w:val="56C03FC0"/>
    <w:rsid w:val="56DB53D0"/>
    <w:rsid w:val="570E17CD"/>
    <w:rsid w:val="57EE3DB7"/>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E52741"/>
    <w:rsid w:val="634A74A4"/>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F41666"/>
    <w:rsid w:val="732A363F"/>
    <w:rsid w:val="738F3CED"/>
    <w:rsid w:val="73F3547C"/>
    <w:rsid w:val="74801541"/>
    <w:rsid w:val="74A5688D"/>
    <w:rsid w:val="74FE09B1"/>
    <w:rsid w:val="7524731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D0C5C59"/>
    <w:rsid w:val="7D172F60"/>
    <w:rsid w:val="7D3A3BDE"/>
    <w:rsid w:val="7D6F6FCB"/>
    <w:rsid w:val="7DC21F04"/>
    <w:rsid w:val="7F943EC8"/>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37721</Words>
  <Characters>57641</Characters>
  <Lines>0</Lines>
  <Paragraphs>0</Paragraphs>
  <ScaleCrop>false</ScaleCrop>
  <LinksUpToDate>false</LinksUpToDate>
  <CharactersWithSpaces>62815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2018-03-14T07:59:57Z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