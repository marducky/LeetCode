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24832"/>
      <w:bookmarkStart w:id="3" w:name="_Toc12559"/>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30825"/>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Change w:id="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9"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Change w:id="19" w:author="Janusio" w:date="2018-03-20T10:18:27Z">
          <w:pPr/>
        </w:pPrChange>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Change w:id="20"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Change w:id="21"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Change w:id="22" w:author="Janusio" w:date="2018-03-20T10:20:57Z">
          <w:pPr>
            <w:pStyle w:val="32"/>
            <w:spacing w:line="360" w:lineRule="auto"/>
            <w:ind w:firstLine="540" w:firstLineChars="0"/>
          </w:pPr>
        </w:pPrChange>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Change w:id="23" w:author="Janusio" w:date="2018-03-20T10:54:20Z">
          <w:pPr>
            <w:pStyle w:val="32"/>
            <w:spacing w:line="360" w:lineRule="auto"/>
            <w:ind w:firstLine="540" w:firstLineChars="0"/>
          </w:pPr>
        </w:pPrChange>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Change w:id="24" w:author="Janusio" w:date="2018-03-20T10:54:35Z">
          <w:pPr>
            <w:pStyle w:val="32"/>
            <w:spacing w:line="360" w:lineRule="auto"/>
            <w:ind w:firstLine="540" w:firstLineChars="0"/>
          </w:pPr>
        </w:pPrChange>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Change w:id="25" w:author="Janusio" w:date="2018-03-20T10:55:06Z">
          <w:pPr>
            <w:pStyle w:val="32"/>
            <w:spacing w:line="360" w:lineRule="auto"/>
            <w:ind w:firstLine="540" w:firstLineChars="0"/>
          </w:pPr>
        </w:pPrChange>
      </w:pPr>
      <w:r>
        <w:rPr>
          <w:rFonts w:hint="eastAsia"/>
          <w:lang w:val="en-US" w:eastAsia="zh-CN"/>
        </w:rPr>
        <w:t>为此，本文对可信虚拟平台架构及其之上的信任链模型进行研究，并利用已有的形式化分析方法安全系统逻辑方法和本文提出的扩展</w:t>
      </w:r>
      <w:del w:id="26" w:author="Janusio" w:date="2018-03-20T10:55:58Z">
        <w:r>
          <w:rPr>
            <w:rFonts w:hint="eastAsia"/>
            <w:lang w:val="en-US" w:eastAsia="zh-CN"/>
          </w:rPr>
          <w:delText>后</w:delText>
        </w:r>
      </w:del>
      <w:del w:id="27" w:author="Janusio" w:date="2018-03-20T10:55:57Z">
        <w:r>
          <w:rPr>
            <w:rFonts w:hint="eastAsia"/>
            <w:lang w:val="en-US" w:eastAsia="zh-CN"/>
          </w:rPr>
          <w:delText>的</w:delText>
        </w:r>
      </w:del>
      <w:r>
        <w:rPr>
          <w:rFonts w:hint="eastAsia"/>
          <w:lang w:val="en-US" w:eastAsia="zh-CN"/>
        </w:rPr>
        <w:t>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26140"/>
      <w:bookmarkStart w:id="15" w:name="_Toc6072"/>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28" w:author="Janusio" w:date="2018-03-20T10:57:03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Change w:id="29"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Change w:id="30"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31" w:author="Janusio" w:date="2018-03-17T23:33:47Z">
        <w:r>
          <w:rPr>
            <w:rFonts w:hint="eastAsia" w:ascii="Times New Roman" w:hAnsi="Times New Roman"/>
            <w:sz w:val="24"/>
            <w:szCs w:val="24"/>
            <w:lang w:val="en-US" w:eastAsia="zh-CN"/>
          </w:rPr>
          <w:delText>TVP</w:delText>
        </w:r>
      </w:del>
      <w:ins w:id="32"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w:t>
      </w:r>
      <w:ins w:id="33" w:author="Janusio" w:date="2018-03-20T10:58:01Z">
        <w:r>
          <w:rPr>
            <w:rFonts w:hint="eastAsia" w:ascii="Times New Roman" w:hAnsi="Times New Roman"/>
            <w:sz w:val="24"/>
            <w:szCs w:val="24"/>
            <w:lang w:val="en-US" w:eastAsia="zh-CN"/>
          </w:rPr>
          <w:t>VMM</w:t>
        </w:r>
      </w:ins>
      <w:del w:id="34" w:author="Janusio" w:date="2018-03-20T10:57:58Z">
        <w:r>
          <w:rPr>
            <w:rFonts w:hint="eastAsia" w:ascii="Times New Roman" w:hAnsi="Times New Roman"/>
            <w:sz w:val="24"/>
            <w:szCs w:val="24"/>
            <w:lang w:val="en-US" w:eastAsia="zh-CN"/>
          </w:rPr>
          <w:delText>（Virtual Machine Monitor, VMM）</w:delText>
        </w:r>
      </w:del>
      <w:r>
        <w:rPr>
          <w:rFonts w:hint="eastAsia" w:ascii="Times New Roman" w:hAnsi="Times New Roman"/>
          <w:sz w:val="24"/>
          <w:szCs w:val="24"/>
          <w:lang w:val="en-US" w:eastAsia="zh-CN"/>
        </w:rPr>
        <w:t>，以及建立在VMM上，包括内核和VMM管理工具的管理域，并且被当做TVP的可信计算基来启动。第三层是作为虚拟机启动的虚拟可信根（Virtual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0601"/>
      <w:bookmarkStart w:id="21" w:name="_Toc16348"/>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Change w:id="35"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Change w:id="36"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Change w:id="37"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del w:id="38" w:author="Janusio" w:date="2018-03-20T10:59:16Z">
        <w:r>
          <w:rPr>
            <w:rFonts w:hint="eastAsia" w:ascii="Times New Roman" w:hAnsi="Times New Roman"/>
            <w:sz w:val="24"/>
            <w:szCs w:val="24"/>
            <w:lang w:val="en-US" w:eastAsia="zh-CN"/>
          </w:rPr>
          <w:delText>对于TVP信任链模型的研究，</w:delText>
        </w:r>
      </w:del>
      <w:r>
        <w:rPr>
          <w:rFonts w:hint="eastAsia" w:ascii="Times New Roman" w:hAnsi="Times New Roman"/>
          <w:sz w:val="24"/>
          <w:szCs w:val="24"/>
          <w:lang w:val="en-US" w:eastAsia="zh-CN"/>
        </w:rPr>
        <w:t>为</w:t>
      </w:r>
      <w:del w:id="39" w:author="Janusio" w:date="2018-03-20T10:59:21Z">
        <w:r>
          <w:rPr>
            <w:rFonts w:hint="eastAsia" w:ascii="Times New Roman" w:hAnsi="Times New Roman"/>
            <w:sz w:val="24"/>
            <w:szCs w:val="24"/>
            <w:lang w:val="en-US" w:eastAsia="zh-CN"/>
          </w:rPr>
          <w:delText>方便</w:delText>
        </w:r>
      </w:del>
      <w:ins w:id="40" w:author="Janusio" w:date="2018-03-20T10:59:22Z">
        <w:r>
          <w:rPr>
            <w:rFonts w:hint="eastAsia" w:ascii="Times New Roman" w:hAnsi="Times New Roman"/>
            <w:sz w:val="24"/>
            <w:szCs w:val="24"/>
            <w:lang w:val="en-US" w:eastAsia="zh-CN"/>
          </w:rPr>
          <w:t>更好</w:t>
        </w:r>
      </w:ins>
      <w:r>
        <w:rPr>
          <w:rFonts w:hint="eastAsia" w:ascii="Times New Roman" w:hAnsi="Times New Roman"/>
          <w:sz w:val="24"/>
          <w:szCs w:val="24"/>
          <w:lang w:val="en-US" w:eastAsia="zh-CN"/>
        </w:rPr>
        <w:t>的对信任链模型</w:t>
      </w:r>
      <w:ins w:id="41" w:author="Janusio" w:date="2018-03-20T10:59:11Z">
        <w:r>
          <w:rPr>
            <w:rFonts w:hint="eastAsia" w:ascii="Times New Roman" w:hAnsi="Times New Roman"/>
            <w:sz w:val="24"/>
            <w:szCs w:val="24"/>
            <w:lang w:val="en-US" w:eastAsia="zh-CN"/>
          </w:rPr>
          <w:t>的</w:t>
        </w:r>
      </w:ins>
      <w:ins w:id="42" w:author="Janusio" w:date="2018-03-20T10:59:12Z">
        <w:r>
          <w:rPr>
            <w:rFonts w:hint="eastAsia" w:ascii="Times New Roman" w:hAnsi="Times New Roman"/>
            <w:sz w:val="24"/>
            <w:szCs w:val="24"/>
            <w:lang w:val="en-US" w:eastAsia="zh-CN"/>
          </w:rPr>
          <w:t>研究现状</w:t>
        </w:r>
      </w:ins>
      <w:r>
        <w:rPr>
          <w:rFonts w:hint="eastAsia" w:ascii="Times New Roman" w:hAnsi="Times New Roman"/>
          <w:sz w:val="24"/>
          <w:szCs w:val="24"/>
          <w:lang w:val="en-US" w:eastAsia="zh-CN"/>
        </w:rPr>
        <w:t>进行更好的阐述，本文将从</w:t>
      </w:r>
      <w:ins w:id="43" w:author="Janusio" w:date="2018-03-20T10:59:44Z">
        <w:r>
          <w:rPr>
            <w:rFonts w:hint="eastAsia" w:ascii="Times New Roman" w:hAnsi="Times New Roman"/>
            <w:sz w:val="24"/>
            <w:szCs w:val="24"/>
            <w:lang w:val="en-US" w:eastAsia="zh-CN"/>
          </w:rPr>
          <w:t>目前</w:t>
        </w:r>
      </w:ins>
      <w:ins w:id="44" w:author="Janusio" w:date="2018-03-20T10:59:46Z">
        <w:r>
          <w:rPr>
            <w:rFonts w:hint="eastAsia" w:ascii="Times New Roman" w:hAnsi="Times New Roman"/>
            <w:sz w:val="24"/>
            <w:szCs w:val="24"/>
            <w:lang w:val="en-US" w:eastAsia="zh-CN"/>
          </w:rPr>
          <w:t>信任链模型</w:t>
        </w:r>
      </w:ins>
      <w:ins w:id="45" w:author="Janusio" w:date="2018-03-20T10:59:52Z">
        <w:r>
          <w:rPr>
            <w:rFonts w:hint="eastAsia" w:ascii="Times New Roman" w:hAnsi="Times New Roman"/>
            <w:sz w:val="24"/>
            <w:szCs w:val="24"/>
            <w:lang w:val="en-US" w:eastAsia="zh-CN"/>
          </w:rPr>
          <w:t>三个不同</w:t>
        </w:r>
      </w:ins>
      <w:ins w:id="46" w:author="Janusio" w:date="2018-03-20T10:59:54Z">
        <w:r>
          <w:rPr>
            <w:rFonts w:hint="eastAsia" w:ascii="Times New Roman" w:hAnsi="Times New Roman"/>
            <w:sz w:val="24"/>
            <w:szCs w:val="24"/>
            <w:lang w:val="en-US" w:eastAsia="zh-CN"/>
          </w:rPr>
          <w:t>类别</w:t>
        </w:r>
      </w:ins>
      <w:del w:id="47" w:author="Janusio" w:date="2018-03-20T10:59:55Z">
        <w:r>
          <w:rPr>
            <w:rFonts w:hint="eastAsia" w:ascii="Times New Roman" w:hAnsi="Times New Roman"/>
            <w:sz w:val="24"/>
            <w:szCs w:val="24"/>
            <w:lang w:val="en-US" w:eastAsia="zh-CN"/>
          </w:rPr>
          <w:delText>三个</w:delText>
        </w:r>
      </w:del>
      <w:del w:id="48" w:author="Janusio" w:date="2018-03-20T10:59:56Z">
        <w:r>
          <w:rPr>
            <w:rFonts w:hint="eastAsia" w:ascii="Times New Roman" w:hAnsi="Times New Roman"/>
            <w:sz w:val="24"/>
            <w:szCs w:val="24"/>
            <w:lang w:val="en-US" w:eastAsia="zh-CN"/>
          </w:rPr>
          <w:delText>方面对</w:delText>
        </w:r>
      </w:del>
      <w:ins w:id="49" w:author="Janusio" w:date="2018-03-20T10:59:57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研究现状进行</w:t>
      </w:r>
      <w:ins w:id="50" w:author="Janusio" w:date="2018-03-20T11:00:08Z">
        <w:r>
          <w:rPr>
            <w:rFonts w:hint="eastAsia" w:ascii="Times New Roman" w:hAnsi="Times New Roman"/>
            <w:sz w:val="24"/>
            <w:szCs w:val="24"/>
            <w:lang w:val="en-US" w:eastAsia="zh-CN"/>
          </w:rPr>
          <w:t>描述</w:t>
        </w:r>
      </w:ins>
      <w:del w:id="51" w:author="Janusio" w:date="2018-03-20T11:00:11Z">
        <w:r>
          <w:rPr>
            <w:rFonts w:hint="eastAsia" w:ascii="Times New Roman" w:hAnsi="Times New Roman"/>
            <w:sz w:val="24"/>
            <w:szCs w:val="24"/>
            <w:lang w:val="en-US" w:eastAsia="zh-CN"/>
          </w:rPr>
          <w:delText>说明</w:delText>
        </w:r>
      </w:del>
      <w:r>
        <w:rPr>
          <w:rFonts w:hint="eastAsia" w:ascii="Times New Roman" w:hAnsi="Times New Roman"/>
          <w:sz w:val="24"/>
          <w:szCs w:val="24"/>
          <w:lang w:val="en-US" w:eastAsia="zh-CN"/>
        </w:rPr>
        <w:t>。</w:t>
      </w:r>
    </w:p>
    <w:p>
      <w:pPr>
        <w:pStyle w:val="32"/>
        <w:spacing w:line="400" w:lineRule="exact"/>
        <w:ind w:firstLine="420" w:firstLineChars="0"/>
        <w:rPr>
          <w:rFonts w:hint="eastAsia" w:ascii="Times New Roman" w:hAnsi="Times New Roman"/>
          <w:sz w:val="24"/>
          <w:szCs w:val="24"/>
          <w:lang w:val="en-US" w:eastAsia="zh-CN"/>
        </w:rPr>
        <w:pPrChange w:id="52"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Change w:id="53"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Change w:id="54"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Change w:id="55"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Change w:id="56"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w:t>
      </w:r>
      <w:del w:id="57" w:author="Janusio" w:date="2018-03-20T11:00:53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是不精细的且逻辑上也不完全合理的。第三层包括VMM以及DOM管理域，信任链为CRTM→BIOS→BootLoader→VMM→DOM OS→Apps，DOM管理域包含OS及大量的应用程序，</w:t>
      </w:r>
      <w:del w:id="58" w:author="Janusio" w:date="2018-03-20T11:00:58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Change w:id="59"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60" w:author="Janusio" w:date="2018-03-20T11:01:10Z">
        <w:r>
          <w:rPr>
            <w:rFonts w:hint="eastAsia" w:ascii="Times New Roman" w:hAnsi="Times New Roman"/>
            <w:sz w:val="24"/>
            <w:szCs w:val="24"/>
            <w:lang w:val="en-US" w:eastAsia="zh-CN"/>
          </w:rPr>
          <w:t>，</w:t>
        </w:r>
      </w:ins>
      <w:ins w:id="61" w:author="Janusio" w:date="2018-03-20T11:01:15Z">
        <w:r>
          <w:rPr>
            <w:rFonts w:hint="eastAsia" w:ascii="Times New Roman" w:hAnsi="Times New Roman"/>
            <w:sz w:val="24"/>
            <w:szCs w:val="24"/>
            <w:lang w:val="en-US" w:eastAsia="zh-CN"/>
          </w:rPr>
          <w:t>即</w:t>
        </w:r>
      </w:ins>
      <w:del w:id="62" w:author="Janusio" w:date="2018-03-20T11:01:08Z">
        <w:r>
          <w:rPr>
            <w:rFonts w:hint="eastAsia" w:ascii="Times New Roman" w:hAnsi="Times New Roman"/>
            <w:sz w:val="24"/>
            <w:szCs w:val="24"/>
            <w:lang w:val="en-US" w:eastAsia="zh-CN"/>
          </w:rPr>
          <w:delText>呢？</w:delText>
        </w:r>
      </w:del>
      <w:del w:id="63" w:author="Janusio" w:date="2018-03-20T11:01:02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Change w:id="64"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Change w:id="65"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Change w:id="66"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Change w:id="67"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68" w:author="Janusio" w:date="2018-03-20T12:59:39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69" w:author="Janusio" w:date="2018-03-20T12:59:39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ins w:id="71" w:author="Janusio" w:date="2018-03-20T11:01:59Z"/>
          <w:rFonts w:hint="eastAsia" w:ascii="Times New Roman" w:hAnsi="Times New Roman" w:eastAsiaTheme="minorEastAsia"/>
          <w:sz w:val="24"/>
          <w:szCs w:val="24"/>
          <w:lang w:val="en-US" w:eastAsia="zh-CN"/>
        </w:rPr>
        <w:pPrChange w:id="70" w:author="Janusio" w:date="2018-03-20T12:59:39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ins w:id="73" w:author="Janusio" w:date="2018-03-20T12:59:24Z"/>
          <w:rFonts w:hint="eastAsia" w:ascii="Times New Roman" w:hAnsi="Times New Roman"/>
          <w:sz w:val="24"/>
          <w:szCs w:val="24"/>
          <w:lang w:val="en-US" w:eastAsia="zh-CN"/>
        </w:rPr>
        <w:pPrChange w:id="72" w:author="Janusio" w:date="2018-03-20T12:59:39Z">
          <w:pPr>
            <w:pStyle w:val="32"/>
            <w:spacing w:line="360" w:lineRule="auto"/>
            <w:ind w:left="0" w:leftChars="0" w:firstLine="420" w:firstLineChars="0"/>
          </w:pPr>
        </w:pPrChange>
      </w:pPr>
      <w:ins w:id="74" w:author="Janusio" w:date="2018-03-20T11:02:02Z">
        <w:r>
          <w:rPr>
            <w:rFonts w:hint="eastAsia" w:ascii="Times New Roman" w:hAnsi="Times New Roman"/>
            <w:sz w:val="24"/>
            <w:szCs w:val="24"/>
            <w:lang w:val="en-US" w:eastAsia="zh-CN"/>
          </w:rPr>
          <w:t>并且</w:t>
        </w:r>
      </w:ins>
      <w:ins w:id="75" w:author="Janusio" w:date="2018-03-20T11:02:06Z">
        <w:r>
          <w:rPr>
            <w:rFonts w:hint="eastAsia" w:ascii="Times New Roman" w:hAnsi="Times New Roman"/>
            <w:sz w:val="24"/>
            <w:szCs w:val="24"/>
            <w:lang w:val="en-US" w:eastAsia="zh-CN"/>
          </w:rPr>
          <w:t>该</w:t>
        </w:r>
      </w:ins>
      <w:ins w:id="76" w:author="Janusio" w:date="2018-03-20T11:02:09Z">
        <w:r>
          <w:rPr>
            <w:rFonts w:hint="eastAsia" w:ascii="Times New Roman" w:hAnsi="Times New Roman"/>
            <w:sz w:val="24"/>
            <w:szCs w:val="24"/>
            <w:lang w:val="en-US" w:eastAsia="zh-CN"/>
          </w:rPr>
          <w:t>可信虚拟</w:t>
        </w:r>
      </w:ins>
      <w:ins w:id="77" w:author="Janusio" w:date="2018-03-20T11:02:10Z">
        <w:r>
          <w:rPr>
            <w:rFonts w:hint="eastAsia" w:ascii="Times New Roman" w:hAnsi="Times New Roman"/>
            <w:sz w:val="24"/>
            <w:szCs w:val="24"/>
            <w:lang w:val="en-US" w:eastAsia="zh-CN"/>
          </w:rPr>
          <w:t>平台</w:t>
        </w:r>
      </w:ins>
      <w:del w:id="78" w:author="Janusio" w:date="2018-03-20T11:02:11Z">
        <w:r>
          <w:rPr>
            <w:rFonts w:hint="eastAsia" w:ascii="Times New Roman" w:hAnsi="Times New Roman"/>
            <w:sz w:val="24"/>
            <w:szCs w:val="24"/>
            <w:lang w:val="en-US" w:eastAsia="zh-CN"/>
          </w:rPr>
          <w:delText>并</w:delText>
        </w:r>
      </w:del>
      <w:r>
        <w:rPr>
          <w:rFonts w:hint="eastAsia" w:ascii="Times New Roman" w:hAnsi="Times New Roman"/>
          <w:sz w:val="24"/>
          <w:szCs w:val="24"/>
          <w:lang w:val="en-US" w:eastAsia="zh-CN"/>
        </w:rPr>
        <w:t>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Change w:id="79" w:author="Janusio" w:date="2018-03-20T12:59:39Z">
          <w:pPr>
            <w:pStyle w:val="32"/>
            <w:spacing w:line="360" w:lineRule="auto"/>
            <w:ind w:left="0" w:leftChars="0" w:firstLine="420" w:firstLineChars="0"/>
          </w:pPr>
        </w:pPrChange>
      </w:pPr>
      <w:ins w:id="80" w:author="Janusio" w:date="2018-03-20T12:59:24Z">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w:t>
        </w:r>
      </w:ins>
      <w:ins w:id="81" w:author="Janusio" w:date="2018-03-20T12:59:49Z">
        <w:r>
          <w:rPr>
            <w:rFonts w:hint="eastAsia" w:ascii="Times New Roman" w:hAnsi="Times New Roman"/>
            <w:sz w:val="24"/>
            <w:szCs w:val="24"/>
            <w:lang w:val="en-US" w:eastAsia="zh-CN"/>
          </w:rPr>
          <w:t>，</w:t>
        </w:r>
      </w:ins>
      <w:ins w:id="82" w:author="Janusio" w:date="2018-03-20T12:59:51Z">
        <w:r>
          <w:rPr>
            <w:rFonts w:hint="eastAsia" w:ascii="Times New Roman" w:hAnsi="Times New Roman"/>
            <w:sz w:val="24"/>
            <w:szCs w:val="24"/>
            <w:lang w:val="en-US" w:eastAsia="zh-CN"/>
          </w:rPr>
          <w:t>尤其</w:t>
        </w:r>
      </w:ins>
      <w:ins w:id="83" w:author="Janusio" w:date="2018-03-20T12:59:52Z">
        <w:r>
          <w:rPr>
            <w:rFonts w:hint="eastAsia" w:ascii="Times New Roman" w:hAnsi="Times New Roman"/>
            <w:sz w:val="24"/>
            <w:szCs w:val="24"/>
            <w:lang w:val="en-US" w:eastAsia="zh-CN"/>
          </w:rPr>
          <w:t>是</w:t>
        </w:r>
      </w:ins>
      <w:ins w:id="84" w:author="Janusio" w:date="2018-03-20T12:59:55Z">
        <w:r>
          <w:rPr>
            <w:rFonts w:hint="eastAsia" w:ascii="Times New Roman" w:hAnsi="Times New Roman"/>
            <w:sz w:val="24"/>
            <w:szCs w:val="24"/>
            <w:lang w:val="en-US" w:eastAsia="zh-CN"/>
          </w:rPr>
          <w:t>可信</w:t>
        </w:r>
      </w:ins>
      <w:ins w:id="85" w:author="Janusio" w:date="2018-03-20T12:59:57Z">
        <w:r>
          <w:rPr>
            <w:rFonts w:hint="eastAsia" w:ascii="Times New Roman" w:hAnsi="Times New Roman"/>
            <w:sz w:val="24"/>
            <w:szCs w:val="24"/>
            <w:lang w:val="en-US" w:eastAsia="zh-CN"/>
          </w:rPr>
          <w:t>衔接点部分</w:t>
        </w:r>
      </w:ins>
      <w:ins w:id="86" w:author="Janusio" w:date="2018-03-20T12:59:58Z">
        <w:r>
          <w:rPr>
            <w:rFonts w:hint="eastAsia" w:ascii="Times New Roman" w:hAnsi="Times New Roman"/>
            <w:sz w:val="24"/>
            <w:szCs w:val="24"/>
            <w:lang w:val="en-US" w:eastAsia="zh-CN"/>
          </w:rPr>
          <w:t>，</w:t>
        </w:r>
      </w:ins>
      <w:ins w:id="87" w:author="Janusio" w:date="2018-03-20T13:00:04Z">
        <w:r>
          <w:rPr>
            <w:rFonts w:hint="eastAsia" w:ascii="Times New Roman" w:hAnsi="Times New Roman"/>
            <w:sz w:val="24"/>
            <w:szCs w:val="24"/>
            <w:lang w:val="en-US" w:eastAsia="zh-CN"/>
          </w:rPr>
          <w:t>即可以</w:t>
        </w:r>
      </w:ins>
      <w:ins w:id="88" w:author="Janusio" w:date="2018-03-20T13:00:06Z">
        <w:r>
          <w:rPr>
            <w:rFonts w:hint="eastAsia" w:ascii="Times New Roman" w:hAnsi="Times New Roman"/>
            <w:sz w:val="24"/>
            <w:szCs w:val="24"/>
            <w:lang w:val="en-US" w:eastAsia="zh-CN"/>
          </w:rPr>
          <w:t>作为</w:t>
        </w:r>
      </w:ins>
      <w:ins w:id="89" w:author="Janusio" w:date="2018-03-20T13:00:11Z">
        <w:r>
          <w:rPr>
            <w:rFonts w:hint="eastAsia" w:ascii="Times New Roman" w:hAnsi="Times New Roman"/>
            <w:sz w:val="24"/>
            <w:szCs w:val="24"/>
            <w:lang w:val="en-US" w:eastAsia="zh-CN"/>
          </w:rPr>
          <w:t>底层</w:t>
        </w:r>
      </w:ins>
      <w:ins w:id="90" w:author="Janusio" w:date="2018-03-20T13:00:12Z">
        <w:r>
          <w:rPr>
            <w:rFonts w:hint="eastAsia" w:ascii="Times New Roman" w:hAnsi="Times New Roman"/>
            <w:sz w:val="24"/>
            <w:szCs w:val="24"/>
            <w:lang w:val="en-US" w:eastAsia="zh-CN"/>
          </w:rPr>
          <w:t>物理</w:t>
        </w:r>
      </w:ins>
      <w:ins w:id="91" w:author="Janusio" w:date="2018-03-20T13:00:16Z">
        <w:r>
          <w:rPr>
            <w:rFonts w:hint="eastAsia" w:ascii="Times New Roman" w:hAnsi="Times New Roman"/>
            <w:sz w:val="24"/>
            <w:szCs w:val="24"/>
            <w:lang w:val="en-US" w:eastAsia="zh-CN"/>
          </w:rPr>
          <w:t>平台的</w:t>
        </w:r>
      </w:ins>
      <w:ins w:id="92" w:author="Janusio" w:date="2018-03-20T13:00:20Z">
        <w:r>
          <w:rPr>
            <w:rFonts w:hint="eastAsia" w:ascii="Times New Roman" w:hAnsi="Times New Roman"/>
            <w:sz w:val="24"/>
            <w:szCs w:val="24"/>
            <w:lang w:val="en-US" w:eastAsia="zh-CN"/>
          </w:rPr>
          <w:t>最后一个</w:t>
        </w:r>
      </w:ins>
      <w:ins w:id="93" w:author="Janusio" w:date="2018-03-20T13:00:21Z">
        <w:r>
          <w:rPr>
            <w:rFonts w:hint="eastAsia" w:ascii="Times New Roman" w:hAnsi="Times New Roman"/>
            <w:sz w:val="24"/>
            <w:szCs w:val="24"/>
            <w:lang w:val="en-US" w:eastAsia="zh-CN"/>
          </w:rPr>
          <w:t>环节，</w:t>
        </w:r>
      </w:ins>
      <w:ins w:id="94" w:author="Janusio" w:date="2018-03-20T13:00:24Z">
        <w:r>
          <w:rPr>
            <w:rFonts w:hint="eastAsia" w:ascii="Times New Roman" w:hAnsi="Times New Roman"/>
            <w:sz w:val="24"/>
            <w:szCs w:val="24"/>
            <w:lang w:val="en-US" w:eastAsia="zh-CN"/>
          </w:rPr>
          <w:t>又</w:t>
        </w:r>
      </w:ins>
      <w:ins w:id="95" w:author="Janusio" w:date="2018-03-20T13:00:26Z">
        <w:r>
          <w:rPr>
            <w:rFonts w:hint="eastAsia" w:ascii="Times New Roman" w:hAnsi="Times New Roman"/>
            <w:sz w:val="24"/>
            <w:szCs w:val="24"/>
            <w:lang w:val="en-US" w:eastAsia="zh-CN"/>
          </w:rPr>
          <w:t>当做</w:t>
        </w:r>
      </w:ins>
      <w:ins w:id="96" w:author="Janusio" w:date="2018-03-20T13:00:28Z">
        <w:r>
          <w:rPr>
            <w:rFonts w:hint="eastAsia" w:ascii="Times New Roman" w:hAnsi="Times New Roman"/>
            <w:sz w:val="24"/>
            <w:szCs w:val="24"/>
            <w:lang w:val="en-US" w:eastAsia="zh-CN"/>
          </w:rPr>
          <w:t>可信</w:t>
        </w:r>
      </w:ins>
      <w:ins w:id="97" w:author="Janusio" w:date="2018-03-20T13:00:29Z">
        <w:r>
          <w:rPr>
            <w:rFonts w:hint="eastAsia" w:ascii="Times New Roman" w:hAnsi="Times New Roman"/>
            <w:sz w:val="24"/>
            <w:szCs w:val="24"/>
            <w:lang w:val="en-US" w:eastAsia="zh-CN"/>
          </w:rPr>
          <w:t>虚拟机</w:t>
        </w:r>
      </w:ins>
      <w:ins w:id="98" w:author="Janusio" w:date="2018-03-20T13:00:32Z">
        <w:r>
          <w:rPr>
            <w:rFonts w:hint="eastAsia" w:ascii="Times New Roman" w:hAnsi="Times New Roman"/>
            <w:sz w:val="24"/>
            <w:szCs w:val="24"/>
            <w:lang w:val="en-US" w:eastAsia="zh-CN"/>
          </w:rPr>
          <w:t>的</w:t>
        </w:r>
      </w:ins>
      <w:ins w:id="99" w:author="Janusio" w:date="2018-03-20T13:00:36Z">
        <w:r>
          <w:rPr>
            <w:rFonts w:hint="eastAsia" w:ascii="Times New Roman" w:hAnsi="Times New Roman"/>
            <w:sz w:val="24"/>
            <w:szCs w:val="24"/>
            <w:lang w:val="en-US" w:eastAsia="zh-CN"/>
          </w:rPr>
          <w:t>虚拟</w:t>
        </w:r>
      </w:ins>
      <w:ins w:id="100" w:author="Janusio" w:date="2018-03-20T13:00:37Z">
        <w:r>
          <w:rPr>
            <w:rFonts w:hint="eastAsia" w:ascii="Times New Roman" w:hAnsi="Times New Roman"/>
            <w:sz w:val="24"/>
            <w:szCs w:val="24"/>
            <w:lang w:val="en-US" w:eastAsia="zh-CN"/>
          </w:rPr>
          <w:t>可信根</w:t>
        </w:r>
      </w:ins>
      <w:ins w:id="101" w:author="Janusio" w:date="2018-03-20T13:00:43Z">
        <w:r>
          <w:rPr>
            <w:rFonts w:hint="eastAsia" w:ascii="Times New Roman" w:hAnsi="Times New Roman"/>
            <w:sz w:val="24"/>
            <w:szCs w:val="24"/>
            <w:lang w:val="en-US" w:eastAsia="zh-CN"/>
          </w:rPr>
          <w:t>，</w:t>
        </w:r>
      </w:ins>
      <w:ins w:id="102" w:author="Janusio" w:date="2018-03-20T13:00:45Z">
        <w:r>
          <w:rPr>
            <w:rFonts w:hint="eastAsia" w:ascii="Times New Roman" w:hAnsi="Times New Roman"/>
            <w:sz w:val="24"/>
            <w:szCs w:val="24"/>
            <w:lang w:val="en-US" w:eastAsia="zh-CN"/>
          </w:rPr>
          <w:t>保证了</w:t>
        </w:r>
      </w:ins>
      <w:ins w:id="103" w:author="Janusio" w:date="2018-03-20T13:00:46Z">
        <w:r>
          <w:rPr>
            <w:rFonts w:hint="eastAsia" w:ascii="Times New Roman" w:hAnsi="Times New Roman"/>
            <w:sz w:val="24"/>
            <w:szCs w:val="24"/>
            <w:lang w:val="en-US" w:eastAsia="zh-CN"/>
          </w:rPr>
          <w:t>整体</w:t>
        </w:r>
      </w:ins>
      <w:ins w:id="104" w:author="Janusio" w:date="2018-03-20T13:00:47Z">
        <w:r>
          <w:rPr>
            <w:rFonts w:hint="eastAsia" w:ascii="Times New Roman" w:hAnsi="Times New Roman"/>
            <w:sz w:val="24"/>
            <w:szCs w:val="24"/>
            <w:lang w:val="en-US" w:eastAsia="zh-CN"/>
          </w:rPr>
          <w:t>的</w:t>
        </w:r>
      </w:ins>
      <w:ins w:id="105" w:author="Janusio" w:date="2018-03-20T13:00:57Z">
        <w:r>
          <w:rPr>
            <w:rFonts w:hint="eastAsia" w:ascii="Times New Roman" w:hAnsi="Times New Roman"/>
            <w:sz w:val="24"/>
            <w:szCs w:val="24"/>
            <w:lang w:val="en-US" w:eastAsia="zh-CN"/>
          </w:rPr>
          <w:t>信任链构建</w:t>
        </w:r>
      </w:ins>
      <w:ins w:id="106" w:author="Janusio" w:date="2018-03-20T13:00:58Z">
        <w:r>
          <w:rPr>
            <w:rFonts w:hint="eastAsia" w:ascii="Times New Roman" w:hAnsi="Times New Roman"/>
            <w:sz w:val="24"/>
            <w:szCs w:val="24"/>
            <w:lang w:val="en-US" w:eastAsia="zh-CN"/>
          </w:rPr>
          <w:t>是</w:t>
        </w:r>
      </w:ins>
      <w:ins w:id="107" w:author="Janusio" w:date="2018-03-20T13:01:01Z">
        <w:r>
          <w:rPr>
            <w:rFonts w:hint="eastAsia" w:ascii="Times New Roman" w:hAnsi="Times New Roman"/>
            <w:sz w:val="24"/>
            <w:szCs w:val="24"/>
            <w:lang w:val="en-US" w:eastAsia="zh-CN"/>
          </w:rPr>
          <w:t>完整的</w:t>
        </w:r>
      </w:ins>
      <w:ins w:id="108" w:author="Janusio" w:date="2018-03-20T13:01:03Z">
        <w:r>
          <w:rPr>
            <w:rFonts w:hint="eastAsia" w:ascii="Times New Roman" w:hAnsi="Times New Roman"/>
            <w:sz w:val="24"/>
            <w:szCs w:val="24"/>
            <w:lang w:val="en-US" w:eastAsia="zh-CN"/>
          </w:rPr>
          <w:t>、</w:t>
        </w:r>
      </w:ins>
      <w:ins w:id="109" w:author="Janusio" w:date="2018-03-20T13:01:05Z">
        <w:r>
          <w:rPr>
            <w:rFonts w:hint="eastAsia" w:ascii="Times New Roman" w:hAnsi="Times New Roman"/>
            <w:sz w:val="24"/>
            <w:szCs w:val="24"/>
            <w:lang w:val="en-US" w:eastAsia="zh-CN"/>
          </w:rPr>
          <w:t>连续</w:t>
        </w:r>
      </w:ins>
      <w:ins w:id="110" w:author="Janusio" w:date="2018-03-20T13:01:06Z">
        <w:r>
          <w:rPr>
            <w:rFonts w:hint="eastAsia" w:ascii="Times New Roman" w:hAnsi="Times New Roman"/>
            <w:sz w:val="24"/>
            <w:szCs w:val="24"/>
            <w:lang w:val="en-US" w:eastAsia="zh-CN"/>
          </w:rPr>
          <w:t>的。</w:t>
        </w:r>
      </w:ins>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111" w:author="Janusio" w:date="2018-03-20T13:01:25Z">
          <w:pPr>
            <w:pStyle w:val="32"/>
            <w:spacing w:line="360" w:lineRule="auto"/>
            <w:ind w:left="0" w:leftChars="0" w:firstLine="420" w:firstLineChars="0"/>
          </w:pPr>
        </w:pPrChange>
      </w:pPr>
      <w:ins w:id="112" w:author="Janusio" w:date="2018-03-20T13:01:34Z">
        <w:r>
          <w:rPr>
            <w:rFonts w:hint="eastAsia" w:ascii="Times New Roman" w:hAnsi="Times New Roman"/>
            <w:sz w:val="24"/>
            <w:szCs w:val="24"/>
            <w:lang w:val="en-US" w:eastAsia="zh-CN"/>
          </w:rPr>
          <w:t>为</w:t>
        </w:r>
      </w:ins>
      <w:ins w:id="113" w:author="Janusio" w:date="2018-03-20T13:01:36Z">
        <w:r>
          <w:rPr>
            <w:rFonts w:hint="eastAsia" w:ascii="Times New Roman" w:hAnsi="Times New Roman"/>
            <w:sz w:val="24"/>
            <w:szCs w:val="24"/>
            <w:lang w:val="en-US" w:eastAsia="zh-CN"/>
          </w:rPr>
          <w:t>更好的</w:t>
        </w:r>
      </w:ins>
      <w:ins w:id="114" w:author="Janusio" w:date="2018-03-20T13:01:37Z">
        <w:r>
          <w:rPr>
            <w:rFonts w:hint="eastAsia" w:ascii="Times New Roman" w:hAnsi="Times New Roman"/>
            <w:sz w:val="24"/>
            <w:szCs w:val="24"/>
            <w:lang w:val="en-US" w:eastAsia="zh-CN"/>
          </w:rPr>
          <w:t>对</w:t>
        </w:r>
      </w:ins>
      <w:ins w:id="115" w:author="Janusio" w:date="2018-03-20T13:01:38Z">
        <w:r>
          <w:rPr>
            <w:rFonts w:hint="eastAsia" w:ascii="Times New Roman" w:hAnsi="Times New Roman"/>
            <w:sz w:val="24"/>
            <w:szCs w:val="24"/>
            <w:lang w:val="en-US" w:eastAsia="zh-CN"/>
          </w:rPr>
          <w:t>本文</w:t>
        </w:r>
      </w:ins>
      <w:ins w:id="116" w:author="Janusio" w:date="2018-03-20T13:01:39Z">
        <w:r>
          <w:rPr>
            <w:rFonts w:hint="eastAsia" w:ascii="Times New Roman" w:hAnsi="Times New Roman"/>
            <w:sz w:val="24"/>
            <w:szCs w:val="24"/>
            <w:lang w:val="en-US" w:eastAsia="zh-CN"/>
          </w:rPr>
          <w:t>提出</w:t>
        </w:r>
      </w:ins>
      <w:ins w:id="117" w:author="Janusio" w:date="2018-03-20T13:01:40Z">
        <w:r>
          <w:rPr>
            <w:rFonts w:hint="eastAsia" w:ascii="Times New Roman" w:hAnsi="Times New Roman"/>
            <w:sz w:val="24"/>
            <w:szCs w:val="24"/>
            <w:lang w:val="en-US" w:eastAsia="zh-CN"/>
          </w:rPr>
          <w:t>的</w:t>
        </w:r>
      </w:ins>
      <w:ins w:id="118" w:author="Janusio" w:date="2018-03-20T13:01:43Z">
        <w:r>
          <w:rPr>
            <w:rFonts w:hint="eastAsia" w:ascii="Times New Roman" w:hAnsi="Times New Roman"/>
            <w:sz w:val="24"/>
            <w:szCs w:val="24"/>
            <w:lang w:val="en-US" w:eastAsia="zh-CN"/>
          </w:rPr>
          <w:t>可信虚拟</w:t>
        </w:r>
      </w:ins>
      <w:ins w:id="119" w:author="Janusio" w:date="2018-03-20T13:01:45Z">
        <w:r>
          <w:rPr>
            <w:rFonts w:hint="eastAsia" w:ascii="Times New Roman" w:hAnsi="Times New Roman"/>
            <w:sz w:val="24"/>
            <w:szCs w:val="24"/>
            <w:lang w:val="en-US" w:eastAsia="zh-CN"/>
          </w:rPr>
          <w:t>平台</w:t>
        </w:r>
      </w:ins>
      <w:ins w:id="120" w:author="Janusio" w:date="2018-03-20T13:01:46Z">
        <w:r>
          <w:rPr>
            <w:rFonts w:hint="eastAsia" w:ascii="Times New Roman" w:hAnsi="Times New Roman"/>
            <w:sz w:val="24"/>
            <w:szCs w:val="24"/>
            <w:lang w:val="en-US" w:eastAsia="zh-CN"/>
          </w:rPr>
          <w:t>信任链</w:t>
        </w:r>
      </w:ins>
      <w:ins w:id="121" w:author="Janusio" w:date="2018-03-20T13:01:47Z">
        <w:r>
          <w:rPr>
            <w:rFonts w:hint="eastAsia" w:ascii="Times New Roman" w:hAnsi="Times New Roman"/>
            <w:sz w:val="24"/>
            <w:szCs w:val="24"/>
            <w:lang w:val="en-US" w:eastAsia="zh-CN"/>
          </w:rPr>
          <w:t>模型</w:t>
        </w:r>
      </w:ins>
      <w:ins w:id="122" w:author="Janusio" w:date="2018-03-20T13:01:48Z">
        <w:r>
          <w:rPr>
            <w:rFonts w:hint="eastAsia" w:ascii="Times New Roman" w:hAnsi="Times New Roman"/>
            <w:sz w:val="24"/>
            <w:szCs w:val="24"/>
            <w:lang w:val="en-US" w:eastAsia="zh-CN"/>
          </w:rPr>
          <w:t>进行</w:t>
        </w:r>
      </w:ins>
      <w:ins w:id="123" w:author="Janusio" w:date="2018-03-20T13:01:50Z">
        <w:r>
          <w:rPr>
            <w:rFonts w:hint="eastAsia" w:ascii="Times New Roman" w:hAnsi="Times New Roman"/>
            <w:sz w:val="24"/>
            <w:szCs w:val="24"/>
            <w:lang w:val="en-US" w:eastAsia="zh-CN"/>
          </w:rPr>
          <w:t>形式化分析，</w:t>
        </w:r>
      </w:ins>
      <w:ins w:id="124" w:author="Janusio" w:date="2018-03-20T13:01:54Z">
        <w:r>
          <w:rPr>
            <w:rFonts w:hint="eastAsia" w:ascii="Times New Roman" w:hAnsi="Times New Roman"/>
            <w:sz w:val="24"/>
            <w:szCs w:val="24"/>
            <w:lang w:val="en-US" w:eastAsia="zh-CN"/>
          </w:rPr>
          <w:t>本文</w:t>
        </w:r>
      </w:ins>
      <w:ins w:id="125" w:author="Janusio" w:date="2018-03-20T13:01:57Z">
        <w:r>
          <w:rPr>
            <w:rFonts w:hint="eastAsia" w:ascii="Times New Roman" w:hAnsi="Times New Roman"/>
            <w:sz w:val="24"/>
            <w:szCs w:val="24"/>
            <w:lang w:val="en-US" w:eastAsia="zh-CN"/>
          </w:rPr>
          <w:t>针对</w:t>
        </w:r>
      </w:ins>
      <w:ins w:id="126" w:author="Janusio" w:date="2018-03-20T13:01:58Z">
        <w:r>
          <w:rPr>
            <w:rFonts w:hint="eastAsia" w:ascii="Times New Roman" w:hAnsi="Times New Roman"/>
            <w:sz w:val="24"/>
            <w:szCs w:val="24"/>
            <w:lang w:val="en-US" w:eastAsia="zh-CN"/>
          </w:rPr>
          <w:t>目前的</w:t>
        </w:r>
      </w:ins>
      <w:ins w:id="127" w:author="Janusio" w:date="2018-03-20T13:02:06Z">
        <w:r>
          <w:rPr>
            <w:rFonts w:hint="eastAsia" w:ascii="Times New Roman" w:hAnsi="Times New Roman"/>
            <w:sz w:val="24"/>
            <w:szCs w:val="24"/>
            <w:lang w:val="en-US" w:eastAsia="zh-CN"/>
          </w:rPr>
          <w:t>无</w:t>
        </w:r>
      </w:ins>
      <w:ins w:id="128" w:author="Janusio" w:date="2018-03-20T13:02:10Z">
        <w:r>
          <w:rPr>
            <w:rFonts w:hint="eastAsia" w:ascii="Times New Roman" w:hAnsi="Times New Roman"/>
            <w:sz w:val="24"/>
            <w:szCs w:val="24"/>
            <w:lang w:val="en-US" w:eastAsia="zh-CN"/>
          </w:rPr>
          <w:t>干扰</w:t>
        </w:r>
      </w:ins>
      <w:ins w:id="129" w:author="Janusio" w:date="2018-03-20T13:02:14Z">
        <w:r>
          <w:rPr>
            <w:rFonts w:hint="eastAsia" w:ascii="Times New Roman" w:hAnsi="Times New Roman"/>
            <w:sz w:val="24"/>
            <w:szCs w:val="24"/>
            <w:lang w:val="en-US" w:eastAsia="zh-CN"/>
          </w:rPr>
          <w:t>进行</w:t>
        </w:r>
      </w:ins>
      <w:ins w:id="130" w:author="Janusio" w:date="2018-03-20T13:02:16Z">
        <w:r>
          <w:rPr>
            <w:rFonts w:hint="eastAsia" w:ascii="Times New Roman" w:hAnsi="Times New Roman"/>
            <w:sz w:val="24"/>
            <w:szCs w:val="24"/>
            <w:lang w:val="en-US" w:eastAsia="zh-CN"/>
          </w:rPr>
          <w:t>扩展。</w:t>
        </w:r>
      </w:ins>
      <w:del w:id="131" w:author="Janusio" w:date="2018-03-20T13:02:17Z">
        <w:r>
          <w:rPr>
            <w:rFonts w:hint="eastAsia" w:ascii="Times New Roman" w:hAnsi="Times New Roman"/>
            <w:sz w:val="24"/>
            <w:szCs w:val="24"/>
            <w:lang w:val="en-US" w:eastAsia="zh-CN"/>
          </w:rPr>
          <w:delText>本</w:delText>
        </w:r>
      </w:del>
      <w:del w:id="132" w:author="Janusio" w:date="2018-03-20T13:02:18Z">
        <w:r>
          <w:rPr>
            <w:rFonts w:hint="eastAsia" w:ascii="Times New Roman" w:hAnsi="Times New Roman"/>
            <w:sz w:val="24"/>
            <w:szCs w:val="24"/>
            <w:lang w:val="en-US" w:eastAsia="zh-CN"/>
          </w:rPr>
          <w:delText>文</w:delText>
        </w:r>
      </w:del>
      <w:ins w:id="133" w:author="Janusio" w:date="2018-03-20T13:02:25Z">
        <w:r>
          <w:rPr>
            <w:rFonts w:hint="eastAsia" w:ascii="Times New Roman" w:hAnsi="Times New Roman"/>
            <w:sz w:val="24"/>
            <w:szCs w:val="24"/>
            <w:lang w:val="en-US" w:eastAsia="zh-CN"/>
          </w:rPr>
          <w:t>首先</w:t>
        </w:r>
      </w:ins>
      <w:ins w:id="134" w:author="Janusio" w:date="2018-03-20T13:02:2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按照云计算环境运行特征，</w:t>
      </w:r>
      <w:del w:id="135"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136" w:author="Janusio" w:date="2018-03-20T13:01:17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Change w:id="137"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Change w:id="138"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Change w:id="139"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Change w:id="140"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Change w:id="141"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Change w:id="142"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Change w:id="143"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10546"/>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Change w:id="144" w:author="Janusio" w:date="2018-03-20T13:02:53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w:t>
      </w:r>
      <w:ins w:id="145" w:author="Janusio" w:date="2018-03-20T13:03:10Z">
        <w:r>
          <w:rPr>
            <w:rFonts w:hint="eastAsia"/>
            <w:lang w:val="en-US" w:eastAsia="zh-CN"/>
          </w:rPr>
          <w:t>，</w:t>
        </w:r>
      </w:ins>
      <w:r>
        <w:rPr>
          <w:rFonts w:hint="eastAsia"/>
          <w:lang w:val="en-US" w:eastAsia="zh-CN"/>
        </w:rPr>
        <w:t>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400" w:lineRule="exact"/>
        <w:ind w:firstLine="420" w:firstLineChars="0"/>
        <w:rPr>
          <w:rFonts w:hint="eastAsia"/>
        </w:rPr>
        <w:pPrChange w:id="146" w:author="Janusio" w:date="2018-03-20T13:03:24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147" w:author="Janusio" w:date="2018-03-20T13:03:48Z">
          <w:pPr>
            <w:pStyle w:val="32"/>
            <w:numPr>
              <w:ilvl w:val="0"/>
              <w:numId w:val="6"/>
            </w:numPr>
            <w:spacing w:line="360" w:lineRule="auto"/>
            <w:ind w:firstLine="420" w:firstLineChars="0"/>
          </w:pPr>
        </w:pPrChange>
      </w:pPr>
      <w:del w:id="148" w:author="Janusio" w:date="2018-03-20T13:03:31Z">
        <w:r>
          <w:rPr>
            <w:rFonts w:hint="eastAsia" w:ascii="Times New Roman" w:hAnsi="Times New Roman"/>
            <w:sz w:val="24"/>
            <w:szCs w:val="24"/>
          </w:rPr>
          <w:delText xml:space="preserve"> </w:delText>
        </w:r>
      </w:del>
      <w:r>
        <w:rPr>
          <w:rFonts w:hint="eastAsia" w:ascii="Times New Roman" w:hAnsi="Times New Roman"/>
          <w:sz w:val="24"/>
          <w:szCs w:val="24"/>
          <w:lang w:val="en-US" w:eastAsia="zh-CN"/>
        </w:rPr>
        <w:t>不同实现层次</w:t>
      </w:r>
      <w:del w:id="149" w:author="Janusio" w:date="2018-03-20T13:03:33Z">
        <w:r>
          <w:rPr>
            <w:rFonts w:hint="eastAsia" w:ascii="Times New Roman" w:hAnsi="Times New Roman"/>
            <w:sz w:val="24"/>
            <w:szCs w:val="24"/>
          </w:rPr>
          <w:delText xml:space="preserve"> </w:delText>
        </w:r>
      </w:del>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150"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151"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152"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153" w:author="Janusio" w:date="2018-03-20T13:07:37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154" w:author="Janusio" w:date="2018-03-20T13:07:37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ins w:id="156" w:author="Janusio" w:date="2018-03-20T13:07:42Z"/>
          <w:rFonts w:hint="eastAsia"/>
          <w:lang w:val="en-US" w:eastAsia="zh-CN"/>
        </w:rPr>
        <w:pPrChange w:id="155" w:author="Janusio" w:date="2018-03-20T13:07:37Z">
          <w:pPr>
            <w:spacing w:line="360" w:lineRule="auto"/>
            <w:ind w:firstLine="420" w:firstLineChars="0"/>
          </w:pPr>
        </w:pPrChange>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del w:id="158" w:author="Janusio" w:date="2018-03-20T13:07:41Z"/>
          <w:rFonts w:hint="eastAsia"/>
          <w:lang w:val="en-US" w:eastAsia="zh-CN"/>
        </w:rPr>
        <w:pPrChange w:id="157" w:author="Janusio" w:date="2018-03-20T13:07:37Z">
          <w:pPr>
            <w:spacing w:line="360" w:lineRule="auto"/>
            <w:ind w:firstLine="420" w:firstLineChars="0"/>
          </w:pPr>
        </w:pPrChange>
      </w:pPr>
      <w:del w:id="159" w:author="Janusio" w:date="2018-03-20T13:07:41Z">
        <w:r>
          <w:rPr>
            <w:rFonts w:hint="eastAsia"/>
            <w:lang w:val="en-US" w:eastAsia="zh-CN"/>
          </w:rPr>
          <w:delText xml:space="preserve">    </w:delText>
        </w:r>
      </w:del>
    </w:p>
    <w:p>
      <w:pPr>
        <w:spacing w:line="400" w:lineRule="exact"/>
        <w:ind w:firstLine="420" w:firstLineChars="0"/>
        <w:rPr>
          <w:rFonts w:hint="eastAsia" w:ascii="Times New Roman" w:hAnsi="Times New Roman"/>
          <w:szCs w:val="24"/>
          <w:lang w:val="en-US" w:eastAsia="zh-CN"/>
        </w:rPr>
        <w:pPrChange w:id="160" w:author="Janusio" w:date="2018-03-20T13:07:37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25892"/>
      <w:bookmarkStart w:id="41" w:name="_Toc9365"/>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161" w:author="Janusio" w:date="2018-03-20T13:07:53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Change w:id="162" w:author="Janusio" w:date="2018-03-20T13:07:53Z">
          <w:pPr>
            <w:spacing w:line="360" w:lineRule="auto"/>
            <w:ind w:firstLine="420" w:firstLineChars="0"/>
          </w:pPr>
        </w:pPrChange>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Change w:id="163" w:author="Janusio" w:date="2018-03-20T13:08:15Z">
          <w:pPr>
            <w:pStyle w:val="45"/>
          </w:pPr>
        </w:pPrChange>
      </w:pPr>
      <w:bookmarkStart w:id="42" w:name="_Toc28977"/>
      <w:bookmarkStart w:id="43" w:name="_Toc955"/>
      <w:bookmarkStart w:id="44" w:name="_Toc7704"/>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Change w:id="164" w:author="Janusio" w:date="2018-03-20T13:08:15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Change w:id="165" w:author="Janusio" w:date="2018-03-20T13:08:36Z">
          <w:pPr>
            <w:pStyle w:val="4"/>
            <w:spacing w:line="360" w:lineRule="auto"/>
            <w:ind w:firstLine="0" w:firstLineChars="0"/>
          </w:pPr>
        </w:pPrChange>
      </w:pPr>
      <w:bookmarkStart w:id="45" w:name="_Toc27076"/>
      <w:bookmarkStart w:id="46" w:name="_Toc11249"/>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166" w:author="Janusio" w:date="2018-03-20T13:08:36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167" w:author="Janusio" w:date="2018-03-20T13:08:36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168" w:author="Janusio" w:date="2018-03-20T13:08:53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169" w:author="Janusio" w:date="2018-03-20T13:08:53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Change w:id="170"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Change w:id="171"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Change w:id="172"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Change w:id="173" w:author="Janusio" w:date="2018-03-20T13:09:2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w:t>
      </w:r>
      <w:del w:id="174" w:author="Janusio" w:date="2018-03-20T13:10:08Z">
        <w:r>
          <w:rPr>
            <w:rFonts w:hint="eastAsia" w:ascii="Times New Roman" w:hAnsi="Times New Roman"/>
            <w:sz w:val="24"/>
            <w:szCs w:val="24"/>
            <w:lang w:val="en-US" w:eastAsia="zh-CN"/>
          </w:rPr>
          <w:delText>等</w:delText>
        </w:r>
      </w:del>
      <w:r>
        <w:rPr>
          <w:rFonts w:hint="eastAsia" w:ascii="Times New Roman" w:hAnsi="Times New Roman"/>
          <w:sz w:val="24"/>
          <w:szCs w:val="24"/>
          <w:lang w:val="en-US" w:eastAsia="zh-CN"/>
        </w:rPr>
        <w:t>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175" w:author="Janusio" w:date="2018-03-20T13:09:3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176" w:author="Janusio" w:date="2018-03-15T00:38:24Z">
        <w:r>
          <w:rPr>
            <w:rFonts w:hint="eastAsia"/>
            <w:lang w:val="en-US" w:eastAsia="zh-CN"/>
          </w:rPr>
          <w:t>从</w:t>
        </w:r>
      </w:ins>
      <w:ins w:id="177" w:author="Janusio" w:date="2018-03-15T00:38:26Z">
        <w:r>
          <w:rPr>
            <w:rFonts w:hint="eastAsia"/>
            <w:lang w:val="en-US" w:eastAsia="zh-CN"/>
          </w:rPr>
          <w:t>硬件</w:t>
        </w:r>
      </w:ins>
      <w:ins w:id="178" w:author="Janusio" w:date="2018-03-15T00:38:28Z">
        <w:r>
          <w:rPr>
            <w:rFonts w:hint="eastAsia"/>
            <w:lang w:val="en-US" w:eastAsia="zh-CN"/>
          </w:rPr>
          <w:t>度量</w:t>
        </w:r>
      </w:ins>
      <w:ins w:id="179" w:author="Janusio" w:date="2018-03-15T00:38:29Z">
        <w:r>
          <w:rPr>
            <w:rFonts w:hint="eastAsia"/>
            <w:lang w:val="en-US" w:eastAsia="zh-CN"/>
          </w:rPr>
          <w:t>和</w:t>
        </w:r>
      </w:ins>
      <w:ins w:id="180" w:author="Janusio" w:date="2018-03-15T00:38:33Z">
        <w:r>
          <w:rPr>
            <w:rFonts w:hint="eastAsia"/>
            <w:lang w:val="en-US" w:eastAsia="zh-CN"/>
          </w:rPr>
          <w:t>启动</w:t>
        </w:r>
      </w:ins>
      <w:ins w:id="181" w:author="Janusio" w:date="2018-03-15T00:38:38Z">
        <w:r>
          <w:rPr>
            <w:rFonts w:hint="eastAsia"/>
            <w:lang w:val="en-US" w:eastAsia="zh-CN"/>
          </w:rPr>
          <w:t>时</w:t>
        </w:r>
      </w:ins>
      <w:ins w:id="182" w:author="Janusio" w:date="2018-03-15T00:38:41Z">
        <w:r>
          <w:rPr>
            <w:rFonts w:hint="eastAsia"/>
            <w:lang w:val="en-US" w:eastAsia="zh-CN"/>
          </w:rPr>
          <w:t>解决</w:t>
        </w:r>
      </w:ins>
      <w:ins w:id="183" w:author="Janusio" w:date="2018-03-15T00:38:50Z">
        <w:r>
          <w:rPr>
            <w:rFonts w:hint="eastAsia"/>
            <w:lang w:val="en-US" w:eastAsia="zh-CN"/>
          </w:rPr>
          <w:t>安全</w:t>
        </w:r>
      </w:ins>
      <w:ins w:id="184" w:author="Janusio" w:date="2018-03-15T00:38:43Z">
        <w:r>
          <w:rPr>
            <w:rFonts w:hint="eastAsia"/>
            <w:lang w:val="en-US" w:eastAsia="zh-CN"/>
          </w:rPr>
          <w:t>问题</w:t>
        </w:r>
      </w:ins>
      <w:del w:id="185" w:author="Janusio" w:date="2018-03-15T00:38:22Z">
        <w:r>
          <w:rPr>
            <w:rFonts w:hint="eastAsia"/>
            <w:lang w:val="en-US" w:eastAsia="zh-CN"/>
          </w:rPr>
          <w:delText>从源头解决计算机系统</w:delText>
        </w:r>
      </w:del>
      <w:del w:id="1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187" w:author="Janusio" w:date="2018-03-20T13:09:36Z">
          <w:pPr>
            <w:pStyle w:val="32"/>
            <w:numPr>
              <w:ilvl w:val="0"/>
              <w:numId w:val="0"/>
            </w:numPr>
            <w:spacing w:line="360" w:lineRule="auto"/>
            <w:ind w:firstLine="420" w:firstLineChars="0"/>
          </w:pPr>
        </w:pPrChange>
      </w:pPr>
      <w:del w:id="188" w:author="Janusio" w:date="2018-03-15T00:39:16Z">
        <w:r>
          <w:rPr>
            <w:rFonts w:hint="eastAsia" w:ascii="Times New Roman" w:hAnsi="Times New Roman"/>
            <w:sz w:val="24"/>
            <w:szCs w:val="24"/>
            <w:lang w:val="en-US"/>
          </w:rPr>
          <w:delText>可信计算</w:delText>
        </w:r>
      </w:del>
      <w:del w:id="189" w:author="Janusio" w:date="2018-03-15T00:39:16Z">
        <w:r>
          <w:rPr>
            <w:rFonts w:hint="eastAsia" w:ascii="Times New Roman" w:hAnsi="Times New Roman"/>
            <w:sz w:val="24"/>
            <w:szCs w:val="24"/>
            <w:lang w:val="en-US" w:eastAsia="zh-CN"/>
          </w:rPr>
          <w:delText>组织TCG通过</w:delText>
        </w:r>
      </w:del>
      <w:del w:id="190" w:author="Janusio" w:date="2018-03-15T00:39:16Z">
        <w:r>
          <w:rPr>
            <w:rFonts w:hint="eastAsia" w:ascii="Times New Roman" w:hAnsi="Times New Roman"/>
            <w:sz w:val="24"/>
            <w:szCs w:val="24"/>
            <w:lang w:val="en-US"/>
          </w:rPr>
          <w:delText>嵌入在计算机系统的可信度量根</w:delText>
        </w:r>
      </w:del>
      <w:del w:id="191" w:author="Janusio" w:date="2018-03-15T00:39:16Z">
        <w:r>
          <w:rPr>
            <w:rFonts w:hint="eastAsia" w:ascii="Times New Roman" w:hAnsi="Times New Roman"/>
            <w:sz w:val="24"/>
            <w:szCs w:val="24"/>
            <w:lang w:val="en-US" w:eastAsia="zh-CN"/>
          </w:rPr>
          <w:delText>TPM芯片</w:delText>
        </w:r>
      </w:del>
      <w:del w:id="192" w:author="Janusio" w:date="2018-03-15T00:39:16Z">
        <w:r>
          <w:rPr>
            <w:rFonts w:hint="eastAsia" w:ascii="Times New Roman" w:hAnsi="Times New Roman"/>
            <w:sz w:val="24"/>
            <w:szCs w:val="24"/>
            <w:lang w:val="en-US"/>
          </w:rPr>
          <w:delText>，</w:delText>
        </w:r>
      </w:del>
      <w:del w:id="193" w:author="Janusio" w:date="2018-03-15T00:39:16Z">
        <w:r>
          <w:rPr>
            <w:rFonts w:hint="eastAsia" w:ascii="Times New Roman" w:hAnsi="Times New Roman"/>
            <w:sz w:val="24"/>
            <w:szCs w:val="24"/>
            <w:lang w:val="en-US" w:eastAsia="zh-CN"/>
          </w:rPr>
          <w:delText>提出了一种链式信任链度量方式，</w:delText>
        </w:r>
      </w:del>
      <w:del w:id="194" w:author="Janusio" w:date="2018-03-15T00:39:16Z">
        <w:r>
          <w:rPr>
            <w:rFonts w:hint="eastAsia" w:ascii="Times New Roman" w:hAnsi="Times New Roman"/>
            <w:sz w:val="24"/>
            <w:szCs w:val="24"/>
            <w:lang w:val="en-US"/>
          </w:rPr>
          <w:delText>其从信任根开始一层度量一层，</w:delText>
        </w:r>
      </w:del>
      <w:ins w:id="195" w:author="Janusio" w:date="2018-03-15T00:39:17Z">
        <w:r>
          <w:rPr>
            <w:rFonts w:hint="eastAsia" w:ascii="Times New Roman" w:hAnsi="Times New Roman"/>
            <w:sz w:val="24"/>
            <w:szCs w:val="24"/>
            <w:lang w:val="en-US" w:eastAsia="zh-CN"/>
          </w:rPr>
          <w:t>可信</w:t>
        </w:r>
      </w:ins>
      <w:ins w:id="196" w:author="Janusio" w:date="2018-03-15T00:39:18Z">
        <w:r>
          <w:rPr>
            <w:rFonts w:hint="eastAsia" w:ascii="Times New Roman" w:hAnsi="Times New Roman"/>
            <w:sz w:val="24"/>
            <w:szCs w:val="24"/>
            <w:lang w:val="en-US" w:eastAsia="zh-CN"/>
          </w:rPr>
          <w:t>计算</w:t>
        </w:r>
      </w:ins>
      <w:ins w:id="197" w:author="Janusio" w:date="2018-03-15T00:39:20Z">
        <w:r>
          <w:rPr>
            <w:rFonts w:hint="eastAsia" w:ascii="Times New Roman" w:hAnsi="Times New Roman"/>
            <w:sz w:val="24"/>
            <w:szCs w:val="24"/>
            <w:lang w:val="en-US" w:eastAsia="zh-CN"/>
          </w:rPr>
          <w:t>组织</w:t>
        </w:r>
      </w:ins>
      <w:ins w:id="198" w:author="Janusio" w:date="2018-03-15T00:39:22Z">
        <w:r>
          <w:rPr>
            <w:rFonts w:hint="eastAsia" w:ascii="Times New Roman" w:hAnsi="Times New Roman"/>
            <w:sz w:val="24"/>
            <w:szCs w:val="24"/>
            <w:lang w:val="en-US" w:eastAsia="zh-CN"/>
          </w:rPr>
          <w:t>通过</w:t>
        </w:r>
      </w:ins>
      <w:ins w:id="199" w:author="Janusio" w:date="2018-03-15T00:39:31Z">
        <w:r>
          <w:rPr>
            <w:rFonts w:hint="eastAsia" w:ascii="Times New Roman" w:hAnsi="Times New Roman"/>
            <w:sz w:val="24"/>
            <w:szCs w:val="24"/>
            <w:lang w:val="en-US" w:eastAsia="zh-CN"/>
          </w:rPr>
          <w:t>构建从</w:t>
        </w:r>
      </w:ins>
      <w:ins w:id="200" w:author="Janusio" w:date="2018-03-15T00:39:33Z">
        <w:r>
          <w:rPr>
            <w:rFonts w:hint="eastAsia" w:ascii="Times New Roman" w:hAnsi="Times New Roman"/>
            <w:sz w:val="24"/>
            <w:szCs w:val="24"/>
            <w:lang w:val="en-US" w:eastAsia="zh-CN"/>
          </w:rPr>
          <w:t>TPM</w:t>
        </w:r>
      </w:ins>
      <w:ins w:id="201" w:author="Janusio" w:date="2018-03-15T00:39:35Z">
        <w:r>
          <w:rPr>
            <w:rFonts w:hint="eastAsia" w:ascii="Times New Roman" w:hAnsi="Times New Roman"/>
            <w:sz w:val="24"/>
            <w:szCs w:val="24"/>
            <w:lang w:val="en-US" w:eastAsia="zh-CN"/>
          </w:rPr>
          <w:t>芯片的</w:t>
        </w:r>
      </w:ins>
      <w:ins w:id="202" w:author="Janusio" w:date="2018-03-15T00:39:39Z">
        <w:r>
          <w:rPr>
            <w:rFonts w:hint="eastAsia" w:ascii="Times New Roman" w:hAnsi="Times New Roman"/>
            <w:sz w:val="24"/>
            <w:szCs w:val="24"/>
            <w:lang w:val="en-US" w:eastAsia="zh-CN"/>
          </w:rPr>
          <w:t>CRTM</w:t>
        </w:r>
      </w:ins>
      <w:ins w:id="203" w:author="Janusio" w:date="2018-03-15T00:39:41Z">
        <w:r>
          <w:rPr>
            <w:rFonts w:hint="eastAsia" w:ascii="Times New Roman" w:hAnsi="Times New Roman"/>
            <w:sz w:val="24"/>
            <w:szCs w:val="24"/>
            <w:lang w:val="en-US" w:eastAsia="zh-CN"/>
          </w:rPr>
          <w:t>开始</w:t>
        </w:r>
      </w:ins>
      <w:ins w:id="204" w:author="Janusio" w:date="2018-03-15T00:39:42Z">
        <w:r>
          <w:rPr>
            <w:rFonts w:hint="eastAsia" w:ascii="Times New Roman" w:hAnsi="Times New Roman"/>
            <w:sz w:val="24"/>
            <w:szCs w:val="24"/>
            <w:lang w:val="en-US" w:eastAsia="zh-CN"/>
          </w:rPr>
          <w:t>，</w:t>
        </w:r>
      </w:ins>
      <w:ins w:id="205" w:author="Janusio" w:date="2018-03-15T00:39:48Z">
        <w:r>
          <w:rPr>
            <w:rFonts w:hint="eastAsia" w:ascii="Times New Roman" w:hAnsi="Times New Roman"/>
            <w:sz w:val="24"/>
            <w:szCs w:val="24"/>
            <w:lang w:val="en-US" w:eastAsia="zh-CN"/>
          </w:rPr>
          <w:t>到</w:t>
        </w:r>
      </w:ins>
      <w:ins w:id="206" w:author="Janusio" w:date="2018-03-15T00:39:53Z">
        <w:r>
          <w:rPr>
            <w:rFonts w:hint="eastAsia" w:ascii="Times New Roman" w:hAnsi="Times New Roman"/>
            <w:sz w:val="24"/>
            <w:szCs w:val="24"/>
            <w:lang w:val="en-US" w:eastAsia="zh-CN"/>
          </w:rPr>
          <w:t>系统</w:t>
        </w:r>
      </w:ins>
      <w:ins w:id="207" w:author="Janusio" w:date="2018-03-15T00:40:02Z">
        <w:r>
          <w:rPr>
            <w:rFonts w:hint="eastAsia" w:ascii="Times New Roman" w:hAnsi="Times New Roman"/>
            <w:sz w:val="24"/>
            <w:szCs w:val="24"/>
            <w:lang w:val="en-US" w:eastAsia="zh-CN"/>
          </w:rPr>
          <w:t>应用</w:t>
        </w:r>
      </w:ins>
      <w:ins w:id="208" w:author="Janusio" w:date="2018-03-15T00:40:04Z">
        <w:r>
          <w:rPr>
            <w:rFonts w:hint="eastAsia" w:ascii="Times New Roman" w:hAnsi="Times New Roman"/>
            <w:sz w:val="24"/>
            <w:szCs w:val="24"/>
            <w:lang w:val="en-US" w:eastAsia="zh-CN"/>
          </w:rPr>
          <w:t>启动</w:t>
        </w:r>
      </w:ins>
      <w:ins w:id="209" w:author="Janusio" w:date="2018-03-15T00:40:07Z">
        <w:r>
          <w:rPr>
            <w:rFonts w:hint="eastAsia" w:ascii="Times New Roman" w:hAnsi="Times New Roman"/>
            <w:sz w:val="24"/>
            <w:szCs w:val="24"/>
            <w:lang w:val="en-US" w:eastAsia="zh-CN"/>
          </w:rPr>
          <w:t>完</w:t>
        </w:r>
      </w:ins>
      <w:ins w:id="210" w:author="Janusio" w:date="2018-03-15T00:40:10Z">
        <w:r>
          <w:rPr>
            <w:rFonts w:hint="eastAsia" w:ascii="Times New Roman" w:hAnsi="Times New Roman"/>
            <w:sz w:val="24"/>
            <w:szCs w:val="24"/>
            <w:lang w:val="en-US" w:eastAsia="zh-CN"/>
          </w:rPr>
          <w:t>成的</w:t>
        </w:r>
      </w:ins>
      <w:ins w:id="211" w:author="Janusio" w:date="2018-03-15T00:40:12Z">
        <w:r>
          <w:rPr>
            <w:rFonts w:hint="eastAsia" w:ascii="Times New Roman" w:hAnsi="Times New Roman"/>
            <w:sz w:val="24"/>
            <w:szCs w:val="24"/>
            <w:lang w:val="en-US" w:eastAsia="zh-CN"/>
          </w:rPr>
          <w:t>链式</w:t>
        </w:r>
      </w:ins>
      <w:ins w:id="212" w:author="Janusio" w:date="2018-03-15T00:40:14Z">
        <w:r>
          <w:rPr>
            <w:rFonts w:hint="eastAsia" w:ascii="Times New Roman" w:hAnsi="Times New Roman"/>
            <w:sz w:val="24"/>
            <w:szCs w:val="24"/>
            <w:lang w:val="en-US" w:eastAsia="zh-CN"/>
          </w:rPr>
          <w:t>信任链，</w:t>
        </w:r>
      </w:ins>
      <w:ins w:id="213" w:author="Janusio" w:date="2018-03-15T00:40:18Z">
        <w:r>
          <w:rPr>
            <w:rFonts w:hint="eastAsia" w:ascii="Times New Roman" w:hAnsi="Times New Roman"/>
            <w:sz w:val="24"/>
            <w:szCs w:val="24"/>
            <w:lang w:val="en-US" w:eastAsia="zh-CN"/>
          </w:rPr>
          <w:t>完成</w:t>
        </w:r>
      </w:ins>
      <w:ins w:id="214" w:author="Janusio" w:date="2018-03-15T00:40:20Z">
        <w:r>
          <w:rPr>
            <w:rFonts w:hint="eastAsia" w:ascii="Times New Roman" w:hAnsi="Times New Roman"/>
            <w:sz w:val="24"/>
            <w:szCs w:val="24"/>
            <w:lang w:val="en-US" w:eastAsia="zh-CN"/>
          </w:rPr>
          <w:t>可信</w:t>
        </w:r>
      </w:ins>
      <w:ins w:id="215" w:author="Janusio" w:date="2018-03-15T00:40:21Z">
        <w:r>
          <w:rPr>
            <w:rFonts w:hint="eastAsia" w:ascii="Times New Roman" w:hAnsi="Times New Roman"/>
            <w:sz w:val="24"/>
            <w:szCs w:val="24"/>
            <w:lang w:val="en-US" w:eastAsia="zh-CN"/>
          </w:rPr>
          <w:t>计算</w:t>
        </w:r>
      </w:ins>
      <w:ins w:id="216" w:author="Janusio" w:date="2018-03-15T00:40:22Z">
        <w:r>
          <w:rPr>
            <w:rFonts w:hint="eastAsia" w:ascii="Times New Roman" w:hAnsi="Times New Roman"/>
            <w:sz w:val="24"/>
            <w:szCs w:val="24"/>
            <w:lang w:val="en-US" w:eastAsia="zh-CN"/>
          </w:rPr>
          <w:t>平台的</w:t>
        </w:r>
      </w:ins>
      <w:ins w:id="217" w:author="Janusio" w:date="2018-03-15T00:40:23Z">
        <w:r>
          <w:rPr>
            <w:rFonts w:hint="eastAsia" w:ascii="Times New Roman" w:hAnsi="Times New Roman"/>
            <w:sz w:val="24"/>
            <w:szCs w:val="24"/>
            <w:lang w:val="en-US" w:eastAsia="zh-CN"/>
          </w:rPr>
          <w:t>信任</w:t>
        </w:r>
      </w:ins>
      <w:ins w:id="218" w:author="Janusio" w:date="2018-03-15T00:40:24Z">
        <w:r>
          <w:rPr>
            <w:rFonts w:hint="eastAsia" w:ascii="Times New Roman" w:hAnsi="Times New Roman"/>
            <w:sz w:val="24"/>
            <w:szCs w:val="24"/>
            <w:lang w:val="en-US" w:eastAsia="zh-CN"/>
          </w:rPr>
          <w:t>度量</w:t>
        </w:r>
      </w:ins>
      <w:ins w:id="2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220" w:author="Janusio" w:date="2018-03-15T00:42:36Z">
        <w:r>
          <w:rPr>
            <w:rFonts w:hint="eastAsia" w:ascii="Times New Roman" w:hAnsi="Times New Roman"/>
            <w:sz w:val="24"/>
            <w:szCs w:val="24"/>
            <w:lang w:val="en-US" w:eastAsia="zh-CN"/>
          </w:rPr>
          <w:t>将</w:t>
        </w:r>
      </w:ins>
      <w:ins w:id="221" w:author="Janusio" w:date="2018-03-15T00:42:39Z">
        <w:r>
          <w:rPr>
            <w:rFonts w:hint="eastAsia" w:ascii="Times New Roman" w:hAnsi="Times New Roman"/>
            <w:sz w:val="24"/>
            <w:szCs w:val="24"/>
            <w:lang w:val="en-US" w:eastAsia="zh-CN"/>
          </w:rPr>
          <w:t>信任</w:t>
        </w:r>
      </w:ins>
      <w:ins w:id="222" w:author="Janusio" w:date="2018-03-15T00:42:44Z">
        <w:r>
          <w:rPr>
            <w:rFonts w:hint="eastAsia" w:ascii="Times New Roman" w:hAnsi="Times New Roman"/>
            <w:sz w:val="24"/>
            <w:szCs w:val="24"/>
            <w:lang w:val="en-US" w:eastAsia="zh-CN"/>
          </w:rPr>
          <w:t>从</w:t>
        </w:r>
      </w:ins>
      <w:ins w:id="223" w:author="Janusio" w:date="2018-03-15T00:42:46Z">
        <w:r>
          <w:rPr>
            <w:rFonts w:hint="eastAsia" w:ascii="Times New Roman" w:hAnsi="Times New Roman"/>
            <w:sz w:val="24"/>
            <w:szCs w:val="24"/>
            <w:lang w:val="en-US" w:eastAsia="zh-CN"/>
          </w:rPr>
          <w:t>硬件</w:t>
        </w:r>
      </w:ins>
      <w:ins w:id="224" w:author="Janusio" w:date="2018-03-15T00:42:47Z">
        <w:r>
          <w:rPr>
            <w:rFonts w:hint="eastAsia" w:ascii="Times New Roman" w:hAnsi="Times New Roman"/>
            <w:sz w:val="24"/>
            <w:szCs w:val="24"/>
            <w:lang w:val="en-US" w:eastAsia="zh-CN"/>
          </w:rPr>
          <w:t>底层的</w:t>
        </w:r>
      </w:ins>
      <w:ins w:id="225" w:author="Janusio" w:date="2018-03-15T00:42:50Z">
        <w:r>
          <w:rPr>
            <w:rFonts w:hint="eastAsia" w:ascii="Times New Roman" w:hAnsi="Times New Roman"/>
            <w:sz w:val="24"/>
            <w:szCs w:val="24"/>
            <w:lang w:val="en-US" w:eastAsia="zh-CN"/>
          </w:rPr>
          <w:t>静态</w:t>
        </w:r>
      </w:ins>
      <w:ins w:id="226" w:author="Janusio" w:date="2018-03-15T00:42:56Z">
        <w:r>
          <w:rPr>
            <w:rFonts w:hint="eastAsia" w:ascii="Times New Roman" w:hAnsi="Times New Roman"/>
            <w:sz w:val="24"/>
            <w:szCs w:val="24"/>
            <w:lang w:val="en-US" w:eastAsia="zh-CN"/>
          </w:rPr>
          <w:t>信任根</w:t>
        </w:r>
      </w:ins>
      <w:ins w:id="227" w:author="Janusio" w:date="2018-03-15T00:42:58Z">
        <w:r>
          <w:rPr>
            <w:rFonts w:hint="eastAsia" w:ascii="Times New Roman" w:hAnsi="Times New Roman"/>
            <w:sz w:val="24"/>
            <w:szCs w:val="24"/>
            <w:lang w:val="en-US" w:eastAsia="zh-CN"/>
          </w:rPr>
          <w:t>扩展到</w:t>
        </w:r>
      </w:ins>
      <w:ins w:id="228" w:author="Janusio" w:date="2018-03-15T00:43:00Z">
        <w:r>
          <w:rPr>
            <w:rFonts w:hint="eastAsia" w:ascii="Times New Roman" w:hAnsi="Times New Roman"/>
            <w:sz w:val="24"/>
            <w:szCs w:val="24"/>
            <w:lang w:val="en-US" w:eastAsia="zh-CN"/>
          </w:rPr>
          <w:t>整个</w:t>
        </w:r>
      </w:ins>
      <w:ins w:id="229" w:author="Janusio" w:date="2018-03-15T00:43:01Z">
        <w:r>
          <w:rPr>
            <w:rFonts w:hint="eastAsia" w:ascii="Times New Roman" w:hAnsi="Times New Roman"/>
            <w:sz w:val="24"/>
            <w:szCs w:val="24"/>
            <w:lang w:val="en-US" w:eastAsia="zh-CN"/>
          </w:rPr>
          <w:t>可信计算</w:t>
        </w:r>
      </w:ins>
      <w:ins w:id="230" w:author="Janusio" w:date="2018-03-15T00:43:03Z">
        <w:r>
          <w:rPr>
            <w:rFonts w:hint="eastAsia" w:ascii="Times New Roman" w:hAnsi="Times New Roman"/>
            <w:sz w:val="24"/>
            <w:szCs w:val="24"/>
            <w:lang w:val="en-US" w:eastAsia="zh-CN"/>
          </w:rPr>
          <w:t>平台，</w:t>
        </w:r>
      </w:ins>
      <w:ins w:id="231" w:author="Janusio" w:date="2018-03-15T00:43:05Z">
        <w:r>
          <w:rPr>
            <w:rFonts w:hint="eastAsia" w:ascii="Times New Roman" w:hAnsi="Times New Roman"/>
            <w:sz w:val="24"/>
            <w:szCs w:val="24"/>
            <w:lang w:val="en-US" w:eastAsia="zh-CN"/>
          </w:rPr>
          <w:t>保障</w:t>
        </w:r>
      </w:ins>
      <w:ins w:id="232" w:author="Janusio" w:date="2018-03-15T00:43:12Z">
        <w:r>
          <w:rPr>
            <w:rFonts w:hint="eastAsia" w:ascii="Times New Roman" w:hAnsi="Times New Roman"/>
            <w:sz w:val="24"/>
            <w:szCs w:val="24"/>
            <w:lang w:val="en-US" w:eastAsia="zh-CN"/>
          </w:rPr>
          <w:t>其</w:t>
        </w:r>
      </w:ins>
      <w:ins w:id="233" w:author="Janusio" w:date="2018-03-15T00:43:14Z">
        <w:r>
          <w:rPr>
            <w:rFonts w:hint="eastAsia" w:ascii="Times New Roman" w:hAnsi="Times New Roman"/>
            <w:sz w:val="24"/>
            <w:szCs w:val="24"/>
            <w:lang w:val="en-US" w:eastAsia="zh-CN"/>
          </w:rPr>
          <w:t>安全可靠</w:t>
        </w:r>
      </w:ins>
      <w:ins w:id="234" w:author="Janusio" w:date="2018-03-15T00:43:15Z">
        <w:r>
          <w:rPr>
            <w:rFonts w:hint="eastAsia" w:ascii="Times New Roman" w:hAnsi="Times New Roman"/>
            <w:sz w:val="24"/>
            <w:szCs w:val="24"/>
            <w:lang w:val="en-US" w:eastAsia="zh-CN"/>
          </w:rPr>
          <w:t>。</w:t>
        </w:r>
      </w:ins>
      <w:del w:id="235" w:author="Janusio" w:date="2018-03-15T00:43:21Z">
        <w:r>
          <w:rPr>
            <w:rFonts w:hint="eastAsia" w:ascii="Times New Roman" w:hAnsi="Times New Roman"/>
            <w:sz w:val="24"/>
            <w:szCs w:val="24"/>
          </w:rPr>
          <w:delText>将信任从最底层的信任根</w:delText>
        </w:r>
      </w:del>
      <w:del w:id="236" w:author="Janusio" w:date="2018-03-15T00:43:21Z">
        <w:r>
          <w:rPr>
            <w:rFonts w:hint="eastAsia" w:ascii="Times New Roman" w:hAnsi="Times New Roman"/>
            <w:sz w:val="24"/>
            <w:szCs w:val="24"/>
            <w:lang w:val="en-US" w:eastAsia="zh-CN"/>
          </w:rPr>
          <w:delText>扩展</w:delText>
        </w:r>
      </w:del>
      <w:del w:id="237" w:author="Janusio" w:date="2018-03-15T00:43:21Z">
        <w:r>
          <w:rPr>
            <w:rFonts w:hint="eastAsia" w:ascii="Times New Roman" w:hAnsi="Times New Roman"/>
            <w:sz w:val="24"/>
            <w:szCs w:val="24"/>
          </w:rPr>
          <w:delText>到整个</w:delText>
        </w:r>
      </w:del>
      <w:del w:id="238" w:author="Janusio" w:date="2018-03-15T00:43:21Z">
        <w:r>
          <w:rPr>
            <w:rFonts w:hint="eastAsia" w:ascii="Times New Roman" w:hAnsi="Times New Roman"/>
            <w:sz w:val="24"/>
            <w:szCs w:val="24"/>
            <w:lang w:val="en-US" w:eastAsia="zh-CN"/>
          </w:rPr>
          <w:delText>计算机</w:delText>
        </w:r>
      </w:del>
      <w:del w:id="239" w:author="Janusio" w:date="2018-03-15T00:43:21Z">
        <w:r>
          <w:rPr>
            <w:rFonts w:hint="eastAsia" w:ascii="Times New Roman" w:hAnsi="Times New Roman"/>
            <w:sz w:val="24"/>
            <w:szCs w:val="24"/>
          </w:rPr>
          <w:delText>系统，</w:delText>
        </w:r>
      </w:del>
      <w:del w:id="2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1" w:author="Janusio" w:date="2018-03-20T13:09:36Z">
          <w:pPr>
            <w:pStyle w:val="32"/>
            <w:numPr>
              <w:ilvl w:val="0"/>
              <w:numId w:val="0"/>
            </w:numPr>
            <w:spacing w:line="360" w:lineRule="auto"/>
            <w:ind w:firstLine="420" w:firstLineChars="0"/>
          </w:pPr>
        </w:pPrChange>
      </w:pPr>
      <w:ins w:id="242" w:author="Janusio" w:date="2018-03-15T00:43:29Z">
        <w:r>
          <w:rPr>
            <w:rFonts w:hint="eastAsia" w:ascii="Times New Roman" w:hAnsi="Times New Roman"/>
            <w:sz w:val="24"/>
            <w:szCs w:val="24"/>
            <w:lang w:val="en-US" w:eastAsia="zh-CN"/>
          </w:rPr>
          <w:t>TCG的</w:t>
        </w:r>
      </w:ins>
      <w:ins w:id="243" w:author="Janusio" w:date="2018-03-15T00:43:31Z">
        <w:r>
          <w:rPr>
            <w:rFonts w:hint="eastAsia" w:ascii="Times New Roman" w:hAnsi="Times New Roman"/>
            <w:sz w:val="24"/>
            <w:szCs w:val="24"/>
            <w:lang w:val="en-US" w:eastAsia="zh-CN"/>
          </w:rPr>
          <w:t>链式</w:t>
        </w:r>
      </w:ins>
      <w:ins w:id="244" w:author="Janusio" w:date="2018-03-15T00:43:32Z">
        <w:r>
          <w:rPr>
            <w:rFonts w:hint="eastAsia" w:ascii="Times New Roman" w:hAnsi="Times New Roman"/>
            <w:sz w:val="24"/>
            <w:szCs w:val="24"/>
            <w:lang w:val="en-US" w:eastAsia="zh-CN"/>
          </w:rPr>
          <w:t>信任链</w:t>
        </w:r>
      </w:ins>
      <w:ins w:id="2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246" w:author="Janusio" w:date="2018-03-20T13:09:47Z"/>
        </w:rPr>
      </w:pPr>
      <w:r>
        <w:object>
          <v:shape id="_x0000_i1027" o:spt="75"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7"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8"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9"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250" w:author="Janusio" w:date="2018-03-17T00:04:34Z">
        <w:r>
          <w:rPr>
            <w:rFonts w:hint="eastAsia" w:ascii="Times New Roman" w:hAnsi="Times New Roman"/>
            <w:sz w:val="24"/>
            <w:szCs w:val="24"/>
            <w:lang w:val="en-US" w:eastAsia="zh-CN"/>
          </w:rPr>
          <w:t>可以</w:t>
        </w:r>
      </w:ins>
      <w:ins w:id="251" w:author="Janusio" w:date="2018-03-17T00:04:35Z">
        <w:r>
          <w:rPr>
            <w:rFonts w:hint="eastAsia" w:ascii="Times New Roman" w:hAnsi="Times New Roman"/>
            <w:sz w:val="24"/>
            <w:szCs w:val="24"/>
            <w:lang w:val="en-US" w:eastAsia="zh-CN"/>
          </w:rPr>
          <w:t>记录</w:t>
        </w:r>
      </w:ins>
      <w:ins w:id="252" w:author="Janusio" w:date="2018-03-17T00:04:51Z">
        <w:r>
          <w:rPr>
            <w:rFonts w:hint="eastAsia" w:ascii="Times New Roman" w:hAnsi="Times New Roman"/>
            <w:sz w:val="24"/>
            <w:szCs w:val="24"/>
            <w:lang w:val="en-US" w:eastAsia="zh-CN"/>
          </w:rPr>
          <w:t>经过</w:t>
        </w:r>
      </w:ins>
      <w:ins w:id="253" w:author="Janusio" w:date="2018-03-17T00:04:52Z">
        <w:r>
          <w:rPr>
            <w:rFonts w:hint="eastAsia" w:ascii="Times New Roman" w:hAnsi="Times New Roman"/>
            <w:sz w:val="24"/>
            <w:szCs w:val="24"/>
            <w:lang w:val="en-US" w:eastAsia="zh-CN"/>
          </w:rPr>
          <w:t>特殊</w:t>
        </w:r>
      </w:ins>
      <w:ins w:id="254" w:author="Janusio" w:date="2018-03-17T00:04:53Z">
        <w:r>
          <w:rPr>
            <w:rFonts w:hint="eastAsia" w:ascii="Times New Roman" w:hAnsi="Times New Roman"/>
            <w:sz w:val="24"/>
            <w:szCs w:val="24"/>
            <w:lang w:val="en-US" w:eastAsia="zh-CN"/>
          </w:rPr>
          <w:t>算法</w:t>
        </w:r>
      </w:ins>
      <w:ins w:id="255" w:author="Janusio" w:date="2018-03-17T00:04:56Z">
        <w:r>
          <w:rPr>
            <w:rFonts w:hint="eastAsia" w:ascii="Times New Roman" w:hAnsi="Times New Roman"/>
            <w:sz w:val="24"/>
            <w:szCs w:val="24"/>
            <w:lang w:val="en-US" w:eastAsia="zh-CN"/>
          </w:rPr>
          <w:t>处理</w:t>
        </w:r>
      </w:ins>
      <w:ins w:id="256" w:author="Janusio" w:date="2018-03-17T00:04:57Z">
        <w:r>
          <w:rPr>
            <w:rFonts w:hint="eastAsia" w:ascii="Times New Roman" w:hAnsi="Times New Roman"/>
            <w:sz w:val="24"/>
            <w:szCs w:val="24"/>
            <w:lang w:val="en-US" w:eastAsia="zh-CN"/>
          </w:rPr>
          <w:t>后的</w:t>
        </w:r>
      </w:ins>
      <w:ins w:id="257" w:author="Janusio" w:date="2018-03-17T00:04:59Z">
        <w:r>
          <w:rPr>
            <w:rFonts w:hint="eastAsia" w:ascii="Times New Roman" w:hAnsi="Times New Roman"/>
            <w:sz w:val="24"/>
            <w:szCs w:val="24"/>
            <w:lang w:val="en-US" w:eastAsia="zh-CN"/>
          </w:rPr>
          <w:t>系统的</w:t>
        </w:r>
      </w:ins>
      <w:ins w:id="258" w:author="Janusio" w:date="2018-03-17T00:05:01Z">
        <w:r>
          <w:rPr>
            <w:rFonts w:hint="eastAsia" w:ascii="Times New Roman" w:hAnsi="Times New Roman"/>
            <w:sz w:val="24"/>
            <w:szCs w:val="24"/>
            <w:lang w:val="en-US" w:eastAsia="zh-CN"/>
          </w:rPr>
          <w:t>各种</w:t>
        </w:r>
      </w:ins>
      <w:ins w:id="259" w:author="Janusio" w:date="2018-03-17T00:05:02Z">
        <w:r>
          <w:rPr>
            <w:rFonts w:hint="eastAsia" w:ascii="Times New Roman" w:hAnsi="Times New Roman"/>
            <w:sz w:val="24"/>
            <w:szCs w:val="24"/>
            <w:lang w:val="en-US" w:eastAsia="zh-CN"/>
          </w:rPr>
          <w:t>信息，</w:t>
        </w:r>
      </w:ins>
      <w:ins w:id="260" w:author="Janusio" w:date="2018-03-17T00:05:05Z">
        <w:r>
          <w:rPr>
            <w:rFonts w:hint="eastAsia" w:ascii="Times New Roman" w:hAnsi="Times New Roman"/>
            <w:sz w:val="24"/>
            <w:szCs w:val="24"/>
            <w:lang w:val="en-US" w:eastAsia="zh-CN"/>
          </w:rPr>
          <w:t>比如</w:t>
        </w:r>
      </w:ins>
      <w:ins w:id="261" w:author="Janusio" w:date="2018-03-17T00:05:11Z">
        <w:r>
          <w:rPr>
            <w:rFonts w:hint="eastAsia" w:ascii="Times New Roman" w:hAnsi="Times New Roman"/>
            <w:sz w:val="24"/>
            <w:szCs w:val="24"/>
            <w:lang w:val="en-US" w:eastAsia="zh-CN"/>
          </w:rPr>
          <w:t>系统</w:t>
        </w:r>
      </w:ins>
      <w:ins w:id="262" w:author="Janusio" w:date="2018-03-17T00:05:12Z">
        <w:r>
          <w:rPr>
            <w:rFonts w:hint="eastAsia" w:ascii="Times New Roman" w:hAnsi="Times New Roman"/>
            <w:sz w:val="24"/>
            <w:szCs w:val="24"/>
            <w:lang w:val="en-US" w:eastAsia="zh-CN"/>
          </w:rPr>
          <w:t>进程</w:t>
        </w:r>
      </w:ins>
      <w:ins w:id="263" w:author="Janusio" w:date="2018-03-17T00:05:14Z">
        <w:r>
          <w:rPr>
            <w:rFonts w:hint="eastAsia" w:ascii="Times New Roman" w:hAnsi="Times New Roman"/>
            <w:sz w:val="24"/>
            <w:szCs w:val="24"/>
            <w:lang w:val="en-US" w:eastAsia="zh-CN"/>
          </w:rPr>
          <w:t>信息</w:t>
        </w:r>
      </w:ins>
      <w:ins w:id="264" w:author="Janusio" w:date="2018-03-17T00:05:20Z">
        <w:r>
          <w:rPr>
            <w:rFonts w:hint="eastAsia" w:ascii="Times New Roman" w:hAnsi="Times New Roman"/>
            <w:sz w:val="24"/>
            <w:szCs w:val="24"/>
            <w:lang w:val="en-US" w:eastAsia="zh-CN"/>
          </w:rPr>
          <w:t>等</w:t>
        </w:r>
      </w:ins>
      <w:del w:id="265"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Change w:id="266" w:author="Janusio" w:date="2018-03-20T13:10:26Z">
          <w:pPr>
            <w:pStyle w:val="32"/>
            <w:numPr>
              <w:ilvl w:val="-1"/>
              <w:numId w:val="0"/>
            </w:numPr>
            <w:spacing w:line="360" w:lineRule="auto"/>
            <w:ind w:firstLine="420" w:firstLineChars="0"/>
          </w:pPr>
        </w:pPrChange>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del w:id="268" w:author="Janusio" w:date="2018-03-17T00:15:24Z"/>
          <w:rFonts w:hint="eastAsia" w:ascii="Times New Roman" w:hAnsi="Times New Roman"/>
          <w:sz w:val="24"/>
          <w:szCs w:val="24"/>
        </w:rPr>
        <w:pPrChange w:id="267" w:author="Janusio" w:date="2018-03-20T13:10:26Z">
          <w:pPr>
            <w:pStyle w:val="32"/>
            <w:numPr>
              <w:ilvl w:val="-1"/>
              <w:numId w:val="0"/>
            </w:numPr>
            <w:spacing w:line="360" w:lineRule="auto"/>
            <w:ind w:firstLine="420" w:firstLineChars="0"/>
          </w:pPr>
        </w:pPrChange>
      </w:pPr>
      <w:ins w:id="269" w:author="Janusio" w:date="2018-03-17T00:06:01Z">
        <w:r>
          <w:rPr>
            <w:rFonts w:hint="eastAsia" w:ascii="Times New Roman" w:hAnsi="Times New Roman"/>
            <w:sz w:val="24"/>
            <w:szCs w:val="24"/>
            <w:lang w:val="en-US" w:eastAsia="zh-CN"/>
          </w:rPr>
          <w:t>在</w:t>
        </w:r>
      </w:ins>
      <w:ins w:id="270" w:author="Janusio" w:date="2018-03-17T00:06:02Z">
        <w:r>
          <w:rPr>
            <w:rFonts w:hint="eastAsia" w:ascii="Times New Roman" w:hAnsi="Times New Roman"/>
            <w:sz w:val="24"/>
            <w:szCs w:val="24"/>
            <w:lang w:val="en-US" w:eastAsia="zh-CN"/>
          </w:rPr>
          <w:t>实际</w:t>
        </w:r>
      </w:ins>
      <w:ins w:id="271" w:author="Janusio" w:date="2018-03-17T00:06:03Z">
        <w:r>
          <w:rPr>
            <w:rFonts w:hint="eastAsia" w:ascii="Times New Roman" w:hAnsi="Times New Roman"/>
            <w:sz w:val="24"/>
            <w:szCs w:val="24"/>
            <w:lang w:val="en-US" w:eastAsia="zh-CN"/>
          </w:rPr>
          <w:t>的</w:t>
        </w:r>
      </w:ins>
      <w:ins w:id="272" w:author="Janusio" w:date="2018-03-17T00:06:07Z">
        <w:r>
          <w:rPr>
            <w:rFonts w:hint="eastAsia" w:ascii="Times New Roman" w:hAnsi="Times New Roman"/>
            <w:sz w:val="24"/>
            <w:szCs w:val="24"/>
            <w:lang w:val="en-US" w:eastAsia="zh-CN"/>
          </w:rPr>
          <w:t>机器</w:t>
        </w:r>
      </w:ins>
      <w:ins w:id="273" w:author="Janusio" w:date="2018-03-17T00:06:08Z">
        <w:r>
          <w:rPr>
            <w:rFonts w:hint="eastAsia" w:ascii="Times New Roman" w:hAnsi="Times New Roman"/>
            <w:sz w:val="24"/>
            <w:szCs w:val="24"/>
            <w:lang w:val="en-US" w:eastAsia="zh-CN"/>
          </w:rPr>
          <w:t>进行</w:t>
        </w:r>
      </w:ins>
      <w:ins w:id="274" w:author="Janusio" w:date="2018-03-17T00:06:09Z">
        <w:r>
          <w:rPr>
            <w:rFonts w:hint="eastAsia" w:ascii="Times New Roman" w:hAnsi="Times New Roman"/>
            <w:sz w:val="24"/>
            <w:szCs w:val="24"/>
            <w:lang w:val="en-US" w:eastAsia="zh-CN"/>
          </w:rPr>
          <w:t>启动</w:t>
        </w:r>
      </w:ins>
      <w:ins w:id="275" w:author="Janusio" w:date="2018-03-17T00:06:10Z">
        <w:r>
          <w:rPr>
            <w:rFonts w:hint="eastAsia" w:ascii="Times New Roman" w:hAnsi="Times New Roman"/>
            <w:sz w:val="24"/>
            <w:szCs w:val="24"/>
            <w:lang w:val="en-US" w:eastAsia="zh-CN"/>
          </w:rPr>
          <w:t>时</w:t>
        </w:r>
      </w:ins>
      <w:ins w:id="276" w:author="Janusio" w:date="2018-03-17T00:06:11Z">
        <w:r>
          <w:rPr>
            <w:rFonts w:hint="eastAsia" w:ascii="Times New Roman" w:hAnsi="Times New Roman"/>
            <w:sz w:val="24"/>
            <w:szCs w:val="24"/>
            <w:lang w:val="en-US" w:eastAsia="zh-CN"/>
          </w:rPr>
          <w:t>，</w:t>
        </w:r>
      </w:ins>
      <w:ins w:id="277" w:author="Janusio" w:date="2018-03-17T00:06:16Z">
        <w:r>
          <w:rPr>
            <w:rFonts w:hint="eastAsia" w:ascii="Times New Roman" w:hAnsi="Times New Roman"/>
            <w:sz w:val="24"/>
            <w:szCs w:val="24"/>
            <w:lang w:val="en-US" w:eastAsia="zh-CN"/>
          </w:rPr>
          <w:t>往往</w:t>
        </w:r>
      </w:ins>
      <w:ins w:id="278" w:author="Janusio" w:date="2018-03-17T00:06:20Z">
        <w:r>
          <w:rPr>
            <w:rFonts w:hint="eastAsia" w:ascii="Times New Roman" w:hAnsi="Times New Roman"/>
            <w:sz w:val="24"/>
            <w:szCs w:val="24"/>
            <w:lang w:val="en-US" w:eastAsia="zh-CN"/>
          </w:rPr>
          <w:t>都是</w:t>
        </w:r>
      </w:ins>
      <w:ins w:id="279" w:author="Janusio" w:date="2018-03-17T00:06:46Z">
        <w:r>
          <w:rPr>
            <w:rFonts w:hint="eastAsia" w:ascii="Times New Roman" w:hAnsi="Times New Roman"/>
            <w:sz w:val="24"/>
            <w:szCs w:val="24"/>
            <w:lang w:val="en-US" w:eastAsia="zh-CN"/>
          </w:rPr>
          <w:t>从</w:t>
        </w:r>
      </w:ins>
      <w:ins w:id="280" w:author="Janusio" w:date="2018-03-17T00:06:47Z">
        <w:r>
          <w:rPr>
            <w:rFonts w:hint="eastAsia" w:ascii="Times New Roman" w:hAnsi="Times New Roman"/>
            <w:sz w:val="24"/>
            <w:szCs w:val="24"/>
            <w:lang w:val="en-US" w:eastAsia="zh-CN"/>
          </w:rPr>
          <w:t>系统的</w:t>
        </w:r>
      </w:ins>
      <w:ins w:id="281" w:author="Janusio" w:date="2018-03-17T00:06:49Z">
        <w:r>
          <w:rPr>
            <w:rFonts w:hint="eastAsia" w:ascii="Times New Roman" w:hAnsi="Times New Roman"/>
            <w:sz w:val="24"/>
            <w:szCs w:val="24"/>
            <w:lang w:val="en-US" w:eastAsia="zh-CN"/>
          </w:rPr>
          <w:t>BIO</w:t>
        </w:r>
      </w:ins>
      <w:ins w:id="282" w:author="Janusio" w:date="2018-03-17T00:06:54Z">
        <w:r>
          <w:rPr>
            <w:rFonts w:hint="eastAsia" w:ascii="Times New Roman" w:hAnsi="Times New Roman"/>
            <w:sz w:val="24"/>
            <w:szCs w:val="24"/>
            <w:lang w:val="en-US" w:eastAsia="zh-CN"/>
          </w:rPr>
          <w:t>S</w:t>
        </w:r>
      </w:ins>
      <w:ins w:id="283" w:author="Janusio" w:date="2018-03-17T00:06:55Z">
        <w:r>
          <w:rPr>
            <w:rFonts w:hint="eastAsia" w:ascii="Times New Roman" w:hAnsi="Times New Roman"/>
            <w:sz w:val="24"/>
            <w:szCs w:val="24"/>
            <w:lang w:val="en-US" w:eastAsia="zh-CN"/>
          </w:rPr>
          <w:t>开始</w:t>
        </w:r>
      </w:ins>
      <w:ins w:id="284" w:author="Janusio" w:date="2018-03-17T00:06:57Z">
        <w:r>
          <w:rPr>
            <w:rFonts w:hint="eastAsia" w:ascii="Times New Roman" w:hAnsi="Times New Roman"/>
            <w:sz w:val="24"/>
            <w:szCs w:val="24"/>
            <w:lang w:val="en-US" w:eastAsia="zh-CN"/>
          </w:rPr>
          <w:t>，</w:t>
        </w:r>
      </w:ins>
      <w:ins w:id="285" w:author="Janusio" w:date="2018-03-17T00:06:58Z">
        <w:r>
          <w:rPr>
            <w:rFonts w:hint="eastAsia" w:ascii="Times New Roman" w:hAnsi="Times New Roman"/>
            <w:sz w:val="24"/>
            <w:szCs w:val="24"/>
            <w:lang w:val="en-US" w:eastAsia="zh-CN"/>
          </w:rPr>
          <w:t>经过</w:t>
        </w:r>
      </w:ins>
      <w:ins w:id="286" w:author="Janusio" w:date="2018-03-17T00:07:33Z">
        <w:r>
          <w:rPr>
            <w:rFonts w:hint="eastAsia" w:ascii="Times New Roman" w:hAnsi="Times New Roman"/>
            <w:sz w:val="24"/>
            <w:szCs w:val="24"/>
            <w:lang w:val="en-US" w:eastAsia="zh-CN"/>
          </w:rPr>
          <w:t>设备</w:t>
        </w:r>
      </w:ins>
      <w:ins w:id="287" w:author="Janusio" w:date="2018-03-17T00:07:36Z">
        <w:r>
          <w:rPr>
            <w:rFonts w:hint="eastAsia" w:ascii="Times New Roman" w:hAnsi="Times New Roman"/>
            <w:sz w:val="24"/>
            <w:szCs w:val="24"/>
            <w:lang w:val="en-US" w:eastAsia="zh-CN"/>
          </w:rPr>
          <w:t>检查、</w:t>
        </w:r>
      </w:ins>
      <w:ins w:id="288" w:author="Janusio" w:date="2018-03-17T00:07:08Z">
        <w:r>
          <w:rPr>
            <w:rFonts w:hint="eastAsia" w:ascii="Times New Roman" w:hAnsi="Times New Roman"/>
            <w:sz w:val="24"/>
            <w:szCs w:val="24"/>
            <w:lang w:val="en-US" w:eastAsia="zh-CN"/>
          </w:rPr>
          <w:t>系统</w:t>
        </w:r>
      </w:ins>
      <w:ins w:id="289" w:author="Janusio" w:date="2018-03-17T00:07:10Z">
        <w:r>
          <w:rPr>
            <w:rFonts w:hint="eastAsia" w:ascii="Times New Roman" w:hAnsi="Times New Roman"/>
            <w:sz w:val="24"/>
            <w:szCs w:val="24"/>
            <w:lang w:val="en-US" w:eastAsia="zh-CN"/>
          </w:rPr>
          <w:t>引导</w:t>
        </w:r>
      </w:ins>
      <w:ins w:id="290" w:author="Janusio" w:date="2018-03-17T00:07:11Z">
        <w:r>
          <w:rPr>
            <w:rFonts w:hint="eastAsia" w:ascii="Times New Roman" w:hAnsi="Times New Roman"/>
            <w:sz w:val="24"/>
            <w:szCs w:val="24"/>
            <w:lang w:val="en-US" w:eastAsia="zh-CN"/>
          </w:rPr>
          <w:t>、</w:t>
        </w:r>
      </w:ins>
      <w:ins w:id="291" w:author="Janusio" w:date="2018-03-17T00:07:17Z">
        <w:r>
          <w:rPr>
            <w:rFonts w:hint="eastAsia" w:ascii="Times New Roman" w:hAnsi="Times New Roman"/>
            <w:sz w:val="24"/>
            <w:szCs w:val="24"/>
            <w:lang w:val="en-US" w:eastAsia="zh-CN"/>
          </w:rPr>
          <w:t>操作系统</w:t>
        </w:r>
      </w:ins>
      <w:ins w:id="292" w:author="Janusio" w:date="2018-03-17T00:07:19Z">
        <w:r>
          <w:rPr>
            <w:rFonts w:hint="eastAsia" w:ascii="Times New Roman" w:hAnsi="Times New Roman"/>
            <w:sz w:val="24"/>
            <w:szCs w:val="24"/>
            <w:lang w:val="en-US" w:eastAsia="zh-CN"/>
          </w:rPr>
          <w:t>初始化</w:t>
        </w:r>
      </w:ins>
      <w:ins w:id="293" w:author="Janusio" w:date="2018-03-17T00:07:22Z">
        <w:r>
          <w:rPr>
            <w:rFonts w:hint="eastAsia" w:ascii="Times New Roman" w:hAnsi="Times New Roman"/>
            <w:sz w:val="24"/>
            <w:szCs w:val="24"/>
            <w:lang w:val="en-US" w:eastAsia="zh-CN"/>
          </w:rPr>
          <w:t>、</w:t>
        </w:r>
      </w:ins>
      <w:ins w:id="294" w:author="Janusio" w:date="2018-03-17T00:07:26Z">
        <w:r>
          <w:rPr>
            <w:rFonts w:hint="eastAsia" w:ascii="Times New Roman" w:hAnsi="Times New Roman"/>
            <w:sz w:val="24"/>
            <w:szCs w:val="24"/>
            <w:lang w:val="en-US" w:eastAsia="zh-CN"/>
          </w:rPr>
          <w:t>操作系统</w:t>
        </w:r>
      </w:ins>
      <w:del w:id="295"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296" w:author="Janusio" w:date="2018-03-17T00:07:44Z">
        <w:r>
          <w:rPr>
            <w:rFonts w:hint="eastAsia" w:ascii="Times New Roman" w:hAnsi="Times New Roman"/>
            <w:sz w:val="24"/>
            <w:szCs w:val="24"/>
          </w:rPr>
          <w:delText xml:space="preserve"> </w:delText>
        </w:r>
      </w:del>
      <w:ins w:id="297" w:author="Janusio" w:date="2018-03-17T00:07:39Z">
        <w:r>
          <w:rPr>
            <w:rFonts w:hint="eastAsia" w:ascii="Times New Roman" w:hAnsi="Times New Roman"/>
            <w:sz w:val="24"/>
            <w:szCs w:val="24"/>
            <w:lang w:val="en-US" w:eastAsia="zh-CN"/>
          </w:rPr>
          <w:t>内核</w:t>
        </w:r>
      </w:ins>
      <w:ins w:id="298" w:author="Janusio" w:date="2018-03-17T00:07:41Z">
        <w:r>
          <w:rPr>
            <w:rFonts w:hint="eastAsia" w:ascii="Times New Roman" w:hAnsi="Times New Roman"/>
            <w:sz w:val="24"/>
            <w:szCs w:val="24"/>
            <w:lang w:val="en-US" w:eastAsia="zh-CN"/>
          </w:rPr>
          <w:t>加载等</w:t>
        </w:r>
      </w:ins>
      <w:ins w:id="299" w:author="Janusio" w:date="2018-03-17T00:07:50Z">
        <w:r>
          <w:rPr>
            <w:rFonts w:hint="eastAsia" w:ascii="Times New Roman" w:hAnsi="Times New Roman"/>
            <w:sz w:val="24"/>
            <w:szCs w:val="24"/>
            <w:lang w:val="en-US" w:eastAsia="zh-CN"/>
          </w:rPr>
          <w:t>主要的</w:t>
        </w:r>
      </w:ins>
      <w:ins w:id="300" w:author="Janusio" w:date="2018-03-17T00:07:51Z">
        <w:r>
          <w:rPr>
            <w:rFonts w:hint="eastAsia" w:ascii="Times New Roman" w:hAnsi="Times New Roman"/>
            <w:sz w:val="24"/>
            <w:szCs w:val="24"/>
            <w:lang w:val="en-US" w:eastAsia="zh-CN"/>
          </w:rPr>
          <w:t>过程，</w:t>
        </w:r>
      </w:ins>
      <w:ins w:id="301" w:author="Janusio" w:date="2018-03-17T00:07:53Z">
        <w:r>
          <w:rPr>
            <w:rFonts w:hint="eastAsia" w:ascii="Times New Roman" w:hAnsi="Times New Roman"/>
            <w:sz w:val="24"/>
            <w:szCs w:val="24"/>
            <w:lang w:val="en-US" w:eastAsia="zh-CN"/>
          </w:rPr>
          <w:t>直到</w:t>
        </w:r>
      </w:ins>
      <w:ins w:id="302" w:author="Janusio" w:date="2018-03-17T00:08:00Z">
        <w:r>
          <w:rPr>
            <w:rFonts w:hint="eastAsia" w:ascii="Times New Roman" w:hAnsi="Times New Roman"/>
            <w:sz w:val="24"/>
            <w:szCs w:val="24"/>
            <w:lang w:val="en-US" w:eastAsia="zh-CN"/>
          </w:rPr>
          <w:t>应用</w:t>
        </w:r>
      </w:ins>
      <w:ins w:id="303" w:author="Janusio" w:date="2018-03-17T00:08:01Z">
        <w:r>
          <w:rPr>
            <w:rFonts w:hint="eastAsia" w:ascii="Times New Roman" w:hAnsi="Times New Roman"/>
            <w:sz w:val="24"/>
            <w:szCs w:val="24"/>
            <w:lang w:val="en-US" w:eastAsia="zh-CN"/>
          </w:rPr>
          <w:t>程序</w:t>
        </w:r>
      </w:ins>
      <w:ins w:id="304" w:author="Janusio" w:date="2018-03-17T00:08:02Z">
        <w:r>
          <w:rPr>
            <w:rFonts w:hint="eastAsia" w:ascii="Times New Roman" w:hAnsi="Times New Roman"/>
            <w:sz w:val="24"/>
            <w:szCs w:val="24"/>
            <w:lang w:val="en-US" w:eastAsia="zh-CN"/>
          </w:rPr>
          <w:t>加载</w:t>
        </w:r>
      </w:ins>
      <w:ins w:id="305" w:author="Janusio" w:date="2018-03-17T00:08:04Z">
        <w:r>
          <w:rPr>
            <w:rFonts w:hint="eastAsia" w:ascii="Times New Roman" w:hAnsi="Times New Roman"/>
            <w:sz w:val="24"/>
            <w:szCs w:val="24"/>
            <w:lang w:val="en-US" w:eastAsia="zh-CN"/>
          </w:rPr>
          <w:t>，</w:t>
        </w:r>
      </w:ins>
      <w:ins w:id="306" w:author="Janusio" w:date="2018-03-17T00:08:05Z">
        <w:r>
          <w:rPr>
            <w:rFonts w:hint="eastAsia" w:ascii="Times New Roman" w:hAnsi="Times New Roman"/>
            <w:sz w:val="24"/>
            <w:szCs w:val="24"/>
            <w:lang w:val="en-US" w:eastAsia="zh-CN"/>
          </w:rPr>
          <w:t>才会</w:t>
        </w:r>
      </w:ins>
      <w:ins w:id="307" w:author="Janusio" w:date="2018-03-17T00:08:07Z">
        <w:r>
          <w:rPr>
            <w:rFonts w:hint="eastAsia" w:ascii="Times New Roman" w:hAnsi="Times New Roman"/>
            <w:sz w:val="24"/>
            <w:szCs w:val="24"/>
            <w:lang w:val="en-US" w:eastAsia="zh-CN"/>
          </w:rPr>
          <w:t>完成</w:t>
        </w:r>
      </w:ins>
      <w:ins w:id="308" w:author="Janusio" w:date="2018-03-17T00:08:12Z">
        <w:r>
          <w:rPr>
            <w:rFonts w:hint="eastAsia" w:ascii="Times New Roman" w:hAnsi="Times New Roman"/>
            <w:sz w:val="24"/>
            <w:szCs w:val="24"/>
            <w:lang w:val="en-US" w:eastAsia="zh-CN"/>
          </w:rPr>
          <w:t>整个</w:t>
        </w:r>
      </w:ins>
      <w:ins w:id="309" w:author="Janusio" w:date="2018-03-17T00:08:13Z">
        <w:r>
          <w:rPr>
            <w:rFonts w:hint="eastAsia" w:ascii="Times New Roman" w:hAnsi="Times New Roman"/>
            <w:sz w:val="24"/>
            <w:szCs w:val="24"/>
            <w:lang w:val="en-US" w:eastAsia="zh-CN"/>
          </w:rPr>
          <w:t>系统的</w:t>
        </w:r>
      </w:ins>
      <w:ins w:id="310" w:author="Janusio" w:date="2018-03-17T00:08:15Z">
        <w:r>
          <w:rPr>
            <w:rFonts w:hint="eastAsia" w:ascii="Times New Roman" w:hAnsi="Times New Roman"/>
            <w:sz w:val="24"/>
            <w:szCs w:val="24"/>
            <w:lang w:val="en-US" w:eastAsia="zh-CN"/>
          </w:rPr>
          <w:t>启动。</w:t>
        </w:r>
      </w:ins>
      <w:ins w:id="311" w:author="Janusio" w:date="2018-03-17T00:08:16Z">
        <w:r>
          <w:rPr>
            <w:rFonts w:hint="eastAsia" w:ascii="Times New Roman" w:hAnsi="Times New Roman"/>
            <w:sz w:val="24"/>
            <w:szCs w:val="24"/>
            <w:lang w:val="en-US" w:eastAsia="zh-CN"/>
          </w:rPr>
          <w:t>如果</w:t>
        </w:r>
      </w:ins>
      <w:ins w:id="312" w:author="Janusio" w:date="2018-03-17T00:08:18Z">
        <w:r>
          <w:rPr>
            <w:rFonts w:hint="eastAsia" w:ascii="Times New Roman" w:hAnsi="Times New Roman"/>
            <w:sz w:val="24"/>
            <w:szCs w:val="24"/>
            <w:lang w:val="en-US" w:eastAsia="zh-CN"/>
          </w:rPr>
          <w:t>中间</w:t>
        </w:r>
      </w:ins>
      <w:ins w:id="313" w:author="Janusio" w:date="2018-03-17T00:08:20Z">
        <w:r>
          <w:rPr>
            <w:rFonts w:hint="eastAsia" w:ascii="Times New Roman" w:hAnsi="Times New Roman"/>
            <w:sz w:val="24"/>
            <w:szCs w:val="24"/>
            <w:lang w:val="en-US" w:eastAsia="zh-CN"/>
          </w:rPr>
          <w:t>任一</w:t>
        </w:r>
      </w:ins>
      <w:ins w:id="314" w:author="Janusio" w:date="2018-03-17T00:08:22Z">
        <w:r>
          <w:rPr>
            <w:rFonts w:hint="eastAsia" w:ascii="Times New Roman" w:hAnsi="Times New Roman"/>
            <w:sz w:val="24"/>
            <w:szCs w:val="24"/>
            <w:lang w:val="en-US" w:eastAsia="zh-CN"/>
          </w:rPr>
          <w:t>环节</w:t>
        </w:r>
      </w:ins>
      <w:ins w:id="315" w:author="Janusio" w:date="2018-03-17T00:08:26Z">
        <w:r>
          <w:rPr>
            <w:rFonts w:hint="eastAsia" w:ascii="Times New Roman" w:hAnsi="Times New Roman"/>
            <w:sz w:val="24"/>
            <w:szCs w:val="24"/>
            <w:lang w:val="en-US" w:eastAsia="zh-CN"/>
          </w:rPr>
          <w:t>被</w:t>
        </w:r>
      </w:ins>
      <w:ins w:id="316" w:author="Janusio" w:date="2018-03-17T00:08:27Z">
        <w:r>
          <w:rPr>
            <w:rFonts w:hint="eastAsia" w:ascii="Times New Roman" w:hAnsi="Times New Roman"/>
            <w:sz w:val="24"/>
            <w:szCs w:val="24"/>
            <w:lang w:val="en-US" w:eastAsia="zh-CN"/>
          </w:rPr>
          <w:t>恶意</w:t>
        </w:r>
      </w:ins>
      <w:ins w:id="317" w:author="Janusio" w:date="2018-03-17T00:08:29Z">
        <w:r>
          <w:rPr>
            <w:rFonts w:hint="eastAsia" w:ascii="Times New Roman" w:hAnsi="Times New Roman"/>
            <w:sz w:val="24"/>
            <w:szCs w:val="24"/>
            <w:lang w:val="en-US" w:eastAsia="zh-CN"/>
          </w:rPr>
          <w:t>篡改</w:t>
        </w:r>
      </w:ins>
      <w:ins w:id="318" w:author="Janusio" w:date="2018-03-17T00:08:42Z">
        <w:r>
          <w:rPr>
            <w:rFonts w:hint="eastAsia" w:ascii="Times New Roman" w:hAnsi="Times New Roman"/>
            <w:sz w:val="24"/>
            <w:szCs w:val="24"/>
            <w:lang w:val="en-US" w:eastAsia="zh-CN"/>
          </w:rPr>
          <w:t>导致</w:t>
        </w:r>
      </w:ins>
      <w:ins w:id="319" w:author="Janusio" w:date="2018-03-17T00:08:43Z">
        <w:r>
          <w:rPr>
            <w:rFonts w:hint="eastAsia" w:ascii="Times New Roman" w:hAnsi="Times New Roman"/>
            <w:sz w:val="24"/>
            <w:szCs w:val="24"/>
            <w:lang w:val="en-US" w:eastAsia="zh-CN"/>
          </w:rPr>
          <w:t>系统</w:t>
        </w:r>
      </w:ins>
      <w:ins w:id="320" w:author="Janusio" w:date="2018-03-17T00:08:44Z">
        <w:r>
          <w:rPr>
            <w:rFonts w:hint="eastAsia" w:ascii="Times New Roman" w:hAnsi="Times New Roman"/>
            <w:sz w:val="24"/>
            <w:szCs w:val="24"/>
            <w:lang w:val="en-US" w:eastAsia="zh-CN"/>
          </w:rPr>
          <w:t>的</w:t>
        </w:r>
      </w:ins>
      <w:ins w:id="321" w:author="Janusio" w:date="2018-03-17T00:08:46Z">
        <w:r>
          <w:rPr>
            <w:rFonts w:hint="eastAsia" w:ascii="Times New Roman" w:hAnsi="Times New Roman"/>
            <w:sz w:val="24"/>
            <w:szCs w:val="24"/>
            <w:lang w:val="en-US" w:eastAsia="zh-CN"/>
          </w:rPr>
          <w:t>控制权</w:t>
        </w:r>
      </w:ins>
      <w:ins w:id="322" w:author="Janusio" w:date="2018-03-17T00:08:49Z">
        <w:r>
          <w:rPr>
            <w:rFonts w:hint="eastAsia" w:ascii="Times New Roman" w:hAnsi="Times New Roman"/>
            <w:sz w:val="24"/>
            <w:szCs w:val="24"/>
            <w:lang w:val="en-US" w:eastAsia="zh-CN"/>
          </w:rPr>
          <w:t>被</w:t>
        </w:r>
      </w:ins>
      <w:ins w:id="323" w:author="Janusio" w:date="2018-03-17T00:08:54Z">
        <w:r>
          <w:rPr>
            <w:rFonts w:hint="eastAsia" w:ascii="Times New Roman" w:hAnsi="Times New Roman"/>
            <w:sz w:val="24"/>
            <w:szCs w:val="24"/>
            <w:lang w:val="en-US" w:eastAsia="zh-CN"/>
          </w:rPr>
          <w:t>恶意的</w:t>
        </w:r>
      </w:ins>
      <w:ins w:id="324" w:author="Janusio" w:date="2018-03-17T00:08:57Z">
        <w:r>
          <w:rPr>
            <w:rFonts w:hint="eastAsia" w:ascii="Times New Roman" w:hAnsi="Times New Roman"/>
            <w:sz w:val="24"/>
            <w:szCs w:val="24"/>
            <w:lang w:val="en-US" w:eastAsia="zh-CN"/>
          </w:rPr>
          <w:t>转向</w:t>
        </w:r>
      </w:ins>
      <w:ins w:id="325" w:author="Janusio" w:date="2018-03-17T00:08:58Z">
        <w:r>
          <w:rPr>
            <w:rFonts w:hint="eastAsia" w:ascii="Times New Roman" w:hAnsi="Times New Roman"/>
            <w:sz w:val="24"/>
            <w:szCs w:val="24"/>
            <w:lang w:val="en-US" w:eastAsia="zh-CN"/>
          </w:rPr>
          <w:t>不同的</w:t>
        </w:r>
      </w:ins>
      <w:ins w:id="326" w:author="Janusio" w:date="2018-03-17T00:09:02Z">
        <w:r>
          <w:rPr>
            <w:rFonts w:hint="eastAsia" w:ascii="Times New Roman" w:hAnsi="Times New Roman"/>
            <w:sz w:val="24"/>
            <w:szCs w:val="24"/>
            <w:lang w:val="en-US" w:eastAsia="zh-CN"/>
          </w:rPr>
          <w:t>过程</w:t>
        </w:r>
      </w:ins>
      <w:ins w:id="327" w:author="Janusio" w:date="2018-03-17T00:09:03Z">
        <w:r>
          <w:rPr>
            <w:rFonts w:hint="eastAsia" w:ascii="Times New Roman" w:hAnsi="Times New Roman"/>
            <w:sz w:val="24"/>
            <w:szCs w:val="24"/>
            <w:lang w:val="en-US" w:eastAsia="zh-CN"/>
          </w:rPr>
          <w:t>，</w:t>
        </w:r>
      </w:ins>
      <w:ins w:id="328" w:author="Janusio" w:date="2018-03-17T00:09:05Z">
        <w:r>
          <w:rPr>
            <w:rFonts w:hint="eastAsia" w:ascii="Times New Roman" w:hAnsi="Times New Roman"/>
            <w:sz w:val="24"/>
            <w:szCs w:val="24"/>
            <w:lang w:val="en-US" w:eastAsia="zh-CN"/>
          </w:rPr>
          <w:t>都会</w:t>
        </w:r>
      </w:ins>
      <w:ins w:id="329" w:author="Janusio" w:date="2018-03-17T00:09:10Z">
        <w:r>
          <w:rPr>
            <w:rFonts w:hint="eastAsia" w:ascii="Times New Roman" w:hAnsi="Times New Roman"/>
            <w:sz w:val="24"/>
            <w:szCs w:val="24"/>
            <w:lang w:val="en-US" w:eastAsia="zh-CN"/>
          </w:rPr>
          <w:t>影响</w:t>
        </w:r>
      </w:ins>
      <w:ins w:id="330" w:author="Janusio" w:date="2018-03-17T00:09:11Z">
        <w:r>
          <w:rPr>
            <w:rFonts w:hint="eastAsia" w:ascii="Times New Roman" w:hAnsi="Times New Roman"/>
            <w:sz w:val="24"/>
            <w:szCs w:val="24"/>
            <w:lang w:val="en-US" w:eastAsia="zh-CN"/>
          </w:rPr>
          <w:t>到</w:t>
        </w:r>
      </w:ins>
      <w:ins w:id="331" w:author="Janusio" w:date="2018-03-17T00:09:12Z">
        <w:r>
          <w:rPr>
            <w:rFonts w:hint="eastAsia" w:ascii="Times New Roman" w:hAnsi="Times New Roman"/>
            <w:sz w:val="24"/>
            <w:szCs w:val="24"/>
            <w:lang w:val="en-US" w:eastAsia="zh-CN"/>
          </w:rPr>
          <w:t>系统</w:t>
        </w:r>
      </w:ins>
      <w:ins w:id="332" w:author="Janusio" w:date="2018-03-17T00:09:15Z">
        <w:r>
          <w:rPr>
            <w:rFonts w:hint="eastAsia" w:ascii="Times New Roman" w:hAnsi="Times New Roman"/>
            <w:sz w:val="24"/>
            <w:szCs w:val="24"/>
            <w:lang w:val="en-US" w:eastAsia="zh-CN"/>
          </w:rPr>
          <w:t>的</w:t>
        </w:r>
      </w:ins>
      <w:ins w:id="333" w:author="Janusio" w:date="2018-03-17T00:09:16Z">
        <w:r>
          <w:rPr>
            <w:rFonts w:hint="eastAsia" w:ascii="Times New Roman" w:hAnsi="Times New Roman"/>
            <w:sz w:val="24"/>
            <w:szCs w:val="24"/>
            <w:lang w:val="en-US" w:eastAsia="zh-CN"/>
          </w:rPr>
          <w:t>安全</w:t>
        </w:r>
      </w:ins>
      <w:ins w:id="334" w:author="Janusio" w:date="2018-03-17T00:09:18Z">
        <w:r>
          <w:rPr>
            <w:rFonts w:hint="eastAsia" w:ascii="Times New Roman" w:hAnsi="Times New Roman"/>
            <w:sz w:val="24"/>
            <w:szCs w:val="24"/>
            <w:lang w:val="en-US" w:eastAsia="zh-CN"/>
          </w:rPr>
          <w:t>性。</w:t>
        </w:r>
      </w:ins>
      <w:ins w:id="335" w:author="Janusio" w:date="2018-03-17T00:09:21Z">
        <w:r>
          <w:rPr>
            <w:rFonts w:hint="eastAsia" w:ascii="Times New Roman" w:hAnsi="Times New Roman"/>
            <w:sz w:val="24"/>
            <w:szCs w:val="24"/>
            <w:lang w:val="en-US" w:eastAsia="zh-CN"/>
          </w:rPr>
          <w:t>比如</w:t>
        </w:r>
      </w:ins>
      <w:ins w:id="336" w:author="Janusio" w:date="2018-03-17T00:09:22Z">
        <w:r>
          <w:rPr>
            <w:rFonts w:hint="eastAsia" w:ascii="Times New Roman" w:hAnsi="Times New Roman"/>
            <w:sz w:val="24"/>
            <w:szCs w:val="24"/>
            <w:lang w:val="en-US" w:eastAsia="zh-CN"/>
          </w:rPr>
          <w:t>在</w:t>
        </w:r>
      </w:ins>
      <w:ins w:id="337" w:author="Janusio" w:date="2018-03-17T00:09:23Z">
        <w:r>
          <w:rPr>
            <w:rFonts w:hint="eastAsia" w:ascii="Times New Roman" w:hAnsi="Times New Roman"/>
            <w:sz w:val="24"/>
            <w:szCs w:val="24"/>
            <w:lang w:val="en-US" w:eastAsia="zh-CN"/>
          </w:rPr>
          <w:t>系统</w:t>
        </w:r>
      </w:ins>
      <w:ins w:id="338" w:author="Janusio" w:date="2018-03-17T00:09:24Z">
        <w:r>
          <w:rPr>
            <w:rFonts w:hint="eastAsia" w:ascii="Times New Roman" w:hAnsi="Times New Roman"/>
            <w:sz w:val="24"/>
            <w:szCs w:val="24"/>
            <w:lang w:val="en-US" w:eastAsia="zh-CN"/>
          </w:rPr>
          <w:t>系统</w:t>
        </w:r>
      </w:ins>
      <w:ins w:id="339" w:author="Janusio" w:date="2018-03-17T00:09:28Z">
        <w:r>
          <w:rPr>
            <w:rFonts w:hint="eastAsia" w:ascii="Times New Roman" w:hAnsi="Times New Roman"/>
            <w:sz w:val="24"/>
            <w:szCs w:val="24"/>
            <w:lang w:val="en-US" w:eastAsia="zh-CN"/>
          </w:rPr>
          <w:t>过程</w:t>
        </w:r>
      </w:ins>
      <w:ins w:id="340" w:author="Janusio" w:date="2018-03-17T00:09:29Z">
        <w:r>
          <w:rPr>
            <w:rFonts w:hint="eastAsia" w:ascii="Times New Roman" w:hAnsi="Times New Roman"/>
            <w:sz w:val="24"/>
            <w:szCs w:val="24"/>
            <w:lang w:val="en-US" w:eastAsia="zh-CN"/>
          </w:rPr>
          <w:t>中</w:t>
        </w:r>
      </w:ins>
      <w:ins w:id="341" w:author="Janusio" w:date="2018-03-17T00:09:31Z">
        <w:r>
          <w:rPr>
            <w:rFonts w:hint="eastAsia" w:ascii="Times New Roman" w:hAnsi="Times New Roman"/>
            <w:sz w:val="24"/>
            <w:szCs w:val="24"/>
            <w:lang w:val="en-US" w:eastAsia="zh-CN"/>
          </w:rPr>
          <w:t>如果</w:t>
        </w:r>
      </w:ins>
      <w:ins w:id="342" w:author="Janusio" w:date="2018-03-17T00:09:32Z">
        <w:r>
          <w:rPr>
            <w:rFonts w:hint="eastAsia" w:ascii="Times New Roman" w:hAnsi="Times New Roman"/>
            <w:sz w:val="24"/>
            <w:szCs w:val="24"/>
            <w:lang w:val="en-US" w:eastAsia="zh-CN"/>
          </w:rPr>
          <w:t>加载</w:t>
        </w:r>
      </w:ins>
      <w:ins w:id="343" w:author="Janusio" w:date="2018-03-17T00:09:33Z">
        <w:r>
          <w:rPr>
            <w:rFonts w:hint="eastAsia" w:ascii="Times New Roman" w:hAnsi="Times New Roman"/>
            <w:sz w:val="24"/>
            <w:szCs w:val="24"/>
            <w:lang w:val="en-US" w:eastAsia="zh-CN"/>
          </w:rPr>
          <w:t>了</w:t>
        </w:r>
      </w:ins>
      <w:ins w:id="344" w:author="Janusio" w:date="2018-03-17T00:09:37Z">
        <w:r>
          <w:rPr>
            <w:rFonts w:hint="eastAsia" w:ascii="Times New Roman" w:hAnsi="Times New Roman"/>
            <w:sz w:val="24"/>
            <w:szCs w:val="24"/>
            <w:lang w:val="en-US" w:eastAsia="zh-CN"/>
          </w:rPr>
          <w:t>一个</w:t>
        </w:r>
      </w:ins>
      <w:ins w:id="345" w:author="Janusio" w:date="2018-03-17T00:09:40Z">
        <w:r>
          <w:rPr>
            <w:rFonts w:hint="eastAsia" w:ascii="Times New Roman" w:hAnsi="Times New Roman"/>
            <w:sz w:val="24"/>
            <w:szCs w:val="24"/>
            <w:lang w:val="en-US" w:eastAsia="zh-CN"/>
          </w:rPr>
          <w:t>已经</w:t>
        </w:r>
      </w:ins>
      <w:ins w:id="346" w:author="Janusio" w:date="2018-03-17T00:09:41Z">
        <w:r>
          <w:rPr>
            <w:rFonts w:hint="eastAsia" w:ascii="Times New Roman" w:hAnsi="Times New Roman"/>
            <w:sz w:val="24"/>
            <w:szCs w:val="24"/>
            <w:lang w:val="en-US" w:eastAsia="zh-CN"/>
          </w:rPr>
          <w:t>被</w:t>
        </w:r>
      </w:ins>
      <w:ins w:id="347" w:author="Janusio" w:date="2018-03-17T00:09:42Z">
        <w:r>
          <w:rPr>
            <w:rFonts w:hint="eastAsia" w:ascii="Times New Roman" w:hAnsi="Times New Roman"/>
            <w:sz w:val="24"/>
            <w:szCs w:val="24"/>
            <w:lang w:val="en-US" w:eastAsia="zh-CN"/>
          </w:rPr>
          <w:t>恶意</w:t>
        </w:r>
      </w:ins>
      <w:ins w:id="348" w:author="Janusio" w:date="2018-03-17T00:09:43Z">
        <w:r>
          <w:rPr>
            <w:rFonts w:hint="eastAsia" w:ascii="Times New Roman" w:hAnsi="Times New Roman"/>
            <w:sz w:val="24"/>
            <w:szCs w:val="24"/>
            <w:lang w:val="en-US" w:eastAsia="zh-CN"/>
          </w:rPr>
          <w:t>篡改的</w:t>
        </w:r>
      </w:ins>
      <w:ins w:id="349" w:author="Janusio" w:date="2018-03-17T00:09:47Z">
        <w:r>
          <w:rPr>
            <w:rFonts w:hint="eastAsia" w:ascii="Times New Roman" w:hAnsi="Times New Roman"/>
            <w:sz w:val="24"/>
            <w:szCs w:val="24"/>
            <w:lang w:val="en-US" w:eastAsia="zh-CN"/>
          </w:rPr>
          <w:t>操作系统</w:t>
        </w:r>
      </w:ins>
      <w:ins w:id="350" w:author="Janusio" w:date="2018-03-17T00:09:48Z">
        <w:r>
          <w:rPr>
            <w:rFonts w:hint="eastAsia" w:ascii="Times New Roman" w:hAnsi="Times New Roman"/>
            <w:sz w:val="24"/>
            <w:szCs w:val="24"/>
            <w:lang w:val="en-US" w:eastAsia="zh-CN"/>
          </w:rPr>
          <w:t>内核，</w:t>
        </w:r>
      </w:ins>
      <w:ins w:id="351" w:author="Janusio" w:date="2018-03-17T00:09:58Z">
        <w:r>
          <w:rPr>
            <w:rFonts w:hint="eastAsia" w:ascii="Times New Roman" w:hAnsi="Times New Roman"/>
            <w:sz w:val="24"/>
            <w:szCs w:val="24"/>
            <w:lang w:val="en-US" w:eastAsia="zh-CN"/>
          </w:rPr>
          <w:t>则</w:t>
        </w:r>
      </w:ins>
      <w:ins w:id="352" w:author="Janusio" w:date="2018-03-17T00:09:59Z">
        <w:r>
          <w:rPr>
            <w:rFonts w:hint="eastAsia" w:ascii="Times New Roman" w:hAnsi="Times New Roman"/>
            <w:sz w:val="24"/>
            <w:szCs w:val="24"/>
            <w:lang w:val="en-US" w:eastAsia="zh-CN"/>
          </w:rPr>
          <w:t>有可能</w:t>
        </w:r>
      </w:ins>
      <w:ins w:id="353" w:author="Janusio" w:date="2018-03-17T00:10:00Z">
        <w:r>
          <w:rPr>
            <w:rFonts w:hint="eastAsia" w:ascii="Times New Roman" w:hAnsi="Times New Roman"/>
            <w:sz w:val="24"/>
            <w:szCs w:val="24"/>
            <w:lang w:val="en-US" w:eastAsia="zh-CN"/>
          </w:rPr>
          <w:t>在</w:t>
        </w:r>
      </w:ins>
      <w:ins w:id="354" w:author="Janusio" w:date="2018-03-17T00:10:02Z">
        <w:r>
          <w:rPr>
            <w:rFonts w:hint="eastAsia" w:ascii="Times New Roman" w:hAnsi="Times New Roman"/>
            <w:sz w:val="24"/>
            <w:szCs w:val="24"/>
            <w:lang w:val="en-US" w:eastAsia="zh-CN"/>
          </w:rPr>
          <w:t>系统</w:t>
        </w:r>
      </w:ins>
      <w:ins w:id="355" w:author="Janusio" w:date="2018-03-17T00:10:04Z">
        <w:r>
          <w:rPr>
            <w:rFonts w:hint="eastAsia" w:ascii="Times New Roman" w:hAnsi="Times New Roman"/>
            <w:sz w:val="24"/>
            <w:szCs w:val="24"/>
            <w:lang w:val="en-US" w:eastAsia="zh-CN"/>
          </w:rPr>
          <w:t>启动</w:t>
        </w:r>
      </w:ins>
      <w:ins w:id="356" w:author="Janusio" w:date="2018-03-17T00:10:05Z">
        <w:r>
          <w:rPr>
            <w:rFonts w:hint="eastAsia" w:ascii="Times New Roman" w:hAnsi="Times New Roman"/>
            <w:sz w:val="24"/>
            <w:szCs w:val="24"/>
            <w:lang w:val="en-US" w:eastAsia="zh-CN"/>
          </w:rPr>
          <w:t>完成</w:t>
        </w:r>
      </w:ins>
      <w:ins w:id="357" w:author="Janusio" w:date="2018-03-17T00:10:06Z">
        <w:r>
          <w:rPr>
            <w:rFonts w:hint="eastAsia" w:ascii="Times New Roman" w:hAnsi="Times New Roman"/>
            <w:sz w:val="24"/>
            <w:szCs w:val="24"/>
            <w:lang w:val="en-US" w:eastAsia="zh-CN"/>
          </w:rPr>
          <w:t>之后</w:t>
        </w:r>
      </w:ins>
      <w:ins w:id="358" w:author="Janusio" w:date="2018-03-17T00:10:07Z">
        <w:r>
          <w:rPr>
            <w:rFonts w:hint="eastAsia" w:ascii="Times New Roman" w:hAnsi="Times New Roman"/>
            <w:sz w:val="24"/>
            <w:szCs w:val="24"/>
            <w:lang w:val="en-US" w:eastAsia="zh-CN"/>
          </w:rPr>
          <w:t>，</w:t>
        </w:r>
      </w:ins>
      <w:ins w:id="359" w:author="Janusio" w:date="2018-03-17T00:10:13Z">
        <w:r>
          <w:rPr>
            <w:rFonts w:hint="eastAsia" w:ascii="Times New Roman" w:hAnsi="Times New Roman"/>
            <w:sz w:val="24"/>
            <w:szCs w:val="24"/>
            <w:lang w:val="en-US" w:eastAsia="zh-CN"/>
          </w:rPr>
          <w:t>整个系统</w:t>
        </w:r>
      </w:ins>
      <w:ins w:id="360" w:author="Janusio" w:date="2018-03-17T00:10:14Z">
        <w:r>
          <w:rPr>
            <w:rFonts w:hint="eastAsia" w:ascii="Times New Roman" w:hAnsi="Times New Roman"/>
            <w:sz w:val="24"/>
            <w:szCs w:val="24"/>
            <w:lang w:val="en-US" w:eastAsia="zh-CN"/>
          </w:rPr>
          <w:t>都会被</w:t>
        </w:r>
      </w:ins>
      <w:ins w:id="361" w:author="Janusio" w:date="2018-03-17T00:10:17Z">
        <w:r>
          <w:rPr>
            <w:rFonts w:hint="eastAsia" w:ascii="Times New Roman" w:hAnsi="Times New Roman"/>
            <w:sz w:val="24"/>
            <w:szCs w:val="24"/>
            <w:lang w:val="en-US" w:eastAsia="zh-CN"/>
          </w:rPr>
          <w:t>入侵者</w:t>
        </w:r>
      </w:ins>
      <w:ins w:id="362" w:author="Janusio" w:date="2018-03-17T00:10:19Z">
        <w:r>
          <w:rPr>
            <w:rFonts w:hint="eastAsia" w:ascii="Times New Roman" w:hAnsi="Times New Roman"/>
            <w:sz w:val="24"/>
            <w:szCs w:val="24"/>
            <w:lang w:val="en-US" w:eastAsia="zh-CN"/>
          </w:rPr>
          <w:t>控制</w:t>
        </w:r>
      </w:ins>
      <w:ins w:id="363" w:author="Janusio" w:date="2018-03-17T00:10:20Z">
        <w:r>
          <w:rPr>
            <w:rFonts w:hint="eastAsia" w:ascii="Times New Roman" w:hAnsi="Times New Roman"/>
            <w:sz w:val="24"/>
            <w:szCs w:val="24"/>
            <w:lang w:val="en-US" w:eastAsia="zh-CN"/>
          </w:rPr>
          <w:t>，</w:t>
        </w:r>
      </w:ins>
      <w:ins w:id="364" w:author="Janusio" w:date="2018-03-17T00:10:21Z">
        <w:r>
          <w:rPr>
            <w:rFonts w:hint="eastAsia" w:ascii="Times New Roman" w:hAnsi="Times New Roman"/>
            <w:sz w:val="24"/>
            <w:szCs w:val="24"/>
            <w:lang w:val="en-US" w:eastAsia="zh-CN"/>
          </w:rPr>
          <w:t>导致</w:t>
        </w:r>
      </w:ins>
      <w:ins w:id="365" w:author="Janusio" w:date="2018-03-17T00:10:22Z">
        <w:r>
          <w:rPr>
            <w:rFonts w:hint="eastAsia" w:ascii="Times New Roman" w:hAnsi="Times New Roman"/>
            <w:sz w:val="24"/>
            <w:szCs w:val="24"/>
            <w:lang w:val="en-US" w:eastAsia="zh-CN"/>
          </w:rPr>
          <w:t>数据</w:t>
        </w:r>
      </w:ins>
      <w:ins w:id="366" w:author="Janusio" w:date="2018-03-17T00:10:24Z">
        <w:r>
          <w:rPr>
            <w:rFonts w:hint="eastAsia" w:ascii="Times New Roman" w:hAnsi="Times New Roman"/>
            <w:sz w:val="24"/>
            <w:szCs w:val="24"/>
            <w:lang w:val="en-US" w:eastAsia="zh-CN"/>
          </w:rPr>
          <w:t>丢失</w:t>
        </w:r>
      </w:ins>
      <w:ins w:id="367" w:author="Janusio" w:date="2018-03-17T00:10:36Z">
        <w:r>
          <w:rPr>
            <w:rFonts w:hint="eastAsia" w:ascii="Times New Roman" w:hAnsi="Times New Roman"/>
            <w:sz w:val="24"/>
            <w:szCs w:val="24"/>
            <w:lang w:val="en-US" w:eastAsia="zh-CN"/>
          </w:rPr>
          <w:t>、</w:t>
        </w:r>
      </w:ins>
      <w:ins w:id="368" w:author="Janusio" w:date="2018-03-17T00:10:38Z">
        <w:r>
          <w:rPr>
            <w:rFonts w:hint="eastAsia" w:ascii="Times New Roman" w:hAnsi="Times New Roman"/>
            <w:sz w:val="24"/>
            <w:szCs w:val="24"/>
            <w:lang w:val="en-US" w:eastAsia="zh-CN"/>
          </w:rPr>
          <w:t>篡改</w:t>
        </w:r>
      </w:ins>
      <w:ins w:id="369" w:author="Janusio" w:date="2018-03-17T00:10:39Z">
        <w:r>
          <w:rPr>
            <w:rFonts w:hint="eastAsia" w:ascii="Times New Roman" w:hAnsi="Times New Roman"/>
            <w:sz w:val="24"/>
            <w:szCs w:val="24"/>
            <w:lang w:val="en-US" w:eastAsia="zh-CN"/>
          </w:rPr>
          <w:t>等</w:t>
        </w:r>
      </w:ins>
      <w:ins w:id="370" w:author="Janusio" w:date="2018-03-17T00:10:44Z">
        <w:r>
          <w:rPr>
            <w:rFonts w:hint="eastAsia" w:ascii="Times New Roman" w:hAnsi="Times New Roman"/>
            <w:sz w:val="24"/>
            <w:szCs w:val="24"/>
            <w:lang w:val="en-US" w:eastAsia="zh-CN"/>
          </w:rPr>
          <w:t>问题。</w:t>
        </w:r>
      </w:ins>
      <w:ins w:id="371" w:author="Janusio" w:date="2018-03-17T00:11:09Z">
        <w:r>
          <w:rPr>
            <w:rFonts w:hint="eastAsia" w:ascii="Times New Roman" w:hAnsi="Times New Roman"/>
            <w:sz w:val="24"/>
            <w:szCs w:val="24"/>
            <w:lang w:val="en-US" w:eastAsia="zh-CN"/>
          </w:rPr>
          <w:t>可信</w:t>
        </w:r>
      </w:ins>
      <w:ins w:id="372" w:author="Janusio" w:date="2018-03-17T00:11:10Z">
        <w:r>
          <w:rPr>
            <w:rFonts w:hint="eastAsia" w:ascii="Times New Roman" w:hAnsi="Times New Roman"/>
            <w:sz w:val="24"/>
            <w:szCs w:val="24"/>
            <w:lang w:val="en-US" w:eastAsia="zh-CN"/>
          </w:rPr>
          <w:t>计算</w:t>
        </w:r>
      </w:ins>
      <w:ins w:id="373" w:author="Janusio" w:date="2018-03-17T00:11:11Z">
        <w:r>
          <w:rPr>
            <w:rFonts w:hint="eastAsia" w:ascii="Times New Roman" w:hAnsi="Times New Roman"/>
            <w:sz w:val="24"/>
            <w:szCs w:val="24"/>
            <w:lang w:val="en-US" w:eastAsia="zh-CN"/>
          </w:rPr>
          <w:t>中</w:t>
        </w:r>
      </w:ins>
      <w:ins w:id="374" w:author="Janusio" w:date="2018-03-17T00:11:12Z">
        <w:r>
          <w:rPr>
            <w:rFonts w:hint="eastAsia" w:ascii="Times New Roman" w:hAnsi="Times New Roman"/>
            <w:sz w:val="24"/>
            <w:szCs w:val="24"/>
            <w:lang w:val="en-US" w:eastAsia="zh-CN"/>
          </w:rPr>
          <w:t>的</w:t>
        </w:r>
      </w:ins>
      <w:ins w:id="375" w:author="Janusio" w:date="2018-03-17T00:11:13Z">
        <w:r>
          <w:rPr>
            <w:rFonts w:hint="eastAsia" w:ascii="Times New Roman" w:hAnsi="Times New Roman"/>
            <w:sz w:val="24"/>
            <w:szCs w:val="24"/>
            <w:lang w:val="en-US" w:eastAsia="zh-CN"/>
          </w:rPr>
          <w:t>完整性</w:t>
        </w:r>
      </w:ins>
      <w:ins w:id="376" w:author="Janusio" w:date="2018-03-17T00:11:14Z">
        <w:r>
          <w:rPr>
            <w:rFonts w:hint="eastAsia" w:ascii="Times New Roman" w:hAnsi="Times New Roman"/>
            <w:sz w:val="24"/>
            <w:szCs w:val="24"/>
            <w:lang w:val="en-US" w:eastAsia="zh-CN"/>
          </w:rPr>
          <w:t>度量</w:t>
        </w:r>
      </w:ins>
      <w:ins w:id="377" w:author="Janusio" w:date="2018-03-17T00:11:16Z">
        <w:r>
          <w:rPr>
            <w:rFonts w:hint="eastAsia" w:ascii="Times New Roman" w:hAnsi="Times New Roman"/>
            <w:sz w:val="24"/>
            <w:szCs w:val="24"/>
            <w:lang w:val="en-US" w:eastAsia="zh-CN"/>
          </w:rPr>
          <w:t>机制</w:t>
        </w:r>
      </w:ins>
      <w:ins w:id="378" w:author="Janusio" w:date="2018-03-17T00:11:20Z">
        <w:r>
          <w:rPr>
            <w:rFonts w:hint="eastAsia" w:ascii="Times New Roman" w:hAnsi="Times New Roman"/>
            <w:sz w:val="24"/>
            <w:szCs w:val="24"/>
            <w:lang w:val="en-US" w:eastAsia="zh-CN"/>
          </w:rPr>
          <w:t>可以</w:t>
        </w:r>
      </w:ins>
      <w:ins w:id="379" w:author="Janusio" w:date="2018-03-17T00:11:24Z">
        <w:r>
          <w:rPr>
            <w:rFonts w:hint="eastAsia" w:ascii="Times New Roman" w:hAnsi="Times New Roman"/>
            <w:sz w:val="24"/>
            <w:szCs w:val="24"/>
            <w:lang w:val="en-US" w:eastAsia="zh-CN"/>
          </w:rPr>
          <w:t>针对</w:t>
        </w:r>
      </w:ins>
      <w:ins w:id="380" w:author="Janusio" w:date="2018-03-17T00:11:44Z">
        <w:r>
          <w:rPr>
            <w:rFonts w:hint="eastAsia" w:ascii="Times New Roman" w:hAnsi="Times New Roman"/>
            <w:sz w:val="24"/>
            <w:szCs w:val="24"/>
            <w:lang w:val="en-US" w:eastAsia="zh-CN"/>
          </w:rPr>
          <w:t>系统</w:t>
        </w:r>
      </w:ins>
      <w:ins w:id="381" w:author="Janusio" w:date="2018-03-17T00:11:45Z">
        <w:r>
          <w:rPr>
            <w:rFonts w:hint="eastAsia" w:ascii="Times New Roman" w:hAnsi="Times New Roman"/>
            <w:sz w:val="24"/>
            <w:szCs w:val="24"/>
            <w:lang w:val="en-US" w:eastAsia="zh-CN"/>
          </w:rPr>
          <w:t>启动</w:t>
        </w:r>
      </w:ins>
      <w:ins w:id="382" w:author="Janusio" w:date="2018-03-17T00:11:48Z">
        <w:r>
          <w:rPr>
            <w:rFonts w:hint="eastAsia" w:ascii="Times New Roman" w:hAnsi="Times New Roman"/>
            <w:sz w:val="24"/>
            <w:szCs w:val="24"/>
            <w:lang w:val="en-US" w:eastAsia="zh-CN"/>
          </w:rPr>
          <w:t>过程</w:t>
        </w:r>
      </w:ins>
      <w:ins w:id="383" w:author="Janusio" w:date="2018-03-17T00:11:49Z">
        <w:r>
          <w:rPr>
            <w:rFonts w:hint="eastAsia" w:ascii="Times New Roman" w:hAnsi="Times New Roman"/>
            <w:sz w:val="24"/>
            <w:szCs w:val="24"/>
            <w:lang w:val="en-US" w:eastAsia="zh-CN"/>
          </w:rPr>
          <w:t>中的</w:t>
        </w:r>
      </w:ins>
      <w:ins w:id="384" w:author="Janusio" w:date="2018-03-17T00:11:51Z">
        <w:r>
          <w:rPr>
            <w:rFonts w:hint="eastAsia" w:ascii="Times New Roman" w:hAnsi="Times New Roman"/>
            <w:sz w:val="24"/>
            <w:szCs w:val="24"/>
            <w:lang w:val="en-US" w:eastAsia="zh-CN"/>
          </w:rPr>
          <w:t>每个</w:t>
        </w:r>
      </w:ins>
      <w:ins w:id="385" w:author="Janusio" w:date="2018-03-17T00:11:52Z">
        <w:r>
          <w:rPr>
            <w:rFonts w:hint="eastAsia" w:ascii="Times New Roman" w:hAnsi="Times New Roman"/>
            <w:sz w:val="24"/>
            <w:szCs w:val="24"/>
            <w:lang w:val="en-US" w:eastAsia="zh-CN"/>
          </w:rPr>
          <w:t>过程</w:t>
        </w:r>
      </w:ins>
      <w:ins w:id="386" w:author="Janusio" w:date="2018-03-17T00:11:53Z">
        <w:r>
          <w:rPr>
            <w:rFonts w:hint="eastAsia" w:ascii="Times New Roman" w:hAnsi="Times New Roman"/>
            <w:sz w:val="24"/>
            <w:szCs w:val="24"/>
            <w:lang w:val="en-US" w:eastAsia="zh-CN"/>
          </w:rPr>
          <w:t>进行</w:t>
        </w:r>
      </w:ins>
      <w:ins w:id="387" w:author="Janusio" w:date="2018-03-17T00:11:54Z">
        <w:r>
          <w:rPr>
            <w:rFonts w:hint="eastAsia" w:ascii="Times New Roman" w:hAnsi="Times New Roman"/>
            <w:sz w:val="24"/>
            <w:szCs w:val="24"/>
            <w:lang w:val="en-US" w:eastAsia="zh-CN"/>
          </w:rPr>
          <w:t>完整性</w:t>
        </w:r>
      </w:ins>
      <w:ins w:id="388" w:author="Janusio" w:date="2018-03-17T00:11:55Z">
        <w:r>
          <w:rPr>
            <w:rFonts w:hint="eastAsia" w:ascii="Times New Roman" w:hAnsi="Times New Roman"/>
            <w:sz w:val="24"/>
            <w:szCs w:val="24"/>
            <w:lang w:val="en-US" w:eastAsia="zh-CN"/>
          </w:rPr>
          <w:t>度量，</w:t>
        </w:r>
      </w:ins>
      <w:ins w:id="389" w:author="Janusio" w:date="2018-03-17T00:11:57Z">
        <w:r>
          <w:rPr>
            <w:rFonts w:hint="eastAsia" w:ascii="Times New Roman" w:hAnsi="Times New Roman"/>
            <w:sz w:val="24"/>
            <w:szCs w:val="24"/>
            <w:lang w:val="en-US" w:eastAsia="zh-CN"/>
          </w:rPr>
          <w:t>并</w:t>
        </w:r>
      </w:ins>
      <w:ins w:id="390" w:author="Janusio" w:date="2018-03-17T00:11:59Z">
        <w:r>
          <w:rPr>
            <w:rFonts w:hint="eastAsia" w:ascii="Times New Roman" w:hAnsi="Times New Roman"/>
            <w:sz w:val="24"/>
            <w:szCs w:val="24"/>
            <w:lang w:val="en-US" w:eastAsia="zh-CN"/>
          </w:rPr>
          <w:t>把</w:t>
        </w:r>
      </w:ins>
      <w:ins w:id="391" w:author="Janusio" w:date="2018-03-17T00:12:00Z">
        <w:r>
          <w:rPr>
            <w:rFonts w:hint="eastAsia" w:ascii="Times New Roman" w:hAnsi="Times New Roman"/>
            <w:sz w:val="24"/>
            <w:szCs w:val="24"/>
            <w:lang w:val="en-US" w:eastAsia="zh-CN"/>
          </w:rPr>
          <w:t>每个</w:t>
        </w:r>
      </w:ins>
      <w:ins w:id="392" w:author="Janusio" w:date="2018-03-17T00:12:01Z">
        <w:r>
          <w:rPr>
            <w:rFonts w:hint="eastAsia" w:ascii="Times New Roman" w:hAnsi="Times New Roman"/>
            <w:sz w:val="24"/>
            <w:szCs w:val="24"/>
            <w:lang w:val="en-US" w:eastAsia="zh-CN"/>
          </w:rPr>
          <w:t>过程</w:t>
        </w:r>
      </w:ins>
      <w:ins w:id="393" w:author="Janusio" w:date="2018-03-17T00:12:02Z">
        <w:r>
          <w:rPr>
            <w:rFonts w:hint="eastAsia" w:ascii="Times New Roman" w:hAnsi="Times New Roman"/>
            <w:sz w:val="24"/>
            <w:szCs w:val="24"/>
            <w:lang w:val="en-US" w:eastAsia="zh-CN"/>
          </w:rPr>
          <w:t>的</w:t>
        </w:r>
      </w:ins>
      <w:ins w:id="394" w:author="Janusio" w:date="2018-03-17T00:12:04Z">
        <w:r>
          <w:rPr>
            <w:rFonts w:hint="eastAsia" w:ascii="Times New Roman" w:hAnsi="Times New Roman"/>
            <w:sz w:val="24"/>
            <w:szCs w:val="24"/>
            <w:lang w:val="en-US" w:eastAsia="zh-CN"/>
          </w:rPr>
          <w:t>度量</w:t>
        </w:r>
      </w:ins>
      <w:ins w:id="395" w:author="Janusio" w:date="2018-03-17T00:12:05Z">
        <w:r>
          <w:rPr>
            <w:rFonts w:hint="eastAsia" w:ascii="Times New Roman" w:hAnsi="Times New Roman"/>
            <w:sz w:val="24"/>
            <w:szCs w:val="24"/>
            <w:lang w:val="en-US" w:eastAsia="zh-CN"/>
          </w:rPr>
          <w:t>信息</w:t>
        </w:r>
      </w:ins>
      <w:ins w:id="396" w:author="Janusio" w:date="2018-03-17T00:12:07Z">
        <w:r>
          <w:rPr>
            <w:rFonts w:hint="eastAsia" w:ascii="Times New Roman" w:hAnsi="Times New Roman"/>
            <w:sz w:val="24"/>
            <w:szCs w:val="24"/>
            <w:lang w:val="en-US" w:eastAsia="zh-CN"/>
          </w:rPr>
          <w:t>进行</w:t>
        </w:r>
      </w:ins>
      <w:ins w:id="397" w:author="Janusio" w:date="2018-03-17T00:12:09Z">
        <w:r>
          <w:rPr>
            <w:rFonts w:hint="eastAsia" w:ascii="Times New Roman" w:hAnsi="Times New Roman"/>
            <w:sz w:val="24"/>
            <w:szCs w:val="24"/>
            <w:lang w:val="en-US" w:eastAsia="zh-CN"/>
          </w:rPr>
          <w:t>存储</w:t>
        </w:r>
      </w:ins>
      <w:ins w:id="398" w:author="Janusio" w:date="2018-03-17T00:12:50Z">
        <w:r>
          <w:rPr>
            <w:rFonts w:hint="eastAsia" w:ascii="Times New Roman" w:hAnsi="Times New Roman"/>
            <w:sz w:val="24"/>
            <w:szCs w:val="24"/>
            <w:lang w:val="en-US" w:eastAsia="zh-CN"/>
          </w:rPr>
          <w:t>。</w:t>
        </w:r>
      </w:ins>
      <w:ins w:id="399" w:author="Janusio" w:date="2018-03-17T00:13:06Z">
        <w:r>
          <w:rPr>
            <w:rFonts w:hint="eastAsia" w:ascii="Times New Roman" w:hAnsi="Times New Roman"/>
            <w:sz w:val="24"/>
            <w:szCs w:val="24"/>
            <w:lang w:val="en-US" w:eastAsia="zh-CN"/>
          </w:rPr>
          <w:t>信任链</w:t>
        </w:r>
      </w:ins>
      <w:ins w:id="400" w:author="Janusio" w:date="2018-03-17T00:13:07Z">
        <w:r>
          <w:rPr>
            <w:rFonts w:hint="eastAsia" w:ascii="Times New Roman" w:hAnsi="Times New Roman"/>
            <w:sz w:val="24"/>
            <w:szCs w:val="24"/>
            <w:lang w:val="en-US" w:eastAsia="zh-CN"/>
          </w:rPr>
          <w:t>机制可以</w:t>
        </w:r>
      </w:ins>
      <w:ins w:id="401" w:author="Janusio" w:date="2018-03-17T00:13:09Z">
        <w:r>
          <w:rPr>
            <w:rFonts w:hint="eastAsia" w:ascii="Times New Roman" w:hAnsi="Times New Roman"/>
            <w:sz w:val="24"/>
            <w:szCs w:val="24"/>
            <w:lang w:val="en-US" w:eastAsia="zh-CN"/>
          </w:rPr>
          <w:t>通过</w:t>
        </w:r>
      </w:ins>
      <w:ins w:id="402" w:author="Janusio" w:date="2018-03-17T00:13:10Z">
        <w:r>
          <w:rPr>
            <w:rFonts w:hint="eastAsia" w:ascii="Times New Roman" w:hAnsi="Times New Roman"/>
            <w:sz w:val="24"/>
            <w:szCs w:val="24"/>
            <w:lang w:val="en-US" w:eastAsia="zh-CN"/>
          </w:rPr>
          <w:t>完整</w:t>
        </w:r>
      </w:ins>
      <w:ins w:id="403" w:author="Janusio" w:date="2018-03-17T00:13:12Z">
        <w:r>
          <w:rPr>
            <w:rFonts w:hint="eastAsia" w:ascii="Times New Roman" w:hAnsi="Times New Roman"/>
            <w:sz w:val="24"/>
            <w:szCs w:val="24"/>
            <w:lang w:val="en-US" w:eastAsia="zh-CN"/>
          </w:rPr>
          <w:t>性</w:t>
        </w:r>
      </w:ins>
      <w:ins w:id="404" w:author="Janusio" w:date="2018-03-17T00:13:14Z">
        <w:r>
          <w:rPr>
            <w:rFonts w:hint="eastAsia" w:ascii="Times New Roman" w:hAnsi="Times New Roman"/>
            <w:sz w:val="24"/>
            <w:szCs w:val="24"/>
            <w:lang w:val="en-US" w:eastAsia="zh-CN"/>
          </w:rPr>
          <w:t>度量</w:t>
        </w:r>
      </w:ins>
      <w:ins w:id="405" w:author="Janusio" w:date="2018-03-17T00:13:16Z">
        <w:r>
          <w:rPr>
            <w:rFonts w:hint="eastAsia" w:ascii="Times New Roman" w:hAnsi="Times New Roman"/>
            <w:sz w:val="24"/>
            <w:szCs w:val="24"/>
            <w:lang w:val="en-US" w:eastAsia="zh-CN"/>
          </w:rPr>
          <w:t>完成</w:t>
        </w:r>
      </w:ins>
      <w:ins w:id="406" w:author="Janusio" w:date="2018-03-17T00:13:17Z">
        <w:r>
          <w:rPr>
            <w:rFonts w:hint="eastAsia" w:ascii="Times New Roman" w:hAnsi="Times New Roman"/>
            <w:sz w:val="24"/>
            <w:szCs w:val="24"/>
            <w:lang w:val="en-US" w:eastAsia="zh-CN"/>
          </w:rPr>
          <w:t>系统</w:t>
        </w:r>
      </w:ins>
      <w:ins w:id="407" w:author="Janusio" w:date="2018-03-17T00:13:18Z">
        <w:r>
          <w:rPr>
            <w:rFonts w:hint="eastAsia" w:ascii="Times New Roman" w:hAnsi="Times New Roman"/>
            <w:sz w:val="24"/>
            <w:szCs w:val="24"/>
            <w:lang w:val="en-US" w:eastAsia="zh-CN"/>
          </w:rPr>
          <w:t>在</w:t>
        </w:r>
      </w:ins>
      <w:ins w:id="408" w:author="Janusio" w:date="2018-03-17T00:13:38Z">
        <w:r>
          <w:rPr>
            <w:rFonts w:hint="eastAsia" w:ascii="Times New Roman" w:hAnsi="Times New Roman"/>
            <w:sz w:val="24"/>
            <w:szCs w:val="24"/>
            <w:lang w:val="en-US" w:eastAsia="zh-CN"/>
          </w:rPr>
          <w:t>某个</w:t>
        </w:r>
      </w:ins>
      <w:ins w:id="409" w:author="Janusio" w:date="2018-03-17T00:13:39Z">
        <w:r>
          <w:rPr>
            <w:rFonts w:hint="eastAsia" w:ascii="Times New Roman" w:hAnsi="Times New Roman"/>
            <w:sz w:val="24"/>
            <w:szCs w:val="24"/>
            <w:lang w:val="en-US" w:eastAsia="zh-CN"/>
          </w:rPr>
          <w:t>过程</w:t>
        </w:r>
      </w:ins>
      <w:ins w:id="410" w:author="Janusio" w:date="2018-03-17T00:13:40Z">
        <w:r>
          <w:rPr>
            <w:rFonts w:hint="eastAsia" w:ascii="Times New Roman" w:hAnsi="Times New Roman"/>
            <w:sz w:val="24"/>
            <w:szCs w:val="24"/>
            <w:lang w:val="en-US" w:eastAsia="zh-CN"/>
          </w:rPr>
          <w:t>启动</w:t>
        </w:r>
      </w:ins>
      <w:ins w:id="411" w:author="Janusio" w:date="2018-03-17T00:13:42Z">
        <w:r>
          <w:rPr>
            <w:rFonts w:hint="eastAsia" w:ascii="Times New Roman" w:hAnsi="Times New Roman"/>
            <w:sz w:val="24"/>
            <w:szCs w:val="24"/>
            <w:lang w:val="en-US" w:eastAsia="zh-CN"/>
          </w:rPr>
          <w:t>时，</w:t>
        </w:r>
      </w:ins>
      <w:ins w:id="412" w:author="Janusio" w:date="2018-03-17T00:13:51Z">
        <w:r>
          <w:rPr>
            <w:rFonts w:hint="eastAsia" w:ascii="Times New Roman" w:hAnsi="Times New Roman"/>
            <w:sz w:val="24"/>
            <w:szCs w:val="24"/>
            <w:lang w:val="en-US" w:eastAsia="zh-CN"/>
          </w:rPr>
          <w:t>首先</w:t>
        </w:r>
      </w:ins>
      <w:ins w:id="413" w:author="Janusio" w:date="2018-03-17T00:13:53Z">
        <w:r>
          <w:rPr>
            <w:rFonts w:hint="eastAsia" w:ascii="Times New Roman" w:hAnsi="Times New Roman"/>
            <w:sz w:val="24"/>
            <w:szCs w:val="24"/>
            <w:lang w:val="en-US" w:eastAsia="zh-CN"/>
          </w:rPr>
          <w:t>判断</w:t>
        </w:r>
      </w:ins>
      <w:ins w:id="414" w:author="Janusio" w:date="2018-03-17T00:13:54Z">
        <w:r>
          <w:rPr>
            <w:rFonts w:hint="eastAsia" w:ascii="Times New Roman" w:hAnsi="Times New Roman"/>
            <w:sz w:val="24"/>
            <w:szCs w:val="24"/>
            <w:lang w:val="en-US" w:eastAsia="zh-CN"/>
          </w:rPr>
          <w:t>下一个</w:t>
        </w:r>
      </w:ins>
      <w:ins w:id="415" w:author="Janusio" w:date="2018-03-17T00:13:56Z">
        <w:r>
          <w:rPr>
            <w:rFonts w:hint="eastAsia" w:ascii="Times New Roman" w:hAnsi="Times New Roman"/>
            <w:sz w:val="24"/>
            <w:szCs w:val="24"/>
            <w:lang w:val="en-US" w:eastAsia="zh-CN"/>
          </w:rPr>
          <w:t>组件</w:t>
        </w:r>
      </w:ins>
      <w:ins w:id="416" w:author="Janusio" w:date="2018-03-17T00:13:57Z">
        <w:r>
          <w:rPr>
            <w:rFonts w:hint="eastAsia" w:ascii="Times New Roman" w:hAnsi="Times New Roman"/>
            <w:sz w:val="24"/>
            <w:szCs w:val="24"/>
            <w:lang w:val="en-US" w:eastAsia="zh-CN"/>
          </w:rPr>
          <w:t>是否</w:t>
        </w:r>
      </w:ins>
      <w:ins w:id="417" w:author="Janusio" w:date="2018-03-17T00:13:58Z">
        <w:r>
          <w:rPr>
            <w:rFonts w:hint="eastAsia" w:ascii="Times New Roman" w:hAnsi="Times New Roman"/>
            <w:sz w:val="24"/>
            <w:szCs w:val="24"/>
            <w:lang w:val="en-US" w:eastAsia="zh-CN"/>
          </w:rPr>
          <w:t>安全</w:t>
        </w:r>
      </w:ins>
      <w:ins w:id="418" w:author="Janusio" w:date="2018-03-17T00:13:59Z">
        <w:r>
          <w:rPr>
            <w:rFonts w:hint="eastAsia" w:ascii="Times New Roman" w:hAnsi="Times New Roman"/>
            <w:sz w:val="24"/>
            <w:szCs w:val="24"/>
            <w:lang w:val="en-US" w:eastAsia="zh-CN"/>
          </w:rPr>
          <w:t>可信，</w:t>
        </w:r>
      </w:ins>
      <w:ins w:id="419" w:author="Janusio" w:date="2018-03-17T00:14:01Z">
        <w:r>
          <w:rPr>
            <w:rFonts w:hint="eastAsia" w:ascii="Times New Roman" w:hAnsi="Times New Roman"/>
            <w:sz w:val="24"/>
            <w:szCs w:val="24"/>
            <w:lang w:val="en-US" w:eastAsia="zh-CN"/>
          </w:rPr>
          <w:t>如果是</w:t>
        </w:r>
      </w:ins>
      <w:ins w:id="420" w:author="Janusio" w:date="2018-03-17T00:14:03Z">
        <w:r>
          <w:rPr>
            <w:rFonts w:hint="eastAsia" w:ascii="Times New Roman" w:hAnsi="Times New Roman"/>
            <w:sz w:val="24"/>
            <w:szCs w:val="24"/>
            <w:lang w:val="en-US" w:eastAsia="zh-CN"/>
          </w:rPr>
          <w:t>安全可信的</w:t>
        </w:r>
      </w:ins>
      <w:ins w:id="421" w:author="Janusio" w:date="2018-03-17T00:14:04Z">
        <w:r>
          <w:rPr>
            <w:rFonts w:hint="eastAsia" w:ascii="Times New Roman" w:hAnsi="Times New Roman"/>
            <w:sz w:val="24"/>
            <w:szCs w:val="24"/>
            <w:lang w:val="en-US" w:eastAsia="zh-CN"/>
          </w:rPr>
          <w:t>，则</w:t>
        </w:r>
      </w:ins>
      <w:ins w:id="422" w:author="Janusio" w:date="2018-03-17T00:14:06Z">
        <w:r>
          <w:rPr>
            <w:rFonts w:hint="eastAsia" w:ascii="Times New Roman" w:hAnsi="Times New Roman"/>
            <w:sz w:val="24"/>
            <w:szCs w:val="24"/>
            <w:lang w:val="en-US" w:eastAsia="zh-CN"/>
          </w:rPr>
          <w:t>将</w:t>
        </w:r>
      </w:ins>
      <w:ins w:id="423" w:author="Janusio" w:date="2018-03-17T00:14:08Z">
        <w:r>
          <w:rPr>
            <w:rFonts w:hint="eastAsia" w:ascii="Times New Roman" w:hAnsi="Times New Roman"/>
            <w:sz w:val="24"/>
            <w:szCs w:val="24"/>
            <w:lang w:val="en-US" w:eastAsia="zh-CN"/>
          </w:rPr>
          <w:t>系统的</w:t>
        </w:r>
      </w:ins>
      <w:ins w:id="424" w:author="Janusio" w:date="2018-03-17T00:14:13Z">
        <w:r>
          <w:rPr>
            <w:rFonts w:hint="eastAsia" w:ascii="Times New Roman" w:hAnsi="Times New Roman"/>
            <w:sz w:val="24"/>
            <w:szCs w:val="24"/>
            <w:lang w:val="en-US" w:eastAsia="zh-CN"/>
          </w:rPr>
          <w:t>控制权</w:t>
        </w:r>
      </w:ins>
      <w:ins w:id="425" w:author="Janusio" w:date="2018-03-17T00:14:14Z">
        <w:r>
          <w:rPr>
            <w:rFonts w:hint="eastAsia" w:ascii="Times New Roman" w:hAnsi="Times New Roman"/>
            <w:sz w:val="24"/>
            <w:szCs w:val="24"/>
            <w:lang w:val="en-US" w:eastAsia="zh-CN"/>
          </w:rPr>
          <w:t>转移</w:t>
        </w:r>
      </w:ins>
      <w:ins w:id="426" w:author="Janusio" w:date="2018-03-17T00:14:15Z">
        <w:r>
          <w:rPr>
            <w:rFonts w:hint="eastAsia" w:ascii="Times New Roman" w:hAnsi="Times New Roman"/>
            <w:sz w:val="24"/>
            <w:szCs w:val="24"/>
            <w:lang w:val="en-US" w:eastAsia="zh-CN"/>
          </w:rPr>
          <w:t>到</w:t>
        </w:r>
      </w:ins>
      <w:ins w:id="427" w:author="Janusio" w:date="2018-03-17T00:14:17Z">
        <w:r>
          <w:rPr>
            <w:rFonts w:hint="eastAsia" w:ascii="Times New Roman" w:hAnsi="Times New Roman"/>
            <w:sz w:val="24"/>
            <w:szCs w:val="24"/>
            <w:lang w:val="en-US" w:eastAsia="zh-CN"/>
          </w:rPr>
          <w:t>下一个</w:t>
        </w:r>
      </w:ins>
      <w:ins w:id="428" w:author="Janusio" w:date="2018-03-17T00:14:32Z">
        <w:r>
          <w:rPr>
            <w:rFonts w:hint="eastAsia" w:ascii="Times New Roman" w:hAnsi="Times New Roman"/>
            <w:sz w:val="24"/>
            <w:szCs w:val="24"/>
            <w:lang w:val="en-US" w:eastAsia="zh-CN"/>
          </w:rPr>
          <w:t>过程</w:t>
        </w:r>
      </w:ins>
      <w:ins w:id="429" w:author="Janusio" w:date="2018-03-17T00:14:41Z">
        <w:r>
          <w:rPr>
            <w:rFonts w:hint="eastAsia" w:ascii="Times New Roman" w:hAnsi="Times New Roman"/>
            <w:sz w:val="24"/>
            <w:szCs w:val="24"/>
            <w:lang w:val="en-US" w:eastAsia="zh-CN"/>
          </w:rPr>
          <w:t>，</w:t>
        </w:r>
      </w:ins>
      <w:ins w:id="430" w:author="Janusio" w:date="2018-03-17T00:14:42Z">
        <w:r>
          <w:rPr>
            <w:rFonts w:hint="eastAsia" w:ascii="Times New Roman" w:hAnsi="Times New Roman"/>
            <w:sz w:val="24"/>
            <w:szCs w:val="24"/>
            <w:lang w:val="en-US" w:eastAsia="zh-CN"/>
          </w:rPr>
          <w:t>整个</w:t>
        </w:r>
      </w:ins>
      <w:ins w:id="431" w:author="Janusio" w:date="2018-03-17T00:14:43Z">
        <w:r>
          <w:rPr>
            <w:rFonts w:hint="eastAsia" w:ascii="Times New Roman" w:hAnsi="Times New Roman"/>
            <w:sz w:val="24"/>
            <w:szCs w:val="24"/>
            <w:lang w:val="en-US" w:eastAsia="zh-CN"/>
          </w:rPr>
          <w:t>系统</w:t>
        </w:r>
      </w:ins>
      <w:ins w:id="432" w:author="Janusio" w:date="2018-03-17T00:14:49Z">
        <w:r>
          <w:rPr>
            <w:rFonts w:hint="eastAsia" w:ascii="Times New Roman" w:hAnsi="Times New Roman"/>
            <w:sz w:val="24"/>
            <w:szCs w:val="24"/>
            <w:lang w:val="en-US" w:eastAsia="zh-CN"/>
          </w:rPr>
          <w:t>的</w:t>
        </w:r>
      </w:ins>
      <w:ins w:id="433" w:author="Janusio" w:date="2018-03-17T00:14:51Z">
        <w:r>
          <w:rPr>
            <w:rFonts w:hint="eastAsia" w:ascii="Times New Roman" w:hAnsi="Times New Roman"/>
            <w:sz w:val="24"/>
            <w:szCs w:val="24"/>
            <w:lang w:val="en-US" w:eastAsia="zh-CN"/>
          </w:rPr>
          <w:t>启动</w:t>
        </w:r>
      </w:ins>
      <w:ins w:id="434" w:author="Janusio" w:date="2018-03-17T00:14:53Z">
        <w:r>
          <w:rPr>
            <w:rFonts w:hint="eastAsia" w:ascii="Times New Roman" w:hAnsi="Times New Roman"/>
            <w:sz w:val="24"/>
            <w:szCs w:val="24"/>
            <w:lang w:val="en-US" w:eastAsia="zh-CN"/>
          </w:rPr>
          <w:t>序列</w:t>
        </w:r>
      </w:ins>
      <w:ins w:id="435" w:author="Janusio" w:date="2018-03-17T00:14:54Z">
        <w:r>
          <w:rPr>
            <w:rFonts w:hint="eastAsia" w:ascii="Times New Roman" w:hAnsi="Times New Roman"/>
            <w:sz w:val="24"/>
            <w:szCs w:val="24"/>
            <w:lang w:val="en-US" w:eastAsia="zh-CN"/>
          </w:rPr>
          <w:t>都</w:t>
        </w:r>
      </w:ins>
      <w:ins w:id="436" w:author="Janusio" w:date="2018-03-17T00:14:57Z">
        <w:r>
          <w:rPr>
            <w:rFonts w:hint="eastAsia" w:ascii="Times New Roman" w:hAnsi="Times New Roman"/>
            <w:sz w:val="24"/>
            <w:szCs w:val="24"/>
            <w:lang w:val="en-US" w:eastAsia="zh-CN"/>
          </w:rPr>
          <w:t>必须</w:t>
        </w:r>
      </w:ins>
      <w:ins w:id="437" w:author="Janusio" w:date="2018-03-17T00:14:59Z">
        <w:r>
          <w:rPr>
            <w:rFonts w:hint="eastAsia" w:ascii="Times New Roman" w:hAnsi="Times New Roman"/>
            <w:sz w:val="24"/>
            <w:szCs w:val="24"/>
            <w:lang w:val="en-US" w:eastAsia="zh-CN"/>
          </w:rPr>
          <w:t>遵守</w:t>
        </w:r>
      </w:ins>
      <w:ins w:id="438" w:author="Janusio" w:date="2018-03-17T00:15:02Z">
        <w:r>
          <w:rPr>
            <w:rFonts w:hint="eastAsia" w:ascii="Times New Roman" w:hAnsi="Times New Roman"/>
            <w:sz w:val="24"/>
            <w:szCs w:val="24"/>
            <w:lang w:val="en-US" w:eastAsia="zh-CN"/>
          </w:rPr>
          <w:t>先</w:t>
        </w:r>
      </w:ins>
      <w:ins w:id="439" w:author="Janusio" w:date="2018-03-17T00:15:03Z">
        <w:r>
          <w:rPr>
            <w:rFonts w:hint="eastAsia" w:ascii="Times New Roman" w:hAnsi="Times New Roman"/>
            <w:sz w:val="24"/>
            <w:szCs w:val="24"/>
            <w:lang w:val="en-US" w:eastAsia="zh-CN"/>
          </w:rPr>
          <w:t>进行</w:t>
        </w:r>
      </w:ins>
      <w:ins w:id="440" w:author="Janusio" w:date="2018-03-17T00:15:04Z">
        <w:r>
          <w:rPr>
            <w:rFonts w:hint="eastAsia" w:ascii="Times New Roman" w:hAnsi="Times New Roman"/>
            <w:sz w:val="24"/>
            <w:szCs w:val="24"/>
            <w:lang w:val="en-US" w:eastAsia="zh-CN"/>
          </w:rPr>
          <w:t>度量</w:t>
        </w:r>
      </w:ins>
      <w:ins w:id="441" w:author="Janusio" w:date="2018-03-17T00:15:05Z">
        <w:r>
          <w:rPr>
            <w:rFonts w:hint="eastAsia" w:ascii="Times New Roman" w:hAnsi="Times New Roman"/>
            <w:sz w:val="24"/>
            <w:szCs w:val="24"/>
            <w:lang w:val="en-US" w:eastAsia="zh-CN"/>
          </w:rPr>
          <w:t>然后</w:t>
        </w:r>
      </w:ins>
      <w:ins w:id="442" w:author="Janusio" w:date="2018-03-17T00:15:06Z">
        <w:r>
          <w:rPr>
            <w:rFonts w:hint="eastAsia" w:ascii="Times New Roman" w:hAnsi="Times New Roman"/>
            <w:sz w:val="24"/>
            <w:szCs w:val="24"/>
            <w:lang w:val="en-US" w:eastAsia="zh-CN"/>
          </w:rPr>
          <w:t>进行</w:t>
        </w:r>
      </w:ins>
      <w:ins w:id="443" w:author="Janusio" w:date="2018-03-17T00:15:10Z">
        <w:r>
          <w:rPr>
            <w:rFonts w:hint="eastAsia" w:ascii="Times New Roman" w:hAnsi="Times New Roman"/>
            <w:sz w:val="24"/>
            <w:szCs w:val="24"/>
            <w:lang w:val="en-US" w:eastAsia="zh-CN"/>
          </w:rPr>
          <w:t>程序</w:t>
        </w:r>
      </w:ins>
      <w:ins w:id="444" w:author="Janusio" w:date="2018-03-17T00:15:11Z">
        <w:r>
          <w:rPr>
            <w:rFonts w:hint="eastAsia" w:ascii="Times New Roman" w:hAnsi="Times New Roman"/>
            <w:sz w:val="24"/>
            <w:szCs w:val="24"/>
            <w:lang w:val="en-US" w:eastAsia="zh-CN"/>
          </w:rPr>
          <w:t>执行的</w:t>
        </w:r>
      </w:ins>
      <w:ins w:id="445" w:author="Janusio" w:date="2018-03-17T00:15:13Z">
        <w:r>
          <w:rPr>
            <w:rFonts w:hint="eastAsia" w:ascii="Times New Roman" w:hAnsi="Times New Roman"/>
            <w:sz w:val="24"/>
            <w:szCs w:val="24"/>
            <w:lang w:val="en-US" w:eastAsia="zh-CN"/>
          </w:rPr>
          <w:t>规则。</w:t>
        </w:r>
      </w:ins>
    </w:p>
    <w:p>
      <w:pPr>
        <w:pStyle w:val="32"/>
        <w:numPr>
          <w:ilvl w:val="-1"/>
          <w:numId w:val="0"/>
        </w:numPr>
        <w:spacing w:line="400" w:lineRule="exact"/>
        <w:ind w:firstLine="420" w:firstLineChars="0"/>
        <w:rPr>
          <w:rFonts w:hint="eastAsia" w:ascii="Times New Roman" w:hAnsi="Times New Roman"/>
          <w:sz w:val="24"/>
          <w:szCs w:val="24"/>
        </w:rPr>
        <w:pPrChange w:id="446" w:author="Janusio" w:date="2018-03-20T13:10:26Z">
          <w:pPr>
            <w:pStyle w:val="32"/>
            <w:numPr>
              <w:ilvl w:val="-1"/>
              <w:numId w:val="0"/>
            </w:numPr>
            <w:spacing w:line="360" w:lineRule="auto"/>
            <w:ind w:firstLine="420" w:firstLineChars="0"/>
          </w:pPr>
        </w:pPrChange>
      </w:pPr>
      <w:del w:id="447"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448" w:author="Janusio" w:date="2018-03-17T00:15:24Z">
        <w:r>
          <w:rPr>
            <w:rFonts w:hint="eastAsia" w:ascii="Times New Roman" w:hAnsi="Times New Roman"/>
            <w:sz w:val="24"/>
            <w:szCs w:val="24"/>
            <w:lang w:val="en-US" w:eastAsia="zh-CN"/>
          </w:rPr>
          <w:delText>C</w:delText>
        </w:r>
      </w:del>
      <w:del w:id="449"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450" w:author="Janusio" w:date="2018-03-17T00:15:24Z">
        <w:r>
          <w:rPr>
            <w:rFonts w:hint="eastAsia" w:ascii="Times New Roman" w:hAnsi="Times New Roman"/>
            <w:sz w:val="24"/>
            <w:szCs w:val="24"/>
            <w:lang w:val="en-US" w:eastAsia="zh-CN"/>
          </w:rPr>
          <w:delText>C</w:delText>
        </w:r>
      </w:del>
      <w:del w:id="451" w:author="Janusio" w:date="2018-03-17T00:15:24Z">
        <w:r>
          <w:rPr>
            <w:rFonts w:hint="eastAsia" w:ascii="Times New Roman" w:hAnsi="Times New Roman"/>
            <w:sz w:val="24"/>
            <w:szCs w:val="24"/>
          </w:rPr>
          <w:delText>R中。这样循环往复，就构成了信任链。</w:delText>
        </w:r>
      </w:del>
    </w:p>
    <w:p>
      <w:pPr>
        <w:pStyle w:val="4"/>
        <w:spacing w:line="400" w:lineRule="exact"/>
        <w:rPr>
          <w:rFonts w:hint="eastAsia"/>
        </w:rPr>
        <w:pPrChange w:id="452" w:author="Janusio" w:date="2018-03-20T13:10:26Z">
          <w:pPr>
            <w:pStyle w:val="4"/>
          </w:pPr>
        </w:pPrChange>
      </w:pPr>
      <w:bookmarkStart w:id="53" w:name="_Toc17132"/>
      <w:bookmarkStart w:id="54" w:name="_Toc3118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Change w:id="453"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Change w:id="454"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Change w:id="455"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456" w:author="Janusio" w:date="2018-03-20T13:10:34Z">
          <w:pPr>
            <w:spacing w:line="360" w:lineRule="auto"/>
            <w:ind w:firstLine="420" w:firstLineChars="0"/>
          </w:pPr>
        </w:pPrChange>
      </w:pPr>
      <w:ins w:id="457" w:author="Janusio" w:date="2018-03-17T00:25:10Z">
        <w:r>
          <w:rPr>
            <w:rFonts w:hint="eastAsia"/>
            <w:lang w:val="en-US" w:eastAsia="zh-CN"/>
          </w:rPr>
          <w:t>形式化</w:t>
        </w:r>
      </w:ins>
      <w:ins w:id="458" w:author="Janusio" w:date="2018-03-17T00:25:11Z">
        <w:r>
          <w:rPr>
            <w:rFonts w:hint="eastAsia"/>
            <w:lang w:val="en-US" w:eastAsia="zh-CN"/>
          </w:rPr>
          <w:t>分析</w:t>
        </w:r>
      </w:ins>
      <w:ins w:id="459" w:author="Janusio" w:date="2018-03-17T00:25:12Z">
        <w:r>
          <w:rPr>
            <w:rFonts w:hint="eastAsia"/>
            <w:lang w:val="en-US" w:eastAsia="zh-CN"/>
          </w:rPr>
          <w:t>方法是</w:t>
        </w:r>
      </w:ins>
      <w:ins w:id="460" w:author="Janusio" w:date="2018-03-17T00:25:30Z">
        <w:r>
          <w:rPr>
            <w:rFonts w:hint="eastAsia"/>
            <w:lang w:val="en-US" w:eastAsia="zh-CN"/>
          </w:rPr>
          <w:t>软件</w:t>
        </w:r>
      </w:ins>
      <w:ins w:id="461" w:author="Janusio" w:date="2018-03-17T00:25:33Z">
        <w:r>
          <w:rPr>
            <w:rFonts w:hint="eastAsia"/>
            <w:lang w:val="en-US" w:eastAsia="zh-CN"/>
          </w:rPr>
          <w:t>或</w:t>
        </w:r>
      </w:ins>
      <w:ins w:id="462" w:author="Janusio" w:date="2018-03-17T00:25:41Z">
        <w:r>
          <w:rPr>
            <w:rFonts w:hint="eastAsia"/>
            <w:lang w:val="en-US" w:eastAsia="zh-CN"/>
          </w:rPr>
          <w:t>系统</w:t>
        </w:r>
      </w:ins>
      <w:ins w:id="463" w:author="Janusio" w:date="2018-03-17T00:25:42Z">
        <w:r>
          <w:rPr>
            <w:rFonts w:hint="eastAsia"/>
            <w:lang w:val="en-US" w:eastAsia="zh-CN"/>
          </w:rPr>
          <w:t>设计时</w:t>
        </w:r>
      </w:ins>
      <w:del w:id="464" w:author="Janusio" w:date="2018-03-17T00:25:44Z">
        <w:r>
          <w:rPr>
            <w:rFonts w:hint="eastAsia"/>
            <w:lang w:val="en-US" w:eastAsia="zh-CN"/>
          </w:rPr>
          <w:delText>在</w:delText>
        </w:r>
      </w:del>
      <w:del w:id="465" w:author="Janusio" w:date="2018-03-17T00:25:45Z">
        <w:r>
          <w:rPr>
            <w:rFonts w:hint="eastAsia"/>
            <w:lang w:val="en-US" w:eastAsia="zh-CN"/>
          </w:rPr>
          <w:delText>计算机科学和软件工程的学科领域中</w:delText>
        </w:r>
      </w:del>
      <w:del w:id="466" w:author="Janusio" w:date="2018-03-17T00:25:46Z">
        <w:r>
          <w:rPr>
            <w:rFonts w:hint="eastAsia"/>
            <w:lang w:val="en-US" w:eastAsia="zh-CN"/>
          </w:rPr>
          <w:delText>，形式化方</w:delText>
        </w:r>
      </w:del>
      <w:del w:id="467" w:author="Janusio" w:date="2018-03-17T00:25:47Z">
        <w:r>
          <w:rPr>
            <w:rFonts w:hint="eastAsia"/>
            <w:lang w:val="en-US" w:eastAsia="zh-CN"/>
          </w:rPr>
          <w:delText>法是</w:delText>
        </w:r>
      </w:del>
      <w:ins w:id="46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469" w:author="Janusio" w:date="2018-03-17T00:26:38Z">
        <w:r>
          <w:rPr>
            <w:rFonts w:hint="eastAsia"/>
            <w:lang w:val="en-US" w:eastAsia="zh-CN"/>
          </w:rPr>
          <w:t>形式化</w:t>
        </w:r>
      </w:ins>
      <w:ins w:id="470" w:author="Janusio" w:date="2018-03-17T00:26:39Z">
        <w:r>
          <w:rPr>
            <w:rFonts w:hint="eastAsia"/>
            <w:lang w:val="en-US" w:eastAsia="zh-CN"/>
          </w:rPr>
          <w:t>分析方法</w:t>
        </w:r>
      </w:ins>
      <w:ins w:id="471" w:author="Janusio" w:date="2018-03-17T00:26:40Z">
        <w:r>
          <w:rPr>
            <w:rFonts w:hint="eastAsia"/>
            <w:lang w:val="en-US" w:eastAsia="zh-CN"/>
          </w:rPr>
          <w:t>的</w:t>
        </w:r>
      </w:ins>
      <w:ins w:id="472" w:author="Janusio" w:date="2018-03-17T00:26:41Z">
        <w:r>
          <w:rPr>
            <w:rFonts w:hint="eastAsia"/>
            <w:lang w:val="en-US" w:eastAsia="zh-CN"/>
          </w:rPr>
          <w:t>本质是</w:t>
        </w:r>
      </w:ins>
      <w:ins w:id="473" w:author="Janusio" w:date="2018-03-17T00:26:49Z">
        <w:r>
          <w:rPr>
            <w:rFonts w:hint="eastAsia"/>
            <w:lang w:val="en-US" w:eastAsia="zh-CN"/>
          </w:rPr>
          <w:t>使</w:t>
        </w:r>
      </w:ins>
      <w:ins w:id="474" w:author="Janusio" w:date="2018-03-17T00:26:51Z">
        <w:r>
          <w:rPr>
            <w:rFonts w:hint="eastAsia"/>
            <w:lang w:val="en-US" w:eastAsia="zh-CN"/>
          </w:rPr>
          <w:t>软件</w:t>
        </w:r>
      </w:ins>
      <w:ins w:id="475" w:author="Janusio" w:date="2018-03-17T00:27:13Z">
        <w:r>
          <w:rPr>
            <w:rFonts w:hint="eastAsia"/>
            <w:lang w:val="en-US" w:eastAsia="zh-CN"/>
          </w:rPr>
          <w:t>设计</w:t>
        </w:r>
      </w:ins>
      <w:ins w:id="476" w:author="Janusio" w:date="2018-03-17T00:26:55Z">
        <w:r>
          <w:rPr>
            <w:rFonts w:hint="eastAsia"/>
            <w:lang w:val="en-US" w:eastAsia="zh-CN"/>
          </w:rPr>
          <w:t>拥有</w:t>
        </w:r>
      </w:ins>
      <w:ins w:id="477" w:author="Janusio" w:date="2018-03-17T00:26:56Z">
        <w:r>
          <w:rPr>
            <w:rFonts w:hint="eastAsia"/>
            <w:lang w:val="en-US" w:eastAsia="zh-CN"/>
          </w:rPr>
          <w:t>数学的</w:t>
        </w:r>
      </w:ins>
      <w:ins w:id="478" w:author="Janusio" w:date="2018-03-17T00:27:01Z">
        <w:r>
          <w:rPr>
            <w:rFonts w:hint="eastAsia"/>
            <w:lang w:val="en-US" w:eastAsia="zh-CN"/>
          </w:rPr>
          <w:t>特性，</w:t>
        </w:r>
      </w:ins>
      <w:ins w:id="479" w:author="Janusio" w:date="2018-03-17T00:27:02Z">
        <w:r>
          <w:rPr>
            <w:rFonts w:hint="eastAsia"/>
            <w:lang w:val="en-US" w:eastAsia="zh-CN"/>
          </w:rPr>
          <w:t>使得</w:t>
        </w:r>
      </w:ins>
      <w:ins w:id="480" w:author="Janusio" w:date="2018-03-17T00:27:04Z">
        <w:r>
          <w:rPr>
            <w:rFonts w:hint="eastAsia"/>
            <w:lang w:val="en-US" w:eastAsia="zh-CN"/>
          </w:rPr>
          <w:t>软件</w:t>
        </w:r>
      </w:ins>
      <w:ins w:id="481" w:author="Janusio" w:date="2018-03-17T00:27:19Z">
        <w:r>
          <w:rPr>
            <w:rFonts w:hint="eastAsia"/>
            <w:lang w:val="en-US" w:eastAsia="zh-CN"/>
          </w:rPr>
          <w:t>设计</w:t>
        </w:r>
      </w:ins>
      <w:ins w:id="482" w:author="Janusio" w:date="2018-03-17T00:27:22Z">
        <w:r>
          <w:rPr>
            <w:rFonts w:hint="eastAsia"/>
            <w:lang w:val="en-US" w:eastAsia="zh-CN"/>
          </w:rPr>
          <w:t>产生的</w:t>
        </w:r>
      </w:ins>
      <w:ins w:id="483" w:author="Janusio" w:date="2018-03-17T00:27:24Z">
        <w:r>
          <w:rPr>
            <w:rFonts w:hint="eastAsia"/>
            <w:lang w:val="en-US" w:eastAsia="zh-CN"/>
          </w:rPr>
          <w:t>系统</w:t>
        </w:r>
      </w:ins>
      <w:ins w:id="484" w:author="Janusio" w:date="2018-03-17T00:27:26Z">
        <w:r>
          <w:rPr>
            <w:rFonts w:hint="eastAsia"/>
            <w:lang w:val="en-US" w:eastAsia="zh-CN"/>
          </w:rPr>
          <w:t>能够</w:t>
        </w:r>
      </w:ins>
      <w:ins w:id="485" w:author="Janusio" w:date="2018-03-17T00:27:28Z">
        <w:r>
          <w:rPr>
            <w:rFonts w:hint="eastAsia"/>
            <w:lang w:val="en-US" w:eastAsia="zh-CN"/>
          </w:rPr>
          <w:t>拥有</w:t>
        </w:r>
      </w:ins>
      <w:ins w:id="486" w:author="Janusio" w:date="2018-03-17T00:27:33Z">
        <w:r>
          <w:rPr>
            <w:rFonts w:hint="eastAsia"/>
            <w:lang w:val="en-US" w:eastAsia="zh-CN"/>
          </w:rPr>
          <w:t>严谨的</w:t>
        </w:r>
      </w:ins>
      <w:ins w:id="487" w:author="Janusio" w:date="2018-03-17T00:27:34Z">
        <w:r>
          <w:rPr>
            <w:rFonts w:hint="eastAsia"/>
            <w:lang w:val="en-US" w:eastAsia="zh-CN"/>
          </w:rPr>
          <w:t>数学</w:t>
        </w:r>
      </w:ins>
      <w:ins w:id="488" w:author="Janusio" w:date="2018-03-17T00:27:35Z">
        <w:r>
          <w:rPr>
            <w:rFonts w:hint="eastAsia"/>
            <w:lang w:val="en-US" w:eastAsia="zh-CN"/>
          </w:rPr>
          <w:t>逻辑</w:t>
        </w:r>
      </w:ins>
      <w:ins w:id="489" w:author="Janusio" w:date="2018-03-17T00:27:39Z">
        <w:r>
          <w:rPr>
            <w:rFonts w:hint="eastAsia"/>
            <w:lang w:val="en-US" w:eastAsia="zh-CN"/>
          </w:rPr>
          <w:t>方法</w:t>
        </w:r>
      </w:ins>
      <w:ins w:id="490" w:author="Janusio" w:date="2018-03-17T00:27:43Z">
        <w:r>
          <w:rPr>
            <w:rFonts w:hint="eastAsia"/>
            <w:lang w:val="en-US" w:eastAsia="zh-CN"/>
          </w:rPr>
          <w:t>，</w:t>
        </w:r>
      </w:ins>
      <w:ins w:id="491" w:author="Janusio" w:date="2018-03-17T00:27:47Z">
        <w:r>
          <w:rPr>
            <w:rFonts w:hint="eastAsia"/>
            <w:lang w:val="en-US" w:eastAsia="zh-CN"/>
          </w:rPr>
          <w:t>以及可以</w:t>
        </w:r>
      </w:ins>
      <w:ins w:id="492" w:author="Janusio" w:date="2018-03-17T00:27:48Z">
        <w:r>
          <w:rPr>
            <w:rFonts w:hint="eastAsia"/>
            <w:lang w:val="en-US" w:eastAsia="zh-CN"/>
          </w:rPr>
          <w:t>被</w:t>
        </w:r>
      </w:ins>
      <w:ins w:id="493" w:author="Janusio" w:date="2018-03-17T00:27:49Z">
        <w:r>
          <w:rPr>
            <w:rFonts w:hint="eastAsia"/>
            <w:lang w:val="en-US" w:eastAsia="zh-CN"/>
          </w:rPr>
          <w:t>证明</w:t>
        </w:r>
      </w:ins>
      <w:ins w:id="494" w:author="Janusio" w:date="2018-03-17T00:27:50Z">
        <w:r>
          <w:rPr>
            <w:rFonts w:hint="eastAsia"/>
            <w:lang w:val="en-US" w:eastAsia="zh-CN"/>
          </w:rPr>
          <w:t>的</w:t>
        </w:r>
      </w:ins>
      <w:ins w:id="495" w:author="Janusio" w:date="2018-03-17T00:27:52Z">
        <w:r>
          <w:rPr>
            <w:rFonts w:hint="eastAsia"/>
            <w:lang w:val="en-US" w:eastAsia="zh-CN"/>
          </w:rPr>
          <w:t>安全</w:t>
        </w:r>
      </w:ins>
      <w:ins w:id="496" w:author="Janusio" w:date="2018-03-17T00:27:53Z">
        <w:r>
          <w:rPr>
            <w:rFonts w:hint="eastAsia"/>
            <w:lang w:val="en-US" w:eastAsia="zh-CN"/>
          </w:rPr>
          <w:t>数学。</w:t>
        </w:r>
      </w:ins>
      <w:ins w:id="497" w:author="Janusio" w:date="2018-03-17T00:27:55Z">
        <w:r>
          <w:rPr>
            <w:rFonts w:hint="eastAsia"/>
            <w:lang w:val="en-US" w:eastAsia="zh-CN"/>
          </w:rPr>
          <w:t>形式化</w:t>
        </w:r>
      </w:ins>
      <w:ins w:id="498" w:author="Janusio" w:date="2018-03-17T00:27:56Z">
        <w:r>
          <w:rPr>
            <w:rFonts w:hint="eastAsia"/>
            <w:lang w:val="en-US" w:eastAsia="zh-CN"/>
          </w:rPr>
          <w:t>分析</w:t>
        </w:r>
      </w:ins>
      <w:ins w:id="499" w:author="Janusio" w:date="2018-03-17T00:27:57Z">
        <w:r>
          <w:rPr>
            <w:rFonts w:hint="eastAsia"/>
            <w:lang w:val="en-US" w:eastAsia="zh-CN"/>
          </w:rPr>
          <w:t>方法</w:t>
        </w:r>
      </w:ins>
      <w:ins w:id="500" w:author="Janusio" w:date="2018-03-17T00:27:58Z">
        <w:r>
          <w:rPr>
            <w:rFonts w:hint="eastAsia"/>
            <w:lang w:val="en-US" w:eastAsia="zh-CN"/>
          </w:rPr>
          <w:t>的一般</w:t>
        </w:r>
      </w:ins>
      <w:ins w:id="501" w:author="Janusio" w:date="2018-03-17T00:27:59Z">
        <w:r>
          <w:rPr>
            <w:rFonts w:hint="eastAsia"/>
            <w:lang w:val="en-US" w:eastAsia="zh-CN"/>
          </w:rPr>
          <w:t>步骤</w:t>
        </w:r>
      </w:ins>
      <w:ins w:id="502" w:author="Janusio" w:date="2018-03-17T00:28:01Z">
        <w:r>
          <w:rPr>
            <w:rFonts w:hint="eastAsia"/>
            <w:lang w:val="en-US" w:eastAsia="zh-CN"/>
          </w:rPr>
          <w:t>是</w:t>
        </w:r>
      </w:ins>
      <w:ins w:id="503" w:author="Janusio" w:date="2018-03-17T00:28:07Z">
        <w:r>
          <w:rPr>
            <w:rFonts w:hint="eastAsia"/>
            <w:lang w:val="en-US" w:eastAsia="zh-CN"/>
          </w:rPr>
          <w:t>系统</w:t>
        </w:r>
      </w:ins>
      <w:ins w:id="504" w:author="Janusio" w:date="2018-03-17T00:28:08Z">
        <w:r>
          <w:rPr>
            <w:rFonts w:hint="eastAsia"/>
            <w:lang w:val="en-US" w:eastAsia="zh-CN"/>
          </w:rPr>
          <w:t>进行</w:t>
        </w:r>
      </w:ins>
      <w:ins w:id="505" w:author="Janusio" w:date="2018-03-17T00:28:11Z">
        <w:r>
          <w:rPr>
            <w:rFonts w:hint="eastAsia"/>
            <w:lang w:val="en-US" w:eastAsia="zh-CN"/>
          </w:rPr>
          <w:t>抽象</w:t>
        </w:r>
      </w:ins>
      <w:ins w:id="506" w:author="Janusio" w:date="2018-03-17T00:28:13Z">
        <w:r>
          <w:rPr>
            <w:rFonts w:hint="eastAsia"/>
            <w:lang w:val="en-US" w:eastAsia="zh-CN"/>
          </w:rPr>
          <w:t>定义，</w:t>
        </w:r>
      </w:ins>
      <w:ins w:id="507" w:author="Janusio" w:date="2018-03-17T00:28:14Z">
        <w:r>
          <w:rPr>
            <w:rFonts w:hint="eastAsia"/>
            <w:lang w:val="en-US" w:eastAsia="zh-CN"/>
          </w:rPr>
          <w:t>然后</w:t>
        </w:r>
      </w:ins>
      <w:ins w:id="508" w:author="Janusio" w:date="2018-03-17T00:28:19Z">
        <w:r>
          <w:rPr>
            <w:rFonts w:hint="eastAsia"/>
            <w:lang w:val="en-US" w:eastAsia="zh-CN"/>
          </w:rPr>
          <w:t>描述系统</w:t>
        </w:r>
      </w:ins>
      <w:ins w:id="509" w:author="Janusio" w:date="2018-03-17T00:28:20Z">
        <w:r>
          <w:rPr>
            <w:rFonts w:hint="eastAsia"/>
            <w:lang w:val="en-US" w:eastAsia="zh-CN"/>
          </w:rPr>
          <w:t>应该</w:t>
        </w:r>
      </w:ins>
      <w:ins w:id="510" w:author="Janusio" w:date="2018-03-17T00:28:21Z">
        <w:r>
          <w:rPr>
            <w:rFonts w:hint="eastAsia"/>
            <w:lang w:val="en-US" w:eastAsia="zh-CN"/>
          </w:rPr>
          <w:t>满足</w:t>
        </w:r>
      </w:ins>
      <w:ins w:id="511" w:author="Janusio" w:date="2018-03-17T00:28:22Z">
        <w:r>
          <w:rPr>
            <w:rFonts w:hint="eastAsia"/>
            <w:lang w:val="en-US" w:eastAsia="zh-CN"/>
          </w:rPr>
          <w:t>的</w:t>
        </w:r>
      </w:ins>
      <w:ins w:id="512" w:author="Janusio" w:date="2018-03-17T00:28:27Z">
        <w:r>
          <w:rPr>
            <w:rFonts w:hint="eastAsia"/>
            <w:lang w:val="en-US" w:eastAsia="zh-CN"/>
          </w:rPr>
          <w:t>安全属性</w:t>
        </w:r>
      </w:ins>
      <w:ins w:id="513" w:author="Janusio" w:date="2018-03-17T00:28:29Z">
        <w:r>
          <w:rPr>
            <w:rFonts w:hint="eastAsia"/>
            <w:lang w:val="en-US" w:eastAsia="zh-CN"/>
          </w:rPr>
          <w:t>，</w:t>
        </w:r>
      </w:ins>
      <w:ins w:id="514" w:author="Janusio" w:date="2018-03-17T00:28:32Z">
        <w:r>
          <w:rPr>
            <w:rFonts w:hint="eastAsia"/>
            <w:lang w:val="en-US" w:eastAsia="zh-CN"/>
          </w:rPr>
          <w:t>并</w:t>
        </w:r>
      </w:ins>
      <w:ins w:id="515" w:author="Janusio" w:date="2018-03-17T00:28:34Z">
        <w:r>
          <w:rPr>
            <w:rFonts w:hint="eastAsia"/>
            <w:lang w:val="en-US" w:eastAsia="zh-CN"/>
          </w:rPr>
          <w:t>对</w:t>
        </w:r>
      </w:ins>
      <w:ins w:id="516" w:author="Janusio" w:date="2018-03-17T00:28:38Z">
        <w:r>
          <w:rPr>
            <w:rFonts w:hint="eastAsia"/>
            <w:lang w:val="en-US" w:eastAsia="zh-CN"/>
          </w:rPr>
          <w:t>安全属性</w:t>
        </w:r>
      </w:ins>
      <w:ins w:id="517" w:author="Janusio" w:date="2018-03-17T00:28:39Z">
        <w:r>
          <w:rPr>
            <w:rFonts w:hint="eastAsia"/>
            <w:lang w:val="en-US" w:eastAsia="zh-CN"/>
          </w:rPr>
          <w:t>进行</w:t>
        </w:r>
      </w:ins>
      <w:ins w:id="518" w:author="Janusio" w:date="2018-03-17T00:28:40Z">
        <w:r>
          <w:rPr>
            <w:rFonts w:hint="eastAsia"/>
            <w:lang w:val="en-US" w:eastAsia="zh-CN"/>
          </w:rPr>
          <w:t>验证。</w:t>
        </w:r>
      </w:ins>
      <w:del w:id="51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Change w:id="52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w:t>
      </w:r>
      <w:ins w:id="521" w:author="Janusio" w:date="2018-03-20T13:11:09Z">
        <w:r>
          <w:rPr>
            <w:rFonts w:hint="eastAsia" w:ascii="Times New Roman" w:hAnsi="Times New Roman"/>
            <w:sz w:val="24"/>
            <w:szCs w:val="24"/>
            <w:lang w:val="en-US" w:eastAsia="zh-CN"/>
          </w:rPr>
          <w:t>无干扰</w:t>
        </w:r>
      </w:ins>
      <w:ins w:id="522" w:author="Janusio" w:date="2018-03-20T13:11:11Z">
        <w:r>
          <w:rPr>
            <w:rFonts w:hint="eastAsia" w:ascii="Times New Roman" w:hAnsi="Times New Roman"/>
            <w:sz w:val="24"/>
            <w:szCs w:val="24"/>
            <w:lang w:val="en-US" w:eastAsia="zh-CN"/>
          </w:rPr>
          <w:t>理论</w:t>
        </w:r>
      </w:ins>
      <w:ins w:id="523" w:author="Janusio" w:date="2018-03-20T13:11:18Z">
        <w:r>
          <w:rPr>
            <w:rFonts w:hint="eastAsia" w:ascii="Times New Roman" w:hAnsi="Times New Roman"/>
            <w:sz w:val="24"/>
            <w:szCs w:val="24"/>
            <w:lang w:val="en-US" w:eastAsia="zh-CN"/>
          </w:rPr>
          <w:t>被用来</w:t>
        </w:r>
      </w:ins>
      <w:ins w:id="524" w:author="Janusio" w:date="2018-03-20T13:11:19Z">
        <w:r>
          <w:rPr>
            <w:rFonts w:hint="eastAsia" w:ascii="Times New Roman" w:hAnsi="Times New Roman"/>
            <w:sz w:val="24"/>
            <w:szCs w:val="24"/>
            <w:lang w:val="en-US" w:eastAsia="zh-CN"/>
          </w:rPr>
          <w:t>对</w:t>
        </w:r>
      </w:ins>
      <w:ins w:id="525" w:author="Janusio" w:date="2018-03-20T13:11:20Z">
        <w:r>
          <w:rPr>
            <w:rFonts w:hint="eastAsia" w:ascii="Times New Roman" w:hAnsi="Times New Roman"/>
            <w:sz w:val="24"/>
            <w:szCs w:val="24"/>
            <w:lang w:val="en-US" w:eastAsia="zh-CN"/>
          </w:rPr>
          <w:t>信任链</w:t>
        </w:r>
      </w:ins>
      <w:ins w:id="526" w:author="Janusio" w:date="2018-03-20T13:11:21Z">
        <w:r>
          <w:rPr>
            <w:rFonts w:hint="eastAsia" w:ascii="Times New Roman" w:hAnsi="Times New Roman"/>
            <w:sz w:val="24"/>
            <w:szCs w:val="24"/>
            <w:lang w:val="en-US" w:eastAsia="zh-CN"/>
          </w:rPr>
          <w:t>进行</w:t>
        </w:r>
      </w:ins>
      <w:ins w:id="527" w:author="Janusio" w:date="2018-03-20T13:11:23Z">
        <w:r>
          <w:rPr>
            <w:rFonts w:hint="eastAsia" w:ascii="Times New Roman" w:hAnsi="Times New Roman"/>
            <w:sz w:val="24"/>
            <w:szCs w:val="24"/>
            <w:lang w:val="en-US" w:eastAsia="zh-CN"/>
          </w:rPr>
          <w:t>形式化</w:t>
        </w:r>
      </w:ins>
      <w:ins w:id="528" w:author="Janusio" w:date="2018-03-20T13:11:24Z">
        <w:r>
          <w:rPr>
            <w:rFonts w:hint="eastAsia" w:ascii="Times New Roman" w:hAnsi="Times New Roman"/>
            <w:sz w:val="24"/>
            <w:szCs w:val="24"/>
            <w:lang w:val="en-US" w:eastAsia="zh-CN"/>
          </w:rPr>
          <w:t>分析的</w:t>
        </w:r>
      </w:ins>
      <w:ins w:id="529" w:author="Janusio" w:date="2018-03-20T13:11:25Z">
        <w:r>
          <w:rPr>
            <w:rFonts w:hint="eastAsia" w:ascii="Times New Roman" w:hAnsi="Times New Roman"/>
            <w:sz w:val="24"/>
            <w:szCs w:val="24"/>
            <w:lang w:val="en-US" w:eastAsia="zh-CN"/>
          </w:rPr>
          <w:t>主要</w:t>
        </w:r>
      </w:ins>
      <w:ins w:id="530" w:author="Janusio" w:date="2018-03-20T13:11:26Z">
        <w:r>
          <w:rPr>
            <w:rFonts w:hint="eastAsia" w:ascii="Times New Roman" w:hAnsi="Times New Roman"/>
            <w:sz w:val="24"/>
            <w:szCs w:val="24"/>
            <w:lang w:val="en-US" w:eastAsia="zh-CN"/>
          </w:rPr>
          <w:t>原因</w:t>
        </w:r>
      </w:ins>
      <w:ins w:id="531" w:author="Janusio" w:date="2018-03-20T13:11:27Z">
        <w:r>
          <w:rPr>
            <w:rFonts w:hint="eastAsia" w:ascii="Times New Roman" w:hAnsi="Times New Roman"/>
            <w:sz w:val="24"/>
            <w:szCs w:val="24"/>
            <w:lang w:val="en-US" w:eastAsia="zh-CN"/>
          </w:rPr>
          <w:t>是</w:t>
        </w:r>
      </w:ins>
      <w:ins w:id="532" w:author="Janusio" w:date="2018-03-20T13:11:30Z">
        <w:r>
          <w:rPr>
            <w:rFonts w:hint="eastAsia" w:ascii="Times New Roman" w:hAnsi="Times New Roman"/>
            <w:sz w:val="24"/>
            <w:szCs w:val="24"/>
            <w:lang w:val="en-US" w:eastAsia="zh-CN"/>
          </w:rPr>
          <w:t>无干扰</w:t>
        </w:r>
      </w:ins>
      <w:ins w:id="533" w:author="Janusio" w:date="2018-03-20T13:12:07Z">
        <w:r>
          <w:rPr>
            <w:rFonts w:hint="eastAsia" w:ascii="Times New Roman" w:hAnsi="Times New Roman"/>
            <w:sz w:val="24"/>
            <w:szCs w:val="24"/>
            <w:lang w:val="en-US" w:eastAsia="zh-CN"/>
          </w:rPr>
          <w:t>中</w:t>
        </w:r>
      </w:ins>
      <w:ins w:id="534" w:author="Janusio" w:date="2018-03-20T13:12:09Z">
        <w:r>
          <w:rPr>
            <w:rFonts w:hint="eastAsia" w:ascii="Times New Roman" w:hAnsi="Times New Roman"/>
            <w:sz w:val="24"/>
            <w:szCs w:val="24"/>
            <w:lang w:val="en-US" w:eastAsia="zh-CN"/>
          </w:rPr>
          <w:t>当前</w:t>
        </w:r>
      </w:ins>
      <w:ins w:id="535" w:author="Janusio" w:date="2018-03-20T13:12:10Z">
        <w:r>
          <w:rPr>
            <w:rFonts w:hint="eastAsia" w:ascii="Times New Roman" w:hAnsi="Times New Roman"/>
            <w:sz w:val="24"/>
            <w:szCs w:val="24"/>
            <w:lang w:val="en-US" w:eastAsia="zh-CN"/>
          </w:rPr>
          <w:t>状态</w:t>
        </w:r>
      </w:ins>
      <w:ins w:id="536" w:author="Janusio" w:date="2018-03-20T13:12:11Z">
        <w:r>
          <w:rPr>
            <w:rFonts w:hint="eastAsia" w:ascii="Times New Roman" w:hAnsi="Times New Roman"/>
            <w:sz w:val="24"/>
            <w:szCs w:val="24"/>
            <w:lang w:val="en-US" w:eastAsia="zh-CN"/>
          </w:rPr>
          <w:t>只对</w:t>
        </w:r>
      </w:ins>
      <w:ins w:id="537" w:author="Janusio" w:date="2018-03-20T13:12:13Z">
        <w:r>
          <w:rPr>
            <w:rFonts w:hint="eastAsia" w:ascii="Times New Roman" w:hAnsi="Times New Roman"/>
            <w:sz w:val="24"/>
            <w:szCs w:val="24"/>
            <w:lang w:val="en-US" w:eastAsia="zh-CN"/>
          </w:rPr>
          <w:t>下一</w:t>
        </w:r>
      </w:ins>
      <w:ins w:id="538" w:author="Janusio" w:date="2018-03-20T13:12:14Z">
        <w:r>
          <w:rPr>
            <w:rFonts w:hint="eastAsia" w:ascii="Times New Roman" w:hAnsi="Times New Roman"/>
            <w:sz w:val="24"/>
            <w:szCs w:val="24"/>
            <w:lang w:val="en-US" w:eastAsia="zh-CN"/>
          </w:rPr>
          <w:t>状态</w:t>
        </w:r>
      </w:ins>
      <w:ins w:id="539" w:author="Janusio" w:date="2018-03-20T13:12:18Z">
        <w:r>
          <w:rPr>
            <w:rFonts w:hint="eastAsia" w:ascii="Times New Roman" w:hAnsi="Times New Roman"/>
            <w:sz w:val="24"/>
            <w:szCs w:val="24"/>
            <w:lang w:val="en-US" w:eastAsia="zh-CN"/>
          </w:rPr>
          <w:t>产生</w:t>
        </w:r>
      </w:ins>
      <w:ins w:id="540" w:author="Janusio" w:date="2018-03-20T13:12:19Z">
        <w:r>
          <w:rPr>
            <w:rFonts w:hint="eastAsia" w:ascii="Times New Roman" w:hAnsi="Times New Roman"/>
            <w:sz w:val="24"/>
            <w:szCs w:val="24"/>
            <w:lang w:val="en-US" w:eastAsia="zh-CN"/>
          </w:rPr>
          <w:t>影响</w:t>
        </w:r>
      </w:ins>
      <w:ins w:id="541" w:author="Janusio" w:date="2018-03-20T13:12:23Z">
        <w:r>
          <w:rPr>
            <w:rFonts w:hint="eastAsia" w:ascii="Times New Roman" w:hAnsi="Times New Roman"/>
            <w:sz w:val="24"/>
            <w:szCs w:val="24"/>
            <w:lang w:val="en-US" w:eastAsia="zh-CN"/>
          </w:rPr>
          <w:t>，</w:t>
        </w:r>
      </w:ins>
      <w:ins w:id="542" w:author="Janusio" w:date="2018-03-20T13:12:25Z">
        <w:r>
          <w:rPr>
            <w:rFonts w:hint="eastAsia" w:ascii="Times New Roman" w:hAnsi="Times New Roman"/>
            <w:sz w:val="24"/>
            <w:szCs w:val="24"/>
            <w:lang w:val="en-US" w:eastAsia="zh-CN"/>
          </w:rPr>
          <w:t>并且</w:t>
        </w:r>
      </w:ins>
      <w:ins w:id="543" w:author="Janusio" w:date="2018-03-20T13:12:28Z">
        <w:r>
          <w:rPr>
            <w:rFonts w:hint="eastAsia" w:ascii="Times New Roman" w:hAnsi="Times New Roman"/>
            <w:sz w:val="24"/>
            <w:szCs w:val="24"/>
            <w:lang w:val="en-US" w:eastAsia="zh-CN"/>
          </w:rPr>
          <w:t>可以</w:t>
        </w:r>
      </w:ins>
      <w:ins w:id="544" w:author="Janusio" w:date="2018-03-20T13:12:29Z">
        <w:r>
          <w:rPr>
            <w:rFonts w:hint="eastAsia" w:ascii="Times New Roman" w:hAnsi="Times New Roman"/>
            <w:sz w:val="24"/>
            <w:szCs w:val="24"/>
            <w:lang w:val="en-US" w:eastAsia="zh-CN"/>
          </w:rPr>
          <w:t>通过</w:t>
        </w:r>
      </w:ins>
      <w:ins w:id="545" w:author="Janusio" w:date="2018-03-20T13:12:32Z">
        <w:r>
          <w:rPr>
            <w:rFonts w:hint="eastAsia" w:ascii="Times New Roman" w:hAnsi="Times New Roman"/>
            <w:sz w:val="24"/>
            <w:szCs w:val="24"/>
            <w:lang w:val="en-US" w:eastAsia="zh-CN"/>
          </w:rPr>
          <w:t>特定</w:t>
        </w:r>
      </w:ins>
      <w:ins w:id="546" w:author="Janusio" w:date="2018-03-20T13:12:33Z">
        <w:r>
          <w:rPr>
            <w:rFonts w:hint="eastAsia" w:ascii="Times New Roman" w:hAnsi="Times New Roman"/>
            <w:sz w:val="24"/>
            <w:szCs w:val="24"/>
            <w:lang w:val="en-US" w:eastAsia="zh-CN"/>
          </w:rPr>
          <w:t>函数</w:t>
        </w:r>
      </w:ins>
      <w:ins w:id="547" w:author="Janusio" w:date="2018-03-20T13:12:35Z">
        <w:r>
          <w:rPr>
            <w:rFonts w:hint="eastAsia" w:ascii="Times New Roman" w:hAnsi="Times New Roman"/>
            <w:sz w:val="24"/>
            <w:szCs w:val="24"/>
            <w:lang w:val="en-US" w:eastAsia="zh-CN"/>
          </w:rPr>
          <w:t>删除</w:t>
        </w:r>
      </w:ins>
      <w:ins w:id="548" w:author="Janusio" w:date="2018-03-20T13:12:38Z">
        <w:r>
          <w:rPr>
            <w:rFonts w:hint="eastAsia" w:ascii="Times New Roman" w:hAnsi="Times New Roman"/>
            <w:sz w:val="24"/>
            <w:szCs w:val="24"/>
            <w:lang w:val="en-US" w:eastAsia="zh-CN"/>
          </w:rPr>
          <w:t>不存在</w:t>
        </w:r>
      </w:ins>
      <w:ins w:id="549" w:author="Janusio" w:date="2018-03-20T13:12:39Z">
        <w:r>
          <w:rPr>
            <w:rFonts w:hint="eastAsia" w:ascii="Times New Roman" w:hAnsi="Times New Roman"/>
            <w:sz w:val="24"/>
            <w:szCs w:val="24"/>
            <w:lang w:val="en-US" w:eastAsia="zh-CN"/>
          </w:rPr>
          <w:t>干扰</w:t>
        </w:r>
      </w:ins>
      <w:ins w:id="550" w:author="Janusio" w:date="2018-03-20T13:12:40Z">
        <w:r>
          <w:rPr>
            <w:rFonts w:hint="eastAsia" w:ascii="Times New Roman" w:hAnsi="Times New Roman"/>
            <w:sz w:val="24"/>
            <w:szCs w:val="24"/>
            <w:lang w:val="en-US" w:eastAsia="zh-CN"/>
          </w:rPr>
          <w:t>的</w:t>
        </w:r>
      </w:ins>
      <w:ins w:id="551" w:author="Janusio" w:date="2018-03-20T13:12:41Z">
        <w:r>
          <w:rPr>
            <w:rFonts w:hint="eastAsia" w:ascii="Times New Roman" w:hAnsi="Times New Roman"/>
            <w:sz w:val="24"/>
            <w:szCs w:val="24"/>
            <w:lang w:val="en-US" w:eastAsia="zh-CN"/>
          </w:rPr>
          <w:t>因素</w:t>
        </w:r>
      </w:ins>
      <w:ins w:id="552" w:author="Janusio" w:date="2018-03-20T13:12:42Z">
        <w:r>
          <w:rPr>
            <w:rFonts w:hint="eastAsia" w:ascii="Times New Roman" w:hAnsi="Times New Roman"/>
            <w:sz w:val="24"/>
            <w:szCs w:val="24"/>
            <w:lang w:val="en-US" w:eastAsia="zh-CN"/>
          </w:rPr>
          <w:t>，</w:t>
        </w:r>
      </w:ins>
      <w:ins w:id="553" w:author="Janusio" w:date="2018-03-20T13:12:44Z">
        <w:r>
          <w:rPr>
            <w:rFonts w:hint="eastAsia" w:ascii="Times New Roman" w:hAnsi="Times New Roman"/>
            <w:sz w:val="24"/>
            <w:szCs w:val="24"/>
            <w:lang w:val="en-US" w:eastAsia="zh-CN"/>
          </w:rPr>
          <w:t>这与</w:t>
        </w:r>
      </w:ins>
      <w:ins w:id="554" w:author="Janusio" w:date="2018-03-20T13:12:45Z">
        <w:r>
          <w:rPr>
            <w:rFonts w:hint="eastAsia" w:ascii="Times New Roman" w:hAnsi="Times New Roman"/>
            <w:sz w:val="24"/>
            <w:szCs w:val="24"/>
            <w:lang w:val="en-US" w:eastAsia="zh-CN"/>
          </w:rPr>
          <w:t>信任链的</w:t>
        </w:r>
      </w:ins>
      <w:ins w:id="555" w:author="Janusio" w:date="2018-03-20T13:12:46Z">
        <w:r>
          <w:rPr>
            <w:rFonts w:hint="eastAsia" w:ascii="Times New Roman" w:hAnsi="Times New Roman"/>
            <w:sz w:val="24"/>
            <w:szCs w:val="24"/>
            <w:lang w:val="en-US" w:eastAsia="zh-CN"/>
          </w:rPr>
          <w:t>构建</w:t>
        </w:r>
      </w:ins>
      <w:ins w:id="556" w:author="Janusio" w:date="2018-03-20T13:12:47Z">
        <w:r>
          <w:rPr>
            <w:rFonts w:hint="eastAsia" w:ascii="Times New Roman" w:hAnsi="Times New Roman"/>
            <w:sz w:val="24"/>
            <w:szCs w:val="24"/>
            <w:lang w:val="en-US" w:eastAsia="zh-CN"/>
          </w:rPr>
          <w:t>过程</w:t>
        </w:r>
      </w:ins>
      <w:ins w:id="557" w:author="Janusio" w:date="2018-03-20T13:12:49Z">
        <w:r>
          <w:rPr>
            <w:rFonts w:hint="eastAsia" w:ascii="Times New Roman" w:hAnsi="Times New Roman"/>
            <w:sz w:val="24"/>
            <w:szCs w:val="24"/>
            <w:lang w:val="en-US" w:eastAsia="zh-CN"/>
          </w:rPr>
          <w:t>基本</w:t>
        </w:r>
      </w:ins>
      <w:ins w:id="558" w:author="Janusio" w:date="2018-03-20T13:12:50Z">
        <w:r>
          <w:rPr>
            <w:rFonts w:hint="eastAsia" w:ascii="Times New Roman" w:hAnsi="Times New Roman"/>
            <w:sz w:val="24"/>
            <w:szCs w:val="24"/>
            <w:lang w:val="en-US" w:eastAsia="zh-CN"/>
          </w:rPr>
          <w:t>相似</w:t>
        </w:r>
      </w:ins>
      <w:ins w:id="559" w:author="Janusio" w:date="2018-03-20T13:12:54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Change w:id="56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Change w:id="561"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2"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3"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Change w:id="564"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Change w:id="565"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Change w:id="566"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567" w:author="Janusio" w:date="2018-03-17T00:33:32Z">
        <w:r>
          <w:rPr>
            <w:rFonts w:hint="eastAsia" w:ascii="Times New Roman" w:hAnsi="Times New Roman"/>
            <w:i w:val="0"/>
            <w:iCs w:val="0"/>
            <w:sz w:val="24"/>
            <w:szCs w:val="24"/>
            <w:lang w:val="en-US" w:eastAsia="zh-CN"/>
          </w:rPr>
          <w:t>组件</w:t>
        </w:r>
      </w:ins>
      <w:del w:id="568"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Change w:id="569"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w:t>
      </w:r>
      <w:ins w:id="570" w:author="Janusio" w:date="2018-03-20T13:13:04Z">
        <w:r>
          <w:rPr>
            <w:rFonts w:hint="eastAsia" w:ascii="Times New Roman" w:hAnsi="Times New Roman"/>
            <w:sz w:val="24"/>
            <w:szCs w:val="24"/>
            <w:lang w:val="en-US" w:eastAsia="zh-CN"/>
          </w:rPr>
          <w:t>其</w:t>
        </w:r>
      </w:ins>
      <w:ins w:id="571" w:author="Janusio" w:date="2018-03-20T13:13:06Z">
        <w:r>
          <w:rPr>
            <w:rFonts w:hint="eastAsia" w:ascii="Times New Roman" w:hAnsi="Times New Roman"/>
            <w:sz w:val="24"/>
            <w:szCs w:val="24"/>
            <w:lang w:val="en-US" w:eastAsia="zh-CN"/>
          </w:rPr>
          <w:t>针对</w:t>
        </w:r>
      </w:ins>
      <w:ins w:id="572" w:author="Janusio" w:date="2018-03-20T13:13:17Z">
        <w:r>
          <w:rPr>
            <w:rFonts w:hint="eastAsia" w:ascii="Times New Roman" w:hAnsi="Times New Roman"/>
            <w:sz w:val="24"/>
            <w:szCs w:val="24"/>
            <w:lang w:val="en-US" w:eastAsia="zh-CN"/>
          </w:rPr>
          <w:t>关于</w:t>
        </w:r>
      </w:ins>
      <w:ins w:id="573" w:author="Janusio" w:date="2018-03-20T13:13:20Z">
        <w:r>
          <w:rPr>
            <w:rFonts w:hint="eastAsia" w:ascii="Times New Roman" w:hAnsi="Times New Roman"/>
            <w:sz w:val="24"/>
            <w:szCs w:val="24"/>
            <w:lang w:val="en-US" w:eastAsia="zh-CN"/>
          </w:rPr>
          <w:t>内存</w:t>
        </w:r>
      </w:ins>
      <w:ins w:id="574" w:author="Janusio" w:date="2018-03-20T13:13:21Z">
        <w:r>
          <w:rPr>
            <w:rFonts w:hint="eastAsia" w:ascii="Times New Roman" w:hAnsi="Times New Roman"/>
            <w:sz w:val="24"/>
            <w:szCs w:val="24"/>
            <w:lang w:val="en-US" w:eastAsia="zh-CN"/>
          </w:rPr>
          <w:t>等</w:t>
        </w:r>
      </w:ins>
      <w:ins w:id="575" w:author="Janusio" w:date="2018-03-20T13:13:22Z">
        <w:r>
          <w:rPr>
            <w:rFonts w:hint="eastAsia" w:ascii="Times New Roman" w:hAnsi="Times New Roman"/>
            <w:sz w:val="24"/>
            <w:szCs w:val="24"/>
            <w:lang w:val="en-US" w:eastAsia="zh-CN"/>
          </w:rPr>
          <w:t>资源</w:t>
        </w:r>
      </w:ins>
      <w:ins w:id="576" w:author="Janusio" w:date="2018-03-20T13:13:23Z">
        <w:r>
          <w:rPr>
            <w:rFonts w:hint="eastAsia" w:ascii="Times New Roman" w:hAnsi="Times New Roman"/>
            <w:sz w:val="24"/>
            <w:szCs w:val="24"/>
            <w:lang w:val="en-US" w:eastAsia="zh-CN"/>
          </w:rPr>
          <w:t>的</w:t>
        </w:r>
      </w:ins>
      <w:ins w:id="577" w:author="Janusio" w:date="2018-03-20T13:13:24Z">
        <w:r>
          <w:rPr>
            <w:rFonts w:hint="eastAsia" w:ascii="Times New Roman" w:hAnsi="Times New Roman"/>
            <w:sz w:val="24"/>
            <w:szCs w:val="24"/>
            <w:lang w:val="en-US" w:eastAsia="zh-CN"/>
          </w:rPr>
          <w:t>写入</w:t>
        </w:r>
      </w:ins>
      <w:ins w:id="578" w:author="Janusio" w:date="2018-03-20T13:13:25Z">
        <w:r>
          <w:rPr>
            <w:rFonts w:hint="eastAsia" w:ascii="Times New Roman" w:hAnsi="Times New Roman"/>
            <w:sz w:val="24"/>
            <w:szCs w:val="24"/>
            <w:lang w:val="en-US" w:eastAsia="zh-CN"/>
          </w:rPr>
          <w:t>、</w:t>
        </w:r>
      </w:ins>
      <w:ins w:id="579" w:author="Janusio" w:date="2018-03-20T13:13:32Z">
        <w:r>
          <w:rPr>
            <w:rFonts w:hint="eastAsia" w:ascii="Times New Roman" w:hAnsi="Times New Roman"/>
            <w:sz w:val="24"/>
            <w:szCs w:val="24"/>
            <w:lang w:val="en-US" w:eastAsia="zh-CN"/>
          </w:rPr>
          <w:t>加锁</w:t>
        </w:r>
      </w:ins>
      <w:ins w:id="580" w:author="Janusio" w:date="2018-03-20T13:13:35Z">
        <w:r>
          <w:rPr>
            <w:rFonts w:hint="eastAsia" w:ascii="Times New Roman" w:hAnsi="Times New Roman"/>
            <w:sz w:val="24"/>
            <w:szCs w:val="24"/>
            <w:lang w:val="en-US" w:eastAsia="zh-CN"/>
          </w:rPr>
          <w:t>等的</w:t>
        </w:r>
      </w:ins>
      <w:ins w:id="581" w:author="Janusio" w:date="2018-03-20T13:13:36Z">
        <w:r>
          <w:rPr>
            <w:rFonts w:hint="eastAsia" w:ascii="Times New Roman" w:hAnsi="Times New Roman"/>
            <w:sz w:val="24"/>
            <w:szCs w:val="24"/>
            <w:lang w:val="en-US" w:eastAsia="zh-CN"/>
          </w:rPr>
          <w:t>机制</w:t>
        </w:r>
      </w:ins>
      <w:ins w:id="582" w:author="Janusio" w:date="2018-03-20T13:13:37Z">
        <w:r>
          <w:rPr>
            <w:rFonts w:hint="eastAsia" w:ascii="Times New Roman" w:hAnsi="Times New Roman"/>
            <w:sz w:val="24"/>
            <w:szCs w:val="24"/>
            <w:lang w:val="en-US" w:eastAsia="zh-CN"/>
          </w:rPr>
          <w:t>类似</w:t>
        </w:r>
      </w:ins>
      <w:ins w:id="583" w:author="Janusio" w:date="2018-03-20T13:13:38Z">
        <w:r>
          <w:rPr>
            <w:rFonts w:hint="eastAsia" w:ascii="Times New Roman" w:hAnsi="Times New Roman"/>
            <w:sz w:val="24"/>
            <w:szCs w:val="24"/>
            <w:lang w:val="en-US" w:eastAsia="zh-CN"/>
          </w:rPr>
          <w:t>于</w:t>
        </w:r>
      </w:ins>
      <w:ins w:id="584" w:author="Janusio" w:date="2018-03-20T13:13:39Z">
        <w:r>
          <w:rPr>
            <w:rFonts w:hint="eastAsia" w:ascii="Times New Roman" w:hAnsi="Times New Roman"/>
            <w:sz w:val="24"/>
            <w:szCs w:val="24"/>
            <w:lang w:val="en-US" w:eastAsia="zh-CN"/>
          </w:rPr>
          <w:t>可信</w:t>
        </w:r>
      </w:ins>
      <w:ins w:id="585" w:author="Janusio" w:date="2018-03-20T13:13:41Z">
        <w:r>
          <w:rPr>
            <w:rFonts w:hint="eastAsia" w:ascii="Times New Roman" w:hAnsi="Times New Roman"/>
            <w:sz w:val="24"/>
            <w:szCs w:val="24"/>
            <w:lang w:val="en-US" w:eastAsia="zh-CN"/>
          </w:rPr>
          <w:t>计算</w:t>
        </w:r>
      </w:ins>
      <w:ins w:id="586" w:author="Janusio" w:date="2018-03-20T13:13:43Z">
        <w:r>
          <w:rPr>
            <w:rFonts w:hint="eastAsia" w:ascii="Times New Roman" w:hAnsi="Times New Roman"/>
            <w:sz w:val="24"/>
            <w:szCs w:val="24"/>
            <w:lang w:val="en-US" w:eastAsia="zh-CN"/>
          </w:rPr>
          <w:t>技术的</w:t>
        </w:r>
      </w:ins>
      <w:ins w:id="587" w:author="Janusio" w:date="2018-03-20T13:13:45Z">
        <w:r>
          <w:rPr>
            <w:rFonts w:hint="eastAsia" w:ascii="Times New Roman" w:hAnsi="Times New Roman"/>
            <w:sz w:val="24"/>
            <w:szCs w:val="24"/>
            <w:lang w:val="en-US" w:eastAsia="zh-CN"/>
          </w:rPr>
          <w:t>PCR</w:t>
        </w:r>
      </w:ins>
      <w:ins w:id="588" w:author="Janusio" w:date="2018-03-20T13:13:48Z">
        <w:r>
          <w:rPr>
            <w:rFonts w:hint="eastAsia" w:ascii="Times New Roman" w:hAnsi="Times New Roman"/>
            <w:sz w:val="24"/>
            <w:szCs w:val="24"/>
            <w:lang w:val="en-US" w:eastAsia="zh-CN"/>
          </w:rPr>
          <w:t>和</w:t>
        </w:r>
      </w:ins>
      <w:ins w:id="589" w:author="Janusio" w:date="2018-03-20T13:13:49Z">
        <w:r>
          <w:rPr>
            <w:rFonts w:hint="eastAsia" w:ascii="Times New Roman" w:hAnsi="Times New Roman"/>
            <w:sz w:val="24"/>
            <w:szCs w:val="24"/>
            <w:lang w:val="en-US" w:eastAsia="zh-CN"/>
          </w:rPr>
          <w:t>完整性</w:t>
        </w:r>
      </w:ins>
      <w:ins w:id="590" w:author="Janusio" w:date="2018-03-20T13:13:50Z">
        <w:r>
          <w:rPr>
            <w:rFonts w:hint="eastAsia" w:ascii="Times New Roman" w:hAnsi="Times New Roman"/>
            <w:sz w:val="24"/>
            <w:szCs w:val="24"/>
            <w:lang w:val="en-US" w:eastAsia="zh-CN"/>
          </w:rPr>
          <w:t>度量</w:t>
        </w:r>
      </w:ins>
      <w:ins w:id="591" w:author="Janusio" w:date="2018-03-20T13:13:51Z">
        <w:r>
          <w:rPr>
            <w:rFonts w:hint="eastAsia" w:ascii="Times New Roman" w:hAnsi="Times New Roman"/>
            <w:sz w:val="24"/>
            <w:szCs w:val="24"/>
            <w:lang w:val="en-US" w:eastAsia="zh-CN"/>
          </w:rPr>
          <w:t>，</w:t>
        </w:r>
      </w:ins>
      <w:ins w:id="592" w:author="Janusio" w:date="2018-03-20T13:14:12Z">
        <w:r>
          <w:rPr>
            <w:rFonts w:hint="eastAsia" w:ascii="Times New Roman" w:hAnsi="Times New Roman"/>
            <w:sz w:val="24"/>
            <w:szCs w:val="24"/>
            <w:lang w:val="en-US" w:eastAsia="zh-CN"/>
          </w:rPr>
          <w:t>因此</w:t>
        </w:r>
      </w:ins>
      <w:ins w:id="593" w:author="Janusio" w:date="2018-03-20T13:13:53Z">
        <w:r>
          <w:rPr>
            <w:rFonts w:hint="eastAsia" w:ascii="Times New Roman" w:hAnsi="Times New Roman"/>
            <w:sz w:val="24"/>
            <w:szCs w:val="24"/>
            <w:lang w:val="en-US" w:eastAsia="zh-CN"/>
          </w:rPr>
          <w:t>可以</w:t>
        </w:r>
      </w:ins>
      <w:ins w:id="594" w:author="Janusio" w:date="2018-03-20T13:13:54Z">
        <w:r>
          <w:rPr>
            <w:rFonts w:hint="eastAsia" w:ascii="Times New Roman" w:hAnsi="Times New Roman"/>
            <w:sz w:val="24"/>
            <w:szCs w:val="24"/>
            <w:lang w:val="en-US" w:eastAsia="zh-CN"/>
          </w:rPr>
          <w:t>被</w:t>
        </w:r>
      </w:ins>
      <w:ins w:id="595" w:author="Janusio" w:date="2018-03-20T13:13:56Z">
        <w:r>
          <w:rPr>
            <w:rFonts w:hint="eastAsia" w:ascii="Times New Roman" w:hAnsi="Times New Roman"/>
            <w:sz w:val="24"/>
            <w:szCs w:val="24"/>
            <w:lang w:val="en-US" w:eastAsia="zh-CN"/>
          </w:rPr>
          <w:t>用来</w:t>
        </w:r>
      </w:ins>
      <w:ins w:id="596" w:author="Janusio" w:date="2018-03-20T13:13:59Z">
        <w:r>
          <w:rPr>
            <w:rFonts w:hint="eastAsia" w:ascii="Times New Roman" w:hAnsi="Times New Roman"/>
            <w:sz w:val="24"/>
            <w:szCs w:val="24"/>
            <w:lang w:val="en-US" w:eastAsia="zh-CN"/>
          </w:rPr>
          <w:t>对</w:t>
        </w:r>
      </w:ins>
      <w:ins w:id="597" w:author="Janusio" w:date="2018-03-20T13:14:01Z">
        <w:r>
          <w:rPr>
            <w:rFonts w:hint="eastAsia" w:ascii="Times New Roman" w:hAnsi="Times New Roman"/>
            <w:sz w:val="24"/>
            <w:szCs w:val="24"/>
            <w:lang w:val="en-US" w:eastAsia="zh-CN"/>
          </w:rPr>
          <w:t>可信</w:t>
        </w:r>
      </w:ins>
      <w:ins w:id="598" w:author="Janusio" w:date="2018-03-20T13:14:02Z">
        <w:r>
          <w:rPr>
            <w:rFonts w:hint="eastAsia" w:ascii="Times New Roman" w:hAnsi="Times New Roman"/>
            <w:sz w:val="24"/>
            <w:szCs w:val="24"/>
            <w:lang w:val="en-US" w:eastAsia="zh-CN"/>
          </w:rPr>
          <w:t>计算</w:t>
        </w:r>
      </w:ins>
      <w:ins w:id="599" w:author="Janusio" w:date="2018-03-20T13:14:04Z">
        <w:r>
          <w:rPr>
            <w:rFonts w:hint="eastAsia" w:ascii="Times New Roman" w:hAnsi="Times New Roman"/>
            <w:sz w:val="24"/>
            <w:szCs w:val="24"/>
            <w:lang w:val="en-US" w:eastAsia="zh-CN"/>
          </w:rPr>
          <w:t>信任链</w:t>
        </w:r>
      </w:ins>
      <w:ins w:id="600" w:author="Janusio" w:date="2018-03-20T13:14:20Z">
        <w:r>
          <w:rPr>
            <w:rFonts w:hint="eastAsia" w:ascii="Times New Roman" w:hAnsi="Times New Roman"/>
            <w:sz w:val="24"/>
            <w:szCs w:val="24"/>
            <w:lang w:val="en-US" w:eastAsia="zh-CN"/>
          </w:rPr>
          <w:t>模型</w:t>
        </w:r>
      </w:ins>
      <w:ins w:id="601" w:author="Janusio" w:date="2018-03-20T13:14:04Z">
        <w:r>
          <w:rPr>
            <w:rFonts w:hint="eastAsia" w:ascii="Times New Roman" w:hAnsi="Times New Roman"/>
            <w:sz w:val="24"/>
            <w:szCs w:val="24"/>
            <w:lang w:val="en-US" w:eastAsia="zh-CN"/>
          </w:rPr>
          <w:t>的</w:t>
        </w:r>
      </w:ins>
      <w:ins w:id="602" w:author="Janusio" w:date="2018-03-20T13:14:06Z">
        <w:r>
          <w:rPr>
            <w:rFonts w:hint="eastAsia" w:ascii="Times New Roman" w:hAnsi="Times New Roman"/>
            <w:sz w:val="24"/>
            <w:szCs w:val="24"/>
            <w:lang w:val="en-US" w:eastAsia="zh-CN"/>
          </w:rPr>
          <w:t>形式化分析</w:t>
        </w:r>
      </w:ins>
      <w:ins w:id="603" w:author="Janusio" w:date="2018-03-20T13:14:07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Change w:id="604"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Change w:id="605"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Change w:id="606"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07"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Change w:id="608"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Change w:id="609"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10"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Change w:id="611" w:author="Janusio" w:date="2018-03-20T13:14:31Z">
          <w:pPr>
            <w:spacing w:line="360" w:lineRule="auto"/>
            <w:ind w:firstLine="420" w:firstLineChars="0"/>
          </w:pPr>
        </w:pPrChange>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Change w:id="612" w:author="Janusio" w:date="2018-03-20T13:14:44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613" w:author="Janusio" w:date="2018-03-17T00:35:45Z"/>
          <w:rFonts w:hint="eastAsia"/>
        </w:rPr>
      </w:pPr>
    </w:p>
    <w:p>
      <w:pPr>
        <w:spacing w:line="360" w:lineRule="auto"/>
        <w:ind w:firstLine="420" w:firstLineChars="0"/>
        <w:rPr>
          <w:del w:id="614" w:author="Janusio" w:date="2018-03-17T00:35:45Z"/>
          <w:rFonts w:hint="eastAsia"/>
        </w:rPr>
      </w:pPr>
    </w:p>
    <w:p>
      <w:pPr>
        <w:spacing w:line="360" w:lineRule="auto"/>
        <w:ind w:firstLine="420" w:firstLineChars="0"/>
        <w:rPr>
          <w:del w:id="615" w:author="Janusio" w:date="2018-03-17T00:35:45Z"/>
          <w:rFonts w:hint="eastAsia"/>
        </w:rPr>
      </w:pPr>
    </w:p>
    <w:p>
      <w:pPr>
        <w:spacing w:line="360" w:lineRule="auto"/>
        <w:ind w:firstLine="420" w:firstLineChars="0"/>
        <w:rPr>
          <w:del w:id="616" w:author="Janusio" w:date="2018-03-17T00:35:45Z"/>
          <w:rFonts w:hint="eastAsia"/>
        </w:rPr>
      </w:pPr>
    </w:p>
    <w:p>
      <w:pPr>
        <w:spacing w:line="360" w:lineRule="auto"/>
        <w:ind w:firstLine="420" w:firstLineChars="0"/>
        <w:rPr>
          <w:del w:id="617" w:author="Janusio" w:date="2018-03-17T00:35:45Z"/>
          <w:rFonts w:hint="eastAsia"/>
        </w:rPr>
      </w:pPr>
    </w:p>
    <w:p>
      <w:pPr>
        <w:spacing w:line="360" w:lineRule="auto"/>
        <w:ind w:firstLine="420" w:firstLineChars="0"/>
        <w:rPr>
          <w:del w:id="618" w:author="Janusio" w:date="2018-03-17T00:35:45Z"/>
          <w:rFonts w:hint="eastAsia"/>
        </w:rPr>
      </w:pPr>
    </w:p>
    <w:p>
      <w:pPr>
        <w:spacing w:line="360" w:lineRule="auto"/>
        <w:ind w:firstLine="420" w:firstLineChars="0"/>
        <w:rPr>
          <w:del w:id="619" w:author="Janusio" w:date="2018-03-17T00:35:45Z"/>
          <w:rFonts w:hint="eastAsia"/>
        </w:rPr>
      </w:pPr>
    </w:p>
    <w:p>
      <w:pPr>
        <w:spacing w:line="360" w:lineRule="auto"/>
        <w:ind w:firstLine="420" w:firstLineChars="0"/>
        <w:rPr>
          <w:del w:id="620" w:author="Janusio" w:date="2018-03-17T00:35:45Z"/>
          <w:rFonts w:hint="eastAsia"/>
        </w:rPr>
      </w:pPr>
    </w:p>
    <w:p>
      <w:pPr>
        <w:spacing w:line="360" w:lineRule="auto"/>
        <w:ind w:firstLine="420" w:firstLineChars="0"/>
        <w:rPr>
          <w:del w:id="621" w:author="Janusio" w:date="2018-03-17T00:35:45Z"/>
          <w:rFonts w:hint="eastAsia"/>
        </w:rPr>
      </w:pPr>
    </w:p>
    <w:p>
      <w:pPr>
        <w:spacing w:line="360" w:lineRule="auto"/>
        <w:ind w:firstLine="420" w:firstLineChars="0"/>
        <w:rPr>
          <w:del w:id="622" w:author="Janusio" w:date="2018-03-17T00:35:45Z"/>
          <w:rFonts w:hint="eastAsia"/>
        </w:rPr>
      </w:pPr>
    </w:p>
    <w:p>
      <w:pPr>
        <w:spacing w:line="360" w:lineRule="auto"/>
        <w:ind w:firstLine="420" w:firstLineChars="0"/>
        <w:rPr>
          <w:del w:id="623" w:author="Janusio" w:date="2018-03-17T00:35:45Z"/>
          <w:rFonts w:hint="eastAsia"/>
        </w:rPr>
      </w:pPr>
    </w:p>
    <w:p>
      <w:pPr>
        <w:spacing w:line="360" w:lineRule="auto"/>
        <w:ind w:firstLine="420" w:firstLineChars="0"/>
        <w:rPr>
          <w:del w:id="624" w:author="Janusio" w:date="2018-03-17T00:35:45Z"/>
          <w:rFonts w:hint="eastAsia"/>
        </w:rPr>
      </w:pPr>
    </w:p>
    <w:p>
      <w:pPr>
        <w:spacing w:line="360" w:lineRule="auto"/>
        <w:ind w:firstLine="420" w:firstLineChars="0"/>
        <w:rPr>
          <w:del w:id="625" w:author="Janusio" w:date="2018-03-17T00:35:45Z"/>
          <w:rFonts w:hint="eastAsia"/>
        </w:rPr>
      </w:pPr>
    </w:p>
    <w:p>
      <w:pPr>
        <w:spacing w:line="360" w:lineRule="auto"/>
        <w:ind w:firstLine="420" w:firstLineChars="0"/>
        <w:rPr>
          <w:del w:id="626" w:author="Janusio" w:date="2018-03-17T00:35:45Z"/>
          <w:rFonts w:hint="eastAsia"/>
        </w:rPr>
      </w:pPr>
    </w:p>
    <w:p>
      <w:pPr>
        <w:spacing w:line="360" w:lineRule="auto"/>
        <w:ind w:firstLine="420" w:firstLineChars="0"/>
        <w:rPr>
          <w:del w:id="627" w:author="Janusio" w:date="2018-03-17T00:35:45Z"/>
          <w:rFonts w:hint="eastAsia"/>
        </w:rPr>
      </w:pPr>
    </w:p>
    <w:p>
      <w:pPr>
        <w:spacing w:line="360" w:lineRule="auto"/>
        <w:ind w:firstLine="420" w:firstLineChars="0"/>
        <w:rPr>
          <w:del w:id="62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63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29" w:author="Janusio" w:date="2018-03-17T00:34:24Z">
          <w:pPr/>
        </w:pPrChange>
      </w:pPr>
      <w:bookmarkStart w:id="63" w:name="_Toc13864"/>
    </w:p>
    <w:p>
      <w:pPr>
        <w:tabs>
          <w:tab w:val="left" w:pos="420"/>
        </w:tabs>
        <w:rPr>
          <w:ins w:id="632" w:author="Janusio" w:date="2018-03-20T13:15:00Z"/>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31" w:author="Janusio" w:date="2018-03-20T13:15:17Z">
          <w:pPr>
            <w:pStyle w:val="2"/>
          </w:pPr>
        </w:pPrChange>
      </w:pPr>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Change w:id="633" w:author="Janusio" w:date="2018-03-20T13:15:32Z">
          <w:pPr/>
        </w:pPrChange>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634" w:author="Janusio" w:date="2018-03-17T00:42:10Z">
        <w:r>
          <w:rPr>
            <w:rFonts w:hint="eastAsia"/>
            <w:lang w:val="en-US" w:eastAsia="zh-CN"/>
          </w:rPr>
          <w:t>VMM</w:t>
        </w:r>
      </w:ins>
      <w:ins w:id="635" w:author="Janusio" w:date="2018-03-17T00:42:17Z">
        <w:r>
          <w:rPr>
            <w:rFonts w:hint="eastAsia"/>
            <w:lang w:val="en-US" w:eastAsia="zh-CN"/>
          </w:rPr>
          <w:t>资源</w:t>
        </w:r>
      </w:ins>
      <w:ins w:id="636" w:author="Janusio" w:date="2018-03-17T00:42:18Z">
        <w:r>
          <w:rPr>
            <w:rFonts w:hint="eastAsia"/>
            <w:lang w:val="en-US" w:eastAsia="zh-CN"/>
          </w:rPr>
          <w:t>隔离</w:t>
        </w:r>
      </w:ins>
      <w:ins w:id="637" w:author="Janusio" w:date="2018-03-17T00:42:21Z">
        <w:r>
          <w:rPr>
            <w:rFonts w:hint="eastAsia"/>
            <w:lang w:val="en-US" w:eastAsia="zh-CN"/>
          </w:rPr>
          <w:t>、</w:t>
        </w:r>
      </w:ins>
      <w:ins w:id="638" w:author="Janusio" w:date="2018-03-17T00:42:22Z">
        <w:r>
          <w:rPr>
            <w:rFonts w:hint="eastAsia"/>
            <w:lang w:val="en-US" w:eastAsia="zh-CN"/>
          </w:rPr>
          <w:t>VMM</w:t>
        </w:r>
      </w:ins>
      <w:ins w:id="639" w:author="Janusio" w:date="2018-03-17T00:42:25Z">
        <w:r>
          <w:rPr>
            <w:rFonts w:hint="eastAsia"/>
            <w:lang w:val="en-US" w:eastAsia="zh-CN"/>
          </w:rPr>
          <w:t>特权域</w:t>
        </w:r>
      </w:ins>
      <w:ins w:id="640" w:author="Janusio" w:date="2018-03-17T00:42:26Z">
        <w:r>
          <w:rPr>
            <w:rFonts w:hint="eastAsia"/>
            <w:lang w:val="en-US" w:eastAsia="zh-CN"/>
          </w:rPr>
          <w:t>指令</w:t>
        </w:r>
      </w:ins>
      <w:ins w:id="641" w:author="Janusio" w:date="2018-03-17T00:42:33Z">
        <w:r>
          <w:rPr>
            <w:rFonts w:hint="eastAsia"/>
            <w:lang w:val="en-US" w:eastAsia="zh-CN"/>
          </w:rPr>
          <w:t>转发</w:t>
        </w:r>
      </w:ins>
      <w:ins w:id="642" w:author="Janusio" w:date="2018-03-17T00:42:35Z">
        <w:r>
          <w:rPr>
            <w:rFonts w:hint="eastAsia"/>
            <w:lang w:val="en-US" w:eastAsia="zh-CN"/>
          </w:rPr>
          <w:t>等</w:t>
        </w:r>
      </w:ins>
      <w:ins w:id="643" w:author="Janusio" w:date="2018-03-17T00:42:37Z">
        <w:r>
          <w:rPr>
            <w:rFonts w:hint="eastAsia"/>
            <w:lang w:val="en-US" w:eastAsia="zh-CN"/>
          </w:rPr>
          <w:t>特权域</w:t>
        </w:r>
      </w:ins>
      <w:ins w:id="644" w:author="Janusio" w:date="2018-03-17T00:42:38Z">
        <w:r>
          <w:rPr>
            <w:rFonts w:hint="eastAsia"/>
            <w:lang w:val="en-US" w:eastAsia="zh-CN"/>
          </w:rPr>
          <w:t>操作</w:t>
        </w:r>
      </w:ins>
      <w:del w:id="645"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646" w:author="Janusio" w:date="2018-03-17T00:42:44Z">
        <w:r>
          <w:rPr>
            <w:rFonts w:hint="eastAsia"/>
            <w:lang w:val="en-US" w:eastAsia="zh-CN"/>
          </w:rPr>
          <w:t>研究者</w:t>
        </w:r>
      </w:ins>
      <w:del w:id="647" w:author="Janusio" w:date="2018-03-17T00:42:42Z">
        <w:r>
          <w:rPr>
            <w:rFonts w:hint="eastAsia"/>
          </w:rPr>
          <w:delText>学者</w:delText>
        </w:r>
      </w:del>
      <w:r>
        <w:rPr>
          <w:rFonts w:hint="eastAsia"/>
        </w:rPr>
        <w:t>给出的形式化</w:t>
      </w:r>
      <w:ins w:id="648" w:author="Janusio" w:date="2018-03-17T00:46:13Z">
        <w:r>
          <w:rPr>
            <w:rFonts w:hint="eastAsia"/>
            <w:lang w:val="en-US" w:eastAsia="zh-CN"/>
          </w:rPr>
          <w:t>分析</w:t>
        </w:r>
      </w:ins>
      <w:ins w:id="649" w:author="Janusio" w:date="2018-03-17T00:46:14Z">
        <w:r>
          <w:rPr>
            <w:rFonts w:hint="eastAsia"/>
            <w:lang w:val="en-US" w:eastAsia="zh-CN"/>
          </w:rPr>
          <w:t>验证</w:t>
        </w:r>
      </w:ins>
      <w:ins w:id="650" w:author="Janusio" w:date="2018-03-17T00:46:16Z">
        <w:r>
          <w:rPr>
            <w:rFonts w:hint="eastAsia"/>
            <w:lang w:val="en-US" w:eastAsia="zh-CN"/>
          </w:rPr>
          <w:t>方法</w:t>
        </w:r>
      </w:ins>
      <w:del w:id="651" w:author="Janusio" w:date="2018-03-17T00:46:03Z">
        <w:r>
          <w:rPr>
            <w:rFonts w:hint="eastAsia"/>
          </w:rPr>
          <w:delText>描述与</w:delText>
        </w:r>
      </w:del>
      <w:del w:id="652" w:author="Janusio" w:date="2018-03-17T00:46:02Z">
        <w:r>
          <w:rPr>
            <w:rFonts w:hint="eastAsia"/>
          </w:rPr>
          <w:delText>分析</w:delText>
        </w:r>
      </w:del>
      <w:r>
        <w:rPr>
          <w:rFonts w:hint="eastAsia"/>
          <w:vertAlign w:val="superscript"/>
          <w:lang w:val="en-US" w:eastAsia="zh-CN"/>
        </w:rPr>
        <w:t>[</w:t>
      </w:r>
      <w:ins w:id="653" w:author="Janusio" w:date="2018-03-17T00:45:47Z">
        <w:bookmarkStart w:id="65" w:name="_Ref10023"/>
        <w:r>
          <w:rPr>
            <w:rFonts w:hint="eastAsia"/>
            <w:vertAlign w:val="superscript"/>
            <w:lang w:val="en-US" w:eastAsia="zh-CN"/>
          </w:rPr>
          <w:t>27</w:t>
        </w:r>
      </w:ins>
      <w:del w:id="654"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Change w:id="655" w:author="Janusio" w:date="2018-03-20T13:15:42Z">
          <w:pPr>
            <w:pStyle w:val="32"/>
            <w:spacing w:line="360" w:lineRule="auto"/>
            <w:ind w:firstLine="420" w:firstLineChars="0"/>
          </w:pPr>
        </w:pPrChange>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1994"/>
      <w:bookmarkStart w:id="69" w:name="_Toc23539"/>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Change w:id="656" w:author="Janusio" w:date="2018-03-20T13:16:20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ins w:id="658" w:author="Janusio" w:date="2018-03-17T08:30:18Z"/>
          <w:rFonts w:hint="eastAsia" w:ascii="Times New Roman" w:hAnsi="Times New Roman"/>
          <w:b w:val="0"/>
          <w:bCs w:val="0"/>
          <w:sz w:val="24"/>
          <w:szCs w:val="24"/>
          <w:lang w:val="en-US" w:eastAsia="zh-CN"/>
        </w:rPr>
        <w:pPrChange w:id="657" w:author="Janusio" w:date="2018-03-20T13:16:20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659" w:author="Janusio" w:date="2018-03-17T08:24:13Z">
        <w:r>
          <w:rPr>
            <w:rFonts w:hint="eastAsia" w:ascii="Times New Roman" w:hAnsi="Times New Roman"/>
            <w:b w:val="0"/>
            <w:bCs w:val="0"/>
            <w:sz w:val="24"/>
            <w:szCs w:val="24"/>
            <w:lang w:val="en-US" w:eastAsia="zh-CN"/>
          </w:rPr>
          <w:t>TVP-</w:t>
        </w:r>
      </w:ins>
      <w:ins w:id="660" w:author="Janusio" w:date="2018-03-17T08:24:15Z">
        <w:r>
          <w:rPr>
            <w:rFonts w:hint="eastAsia" w:ascii="Times New Roman" w:hAnsi="Times New Roman"/>
            <w:b w:val="0"/>
            <w:bCs w:val="0"/>
            <w:sz w:val="24"/>
            <w:szCs w:val="24"/>
            <w:lang w:val="en-US" w:eastAsia="zh-CN"/>
          </w:rPr>
          <w:t>QT</w:t>
        </w:r>
      </w:ins>
      <w:ins w:id="661" w:author="Janusio" w:date="2018-03-17T08:24:28Z">
        <w:r>
          <w:rPr>
            <w:rFonts w:hint="eastAsia" w:ascii="Times New Roman" w:hAnsi="Times New Roman"/>
            <w:b w:val="0"/>
            <w:bCs w:val="0"/>
            <w:sz w:val="24"/>
            <w:szCs w:val="24"/>
            <w:lang w:val="en-US" w:eastAsia="zh-CN"/>
          </w:rPr>
          <w:t>主要</w:t>
        </w:r>
      </w:ins>
      <w:ins w:id="662" w:author="Janusio" w:date="2018-03-17T08:24:30Z">
        <w:r>
          <w:rPr>
            <w:rFonts w:hint="eastAsia" w:ascii="Times New Roman" w:hAnsi="Times New Roman"/>
            <w:b w:val="0"/>
            <w:bCs w:val="0"/>
            <w:sz w:val="24"/>
            <w:szCs w:val="24"/>
            <w:lang w:val="en-US" w:eastAsia="zh-CN"/>
          </w:rPr>
          <w:t>包括</w:t>
        </w:r>
      </w:ins>
      <w:ins w:id="663" w:author="Janusio" w:date="2018-03-17T08:26:39Z">
        <w:r>
          <w:rPr>
            <w:rFonts w:hint="eastAsia" w:ascii="Times New Roman" w:hAnsi="Times New Roman"/>
            <w:b w:val="0"/>
            <w:bCs w:val="0"/>
            <w:sz w:val="24"/>
            <w:szCs w:val="24"/>
            <w:lang w:val="en-US" w:eastAsia="zh-CN"/>
          </w:rPr>
          <w:t>两个部分</w:t>
        </w:r>
      </w:ins>
      <w:ins w:id="664" w:author="Janusio" w:date="2018-03-17T08:26:40Z">
        <w:r>
          <w:rPr>
            <w:rFonts w:hint="eastAsia" w:ascii="Times New Roman" w:hAnsi="Times New Roman"/>
            <w:b w:val="0"/>
            <w:bCs w:val="0"/>
            <w:sz w:val="24"/>
            <w:szCs w:val="24"/>
            <w:lang w:val="en-US" w:eastAsia="zh-CN"/>
          </w:rPr>
          <w:t>，</w:t>
        </w:r>
      </w:ins>
      <w:ins w:id="665" w:author="Janusio" w:date="2018-03-17T08:26:41Z">
        <w:r>
          <w:rPr>
            <w:rFonts w:hint="eastAsia" w:ascii="Times New Roman" w:hAnsi="Times New Roman"/>
            <w:b w:val="0"/>
            <w:bCs w:val="0"/>
            <w:sz w:val="24"/>
            <w:szCs w:val="24"/>
            <w:lang w:val="en-US" w:eastAsia="zh-CN"/>
          </w:rPr>
          <w:t>一是</w:t>
        </w:r>
      </w:ins>
      <w:ins w:id="666" w:author="Janusio" w:date="2018-03-17T08:24:50Z">
        <w:r>
          <w:rPr>
            <w:rFonts w:hint="eastAsia" w:ascii="Times New Roman" w:hAnsi="Times New Roman"/>
            <w:b w:val="0"/>
            <w:bCs w:val="0"/>
            <w:sz w:val="24"/>
            <w:szCs w:val="24"/>
            <w:lang w:val="en-US" w:eastAsia="zh-CN"/>
          </w:rPr>
          <w:t>云计算</w:t>
        </w:r>
      </w:ins>
      <w:ins w:id="667" w:author="Janusio" w:date="2018-03-17T08:24:52Z">
        <w:r>
          <w:rPr>
            <w:rFonts w:hint="eastAsia" w:ascii="Times New Roman" w:hAnsi="Times New Roman"/>
            <w:b w:val="0"/>
            <w:bCs w:val="0"/>
            <w:sz w:val="24"/>
            <w:szCs w:val="24"/>
            <w:lang w:val="en-US" w:eastAsia="zh-CN"/>
          </w:rPr>
          <w:t>平台下</w:t>
        </w:r>
      </w:ins>
      <w:ins w:id="668" w:author="Janusio" w:date="2018-03-17T08:24:55Z">
        <w:r>
          <w:rPr>
            <w:rFonts w:hint="eastAsia" w:ascii="Times New Roman" w:hAnsi="Times New Roman"/>
            <w:b w:val="0"/>
            <w:bCs w:val="0"/>
            <w:sz w:val="24"/>
            <w:szCs w:val="24"/>
            <w:lang w:val="en-US" w:eastAsia="zh-CN"/>
          </w:rPr>
          <w:t>的</w:t>
        </w:r>
      </w:ins>
      <w:ins w:id="669" w:author="Janusio" w:date="2018-03-17T08:25:03Z">
        <w:r>
          <w:rPr>
            <w:rFonts w:hint="eastAsia" w:ascii="Times New Roman" w:hAnsi="Times New Roman"/>
            <w:b w:val="0"/>
            <w:bCs w:val="0"/>
            <w:sz w:val="24"/>
            <w:szCs w:val="24"/>
            <w:lang w:val="en-US" w:eastAsia="zh-CN"/>
          </w:rPr>
          <w:t>主机</w:t>
        </w:r>
      </w:ins>
      <w:ins w:id="670" w:author="Janusio" w:date="2018-03-17T08:25:04Z">
        <w:r>
          <w:rPr>
            <w:rFonts w:hint="eastAsia" w:ascii="Times New Roman" w:hAnsi="Times New Roman"/>
            <w:b w:val="0"/>
            <w:bCs w:val="0"/>
            <w:sz w:val="24"/>
            <w:szCs w:val="24"/>
            <w:lang w:val="en-US" w:eastAsia="zh-CN"/>
          </w:rPr>
          <w:t>以及</w:t>
        </w:r>
      </w:ins>
      <w:ins w:id="671" w:author="Janusio" w:date="2018-03-17T08:25:06Z">
        <w:r>
          <w:rPr>
            <w:rFonts w:hint="eastAsia" w:ascii="Times New Roman" w:hAnsi="Times New Roman"/>
            <w:b w:val="0"/>
            <w:bCs w:val="0"/>
            <w:sz w:val="24"/>
            <w:szCs w:val="24"/>
            <w:lang w:val="en-US" w:eastAsia="zh-CN"/>
          </w:rPr>
          <w:t>组件的</w:t>
        </w:r>
      </w:ins>
      <w:ins w:id="672" w:author="Janusio" w:date="2018-03-17T08:25:10Z">
        <w:r>
          <w:rPr>
            <w:rFonts w:hint="eastAsia" w:ascii="Times New Roman" w:hAnsi="Times New Roman"/>
            <w:b w:val="0"/>
            <w:bCs w:val="0"/>
            <w:sz w:val="24"/>
            <w:szCs w:val="24"/>
            <w:lang w:val="en-US" w:eastAsia="zh-CN"/>
          </w:rPr>
          <w:t>类型</w:t>
        </w:r>
      </w:ins>
      <w:ins w:id="673" w:author="Janusio" w:date="2018-03-17T08:25:12Z">
        <w:r>
          <w:rPr>
            <w:rFonts w:hint="eastAsia" w:ascii="Times New Roman" w:hAnsi="Times New Roman"/>
            <w:b w:val="0"/>
            <w:bCs w:val="0"/>
            <w:sz w:val="24"/>
            <w:szCs w:val="24"/>
            <w:lang w:val="en-US" w:eastAsia="zh-CN"/>
          </w:rPr>
          <w:t>集合</w:t>
        </w:r>
      </w:ins>
      <w:ins w:id="674" w:author="Janusio" w:date="2018-03-17T08:25:19Z">
        <w:r>
          <w:rPr>
            <w:rFonts w:hint="eastAsia" w:ascii="Times New Roman" w:hAnsi="Times New Roman"/>
            <w:b w:val="0"/>
            <w:bCs w:val="0"/>
            <w:sz w:val="24"/>
            <w:szCs w:val="24"/>
            <w:lang w:val="en-US" w:eastAsia="zh-CN"/>
          </w:rPr>
          <w:t>M</w:t>
        </w:r>
      </w:ins>
      <w:ins w:id="675" w:author="Janusio" w:date="2018-03-17T08:25:25Z">
        <w:r>
          <w:rPr>
            <w:rFonts w:hint="eastAsia" w:ascii="Times New Roman" w:hAnsi="Times New Roman"/>
            <w:b w:val="0"/>
            <w:bCs w:val="0"/>
            <w:sz w:val="24"/>
            <w:szCs w:val="24"/>
            <w:lang w:val="en-US" w:eastAsia="zh-CN"/>
          </w:rPr>
          <w:t>，</w:t>
        </w:r>
      </w:ins>
      <w:ins w:id="676" w:author="Janusio" w:date="2018-03-17T08:25:26Z">
        <w:r>
          <w:rPr>
            <w:rFonts w:hint="eastAsia" w:ascii="Times New Roman" w:hAnsi="Times New Roman"/>
            <w:b w:val="0"/>
            <w:bCs w:val="0"/>
            <w:sz w:val="24"/>
            <w:szCs w:val="24"/>
            <w:lang w:val="en-US" w:eastAsia="zh-CN"/>
          </w:rPr>
          <w:t>比如</w:t>
        </w:r>
      </w:ins>
      <w:ins w:id="677" w:author="Janusio" w:date="2018-03-17T08:25:27Z">
        <w:r>
          <w:rPr>
            <w:rFonts w:hint="eastAsia" w:ascii="Times New Roman" w:hAnsi="Times New Roman"/>
            <w:b w:val="0"/>
            <w:bCs w:val="0"/>
            <w:sz w:val="24"/>
            <w:szCs w:val="24"/>
            <w:lang w:val="en-US" w:eastAsia="zh-CN"/>
          </w:rPr>
          <w:t>：</w:t>
        </w:r>
      </w:ins>
      <w:ins w:id="678" w:author="Janusio" w:date="2018-03-17T08:25:35Z">
        <w:r>
          <w:rPr>
            <w:rFonts w:hint="eastAsia" w:ascii="Times New Roman" w:hAnsi="Times New Roman"/>
            <w:b w:val="0"/>
            <w:bCs w:val="0"/>
            <w:sz w:val="24"/>
            <w:szCs w:val="24"/>
            <w:lang w:val="en-US" w:eastAsia="zh-CN"/>
          </w:rPr>
          <w:t>VMM</w:t>
        </w:r>
      </w:ins>
      <w:ins w:id="679" w:author="Janusio" w:date="2018-03-17T08:26:10Z">
        <w:r>
          <w:rPr>
            <w:rFonts w:hint="eastAsia" w:ascii="Times New Roman" w:hAnsi="Times New Roman"/>
            <w:b w:val="0"/>
            <w:bCs w:val="0"/>
            <w:sz w:val="24"/>
            <w:szCs w:val="24"/>
            <w:lang w:val="en-US" w:eastAsia="zh-CN"/>
          </w:rPr>
          <w:t>、</w:t>
        </w:r>
      </w:ins>
      <w:ins w:id="680" w:author="Janusio" w:date="2018-03-17T08:25:40Z">
        <w:r>
          <w:rPr>
            <w:rFonts w:hint="eastAsia" w:ascii="Times New Roman" w:hAnsi="Times New Roman"/>
            <w:b w:val="0"/>
            <w:bCs w:val="0"/>
            <w:sz w:val="24"/>
            <w:szCs w:val="24"/>
            <w:lang w:val="en-US" w:eastAsia="zh-CN"/>
          </w:rPr>
          <w:t>用户</w:t>
        </w:r>
      </w:ins>
      <w:ins w:id="681" w:author="Janusio" w:date="2018-03-17T08:25:43Z">
        <w:r>
          <w:rPr>
            <w:rFonts w:hint="eastAsia" w:ascii="Times New Roman" w:hAnsi="Times New Roman"/>
            <w:b w:val="0"/>
            <w:bCs w:val="0"/>
            <w:sz w:val="24"/>
            <w:szCs w:val="24"/>
            <w:lang w:val="en-US" w:eastAsia="zh-CN"/>
          </w:rPr>
          <w:t>虚拟机</w:t>
        </w:r>
      </w:ins>
      <w:ins w:id="682" w:author="Janusio" w:date="2018-03-17T08:26:13Z">
        <w:r>
          <w:rPr>
            <w:rFonts w:hint="eastAsia" w:ascii="Times New Roman" w:hAnsi="Times New Roman"/>
            <w:b w:val="0"/>
            <w:bCs w:val="0"/>
            <w:sz w:val="24"/>
            <w:szCs w:val="24"/>
            <w:lang w:val="en-US" w:eastAsia="zh-CN"/>
          </w:rPr>
          <w:t>、</w:t>
        </w:r>
      </w:ins>
      <w:ins w:id="683" w:author="Janusio" w:date="2018-03-17T08:26:18Z">
        <w:r>
          <w:rPr>
            <w:rFonts w:hint="eastAsia" w:ascii="Times New Roman" w:hAnsi="Times New Roman"/>
            <w:b w:val="0"/>
            <w:bCs w:val="0"/>
            <w:sz w:val="24"/>
            <w:szCs w:val="24"/>
            <w:lang w:val="en-US" w:eastAsia="zh-CN"/>
          </w:rPr>
          <w:t>可信</w:t>
        </w:r>
      </w:ins>
      <w:ins w:id="684" w:author="Janusio" w:date="2018-03-17T08:26:20Z">
        <w:r>
          <w:rPr>
            <w:rFonts w:hint="eastAsia" w:ascii="Times New Roman" w:hAnsi="Times New Roman"/>
            <w:b w:val="0"/>
            <w:bCs w:val="0"/>
            <w:sz w:val="24"/>
            <w:szCs w:val="24"/>
            <w:lang w:val="en-US" w:eastAsia="zh-CN"/>
          </w:rPr>
          <w:t>衔接点</w:t>
        </w:r>
      </w:ins>
      <w:ins w:id="685" w:author="Janusio" w:date="2018-03-17T08:26:21Z">
        <w:r>
          <w:rPr>
            <w:rFonts w:hint="eastAsia" w:ascii="Times New Roman" w:hAnsi="Times New Roman"/>
            <w:b w:val="0"/>
            <w:bCs w:val="0"/>
            <w:sz w:val="24"/>
            <w:szCs w:val="24"/>
            <w:lang w:val="en-US" w:eastAsia="zh-CN"/>
          </w:rPr>
          <w:t>等</w:t>
        </w:r>
      </w:ins>
      <w:ins w:id="686" w:author="Janusio" w:date="2018-03-17T08:26:59Z">
        <w:r>
          <w:rPr>
            <w:rFonts w:hint="eastAsia" w:ascii="Times New Roman" w:hAnsi="Times New Roman"/>
            <w:b w:val="0"/>
            <w:bCs w:val="0"/>
            <w:sz w:val="24"/>
            <w:szCs w:val="24"/>
            <w:lang w:val="en-US" w:eastAsia="zh-CN"/>
          </w:rPr>
          <w:t>，</w:t>
        </w:r>
      </w:ins>
      <w:ins w:id="687" w:author="Janusio" w:date="2018-03-17T08:27:14Z">
        <w:r>
          <w:rPr>
            <w:rFonts w:hint="eastAsia" w:ascii="Times New Roman" w:hAnsi="Times New Roman"/>
            <w:b w:val="0"/>
            <w:bCs w:val="0"/>
            <w:sz w:val="24"/>
            <w:szCs w:val="24"/>
            <w:lang w:val="en-US" w:eastAsia="zh-CN"/>
          </w:rPr>
          <w:t>主要是</w:t>
        </w:r>
      </w:ins>
      <w:ins w:id="688" w:author="Janusio" w:date="2018-03-17T08:27:16Z">
        <w:r>
          <w:rPr>
            <w:rFonts w:hint="eastAsia" w:ascii="Times New Roman" w:hAnsi="Times New Roman"/>
            <w:b w:val="0"/>
            <w:bCs w:val="0"/>
            <w:sz w:val="24"/>
            <w:szCs w:val="24"/>
            <w:lang w:val="en-US" w:eastAsia="zh-CN"/>
          </w:rPr>
          <w:t>向</w:t>
        </w:r>
      </w:ins>
      <w:ins w:id="689" w:author="Janusio" w:date="2018-03-17T08:27:17Z">
        <w:r>
          <w:rPr>
            <w:rFonts w:hint="eastAsia" w:ascii="Times New Roman" w:hAnsi="Times New Roman"/>
            <w:b w:val="0"/>
            <w:bCs w:val="0"/>
            <w:sz w:val="24"/>
            <w:szCs w:val="24"/>
            <w:lang w:val="en-US" w:eastAsia="zh-CN"/>
          </w:rPr>
          <w:t>用户</w:t>
        </w:r>
      </w:ins>
      <w:ins w:id="690" w:author="Janusio" w:date="2018-03-17T08:27:19Z">
        <w:r>
          <w:rPr>
            <w:rFonts w:hint="eastAsia" w:ascii="Times New Roman" w:hAnsi="Times New Roman"/>
            <w:b w:val="0"/>
            <w:bCs w:val="0"/>
            <w:sz w:val="24"/>
            <w:szCs w:val="24"/>
            <w:lang w:val="en-US" w:eastAsia="zh-CN"/>
          </w:rPr>
          <w:t>提供</w:t>
        </w:r>
      </w:ins>
      <w:ins w:id="691" w:author="Janusio" w:date="2018-03-17T08:27:22Z">
        <w:r>
          <w:rPr>
            <w:rFonts w:hint="eastAsia" w:ascii="Times New Roman" w:hAnsi="Times New Roman"/>
            <w:b w:val="0"/>
            <w:bCs w:val="0"/>
            <w:sz w:val="24"/>
            <w:szCs w:val="24"/>
            <w:lang w:val="en-US" w:eastAsia="zh-CN"/>
          </w:rPr>
          <w:t>云计算服务</w:t>
        </w:r>
      </w:ins>
      <w:ins w:id="692" w:author="Janusio" w:date="2018-03-17T08:27:25Z">
        <w:r>
          <w:rPr>
            <w:rFonts w:hint="eastAsia" w:ascii="Times New Roman" w:hAnsi="Times New Roman"/>
            <w:b w:val="0"/>
            <w:bCs w:val="0"/>
            <w:sz w:val="24"/>
            <w:szCs w:val="24"/>
            <w:lang w:val="en-US" w:eastAsia="zh-CN"/>
          </w:rPr>
          <w:t>主要</w:t>
        </w:r>
      </w:ins>
      <w:ins w:id="693" w:author="Janusio" w:date="2018-03-17T08:27:26Z">
        <w:r>
          <w:rPr>
            <w:rFonts w:hint="eastAsia" w:ascii="Times New Roman" w:hAnsi="Times New Roman"/>
            <w:b w:val="0"/>
            <w:bCs w:val="0"/>
            <w:sz w:val="24"/>
            <w:szCs w:val="24"/>
            <w:lang w:val="en-US" w:eastAsia="zh-CN"/>
          </w:rPr>
          <w:t>的</w:t>
        </w:r>
      </w:ins>
      <w:ins w:id="694" w:author="Janusio" w:date="2018-03-17T08:27:35Z">
        <w:r>
          <w:rPr>
            <w:rFonts w:hint="eastAsia" w:ascii="Times New Roman" w:hAnsi="Times New Roman"/>
            <w:b w:val="0"/>
            <w:bCs w:val="0"/>
            <w:sz w:val="24"/>
            <w:szCs w:val="24"/>
            <w:lang w:val="en-US" w:eastAsia="zh-CN"/>
          </w:rPr>
          <w:t>组件和</w:t>
        </w:r>
      </w:ins>
      <w:ins w:id="695" w:author="Janusio" w:date="2018-03-17T08:27:37Z">
        <w:r>
          <w:rPr>
            <w:rFonts w:hint="eastAsia" w:ascii="Times New Roman" w:hAnsi="Times New Roman"/>
            <w:b w:val="0"/>
            <w:bCs w:val="0"/>
            <w:sz w:val="24"/>
            <w:szCs w:val="24"/>
            <w:lang w:val="en-US" w:eastAsia="zh-CN"/>
          </w:rPr>
          <w:t>资源</w:t>
        </w:r>
      </w:ins>
      <w:ins w:id="696" w:author="Janusio" w:date="2018-03-17T08:27:39Z">
        <w:r>
          <w:rPr>
            <w:rFonts w:hint="eastAsia" w:ascii="Times New Roman" w:hAnsi="Times New Roman"/>
            <w:b w:val="0"/>
            <w:bCs w:val="0"/>
            <w:sz w:val="24"/>
            <w:szCs w:val="24"/>
            <w:lang w:val="en-US" w:eastAsia="zh-CN"/>
          </w:rPr>
          <w:t>构成</w:t>
        </w:r>
      </w:ins>
      <w:ins w:id="697" w:author="Janusio" w:date="2018-03-17T08:26:48Z">
        <w:r>
          <w:rPr>
            <w:rFonts w:hint="eastAsia" w:ascii="Times New Roman" w:hAnsi="Times New Roman"/>
            <w:b w:val="0"/>
            <w:bCs w:val="0"/>
            <w:sz w:val="24"/>
            <w:szCs w:val="24"/>
            <w:lang w:val="en-US" w:eastAsia="zh-CN"/>
          </w:rPr>
          <w:t>；</w:t>
        </w:r>
      </w:ins>
      <w:ins w:id="698" w:author="Janusio" w:date="2018-03-17T08:26:50Z">
        <w:r>
          <w:rPr>
            <w:rFonts w:hint="eastAsia" w:ascii="Times New Roman" w:hAnsi="Times New Roman"/>
            <w:b w:val="0"/>
            <w:bCs w:val="0"/>
            <w:sz w:val="24"/>
            <w:szCs w:val="24"/>
            <w:lang w:val="en-US" w:eastAsia="zh-CN"/>
          </w:rPr>
          <w:t>二是</w:t>
        </w:r>
      </w:ins>
      <w:ins w:id="699" w:author="Janusio" w:date="2018-03-17T08:27:53Z">
        <w:r>
          <w:rPr>
            <w:rFonts w:hint="eastAsia" w:ascii="Times New Roman" w:hAnsi="Times New Roman"/>
            <w:b w:val="0"/>
            <w:bCs w:val="0"/>
            <w:sz w:val="24"/>
            <w:szCs w:val="24"/>
            <w:lang w:val="en-US" w:eastAsia="zh-CN"/>
          </w:rPr>
          <w:t>构建</w:t>
        </w:r>
      </w:ins>
      <w:ins w:id="700" w:author="Janusio" w:date="2018-03-17T08:27:56Z">
        <w:r>
          <w:rPr>
            <w:rFonts w:hint="eastAsia" w:ascii="Times New Roman" w:hAnsi="Times New Roman"/>
            <w:b w:val="0"/>
            <w:bCs w:val="0"/>
            <w:sz w:val="24"/>
            <w:szCs w:val="24"/>
            <w:lang w:val="en-US" w:eastAsia="zh-CN"/>
          </w:rPr>
          <w:t>可信</w:t>
        </w:r>
      </w:ins>
      <w:ins w:id="701" w:author="Janusio" w:date="2018-03-17T08:27:57Z">
        <w:r>
          <w:rPr>
            <w:rFonts w:hint="eastAsia" w:ascii="Times New Roman" w:hAnsi="Times New Roman"/>
            <w:b w:val="0"/>
            <w:bCs w:val="0"/>
            <w:sz w:val="24"/>
            <w:szCs w:val="24"/>
            <w:lang w:val="en-US" w:eastAsia="zh-CN"/>
          </w:rPr>
          <w:t>虚拟</w:t>
        </w:r>
      </w:ins>
      <w:ins w:id="702" w:author="Janusio" w:date="2018-03-17T08:27:58Z">
        <w:r>
          <w:rPr>
            <w:rFonts w:hint="eastAsia" w:ascii="Times New Roman" w:hAnsi="Times New Roman"/>
            <w:b w:val="0"/>
            <w:bCs w:val="0"/>
            <w:sz w:val="24"/>
            <w:szCs w:val="24"/>
            <w:lang w:val="en-US" w:eastAsia="zh-CN"/>
          </w:rPr>
          <w:t>平台的</w:t>
        </w:r>
      </w:ins>
      <w:ins w:id="703" w:author="Janusio" w:date="2018-03-17T08:28:07Z">
        <w:r>
          <w:rPr>
            <w:rFonts w:hint="eastAsia" w:ascii="Times New Roman" w:hAnsi="Times New Roman"/>
            <w:b w:val="0"/>
            <w:bCs w:val="0"/>
            <w:sz w:val="24"/>
            <w:szCs w:val="24"/>
            <w:lang w:val="en-US" w:eastAsia="zh-CN"/>
          </w:rPr>
          <w:t>信任根</w:t>
        </w:r>
      </w:ins>
      <w:ins w:id="704" w:author="Janusio" w:date="2018-03-17T08:28:17Z">
        <w:r>
          <w:rPr>
            <w:rFonts w:hint="eastAsia" w:ascii="Times New Roman" w:hAnsi="Times New Roman"/>
            <w:b w:val="0"/>
            <w:bCs w:val="0"/>
            <w:sz w:val="24"/>
            <w:szCs w:val="24"/>
            <w:lang w:val="en-US" w:eastAsia="zh-CN"/>
          </w:rPr>
          <w:t>RT</w:t>
        </w:r>
      </w:ins>
      <w:ins w:id="705" w:author="Janusio" w:date="2018-03-17T08:28:21Z">
        <w:r>
          <w:rPr>
            <w:rFonts w:hint="eastAsia" w:ascii="Times New Roman" w:hAnsi="Times New Roman"/>
            <w:b w:val="0"/>
            <w:bCs w:val="0"/>
            <w:sz w:val="24"/>
            <w:szCs w:val="24"/>
            <w:lang w:val="en-US" w:eastAsia="zh-CN"/>
          </w:rPr>
          <w:t>（</w:t>
        </w:r>
      </w:ins>
      <w:ins w:id="706" w:author="Janusio" w:date="2018-03-17T08:28:25Z">
        <w:r>
          <w:rPr>
            <w:rFonts w:hint="eastAsia" w:ascii="Times New Roman" w:hAnsi="Times New Roman"/>
            <w:b w:val="0"/>
            <w:bCs w:val="0"/>
            <w:sz w:val="24"/>
            <w:szCs w:val="24"/>
            <w:lang w:val="en-US" w:eastAsia="zh-CN"/>
          </w:rPr>
          <w:t xml:space="preserve">Root </w:t>
        </w:r>
      </w:ins>
      <w:ins w:id="707" w:author="Janusio" w:date="2018-03-17T08:28:26Z">
        <w:r>
          <w:rPr>
            <w:rFonts w:hint="eastAsia" w:ascii="Times New Roman" w:hAnsi="Times New Roman"/>
            <w:b w:val="0"/>
            <w:bCs w:val="0"/>
            <w:sz w:val="24"/>
            <w:szCs w:val="24"/>
            <w:lang w:val="en-US" w:eastAsia="zh-CN"/>
          </w:rPr>
          <w:t>of</w:t>
        </w:r>
      </w:ins>
      <w:ins w:id="708" w:author="Janusio" w:date="2018-03-17T08:28:27Z">
        <w:r>
          <w:rPr>
            <w:rFonts w:hint="eastAsia" w:ascii="Times New Roman" w:hAnsi="Times New Roman"/>
            <w:b w:val="0"/>
            <w:bCs w:val="0"/>
            <w:sz w:val="24"/>
            <w:szCs w:val="24"/>
            <w:lang w:val="en-US" w:eastAsia="zh-CN"/>
          </w:rPr>
          <w:t xml:space="preserve"> </w:t>
        </w:r>
      </w:ins>
      <w:ins w:id="709" w:author="Janusio" w:date="2018-03-17T08:28:37Z">
        <w:r>
          <w:rPr>
            <w:rFonts w:hint="eastAsia" w:ascii="Times New Roman" w:hAnsi="Times New Roman"/>
            <w:b w:val="0"/>
            <w:bCs w:val="0"/>
            <w:sz w:val="24"/>
            <w:szCs w:val="24"/>
            <w:lang w:val="en-US" w:eastAsia="zh-CN"/>
          </w:rPr>
          <w:t>T</w:t>
        </w:r>
      </w:ins>
      <w:ins w:id="710" w:author="Janusio" w:date="2018-03-17T08:28:32Z">
        <w:r>
          <w:rPr>
            <w:rFonts w:hint="eastAsia" w:ascii="Times New Roman" w:hAnsi="Times New Roman"/>
            <w:b w:val="0"/>
            <w:bCs w:val="0"/>
            <w:sz w:val="24"/>
            <w:szCs w:val="24"/>
            <w:lang w:val="en-US" w:eastAsia="zh-CN"/>
          </w:rPr>
          <w:t>rust</w:t>
        </w:r>
      </w:ins>
      <w:ins w:id="711" w:author="Janusio" w:date="2018-03-17T08:28:44Z">
        <w:r>
          <w:rPr>
            <w:rFonts w:hint="eastAsia" w:ascii="Times New Roman" w:hAnsi="Times New Roman"/>
            <w:b w:val="0"/>
            <w:bCs w:val="0"/>
            <w:sz w:val="24"/>
            <w:szCs w:val="24"/>
            <w:lang w:val="en-US" w:eastAsia="zh-CN"/>
          </w:rPr>
          <w:t>,</w:t>
        </w:r>
      </w:ins>
      <w:ins w:id="712" w:author="Janusio" w:date="2018-03-17T08:28:45Z">
        <w:r>
          <w:rPr>
            <w:rFonts w:hint="eastAsia" w:ascii="Times New Roman" w:hAnsi="Times New Roman"/>
            <w:b w:val="0"/>
            <w:bCs w:val="0"/>
            <w:sz w:val="24"/>
            <w:szCs w:val="24"/>
            <w:lang w:val="en-US" w:eastAsia="zh-CN"/>
          </w:rPr>
          <w:t xml:space="preserve"> RT</w:t>
        </w:r>
      </w:ins>
      <w:ins w:id="713" w:author="Janusio" w:date="2018-03-17T08:28:21Z">
        <w:r>
          <w:rPr>
            <w:rFonts w:hint="eastAsia" w:ascii="Times New Roman" w:hAnsi="Times New Roman"/>
            <w:b w:val="0"/>
            <w:bCs w:val="0"/>
            <w:sz w:val="24"/>
            <w:szCs w:val="24"/>
            <w:lang w:val="en-US" w:eastAsia="zh-CN"/>
          </w:rPr>
          <w:t>）</w:t>
        </w:r>
      </w:ins>
      <w:ins w:id="714" w:author="Janusio" w:date="2018-03-17T08:28:57Z">
        <w:r>
          <w:rPr>
            <w:rFonts w:hint="eastAsia" w:ascii="Times New Roman" w:hAnsi="Times New Roman"/>
            <w:b w:val="0"/>
            <w:bCs w:val="0"/>
            <w:sz w:val="24"/>
            <w:szCs w:val="24"/>
            <w:lang w:val="en-US" w:eastAsia="zh-CN"/>
          </w:rPr>
          <w:t>，</w:t>
        </w:r>
      </w:ins>
      <w:ins w:id="715" w:author="Janusio" w:date="2018-03-17T08:29:10Z">
        <w:r>
          <w:rPr>
            <w:rFonts w:hint="eastAsia" w:ascii="Times New Roman" w:hAnsi="Times New Roman"/>
            <w:b w:val="0"/>
            <w:bCs w:val="0"/>
            <w:sz w:val="24"/>
            <w:szCs w:val="24"/>
            <w:lang w:val="en-US" w:eastAsia="zh-CN"/>
          </w:rPr>
          <w:t>在本文</w:t>
        </w:r>
      </w:ins>
      <w:ins w:id="716" w:author="Janusio" w:date="2018-03-17T08:29:12Z">
        <w:r>
          <w:rPr>
            <w:rFonts w:hint="eastAsia" w:ascii="Times New Roman" w:hAnsi="Times New Roman"/>
            <w:b w:val="0"/>
            <w:bCs w:val="0"/>
            <w:sz w:val="24"/>
            <w:szCs w:val="24"/>
            <w:lang w:val="en-US" w:eastAsia="zh-CN"/>
          </w:rPr>
          <w:t>中，</w:t>
        </w:r>
      </w:ins>
      <w:ins w:id="717" w:author="Janusio" w:date="2018-03-17T08:29:14Z">
        <w:r>
          <w:rPr>
            <w:rFonts w:hint="eastAsia" w:ascii="Times New Roman" w:hAnsi="Times New Roman"/>
            <w:b w:val="0"/>
            <w:bCs w:val="0"/>
            <w:sz w:val="24"/>
            <w:szCs w:val="24"/>
            <w:lang w:val="en-US" w:eastAsia="zh-CN"/>
          </w:rPr>
          <w:t>RT</w:t>
        </w:r>
      </w:ins>
      <w:ins w:id="718" w:author="Janusio" w:date="2018-03-17T08:29:15Z">
        <w:r>
          <w:rPr>
            <w:rFonts w:hint="eastAsia" w:ascii="Times New Roman" w:hAnsi="Times New Roman"/>
            <w:b w:val="0"/>
            <w:bCs w:val="0"/>
            <w:sz w:val="24"/>
            <w:szCs w:val="24"/>
            <w:lang w:val="en-US" w:eastAsia="zh-CN"/>
          </w:rPr>
          <w:t>主要</w:t>
        </w:r>
      </w:ins>
      <w:ins w:id="719" w:author="Janusio" w:date="2018-03-17T08:29:16Z">
        <w:r>
          <w:rPr>
            <w:rFonts w:hint="eastAsia" w:ascii="Times New Roman" w:hAnsi="Times New Roman"/>
            <w:b w:val="0"/>
            <w:bCs w:val="0"/>
            <w:sz w:val="24"/>
            <w:szCs w:val="24"/>
            <w:lang w:val="en-US" w:eastAsia="zh-CN"/>
          </w:rPr>
          <w:t>包括</w:t>
        </w:r>
      </w:ins>
      <w:ins w:id="720" w:author="Janusio" w:date="2018-03-17T08:29:18Z">
        <w:r>
          <w:rPr>
            <w:rFonts w:hint="eastAsia" w:ascii="Times New Roman" w:hAnsi="Times New Roman"/>
            <w:b w:val="0"/>
            <w:bCs w:val="0"/>
            <w:sz w:val="24"/>
            <w:szCs w:val="24"/>
            <w:lang w:val="en-US" w:eastAsia="zh-CN"/>
          </w:rPr>
          <w:t>硬件</w:t>
        </w:r>
      </w:ins>
      <w:ins w:id="721" w:author="Janusio" w:date="2018-03-17T08:29:20Z">
        <w:r>
          <w:rPr>
            <w:rFonts w:hint="eastAsia" w:ascii="Times New Roman" w:hAnsi="Times New Roman"/>
            <w:b w:val="0"/>
            <w:bCs w:val="0"/>
            <w:sz w:val="24"/>
            <w:szCs w:val="24"/>
            <w:lang w:val="en-US" w:eastAsia="zh-CN"/>
          </w:rPr>
          <w:t>TPM，</w:t>
        </w:r>
      </w:ins>
      <w:ins w:id="722" w:author="Janusio" w:date="2018-03-17T08:29:23Z">
        <w:r>
          <w:rPr>
            <w:rFonts w:hint="eastAsia" w:ascii="Times New Roman" w:hAnsi="Times New Roman"/>
            <w:b w:val="0"/>
            <w:bCs w:val="0"/>
            <w:sz w:val="24"/>
            <w:szCs w:val="24"/>
            <w:lang w:val="en-US" w:eastAsia="zh-CN"/>
          </w:rPr>
          <w:t>可信</w:t>
        </w:r>
      </w:ins>
      <w:ins w:id="723" w:author="Janusio" w:date="2018-03-17T08:29:24Z">
        <w:r>
          <w:rPr>
            <w:rFonts w:hint="eastAsia" w:ascii="Times New Roman" w:hAnsi="Times New Roman"/>
            <w:b w:val="0"/>
            <w:bCs w:val="0"/>
            <w:sz w:val="24"/>
            <w:szCs w:val="24"/>
            <w:lang w:val="en-US" w:eastAsia="zh-CN"/>
          </w:rPr>
          <w:t>衔接点</w:t>
        </w:r>
      </w:ins>
      <w:ins w:id="724" w:author="Janusio" w:date="2018-03-17T08:29:26Z">
        <w:r>
          <w:rPr>
            <w:rFonts w:hint="eastAsia" w:ascii="Times New Roman" w:hAnsi="Times New Roman"/>
            <w:b w:val="0"/>
            <w:bCs w:val="0"/>
            <w:sz w:val="24"/>
            <w:szCs w:val="24"/>
            <w:lang w:val="en-US" w:eastAsia="zh-CN"/>
          </w:rPr>
          <w:t>TJP，</w:t>
        </w:r>
      </w:ins>
      <w:ins w:id="725" w:author="Janusio" w:date="2018-03-17T08:29:29Z">
        <w:r>
          <w:rPr>
            <w:rFonts w:hint="eastAsia" w:ascii="Times New Roman" w:hAnsi="Times New Roman"/>
            <w:b w:val="0"/>
            <w:bCs w:val="0"/>
            <w:sz w:val="24"/>
            <w:szCs w:val="24"/>
            <w:lang w:val="en-US" w:eastAsia="zh-CN"/>
          </w:rPr>
          <w:t>和虚拟</w:t>
        </w:r>
      </w:ins>
      <w:ins w:id="726" w:author="Janusio" w:date="2018-03-17T08:29:32Z">
        <w:r>
          <w:rPr>
            <w:rFonts w:hint="eastAsia" w:ascii="Times New Roman" w:hAnsi="Times New Roman"/>
            <w:b w:val="0"/>
            <w:bCs w:val="0"/>
            <w:sz w:val="24"/>
            <w:szCs w:val="24"/>
            <w:lang w:val="en-US" w:eastAsia="zh-CN"/>
          </w:rPr>
          <w:t>可信</w:t>
        </w:r>
      </w:ins>
      <w:ins w:id="727" w:author="Janusio" w:date="2018-03-17T08:29:34Z">
        <w:r>
          <w:rPr>
            <w:rFonts w:hint="eastAsia" w:ascii="Times New Roman" w:hAnsi="Times New Roman"/>
            <w:b w:val="0"/>
            <w:bCs w:val="0"/>
            <w:sz w:val="24"/>
            <w:szCs w:val="24"/>
            <w:lang w:val="en-US" w:eastAsia="zh-CN"/>
          </w:rPr>
          <w:t>平台</w:t>
        </w:r>
      </w:ins>
      <w:ins w:id="728" w:author="Janusio" w:date="2018-03-17T08:29:37Z">
        <w:r>
          <w:rPr>
            <w:rFonts w:hint="eastAsia" w:ascii="Times New Roman" w:hAnsi="Times New Roman"/>
            <w:b w:val="0"/>
            <w:bCs w:val="0"/>
            <w:sz w:val="24"/>
            <w:szCs w:val="24"/>
            <w:lang w:val="en-US" w:eastAsia="zh-CN"/>
          </w:rPr>
          <w:t>模块</w:t>
        </w:r>
      </w:ins>
      <w:ins w:id="729" w:author="Janusio" w:date="2018-03-17T08:29:42Z">
        <w:r>
          <w:rPr>
            <w:rFonts w:hint="eastAsia" w:ascii="Times New Roman" w:hAnsi="Times New Roman"/>
            <w:b w:val="0"/>
            <w:bCs w:val="0"/>
            <w:sz w:val="24"/>
            <w:szCs w:val="24"/>
            <w:lang w:val="en-US" w:eastAsia="zh-CN"/>
          </w:rPr>
          <w:t>vTPM</w:t>
        </w:r>
      </w:ins>
      <w:ins w:id="730" w:author="Janusio" w:date="2018-03-17T08:29:45Z">
        <w:r>
          <w:rPr>
            <w:rFonts w:hint="eastAsia" w:ascii="Times New Roman" w:hAnsi="Times New Roman"/>
            <w:b w:val="0"/>
            <w:bCs w:val="0"/>
            <w:sz w:val="24"/>
            <w:szCs w:val="24"/>
            <w:lang w:val="en-US" w:eastAsia="zh-CN"/>
          </w:rPr>
          <w:t>。</w:t>
        </w:r>
      </w:ins>
      <w:ins w:id="731" w:author="Janusio" w:date="2018-03-17T08:29:48Z">
        <w:r>
          <w:rPr>
            <w:rFonts w:hint="eastAsia" w:ascii="Times New Roman" w:hAnsi="Times New Roman"/>
            <w:b w:val="0"/>
            <w:bCs w:val="0"/>
            <w:sz w:val="24"/>
            <w:szCs w:val="24"/>
            <w:lang w:val="en-US" w:eastAsia="zh-CN"/>
          </w:rPr>
          <w:t>TVP-QT</w:t>
        </w:r>
      </w:ins>
      <w:ins w:id="732" w:author="Janusio" w:date="2018-03-17T08:29:53Z">
        <w:r>
          <w:rPr>
            <w:rFonts w:hint="eastAsia" w:ascii="Times New Roman" w:hAnsi="Times New Roman"/>
            <w:b w:val="0"/>
            <w:bCs w:val="0"/>
            <w:sz w:val="24"/>
            <w:szCs w:val="24"/>
            <w:lang w:val="en-US" w:eastAsia="zh-CN"/>
          </w:rPr>
          <w:t>表示</w:t>
        </w:r>
      </w:ins>
      <w:ins w:id="733" w:author="Janusio" w:date="2018-03-17T08:29:54Z">
        <w:r>
          <w:rPr>
            <w:rFonts w:hint="eastAsia" w:ascii="Times New Roman" w:hAnsi="Times New Roman"/>
            <w:b w:val="0"/>
            <w:bCs w:val="0"/>
            <w:sz w:val="24"/>
            <w:szCs w:val="24"/>
            <w:lang w:val="en-US" w:eastAsia="zh-CN"/>
          </w:rPr>
          <w:t>为</w:t>
        </w:r>
      </w:ins>
      <w:ins w:id="734" w:author="Janusio" w:date="2018-03-17T08:30:00Z">
        <w:r>
          <w:rPr>
            <w:rFonts w:hint="eastAsia" w:ascii="Times New Roman" w:hAnsi="Times New Roman"/>
            <w:b w:val="0"/>
            <w:bCs w:val="0"/>
            <w:sz w:val="24"/>
            <w:szCs w:val="24"/>
            <w:lang w:val="en-US" w:eastAsia="zh-CN"/>
          </w:rPr>
          <w:t>TVP-QT</w:t>
        </w:r>
      </w:ins>
      <w:ins w:id="735" w:author="Janusio" w:date="2018-03-17T08:30:01Z">
        <w:r>
          <w:rPr>
            <w:rFonts w:hint="eastAsia" w:ascii="Times New Roman" w:hAnsi="Times New Roman"/>
            <w:b w:val="0"/>
            <w:bCs w:val="0"/>
            <w:sz w:val="24"/>
            <w:szCs w:val="24"/>
            <w:lang w:val="en-US" w:eastAsia="zh-CN"/>
          </w:rPr>
          <w:t>:</w:t>
        </w:r>
      </w:ins>
      <w:ins w:id="736" w:author="Janusio" w:date="2018-03-17T08:30:02Z">
        <w:r>
          <w:rPr>
            <w:rFonts w:hint="eastAsia" w:ascii="Times New Roman" w:hAnsi="Times New Roman"/>
            <w:b w:val="0"/>
            <w:bCs w:val="0"/>
            <w:sz w:val="24"/>
            <w:szCs w:val="24"/>
            <w:lang w:val="en-US" w:eastAsia="zh-CN"/>
          </w:rPr>
          <w:t>=</w:t>
        </w:r>
      </w:ins>
      <w:ins w:id="737" w:author="Janusio" w:date="2018-03-17T08:30:05Z">
        <w:r>
          <w:rPr>
            <w:rFonts w:hint="eastAsia" w:ascii="Times New Roman" w:hAnsi="Times New Roman"/>
            <w:b w:val="0"/>
            <w:bCs w:val="0"/>
            <w:sz w:val="24"/>
            <w:szCs w:val="24"/>
            <w:lang w:val="en-US" w:eastAsia="zh-CN"/>
          </w:rPr>
          <w:t>{</w:t>
        </w:r>
      </w:ins>
      <w:ins w:id="738" w:author="Janusio" w:date="2018-03-17T08:30:07Z">
        <w:r>
          <w:rPr>
            <w:rFonts w:hint="eastAsia" w:ascii="Times New Roman" w:hAnsi="Times New Roman"/>
            <w:b w:val="0"/>
            <w:bCs w:val="0"/>
            <w:sz w:val="24"/>
            <w:szCs w:val="24"/>
            <w:lang w:val="en-US" w:eastAsia="zh-CN"/>
          </w:rPr>
          <w:t>M</w:t>
        </w:r>
      </w:ins>
      <w:ins w:id="739" w:author="Janusio" w:date="2018-03-17T08:30:09Z">
        <w:r>
          <w:rPr>
            <w:rFonts w:hint="eastAsia" w:ascii="Times New Roman" w:hAnsi="Times New Roman"/>
            <w:b w:val="0"/>
            <w:bCs w:val="0"/>
            <w:sz w:val="24"/>
            <w:szCs w:val="24"/>
            <w:lang w:val="en-US" w:eastAsia="zh-CN"/>
          </w:rPr>
          <w:t>,</w:t>
        </w:r>
      </w:ins>
      <w:ins w:id="740" w:author="Janusio" w:date="2018-03-17T08:30:10Z">
        <w:r>
          <w:rPr>
            <w:rFonts w:hint="eastAsia" w:ascii="Times New Roman" w:hAnsi="Times New Roman"/>
            <w:b w:val="0"/>
            <w:bCs w:val="0"/>
            <w:sz w:val="24"/>
            <w:szCs w:val="24"/>
            <w:lang w:val="en-US" w:eastAsia="zh-CN"/>
          </w:rPr>
          <w:t xml:space="preserve"> </w:t>
        </w:r>
      </w:ins>
      <w:ins w:id="741" w:author="Janusio" w:date="2018-03-17T08:30:11Z">
        <w:r>
          <w:rPr>
            <w:rFonts w:hint="eastAsia" w:ascii="Times New Roman" w:hAnsi="Times New Roman"/>
            <w:b w:val="0"/>
            <w:bCs w:val="0"/>
            <w:sz w:val="24"/>
            <w:szCs w:val="24"/>
            <w:lang w:val="en-US" w:eastAsia="zh-CN"/>
          </w:rPr>
          <w:t>RT</w:t>
        </w:r>
      </w:ins>
      <w:ins w:id="742" w:author="Janusio" w:date="2018-03-17T08:30:05Z">
        <w:r>
          <w:rPr>
            <w:rFonts w:hint="eastAsia" w:ascii="Times New Roman" w:hAnsi="Times New Roman"/>
            <w:b w:val="0"/>
            <w:bCs w:val="0"/>
            <w:sz w:val="24"/>
            <w:szCs w:val="24"/>
            <w:lang w:val="en-US" w:eastAsia="zh-CN"/>
          </w:rPr>
          <w:t>}</w:t>
        </w:r>
      </w:ins>
      <w:ins w:id="743" w:author="Janusio" w:date="2018-03-17T08:30:16Z">
        <w:r>
          <w:rPr>
            <w:rFonts w:hint="eastAsia" w:ascii="Times New Roman" w:hAnsi="Times New Roman"/>
            <w:b w:val="0"/>
            <w:bCs w:val="0"/>
            <w:sz w:val="24"/>
            <w:szCs w:val="24"/>
            <w:lang w:val="en-US" w:eastAsia="zh-CN"/>
          </w:rPr>
          <w:t>。</w:t>
        </w:r>
      </w:ins>
    </w:p>
    <w:p>
      <w:pPr>
        <w:pStyle w:val="32"/>
        <w:spacing w:line="400" w:lineRule="exact"/>
        <w:ind w:firstLine="420" w:firstLineChars="0"/>
        <w:rPr>
          <w:del w:id="745" w:author="Janusio" w:date="2018-03-17T08:09:41Z"/>
          <w:rFonts w:hint="eastAsia" w:ascii="Times New Roman" w:hAnsi="Times New Roman"/>
          <w:sz w:val="24"/>
          <w:szCs w:val="24"/>
        </w:rPr>
        <w:pPrChange w:id="744" w:author="Janusio" w:date="2018-03-20T13:16:20Z">
          <w:pPr>
            <w:pStyle w:val="32"/>
            <w:spacing w:line="360" w:lineRule="auto"/>
            <w:ind w:firstLine="420" w:firstLineChars="0"/>
          </w:pPr>
        </w:pPrChange>
      </w:pPr>
      <w:ins w:id="746" w:author="Janusio" w:date="2018-03-17T08:30:26Z">
        <w:r>
          <w:rPr>
            <w:rFonts w:hint="eastAsia" w:ascii="Times New Roman" w:hAnsi="Times New Roman"/>
            <w:b w:val="0"/>
            <w:bCs w:val="0"/>
            <w:sz w:val="24"/>
            <w:szCs w:val="24"/>
            <w:lang w:val="en-US" w:eastAsia="zh-CN"/>
          </w:rPr>
          <w:t>对于</w:t>
        </w:r>
      </w:ins>
      <w:ins w:id="747" w:author="Janusio" w:date="2018-03-17T08:30:30Z">
        <w:r>
          <w:rPr>
            <w:rFonts w:hint="eastAsia" w:ascii="Times New Roman" w:hAnsi="Times New Roman"/>
            <w:b w:val="0"/>
            <w:bCs w:val="0"/>
            <w:sz w:val="24"/>
            <w:szCs w:val="24"/>
            <w:lang w:val="en-US" w:eastAsia="zh-CN"/>
          </w:rPr>
          <w:t>TVP-QT的</w:t>
        </w:r>
      </w:ins>
      <w:ins w:id="748" w:author="Janusio" w:date="2018-03-17T08:30:35Z">
        <w:r>
          <w:rPr>
            <w:rFonts w:hint="eastAsia" w:ascii="Times New Roman" w:hAnsi="Times New Roman"/>
            <w:b w:val="0"/>
            <w:bCs w:val="0"/>
            <w:sz w:val="24"/>
            <w:szCs w:val="24"/>
            <w:lang w:val="en-US" w:eastAsia="zh-CN"/>
          </w:rPr>
          <w:t>主体</w:t>
        </w:r>
      </w:ins>
      <w:ins w:id="749" w:author="Janusio" w:date="2018-03-17T08:30:38Z">
        <w:r>
          <w:rPr>
            <w:rFonts w:hint="eastAsia" w:ascii="Times New Roman" w:hAnsi="Times New Roman"/>
            <w:b w:val="0"/>
            <w:bCs w:val="0"/>
            <w:sz w:val="24"/>
            <w:szCs w:val="24"/>
            <w:lang w:val="en-US" w:eastAsia="zh-CN"/>
          </w:rPr>
          <w:t>集合</w:t>
        </w:r>
      </w:ins>
      <w:ins w:id="750" w:author="Janusio" w:date="2018-03-17T08:30:40Z">
        <w:r>
          <w:rPr>
            <w:rFonts w:hint="eastAsia" w:ascii="Times New Roman" w:hAnsi="Times New Roman"/>
            <w:b w:val="0"/>
            <w:bCs w:val="0"/>
            <w:sz w:val="24"/>
            <w:szCs w:val="24"/>
            <w:lang w:val="en-US" w:eastAsia="zh-CN"/>
          </w:rPr>
          <w:t>M</w:t>
        </w:r>
      </w:ins>
      <w:ins w:id="751" w:author="Janusio" w:date="2018-03-17T08:30:41Z">
        <w:r>
          <w:rPr>
            <w:rFonts w:hint="eastAsia" w:ascii="Times New Roman" w:hAnsi="Times New Roman"/>
            <w:b w:val="0"/>
            <w:bCs w:val="0"/>
            <w:sz w:val="24"/>
            <w:szCs w:val="24"/>
            <w:lang w:val="en-US" w:eastAsia="zh-CN"/>
          </w:rPr>
          <w:t>也可以</w:t>
        </w:r>
      </w:ins>
      <w:ins w:id="752" w:author="Janusio" w:date="2018-03-17T08:30:42Z">
        <w:r>
          <w:rPr>
            <w:rFonts w:hint="eastAsia" w:ascii="Times New Roman" w:hAnsi="Times New Roman"/>
            <w:b w:val="0"/>
            <w:bCs w:val="0"/>
            <w:sz w:val="24"/>
            <w:szCs w:val="24"/>
            <w:lang w:val="en-US" w:eastAsia="zh-CN"/>
          </w:rPr>
          <w:t>分为</w:t>
        </w:r>
      </w:ins>
      <w:ins w:id="753" w:author="Janusio" w:date="2018-03-17T08:30:45Z">
        <w:r>
          <w:rPr>
            <w:rFonts w:hint="eastAsia" w:ascii="Times New Roman" w:hAnsi="Times New Roman"/>
            <w:b w:val="0"/>
            <w:bCs w:val="0"/>
            <w:sz w:val="24"/>
            <w:szCs w:val="24"/>
            <w:lang w:val="en-US" w:eastAsia="zh-CN"/>
          </w:rPr>
          <w:t>两部分</w:t>
        </w:r>
      </w:ins>
      <w:ins w:id="754" w:author="Janusio" w:date="2018-03-17T08:30:47Z">
        <w:r>
          <w:rPr>
            <w:rFonts w:hint="eastAsia" w:ascii="Times New Roman" w:hAnsi="Times New Roman"/>
            <w:b w:val="0"/>
            <w:bCs w:val="0"/>
            <w:sz w:val="24"/>
            <w:szCs w:val="24"/>
            <w:lang w:val="en-US" w:eastAsia="zh-CN"/>
          </w:rPr>
          <w:t>，</w:t>
        </w:r>
      </w:ins>
      <w:del w:id="755"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400" w:lineRule="exact"/>
        <w:ind w:firstLine="420" w:firstLineChars="0"/>
        <w:rPr>
          <w:ins w:id="757" w:author="Janusio" w:date="2018-03-17T08:42:11Z"/>
          <w:rFonts w:hint="eastAsia" w:ascii="Times New Roman" w:hAnsi="Times New Roman"/>
          <w:sz w:val="24"/>
          <w:szCs w:val="24"/>
          <w:lang w:val="en-US" w:eastAsia="zh-CN"/>
        </w:rPr>
        <w:pPrChange w:id="756" w:author="Janusio" w:date="2018-03-20T13:16:20Z">
          <w:pPr>
            <w:pStyle w:val="32"/>
            <w:spacing w:line="360" w:lineRule="auto"/>
            <w:ind w:firstLine="420" w:firstLineChars="0"/>
          </w:pPr>
        </w:pPrChange>
      </w:pPr>
      <w:del w:id="758"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759" w:author="Janusio" w:date="2018-03-17T08:34:39Z">
        <w:r>
          <w:rPr>
            <w:rFonts w:hint="eastAsia" w:ascii="Times New Roman" w:hAnsi="Times New Roman"/>
            <w:sz w:val="24"/>
            <w:szCs w:val="24"/>
            <w:lang w:val="en-US" w:eastAsia="zh-CN"/>
          </w:rPr>
          <w:t>vm</w:t>
        </w:r>
      </w:ins>
      <w:ins w:id="760" w:author="Janusio" w:date="2018-03-17T08:34:47Z">
        <w:r>
          <w:rPr>
            <w:rFonts w:hint="eastAsia" w:ascii="Times New Roman" w:hAnsi="Times New Roman"/>
            <w:sz w:val="24"/>
            <w:szCs w:val="24"/>
            <w:lang w:val="en-US" w:eastAsia="zh-CN"/>
          </w:rPr>
          <w:t>表示</w:t>
        </w:r>
      </w:ins>
      <w:ins w:id="761" w:author="Janusio" w:date="2018-03-17T08:34:49Z">
        <w:r>
          <w:rPr>
            <w:rFonts w:hint="eastAsia" w:ascii="Times New Roman" w:hAnsi="Times New Roman"/>
            <w:sz w:val="24"/>
            <w:szCs w:val="24"/>
            <w:lang w:val="en-US" w:eastAsia="zh-CN"/>
          </w:rPr>
          <w:t>云计算</w:t>
        </w:r>
      </w:ins>
      <w:ins w:id="762" w:author="Janusio" w:date="2018-03-17T08:34:52Z">
        <w:r>
          <w:rPr>
            <w:rFonts w:hint="eastAsia" w:ascii="Times New Roman" w:hAnsi="Times New Roman"/>
            <w:sz w:val="24"/>
            <w:szCs w:val="24"/>
            <w:lang w:val="en-US" w:eastAsia="zh-CN"/>
          </w:rPr>
          <w:t>平台</w:t>
        </w:r>
      </w:ins>
      <w:ins w:id="763" w:author="Janusio" w:date="2018-03-17T08:35:01Z">
        <w:r>
          <w:rPr>
            <w:rFonts w:hint="eastAsia" w:ascii="Times New Roman" w:hAnsi="Times New Roman"/>
            <w:sz w:val="24"/>
            <w:szCs w:val="24"/>
            <w:lang w:val="en-US" w:eastAsia="zh-CN"/>
          </w:rPr>
          <w:t>中</w:t>
        </w:r>
      </w:ins>
      <w:ins w:id="764" w:author="Janusio" w:date="2018-03-17T08:35:02Z">
        <w:r>
          <w:rPr>
            <w:rFonts w:hint="eastAsia" w:ascii="Times New Roman" w:hAnsi="Times New Roman"/>
            <w:sz w:val="24"/>
            <w:szCs w:val="24"/>
            <w:lang w:val="en-US" w:eastAsia="zh-CN"/>
          </w:rPr>
          <w:t>提高</w:t>
        </w:r>
      </w:ins>
      <w:ins w:id="765" w:author="Janusio" w:date="2018-03-17T08:35:10Z">
        <w:r>
          <w:rPr>
            <w:rFonts w:hint="eastAsia" w:ascii="Times New Roman" w:hAnsi="Times New Roman"/>
            <w:sz w:val="24"/>
            <w:szCs w:val="24"/>
            <w:lang w:val="en-US" w:eastAsia="zh-CN"/>
          </w:rPr>
          <w:t>计算</w:t>
        </w:r>
      </w:ins>
      <w:ins w:id="766" w:author="Janusio" w:date="2018-03-17T08:35:11Z">
        <w:r>
          <w:rPr>
            <w:rFonts w:hint="eastAsia" w:ascii="Times New Roman" w:hAnsi="Times New Roman"/>
            <w:sz w:val="24"/>
            <w:szCs w:val="24"/>
            <w:lang w:val="en-US" w:eastAsia="zh-CN"/>
          </w:rPr>
          <w:t>服务的</w:t>
        </w:r>
      </w:ins>
      <w:ins w:id="767" w:author="Janusio" w:date="2018-03-17T08:35:16Z">
        <w:r>
          <w:rPr>
            <w:rFonts w:hint="eastAsia" w:ascii="Times New Roman" w:hAnsi="Times New Roman"/>
            <w:sz w:val="24"/>
            <w:szCs w:val="24"/>
            <w:lang w:val="en-US" w:eastAsia="zh-CN"/>
          </w:rPr>
          <w:t>虚拟机</w:t>
        </w:r>
      </w:ins>
      <w:ins w:id="768" w:author="Janusio" w:date="2018-03-17T08:35:17Z">
        <w:r>
          <w:rPr>
            <w:rFonts w:hint="eastAsia" w:ascii="Times New Roman" w:hAnsi="Times New Roman"/>
            <w:sz w:val="24"/>
            <w:szCs w:val="24"/>
            <w:lang w:val="en-US" w:eastAsia="zh-CN"/>
          </w:rPr>
          <w:t>集合，</w:t>
        </w:r>
      </w:ins>
      <w:ins w:id="769" w:author="Janusio" w:date="2018-03-17T08:35:19Z">
        <w:r>
          <w:rPr>
            <w:rFonts w:hint="eastAsia" w:ascii="Times New Roman" w:hAnsi="Times New Roman"/>
            <w:sz w:val="24"/>
            <w:szCs w:val="24"/>
            <w:lang w:val="en-US" w:eastAsia="zh-CN"/>
          </w:rPr>
          <w:t>表示</w:t>
        </w:r>
      </w:ins>
      <w:ins w:id="770" w:author="Janusio" w:date="2018-03-17T08:35:20Z">
        <w:r>
          <w:rPr>
            <w:rFonts w:hint="eastAsia" w:ascii="Times New Roman" w:hAnsi="Times New Roman"/>
            <w:sz w:val="24"/>
            <w:szCs w:val="24"/>
            <w:lang w:val="en-US" w:eastAsia="zh-CN"/>
          </w:rPr>
          <w:t>为</w:t>
        </w:r>
      </w:ins>
      <w:ins w:id="771" w:author="Janusio" w:date="2018-03-17T08:35:22Z">
        <w:r>
          <w:rPr>
            <w:rFonts w:hint="eastAsia" w:ascii="Times New Roman" w:hAnsi="Times New Roman"/>
            <w:sz w:val="24"/>
            <w:szCs w:val="24"/>
            <w:lang w:val="en-US" w:eastAsia="zh-CN"/>
          </w:rPr>
          <w:t>v</w:t>
        </w:r>
      </w:ins>
      <w:ins w:id="772" w:author="Janusio" w:date="2018-03-17T08:35:25Z">
        <w:r>
          <w:rPr>
            <w:rFonts w:hint="eastAsia" w:ascii="Times New Roman" w:hAnsi="Times New Roman"/>
            <w:sz w:val="24"/>
            <w:szCs w:val="24"/>
            <w:lang w:val="en-US" w:eastAsia="zh-CN"/>
          </w:rPr>
          <w:t>m</w:t>
        </w:r>
      </w:ins>
      <w:ins w:id="773" w:author="Janusio" w:date="2018-03-17T08:35:37Z">
        <w:r>
          <w:rPr>
            <w:rFonts w:hint="eastAsia" w:ascii="Times New Roman" w:hAnsi="Times New Roman"/>
            <w:sz w:val="24"/>
            <w:szCs w:val="24"/>
            <w:lang w:val="en-US" w:eastAsia="zh-CN"/>
          </w:rPr>
          <w:t>:=</w:t>
        </w:r>
      </w:ins>
      <w:ins w:id="774" w:author="Janusio" w:date="2018-03-17T08:35:51Z">
        <w:r>
          <w:rPr>
            <w:rFonts w:hint="eastAsia" w:ascii="Times New Roman" w:hAnsi="Times New Roman"/>
            <w:sz w:val="24"/>
            <w:szCs w:val="24"/>
            <w:lang w:val="en-US" w:eastAsia="zh-CN"/>
          </w:rPr>
          <w:t>{</w:t>
        </w:r>
      </w:ins>
      <w:ins w:id="775" w:author="Janusio" w:date="2018-03-17T08:35:57Z">
        <w:r>
          <w:rPr>
            <w:rFonts w:hint="eastAsia" w:ascii="Times New Roman" w:hAnsi="Times New Roman"/>
            <w:sz w:val="24"/>
            <w:szCs w:val="24"/>
            <w:lang w:val="en-US" w:eastAsia="zh-CN"/>
          </w:rPr>
          <w:t>vm</w:t>
        </w:r>
      </w:ins>
      <w:ins w:id="776" w:author="Janusio" w:date="2018-03-17T08:35:59Z">
        <w:r>
          <w:rPr>
            <w:rFonts w:hint="eastAsia" w:ascii="Times New Roman" w:hAnsi="Times New Roman"/>
            <w:sz w:val="24"/>
            <w:szCs w:val="24"/>
            <w:vertAlign w:val="subscript"/>
            <w:lang w:val="en-US" w:eastAsia="zh-CN"/>
            <w:rPrChange w:id="777" w:author="Janusio" w:date="2018-03-17T08:38:55Z">
              <w:rPr>
                <w:rFonts w:hint="eastAsia" w:ascii="Times New Roman" w:hAnsi="Times New Roman"/>
                <w:sz w:val="24"/>
                <w:szCs w:val="24"/>
                <w:lang w:val="en-US" w:eastAsia="zh-CN"/>
              </w:rPr>
            </w:rPrChange>
          </w:rPr>
          <w:t>1</w:t>
        </w:r>
      </w:ins>
      <w:ins w:id="778" w:author="Janusio" w:date="2018-03-17T08:36:02Z">
        <w:r>
          <w:rPr>
            <w:rFonts w:hint="eastAsia" w:ascii="Times New Roman" w:hAnsi="Times New Roman"/>
            <w:sz w:val="24"/>
            <w:szCs w:val="24"/>
            <w:lang w:val="en-US" w:eastAsia="zh-CN"/>
          </w:rPr>
          <w:t>,</w:t>
        </w:r>
      </w:ins>
      <w:ins w:id="779" w:author="Janusio" w:date="2018-03-17T08:36:03Z">
        <w:r>
          <w:rPr>
            <w:rFonts w:hint="eastAsia" w:ascii="Times New Roman" w:hAnsi="Times New Roman"/>
            <w:sz w:val="24"/>
            <w:szCs w:val="24"/>
            <w:lang w:val="en-US" w:eastAsia="zh-CN"/>
          </w:rPr>
          <w:t xml:space="preserve"> </w:t>
        </w:r>
      </w:ins>
      <w:ins w:id="780" w:author="Janusio" w:date="2018-03-17T08:36:12Z">
        <w:r>
          <w:rPr>
            <w:rFonts w:hint="eastAsia" w:ascii="Times New Roman" w:hAnsi="Times New Roman"/>
            <w:sz w:val="24"/>
            <w:szCs w:val="24"/>
            <w:lang w:val="en-US" w:eastAsia="zh-CN"/>
          </w:rPr>
          <w:t>…</w:t>
        </w:r>
      </w:ins>
      <w:ins w:id="781" w:author="Janusio" w:date="2018-03-17T08:36:19Z">
        <w:r>
          <w:rPr>
            <w:rFonts w:hint="eastAsia" w:ascii="Times New Roman" w:hAnsi="Times New Roman"/>
            <w:sz w:val="24"/>
            <w:szCs w:val="24"/>
            <w:lang w:val="en-US" w:eastAsia="zh-CN"/>
          </w:rPr>
          <w:t>,vm</w:t>
        </w:r>
      </w:ins>
      <w:ins w:id="782" w:author="Janusio" w:date="2018-03-17T08:36:20Z">
        <w:r>
          <w:rPr>
            <w:rFonts w:hint="eastAsia" w:ascii="Times New Roman" w:hAnsi="Times New Roman"/>
            <w:sz w:val="24"/>
            <w:szCs w:val="24"/>
            <w:vertAlign w:val="subscript"/>
            <w:lang w:val="en-US" w:eastAsia="zh-CN"/>
            <w:rPrChange w:id="783" w:author="Janusio" w:date="2018-03-17T08:36:26Z">
              <w:rPr>
                <w:rFonts w:hint="eastAsia" w:ascii="Times New Roman" w:hAnsi="Times New Roman"/>
                <w:sz w:val="24"/>
                <w:szCs w:val="24"/>
                <w:lang w:val="en-US" w:eastAsia="zh-CN"/>
              </w:rPr>
            </w:rPrChange>
          </w:rPr>
          <w:t>n</w:t>
        </w:r>
      </w:ins>
      <w:ins w:id="784" w:author="Janusio" w:date="2018-03-17T08:35:51Z">
        <w:r>
          <w:rPr>
            <w:rFonts w:hint="eastAsia" w:ascii="Times New Roman" w:hAnsi="Times New Roman"/>
            <w:sz w:val="24"/>
            <w:szCs w:val="24"/>
            <w:lang w:val="en-US" w:eastAsia="zh-CN"/>
          </w:rPr>
          <w:t>}</w:t>
        </w:r>
      </w:ins>
      <w:ins w:id="785" w:author="Janusio" w:date="2018-03-17T08:39:01Z">
        <w:r>
          <w:rPr>
            <w:rFonts w:hint="eastAsia" w:ascii="Times New Roman" w:hAnsi="Times New Roman"/>
            <w:sz w:val="24"/>
            <w:szCs w:val="24"/>
            <w:lang w:val="en-US" w:eastAsia="zh-CN"/>
          </w:rPr>
          <w:t>（</w:t>
        </w:r>
      </w:ins>
      <w:ins w:id="786" w:author="Janusio" w:date="2018-03-17T08:39:03Z">
        <w:r>
          <w:rPr>
            <w:rFonts w:hint="eastAsia" w:ascii="Times New Roman" w:hAnsi="Times New Roman"/>
            <w:sz w:val="24"/>
            <w:szCs w:val="24"/>
            <w:lang w:val="en-US" w:eastAsia="zh-CN"/>
          </w:rPr>
          <w:t>n</w:t>
        </w:r>
      </w:ins>
      <w:ins w:id="787" w:author="Janusio" w:date="2018-03-17T08:39:08Z">
        <w:r>
          <w:rPr>
            <w:rFonts w:hint="eastAsia" w:ascii="Times New Roman" w:hAnsi="Times New Roman"/>
            <w:sz w:val="24"/>
            <w:szCs w:val="24"/>
            <w:lang w:val="en-US" w:eastAsia="zh-CN"/>
          </w:rPr>
          <w:t>代表</w:t>
        </w:r>
      </w:ins>
      <w:ins w:id="788" w:author="Janusio" w:date="2018-03-17T08:39:09Z">
        <w:r>
          <w:rPr>
            <w:rFonts w:hint="eastAsia" w:ascii="Times New Roman" w:hAnsi="Times New Roman"/>
            <w:sz w:val="24"/>
            <w:szCs w:val="24"/>
            <w:lang w:val="en-US" w:eastAsia="zh-CN"/>
          </w:rPr>
          <w:t>第</w:t>
        </w:r>
      </w:ins>
      <w:ins w:id="789" w:author="Janusio" w:date="2018-03-17T08:39:10Z">
        <w:r>
          <w:rPr>
            <w:rFonts w:hint="eastAsia" w:ascii="Times New Roman" w:hAnsi="Times New Roman"/>
            <w:sz w:val="24"/>
            <w:szCs w:val="24"/>
            <w:lang w:val="en-US" w:eastAsia="zh-CN"/>
          </w:rPr>
          <w:t>n</w:t>
        </w:r>
      </w:ins>
      <w:ins w:id="790" w:author="Janusio" w:date="2018-03-17T08:39:11Z">
        <w:r>
          <w:rPr>
            <w:rFonts w:hint="eastAsia" w:ascii="Times New Roman" w:hAnsi="Times New Roman"/>
            <w:sz w:val="24"/>
            <w:szCs w:val="24"/>
            <w:lang w:val="en-US" w:eastAsia="zh-CN"/>
          </w:rPr>
          <w:t>个</w:t>
        </w:r>
      </w:ins>
      <w:ins w:id="791" w:author="Janusio" w:date="2018-03-17T08:39:12Z">
        <w:r>
          <w:rPr>
            <w:rFonts w:hint="eastAsia" w:ascii="Times New Roman" w:hAnsi="Times New Roman"/>
            <w:sz w:val="24"/>
            <w:szCs w:val="24"/>
            <w:lang w:val="en-US" w:eastAsia="zh-CN"/>
          </w:rPr>
          <w:t>虚拟机</w:t>
        </w:r>
      </w:ins>
      <w:ins w:id="792" w:author="Janusio" w:date="2018-03-17T08:39:01Z">
        <w:r>
          <w:rPr>
            <w:rFonts w:hint="eastAsia" w:ascii="Times New Roman" w:hAnsi="Times New Roman"/>
            <w:sz w:val="24"/>
            <w:szCs w:val="24"/>
            <w:lang w:val="en-US" w:eastAsia="zh-CN"/>
          </w:rPr>
          <w:t>）</w:t>
        </w:r>
      </w:ins>
      <w:ins w:id="793" w:author="Janusio" w:date="2018-03-17T08:42:04Z">
        <w:r>
          <w:rPr>
            <w:rFonts w:hint="eastAsia" w:ascii="Times New Roman" w:hAnsi="Times New Roman"/>
            <w:sz w:val="24"/>
            <w:szCs w:val="24"/>
            <w:lang w:val="en-US" w:eastAsia="zh-CN"/>
          </w:rPr>
          <w:t>。</w:t>
        </w:r>
      </w:ins>
    </w:p>
    <w:p>
      <w:pPr>
        <w:pStyle w:val="32"/>
        <w:spacing w:line="400" w:lineRule="exact"/>
        <w:ind w:firstLine="420" w:firstLineChars="0"/>
        <w:rPr>
          <w:del w:id="795" w:author="Janusio" w:date="2018-03-17T08:33:17Z"/>
          <w:rFonts w:hint="eastAsia" w:ascii="Times New Roman" w:hAnsi="Times New Roman"/>
          <w:sz w:val="24"/>
          <w:szCs w:val="24"/>
        </w:rPr>
        <w:pPrChange w:id="794" w:author="Janusio" w:date="2018-03-20T13:16:20Z">
          <w:pPr>
            <w:pStyle w:val="32"/>
            <w:spacing w:line="360" w:lineRule="auto"/>
            <w:ind w:firstLine="420" w:firstLineChars="0"/>
          </w:pPr>
        </w:pPrChange>
      </w:pPr>
      <w:ins w:id="796" w:author="Janusio" w:date="2018-03-17T08:42:16Z">
        <w:r>
          <w:rPr>
            <w:rFonts w:hint="eastAsia" w:ascii="Times New Roman" w:hAnsi="Times New Roman"/>
            <w:sz w:val="24"/>
            <w:szCs w:val="24"/>
            <w:lang w:val="en-US" w:eastAsia="zh-CN"/>
          </w:rPr>
          <w:t>同时，</w:t>
        </w:r>
      </w:ins>
      <w:ins w:id="797" w:author="Janusio" w:date="2018-03-17T08:42:19Z">
        <w:r>
          <w:rPr>
            <w:rFonts w:hint="eastAsia" w:ascii="Times New Roman" w:hAnsi="Times New Roman"/>
            <w:sz w:val="24"/>
            <w:szCs w:val="24"/>
            <w:lang w:val="en-US" w:eastAsia="zh-CN"/>
          </w:rPr>
          <w:t>TVP-QT</w:t>
        </w:r>
      </w:ins>
      <w:ins w:id="798" w:author="Janusio" w:date="2018-03-17T08:42:20Z">
        <w:r>
          <w:rPr>
            <w:rFonts w:hint="eastAsia" w:ascii="Times New Roman" w:hAnsi="Times New Roman"/>
            <w:sz w:val="24"/>
            <w:szCs w:val="24"/>
            <w:lang w:val="en-US" w:eastAsia="zh-CN"/>
          </w:rPr>
          <w:t>的</w:t>
        </w:r>
      </w:ins>
      <w:ins w:id="799" w:author="Janusio" w:date="2018-03-17T08:42:32Z">
        <w:r>
          <w:rPr>
            <w:rFonts w:hint="eastAsia" w:ascii="Times New Roman" w:hAnsi="Times New Roman"/>
            <w:sz w:val="24"/>
            <w:szCs w:val="24"/>
            <w:lang w:val="en-US" w:eastAsia="zh-CN"/>
          </w:rPr>
          <w:t>信任根</w:t>
        </w:r>
      </w:ins>
      <w:ins w:id="800" w:author="Janusio" w:date="2018-03-17T08:42:33Z">
        <w:r>
          <w:rPr>
            <w:rFonts w:hint="eastAsia" w:ascii="Times New Roman" w:hAnsi="Times New Roman"/>
            <w:sz w:val="24"/>
            <w:szCs w:val="24"/>
            <w:lang w:val="en-US" w:eastAsia="zh-CN"/>
          </w:rPr>
          <w:t>RT</w:t>
        </w:r>
      </w:ins>
      <w:ins w:id="801" w:author="Janusio" w:date="2018-03-17T08:42:35Z">
        <w:r>
          <w:rPr>
            <w:rFonts w:hint="eastAsia" w:ascii="Times New Roman" w:hAnsi="Times New Roman"/>
            <w:sz w:val="24"/>
            <w:szCs w:val="24"/>
            <w:lang w:val="en-US" w:eastAsia="zh-CN"/>
          </w:rPr>
          <w:t>也</w:t>
        </w:r>
      </w:ins>
      <w:ins w:id="802" w:author="Janusio" w:date="2018-03-17T08:42:40Z">
        <w:r>
          <w:rPr>
            <w:rFonts w:hint="eastAsia" w:ascii="Times New Roman" w:hAnsi="Times New Roman"/>
            <w:sz w:val="24"/>
            <w:szCs w:val="24"/>
            <w:lang w:val="en-US" w:eastAsia="zh-CN"/>
          </w:rPr>
          <w:t>根据</w:t>
        </w:r>
      </w:ins>
      <w:ins w:id="803" w:author="Janusio" w:date="2018-03-17T08:43:57Z">
        <w:r>
          <w:rPr>
            <w:rFonts w:hint="eastAsia" w:ascii="Times New Roman" w:hAnsi="Times New Roman"/>
            <w:sz w:val="24"/>
            <w:szCs w:val="24"/>
            <w:lang w:val="en-US" w:eastAsia="zh-CN"/>
          </w:rPr>
          <w:t>架构中不同</w:t>
        </w:r>
      </w:ins>
      <w:ins w:id="804" w:author="Janusio" w:date="2018-03-17T08:43:58Z">
        <w:r>
          <w:rPr>
            <w:rFonts w:hint="eastAsia" w:ascii="Times New Roman" w:hAnsi="Times New Roman"/>
            <w:sz w:val="24"/>
            <w:szCs w:val="24"/>
            <w:lang w:val="en-US" w:eastAsia="zh-CN"/>
          </w:rPr>
          <w:t>的</w:t>
        </w:r>
      </w:ins>
      <w:ins w:id="805" w:author="Janusio" w:date="2018-03-17T08:43:59Z">
        <w:r>
          <w:rPr>
            <w:rFonts w:hint="eastAsia" w:ascii="Times New Roman" w:hAnsi="Times New Roman"/>
            <w:sz w:val="24"/>
            <w:szCs w:val="24"/>
            <w:lang w:val="en-US" w:eastAsia="zh-CN"/>
          </w:rPr>
          <w:t>实现方式</w:t>
        </w:r>
      </w:ins>
      <w:ins w:id="806" w:author="Janusio" w:date="2018-03-17T08:44:00Z">
        <w:r>
          <w:rPr>
            <w:rFonts w:hint="eastAsia" w:ascii="Times New Roman" w:hAnsi="Times New Roman"/>
            <w:sz w:val="24"/>
            <w:szCs w:val="24"/>
            <w:lang w:val="en-US" w:eastAsia="zh-CN"/>
          </w:rPr>
          <w:t>分为</w:t>
        </w:r>
      </w:ins>
      <w:ins w:id="807" w:author="Janusio" w:date="2018-03-17T08:44:14Z">
        <w:r>
          <w:rPr>
            <w:rFonts w:hint="eastAsia" w:ascii="Times New Roman" w:hAnsi="Times New Roman"/>
            <w:sz w:val="24"/>
            <w:szCs w:val="24"/>
            <w:lang w:val="en-US" w:eastAsia="zh-CN"/>
          </w:rPr>
          <w:t>两大部分。</w:t>
        </w:r>
      </w:ins>
      <w:ins w:id="808" w:author="Janusio" w:date="2018-03-17T08:44:20Z">
        <w:r>
          <w:rPr>
            <w:rFonts w:hint="eastAsia" w:ascii="Times New Roman" w:hAnsi="Times New Roman"/>
            <w:sz w:val="24"/>
            <w:szCs w:val="24"/>
            <w:lang w:val="en-US" w:eastAsia="zh-CN"/>
          </w:rPr>
          <w:t>一是</w:t>
        </w:r>
      </w:ins>
      <w:ins w:id="809" w:author="Janusio" w:date="2018-03-17T08:44:26Z">
        <w:r>
          <w:rPr>
            <w:rFonts w:hint="eastAsia" w:ascii="Times New Roman" w:hAnsi="Times New Roman"/>
            <w:sz w:val="24"/>
            <w:szCs w:val="24"/>
            <w:lang w:val="en-US" w:eastAsia="zh-CN"/>
          </w:rPr>
          <w:t>作为</w:t>
        </w:r>
      </w:ins>
      <w:ins w:id="810" w:author="Janusio" w:date="2018-03-17T08:44:28Z">
        <w:r>
          <w:rPr>
            <w:rFonts w:hint="eastAsia" w:ascii="Times New Roman" w:hAnsi="Times New Roman"/>
            <w:sz w:val="24"/>
            <w:szCs w:val="24"/>
            <w:lang w:val="en-US" w:eastAsia="zh-CN"/>
          </w:rPr>
          <w:t>底层</w:t>
        </w:r>
      </w:ins>
      <w:ins w:id="811" w:author="Janusio" w:date="2018-03-17T08:44:30Z">
        <w:r>
          <w:rPr>
            <w:rFonts w:hint="eastAsia" w:ascii="Times New Roman" w:hAnsi="Times New Roman"/>
            <w:sz w:val="24"/>
            <w:szCs w:val="24"/>
            <w:lang w:val="en-US" w:eastAsia="zh-CN"/>
          </w:rPr>
          <w:t>硬件</w:t>
        </w:r>
      </w:ins>
      <w:ins w:id="812" w:author="Janusio" w:date="2018-03-17T08:44:31Z">
        <w:r>
          <w:rPr>
            <w:rFonts w:hint="eastAsia" w:ascii="Times New Roman" w:hAnsi="Times New Roman"/>
            <w:sz w:val="24"/>
            <w:szCs w:val="24"/>
            <w:lang w:val="en-US" w:eastAsia="zh-CN"/>
          </w:rPr>
          <w:t>可信</w:t>
        </w:r>
      </w:ins>
      <w:ins w:id="813" w:author="Janusio" w:date="2018-03-17T08:44:33Z">
        <w:r>
          <w:rPr>
            <w:rFonts w:hint="eastAsia" w:ascii="Times New Roman" w:hAnsi="Times New Roman"/>
            <w:sz w:val="24"/>
            <w:szCs w:val="24"/>
            <w:lang w:val="en-US" w:eastAsia="zh-CN"/>
          </w:rPr>
          <w:t>度量</w:t>
        </w:r>
      </w:ins>
      <w:ins w:id="814" w:author="Janusio" w:date="2018-03-17T08:44:34Z">
        <w:r>
          <w:rPr>
            <w:rFonts w:hint="eastAsia" w:ascii="Times New Roman" w:hAnsi="Times New Roman"/>
            <w:sz w:val="24"/>
            <w:szCs w:val="24"/>
            <w:lang w:val="en-US" w:eastAsia="zh-CN"/>
          </w:rPr>
          <w:t>根</w:t>
        </w:r>
      </w:ins>
      <w:ins w:id="815" w:author="Janusio" w:date="2018-03-17T08:44:35Z">
        <w:r>
          <w:rPr>
            <w:rFonts w:hint="eastAsia" w:ascii="Times New Roman" w:hAnsi="Times New Roman"/>
            <w:sz w:val="24"/>
            <w:szCs w:val="24"/>
            <w:lang w:val="en-US" w:eastAsia="zh-CN"/>
          </w:rPr>
          <w:t>的</w:t>
        </w:r>
      </w:ins>
      <w:ins w:id="816" w:author="Janusio" w:date="2018-03-17T08:44:39Z">
        <w:r>
          <w:rPr>
            <w:rFonts w:hint="eastAsia" w:ascii="Times New Roman" w:hAnsi="Times New Roman"/>
            <w:sz w:val="24"/>
            <w:szCs w:val="24"/>
            <w:lang w:val="en-US" w:eastAsia="zh-CN"/>
          </w:rPr>
          <w:t>TPM</w:t>
        </w:r>
      </w:ins>
      <w:ins w:id="817" w:author="Janusio" w:date="2018-03-17T08:45:38Z">
        <w:r>
          <w:rPr>
            <w:rFonts w:hint="eastAsia" w:ascii="Times New Roman" w:hAnsi="Times New Roman"/>
            <w:sz w:val="24"/>
            <w:szCs w:val="24"/>
            <w:lang w:val="en-US" w:eastAsia="zh-CN"/>
          </w:rPr>
          <w:t>，</w:t>
        </w:r>
      </w:ins>
      <w:ins w:id="818" w:author="Janusio" w:date="2018-03-17T08:45:44Z">
        <w:r>
          <w:rPr>
            <w:rFonts w:hint="eastAsia" w:ascii="Times New Roman" w:hAnsi="Times New Roman"/>
            <w:sz w:val="24"/>
            <w:szCs w:val="24"/>
            <w:lang w:val="en-US" w:eastAsia="zh-CN"/>
          </w:rPr>
          <w:t>具</w:t>
        </w:r>
      </w:ins>
      <w:ins w:id="819" w:author="Janusio" w:date="2018-03-17T08:45:54Z">
        <w:r>
          <w:rPr>
            <w:rFonts w:hint="eastAsia" w:ascii="Times New Roman" w:hAnsi="Times New Roman"/>
            <w:sz w:val="24"/>
            <w:szCs w:val="24"/>
            <w:lang w:val="en-US" w:eastAsia="zh-CN"/>
          </w:rPr>
          <w:t>有</w:t>
        </w:r>
      </w:ins>
      <w:ins w:id="820" w:author="Janusio" w:date="2018-03-17T08:45:55Z">
        <w:r>
          <w:rPr>
            <w:rFonts w:hint="eastAsia" w:ascii="Times New Roman" w:hAnsi="Times New Roman"/>
            <w:sz w:val="24"/>
            <w:szCs w:val="24"/>
            <w:lang w:val="en-US" w:eastAsia="zh-CN"/>
          </w:rPr>
          <w:t>可信</w:t>
        </w:r>
      </w:ins>
      <w:ins w:id="821" w:author="Janusio" w:date="2018-03-17T08:45:56Z">
        <w:r>
          <w:rPr>
            <w:rFonts w:hint="eastAsia" w:ascii="Times New Roman" w:hAnsi="Times New Roman"/>
            <w:sz w:val="24"/>
            <w:szCs w:val="24"/>
            <w:lang w:val="en-US" w:eastAsia="zh-CN"/>
          </w:rPr>
          <w:t>计算</w:t>
        </w:r>
      </w:ins>
      <w:ins w:id="822" w:author="Janusio" w:date="2018-03-17T08:45:58Z">
        <w:r>
          <w:rPr>
            <w:rFonts w:hint="eastAsia" w:ascii="Times New Roman" w:hAnsi="Times New Roman"/>
            <w:sz w:val="24"/>
            <w:szCs w:val="24"/>
            <w:lang w:val="en-US" w:eastAsia="zh-CN"/>
          </w:rPr>
          <w:t>平台的</w:t>
        </w:r>
      </w:ins>
      <w:ins w:id="823" w:author="Janusio" w:date="2018-03-17T08:46:15Z">
        <w:r>
          <w:rPr>
            <w:rFonts w:hint="eastAsia" w:ascii="Times New Roman" w:hAnsi="Times New Roman"/>
            <w:sz w:val="24"/>
            <w:szCs w:val="24"/>
            <w:lang w:val="en-US" w:eastAsia="zh-CN"/>
          </w:rPr>
          <w:t>有关</w:t>
        </w:r>
      </w:ins>
      <w:ins w:id="824" w:author="Janusio" w:date="2018-03-17T08:46:16Z">
        <w:r>
          <w:rPr>
            <w:rFonts w:hint="eastAsia" w:ascii="Times New Roman" w:hAnsi="Times New Roman"/>
            <w:sz w:val="24"/>
            <w:szCs w:val="24"/>
            <w:lang w:val="en-US" w:eastAsia="zh-CN"/>
          </w:rPr>
          <w:t>数据</w:t>
        </w:r>
      </w:ins>
      <w:ins w:id="825" w:author="Janusio" w:date="2018-03-17T08:46:17Z">
        <w:r>
          <w:rPr>
            <w:rFonts w:hint="eastAsia" w:ascii="Times New Roman" w:hAnsi="Times New Roman"/>
            <w:sz w:val="24"/>
            <w:szCs w:val="24"/>
            <w:lang w:val="en-US" w:eastAsia="zh-CN"/>
          </w:rPr>
          <w:t>加密、</w:t>
        </w:r>
      </w:ins>
      <w:ins w:id="826" w:author="Janusio" w:date="2018-03-17T08:46:21Z">
        <w:r>
          <w:rPr>
            <w:rFonts w:hint="eastAsia" w:ascii="Times New Roman" w:hAnsi="Times New Roman"/>
            <w:sz w:val="24"/>
            <w:szCs w:val="24"/>
            <w:lang w:val="en-US" w:eastAsia="zh-CN"/>
          </w:rPr>
          <w:t>密钥</w:t>
        </w:r>
      </w:ins>
      <w:ins w:id="827" w:author="Janusio" w:date="2018-03-17T08:46:23Z">
        <w:r>
          <w:rPr>
            <w:rFonts w:hint="eastAsia" w:ascii="Times New Roman" w:hAnsi="Times New Roman"/>
            <w:sz w:val="24"/>
            <w:szCs w:val="24"/>
            <w:lang w:val="en-US" w:eastAsia="zh-CN"/>
          </w:rPr>
          <w:t>管理</w:t>
        </w:r>
      </w:ins>
      <w:ins w:id="828" w:author="Janusio" w:date="2018-03-17T08:46:24Z">
        <w:r>
          <w:rPr>
            <w:rFonts w:hint="eastAsia" w:ascii="Times New Roman" w:hAnsi="Times New Roman"/>
            <w:sz w:val="24"/>
            <w:szCs w:val="24"/>
            <w:lang w:val="en-US" w:eastAsia="zh-CN"/>
          </w:rPr>
          <w:t>等</w:t>
        </w:r>
      </w:ins>
      <w:ins w:id="829" w:author="Janusio" w:date="2018-03-17T08:46:25Z">
        <w:r>
          <w:rPr>
            <w:rFonts w:hint="eastAsia" w:ascii="Times New Roman" w:hAnsi="Times New Roman"/>
            <w:sz w:val="24"/>
            <w:szCs w:val="24"/>
            <w:lang w:val="en-US" w:eastAsia="zh-CN"/>
          </w:rPr>
          <w:t>基本</w:t>
        </w:r>
      </w:ins>
      <w:ins w:id="830" w:author="Janusio" w:date="2018-03-17T08:46:05Z">
        <w:r>
          <w:rPr>
            <w:rFonts w:hint="eastAsia" w:ascii="Times New Roman" w:hAnsi="Times New Roman"/>
            <w:sz w:val="24"/>
            <w:szCs w:val="24"/>
            <w:lang w:val="en-US" w:eastAsia="zh-CN"/>
          </w:rPr>
          <w:t>特性</w:t>
        </w:r>
      </w:ins>
      <w:ins w:id="831" w:author="Janusio" w:date="2018-03-17T08:46:31Z">
        <w:r>
          <w:rPr>
            <w:rFonts w:hint="eastAsia" w:ascii="Times New Roman" w:hAnsi="Times New Roman"/>
            <w:sz w:val="24"/>
            <w:szCs w:val="24"/>
            <w:lang w:val="en-US" w:eastAsia="zh-CN"/>
          </w:rPr>
          <w:t>；</w:t>
        </w:r>
      </w:ins>
      <w:ins w:id="832" w:author="Janusio" w:date="2018-03-17T08:46:32Z">
        <w:r>
          <w:rPr>
            <w:rFonts w:hint="eastAsia" w:ascii="Times New Roman" w:hAnsi="Times New Roman"/>
            <w:sz w:val="24"/>
            <w:szCs w:val="24"/>
            <w:lang w:val="en-US" w:eastAsia="zh-CN"/>
          </w:rPr>
          <w:t>二是</w:t>
        </w:r>
      </w:ins>
      <w:ins w:id="833" w:author="Janusio" w:date="2018-03-17T08:46:39Z">
        <w:r>
          <w:rPr>
            <w:rFonts w:hint="eastAsia" w:ascii="Times New Roman" w:hAnsi="Times New Roman"/>
            <w:sz w:val="24"/>
            <w:szCs w:val="24"/>
            <w:lang w:val="en-US" w:eastAsia="zh-CN"/>
          </w:rPr>
          <w:t>作为</w:t>
        </w:r>
      </w:ins>
      <w:ins w:id="834" w:author="Janusio" w:date="2018-03-17T08:46:40Z">
        <w:r>
          <w:rPr>
            <w:rFonts w:hint="eastAsia" w:ascii="Times New Roman" w:hAnsi="Times New Roman"/>
            <w:sz w:val="24"/>
            <w:szCs w:val="24"/>
            <w:lang w:val="en-US" w:eastAsia="zh-CN"/>
          </w:rPr>
          <w:t>虚拟</w:t>
        </w:r>
      </w:ins>
      <w:ins w:id="835" w:author="Janusio" w:date="2018-03-17T08:46:43Z">
        <w:r>
          <w:rPr>
            <w:rFonts w:hint="eastAsia" w:ascii="Times New Roman" w:hAnsi="Times New Roman"/>
            <w:sz w:val="24"/>
            <w:szCs w:val="24"/>
            <w:lang w:val="en-US" w:eastAsia="zh-CN"/>
          </w:rPr>
          <w:t>可信</w:t>
        </w:r>
      </w:ins>
      <w:ins w:id="836" w:author="Janusio" w:date="2018-03-17T08:46:46Z">
        <w:r>
          <w:rPr>
            <w:rFonts w:hint="eastAsia" w:ascii="Times New Roman" w:hAnsi="Times New Roman"/>
            <w:sz w:val="24"/>
            <w:szCs w:val="24"/>
            <w:lang w:val="en-US" w:eastAsia="zh-CN"/>
          </w:rPr>
          <w:t>根</w:t>
        </w:r>
      </w:ins>
      <w:ins w:id="837" w:author="Janusio" w:date="2018-03-17T08:46:47Z">
        <w:r>
          <w:rPr>
            <w:rFonts w:hint="eastAsia" w:ascii="Times New Roman" w:hAnsi="Times New Roman"/>
            <w:sz w:val="24"/>
            <w:szCs w:val="24"/>
            <w:lang w:val="en-US" w:eastAsia="zh-CN"/>
          </w:rPr>
          <w:t>的</w:t>
        </w:r>
      </w:ins>
      <w:ins w:id="838" w:author="Janusio" w:date="2018-03-17T08:46:53Z">
        <w:r>
          <w:rPr>
            <w:rFonts w:hint="eastAsia" w:ascii="Times New Roman" w:hAnsi="Times New Roman"/>
            <w:sz w:val="24"/>
            <w:szCs w:val="24"/>
            <w:lang w:val="en-US" w:eastAsia="zh-CN"/>
          </w:rPr>
          <w:t>v</w:t>
        </w:r>
      </w:ins>
      <w:ins w:id="839" w:author="Janusio" w:date="2018-03-17T08:46:54Z">
        <w:r>
          <w:rPr>
            <w:rFonts w:hint="eastAsia" w:ascii="Times New Roman" w:hAnsi="Times New Roman"/>
            <w:sz w:val="24"/>
            <w:szCs w:val="24"/>
            <w:lang w:val="en-US" w:eastAsia="zh-CN"/>
          </w:rPr>
          <w:t>RT</w:t>
        </w:r>
      </w:ins>
      <w:ins w:id="840" w:author="Janusio" w:date="2018-03-17T08:46:55Z">
        <w:r>
          <w:rPr>
            <w:rFonts w:hint="eastAsia" w:ascii="Times New Roman" w:hAnsi="Times New Roman"/>
            <w:sz w:val="24"/>
            <w:szCs w:val="24"/>
            <w:lang w:val="en-US" w:eastAsia="zh-CN"/>
          </w:rPr>
          <w:t>，</w:t>
        </w:r>
      </w:ins>
      <w:ins w:id="841" w:author="Janusio" w:date="2018-03-17T08:47:02Z">
        <w:r>
          <w:rPr>
            <w:rFonts w:hint="eastAsia" w:ascii="Times New Roman" w:hAnsi="Times New Roman"/>
            <w:sz w:val="24"/>
            <w:szCs w:val="24"/>
            <w:lang w:val="en-US" w:eastAsia="zh-CN"/>
          </w:rPr>
          <w:t>在</w:t>
        </w:r>
      </w:ins>
      <w:ins w:id="842" w:author="Janusio" w:date="2018-03-17T08:47:03Z">
        <w:r>
          <w:rPr>
            <w:rFonts w:hint="eastAsia" w:ascii="Times New Roman" w:hAnsi="Times New Roman"/>
            <w:sz w:val="24"/>
            <w:szCs w:val="24"/>
            <w:lang w:val="en-US" w:eastAsia="zh-CN"/>
          </w:rPr>
          <w:t>本文</w:t>
        </w:r>
      </w:ins>
      <w:ins w:id="843" w:author="Janusio" w:date="2018-03-17T08:47:04Z">
        <w:r>
          <w:rPr>
            <w:rFonts w:hint="eastAsia" w:ascii="Times New Roman" w:hAnsi="Times New Roman"/>
            <w:sz w:val="24"/>
            <w:szCs w:val="24"/>
            <w:lang w:val="en-US" w:eastAsia="zh-CN"/>
          </w:rPr>
          <w:t>，</w:t>
        </w:r>
      </w:ins>
      <w:ins w:id="844" w:author="Janusio" w:date="2018-03-17T08:47:09Z">
        <w:r>
          <w:rPr>
            <w:rFonts w:hint="eastAsia" w:ascii="Times New Roman" w:hAnsi="Times New Roman"/>
            <w:sz w:val="24"/>
            <w:szCs w:val="24"/>
            <w:lang w:val="en-US" w:eastAsia="zh-CN"/>
          </w:rPr>
          <w:t>vRT</w:t>
        </w:r>
      </w:ins>
      <w:ins w:id="845" w:author="Janusio" w:date="2018-03-17T08:47:12Z">
        <w:r>
          <w:rPr>
            <w:rFonts w:hint="eastAsia" w:ascii="Times New Roman" w:hAnsi="Times New Roman"/>
            <w:sz w:val="24"/>
            <w:szCs w:val="24"/>
            <w:lang w:val="en-US" w:eastAsia="zh-CN"/>
          </w:rPr>
          <w:t>主要</w:t>
        </w:r>
      </w:ins>
      <w:ins w:id="846" w:author="Janusio" w:date="2018-03-17T08:47:23Z">
        <w:r>
          <w:rPr>
            <w:rFonts w:hint="eastAsia" w:ascii="Times New Roman" w:hAnsi="Times New Roman"/>
            <w:sz w:val="24"/>
            <w:szCs w:val="24"/>
            <w:lang w:val="en-US" w:eastAsia="zh-CN"/>
          </w:rPr>
          <w:t>包括</w:t>
        </w:r>
      </w:ins>
      <w:ins w:id="847" w:author="Janusio" w:date="2018-03-17T08:47:24Z">
        <w:r>
          <w:rPr>
            <w:rFonts w:hint="eastAsia" w:ascii="Times New Roman" w:hAnsi="Times New Roman"/>
            <w:sz w:val="24"/>
            <w:szCs w:val="24"/>
            <w:lang w:val="en-US" w:eastAsia="zh-CN"/>
          </w:rPr>
          <w:t>可信</w:t>
        </w:r>
      </w:ins>
      <w:ins w:id="848" w:author="Janusio" w:date="2018-03-17T08:47:27Z">
        <w:r>
          <w:rPr>
            <w:rFonts w:hint="eastAsia" w:ascii="Times New Roman" w:hAnsi="Times New Roman"/>
            <w:sz w:val="24"/>
            <w:szCs w:val="24"/>
            <w:lang w:val="en-US" w:eastAsia="zh-CN"/>
          </w:rPr>
          <w:t>衔接点</w:t>
        </w:r>
      </w:ins>
      <w:ins w:id="849" w:author="Janusio" w:date="2018-03-17T08:47:28Z">
        <w:r>
          <w:rPr>
            <w:rFonts w:hint="eastAsia" w:ascii="Times New Roman" w:hAnsi="Times New Roman"/>
            <w:sz w:val="24"/>
            <w:szCs w:val="24"/>
            <w:lang w:val="en-US" w:eastAsia="zh-CN"/>
          </w:rPr>
          <w:t>TJP</w:t>
        </w:r>
      </w:ins>
      <w:ins w:id="850" w:author="Janusio" w:date="2018-03-17T08:47:29Z">
        <w:r>
          <w:rPr>
            <w:rFonts w:hint="eastAsia" w:ascii="Times New Roman" w:hAnsi="Times New Roman"/>
            <w:sz w:val="24"/>
            <w:szCs w:val="24"/>
            <w:lang w:val="en-US" w:eastAsia="zh-CN"/>
          </w:rPr>
          <w:t>和</w:t>
        </w:r>
      </w:ins>
      <w:ins w:id="851" w:author="Janusio" w:date="2018-03-17T08:47:35Z">
        <w:r>
          <w:rPr>
            <w:rFonts w:hint="eastAsia" w:ascii="Times New Roman" w:hAnsi="Times New Roman"/>
            <w:sz w:val="24"/>
            <w:szCs w:val="24"/>
            <w:lang w:val="en-US" w:eastAsia="zh-CN"/>
          </w:rPr>
          <w:t>vTPM</w:t>
        </w:r>
      </w:ins>
      <w:ins w:id="852" w:author="Janusio" w:date="2018-03-17T08:47:58Z">
        <w:r>
          <w:rPr>
            <w:rFonts w:hint="eastAsia" w:ascii="Times New Roman" w:hAnsi="Times New Roman"/>
            <w:sz w:val="24"/>
            <w:szCs w:val="24"/>
            <w:lang w:val="en-US" w:eastAsia="zh-CN"/>
          </w:rPr>
          <w:t>，</w:t>
        </w:r>
      </w:ins>
      <w:ins w:id="853" w:author="Janusio" w:date="2018-03-17T08:48:07Z">
        <w:r>
          <w:rPr>
            <w:rFonts w:hint="eastAsia" w:ascii="Times New Roman" w:hAnsi="Times New Roman"/>
            <w:sz w:val="24"/>
            <w:szCs w:val="24"/>
            <w:lang w:val="en-US" w:eastAsia="zh-CN"/>
          </w:rPr>
          <w:t>根据</w:t>
        </w:r>
      </w:ins>
      <w:ins w:id="854" w:author="Janusio" w:date="2018-03-17T08:48:08Z">
        <w:r>
          <w:rPr>
            <w:rFonts w:hint="eastAsia" w:ascii="Times New Roman" w:hAnsi="Times New Roman"/>
            <w:sz w:val="24"/>
            <w:szCs w:val="24"/>
            <w:lang w:val="en-US" w:eastAsia="zh-CN"/>
          </w:rPr>
          <w:t>目前</w:t>
        </w:r>
      </w:ins>
      <w:ins w:id="855" w:author="Janusio" w:date="2018-03-17T08:48:09Z">
        <w:r>
          <w:rPr>
            <w:rFonts w:hint="eastAsia" w:ascii="Times New Roman" w:hAnsi="Times New Roman"/>
            <w:sz w:val="24"/>
            <w:szCs w:val="24"/>
            <w:lang w:val="en-US" w:eastAsia="zh-CN"/>
          </w:rPr>
          <w:t>最新</w:t>
        </w:r>
      </w:ins>
      <w:ins w:id="856" w:author="Janusio" w:date="2018-03-17T08:48:10Z">
        <w:r>
          <w:rPr>
            <w:rFonts w:hint="eastAsia" w:ascii="Times New Roman" w:hAnsi="Times New Roman"/>
            <w:sz w:val="24"/>
            <w:szCs w:val="24"/>
            <w:lang w:val="en-US" w:eastAsia="zh-CN"/>
          </w:rPr>
          <w:t>的</w:t>
        </w:r>
      </w:ins>
      <w:ins w:id="857" w:author="Janusio" w:date="2018-03-17T08:48:12Z">
        <w:r>
          <w:rPr>
            <w:rFonts w:hint="eastAsia" w:ascii="Times New Roman" w:hAnsi="Times New Roman"/>
            <w:sz w:val="24"/>
            <w:szCs w:val="24"/>
            <w:lang w:val="en-US" w:eastAsia="zh-CN"/>
          </w:rPr>
          <w:t>vTPM</w:t>
        </w:r>
      </w:ins>
      <w:ins w:id="858" w:author="Janusio" w:date="2018-03-17T08:48:13Z">
        <w:r>
          <w:rPr>
            <w:rFonts w:hint="eastAsia" w:ascii="Times New Roman" w:hAnsi="Times New Roman"/>
            <w:sz w:val="24"/>
            <w:szCs w:val="24"/>
            <w:lang w:val="en-US" w:eastAsia="zh-CN"/>
          </w:rPr>
          <w:t>实现</w:t>
        </w:r>
      </w:ins>
      <w:ins w:id="859" w:author="Janusio" w:date="2018-03-17T08:48:15Z">
        <w:r>
          <w:rPr>
            <w:rFonts w:hint="eastAsia" w:ascii="Times New Roman" w:hAnsi="Times New Roman"/>
            <w:sz w:val="24"/>
            <w:szCs w:val="24"/>
            <w:lang w:val="en-US" w:eastAsia="zh-CN"/>
          </w:rPr>
          <w:t>方式</w:t>
        </w:r>
      </w:ins>
      <w:ins w:id="860" w:author="Janusio" w:date="2018-03-17T08:48:18Z">
        <w:r>
          <w:rPr>
            <w:rFonts w:hint="eastAsia" w:ascii="Times New Roman" w:hAnsi="Times New Roman"/>
            <w:sz w:val="24"/>
            <w:szCs w:val="24"/>
            <w:lang w:val="en-US" w:eastAsia="zh-CN"/>
          </w:rPr>
          <w:t>和</w:t>
        </w:r>
      </w:ins>
      <w:ins w:id="861" w:author="Janusio" w:date="2018-03-17T08:48:19Z">
        <w:r>
          <w:rPr>
            <w:rFonts w:hint="eastAsia" w:ascii="Times New Roman" w:hAnsi="Times New Roman"/>
            <w:sz w:val="24"/>
            <w:szCs w:val="24"/>
            <w:lang w:val="en-US" w:eastAsia="zh-CN"/>
          </w:rPr>
          <w:t>本文</w:t>
        </w:r>
      </w:ins>
      <w:ins w:id="862" w:author="Janusio" w:date="2018-03-17T08:48:20Z">
        <w:r>
          <w:rPr>
            <w:rFonts w:hint="eastAsia" w:ascii="Times New Roman" w:hAnsi="Times New Roman"/>
            <w:sz w:val="24"/>
            <w:szCs w:val="24"/>
            <w:lang w:val="en-US" w:eastAsia="zh-CN"/>
          </w:rPr>
          <w:t>的</w:t>
        </w:r>
      </w:ins>
      <w:ins w:id="863" w:author="Janusio" w:date="2018-03-17T08:48:23Z">
        <w:r>
          <w:rPr>
            <w:rFonts w:hint="eastAsia" w:ascii="Times New Roman" w:hAnsi="Times New Roman"/>
            <w:sz w:val="24"/>
            <w:szCs w:val="24"/>
            <w:lang w:val="en-US" w:eastAsia="zh-CN"/>
          </w:rPr>
          <w:t>TJP</w:t>
        </w:r>
      </w:ins>
      <w:ins w:id="864" w:author="Janusio" w:date="2018-03-17T08:48:24Z">
        <w:r>
          <w:rPr>
            <w:rFonts w:hint="eastAsia" w:ascii="Times New Roman" w:hAnsi="Times New Roman"/>
            <w:sz w:val="24"/>
            <w:szCs w:val="24"/>
            <w:lang w:val="en-US" w:eastAsia="zh-CN"/>
          </w:rPr>
          <w:t>，</w:t>
        </w:r>
      </w:ins>
      <w:ins w:id="865" w:author="Janusio" w:date="2018-03-17T08:48:31Z">
        <w:r>
          <w:rPr>
            <w:rFonts w:hint="eastAsia" w:ascii="Times New Roman" w:hAnsi="Times New Roman"/>
            <w:sz w:val="24"/>
            <w:szCs w:val="24"/>
            <w:lang w:val="en-US" w:eastAsia="zh-CN"/>
          </w:rPr>
          <w:t>vRT</w:t>
        </w:r>
      </w:ins>
      <w:ins w:id="866" w:author="Janusio" w:date="2018-03-17T08:48:41Z">
        <w:r>
          <w:rPr>
            <w:rFonts w:hint="eastAsia" w:ascii="Times New Roman" w:hAnsi="Times New Roman"/>
            <w:sz w:val="24"/>
            <w:szCs w:val="24"/>
            <w:lang w:val="en-US" w:eastAsia="zh-CN"/>
          </w:rPr>
          <w:t>作为</w:t>
        </w:r>
      </w:ins>
      <w:ins w:id="867" w:author="Janusio" w:date="2018-03-17T08:48:44Z">
        <w:r>
          <w:rPr>
            <w:rFonts w:hint="eastAsia" w:ascii="Times New Roman" w:hAnsi="Times New Roman"/>
            <w:sz w:val="24"/>
            <w:szCs w:val="24"/>
            <w:lang w:val="en-US" w:eastAsia="zh-CN"/>
          </w:rPr>
          <w:t>可信</w:t>
        </w:r>
      </w:ins>
      <w:ins w:id="868" w:author="Janusio" w:date="2018-03-17T08:48:47Z">
        <w:r>
          <w:rPr>
            <w:rFonts w:hint="eastAsia" w:ascii="Times New Roman" w:hAnsi="Times New Roman"/>
            <w:sz w:val="24"/>
            <w:szCs w:val="24"/>
            <w:lang w:val="en-US" w:eastAsia="zh-CN"/>
          </w:rPr>
          <w:t>虚拟平台</w:t>
        </w:r>
      </w:ins>
      <w:ins w:id="869" w:author="Janusio" w:date="2018-03-17T08:48:48Z">
        <w:r>
          <w:rPr>
            <w:rFonts w:hint="eastAsia" w:ascii="Times New Roman" w:hAnsi="Times New Roman"/>
            <w:sz w:val="24"/>
            <w:szCs w:val="24"/>
            <w:lang w:val="en-US" w:eastAsia="zh-CN"/>
          </w:rPr>
          <w:t>上的</w:t>
        </w:r>
      </w:ins>
      <w:ins w:id="870" w:author="Janusio" w:date="2018-03-17T08:48:54Z">
        <w:r>
          <w:rPr>
            <w:rFonts w:hint="eastAsia" w:ascii="Times New Roman" w:hAnsi="Times New Roman"/>
            <w:sz w:val="24"/>
            <w:szCs w:val="24"/>
            <w:lang w:val="en-US" w:eastAsia="zh-CN"/>
          </w:rPr>
          <w:t>独立</w:t>
        </w:r>
      </w:ins>
      <w:ins w:id="871" w:author="Janusio" w:date="2018-03-17T08:48:55Z">
        <w:r>
          <w:rPr>
            <w:rFonts w:hint="eastAsia" w:ascii="Times New Roman" w:hAnsi="Times New Roman"/>
            <w:sz w:val="24"/>
            <w:szCs w:val="24"/>
            <w:lang w:val="en-US" w:eastAsia="zh-CN"/>
          </w:rPr>
          <w:t>的</w:t>
        </w:r>
      </w:ins>
      <w:ins w:id="872" w:author="Janusio" w:date="2018-03-17T08:48:57Z">
        <w:r>
          <w:rPr>
            <w:rFonts w:hint="eastAsia" w:ascii="Times New Roman" w:hAnsi="Times New Roman"/>
            <w:sz w:val="24"/>
            <w:szCs w:val="24"/>
            <w:lang w:val="en-US" w:eastAsia="zh-CN"/>
          </w:rPr>
          <w:t>应用</w:t>
        </w:r>
      </w:ins>
      <w:ins w:id="873" w:author="Janusio" w:date="2018-03-17T08:48:58Z">
        <w:r>
          <w:rPr>
            <w:rFonts w:hint="eastAsia" w:ascii="Times New Roman" w:hAnsi="Times New Roman"/>
            <w:sz w:val="24"/>
            <w:szCs w:val="24"/>
            <w:lang w:val="en-US" w:eastAsia="zh-CN"/>
          </w:rPr>
          <w:t>程序</w:t>
        </w:r>
      </w:ins>
      <w:ins w:id="874" w:author="Janusio" w:date="2018-03-17T08:48:59Z">
        <w:r>
          <w:rPr>
            <w:rFonts w:hint="eastAsia" w:ascii="Times New Roman" w:hAnsi="Times New Roman"/>
            <w:sz w:val="24"/>
            <w:szCs w:val="24"/>
            <w:lang w:val="en-US" w:eastAsia="zh-CN"/>
          </w:rPr>
          <w:t>或者</w:t>
        </w:r>
      </w:ins>
      <w:ins w:id="875" w:author="Janusio" w:date="2018-03-17T08:49:01Z">
        <w:r>
          <w:rPr>
            <w:rFonts w:hint="eastAsia" w:ascii="Times New Roman" w:hAnsi="Times New Roman"/>
            <w:sz w:val="24"/>
            <w:szCs w:val="24"/>
            <w:lang w:val="en-US" w:eastAsia="zh-CN"/>
          </w:rPr>
          <w:t>组件</w:t>
        </w:r>
      </w:ins>
      <w:ins w:id="876" w:author="Janusio" w:date="2018-03-17T08:49:10Z">
        <w:r>
          <w:rPr>
            <w:rFonts w:hint="eastAsia" w:ascii="Times New Roman" w:hAnsi="Times New Roman"/>
            <w:sz w:val="24"/>
            <w:szCs w:val="24"/>
            <w:lang w:val="en-US" w:eastAsia="zh-CN"/>
          </w:rPr>
          <w:t>，</w:t>
        </w:r>
      </w:ins>
      <w:ins w:id="877" w:author="Janusio" w:date="2018-03-17T08:49:11Z">
        <w:r>
          <w:rPr>
            <w:rFonts w:hint="eastAsia" w:ascii="Times New Roman" w:hAnsi="Times New Roman"/>
            <w:sz w:val="24"/>
            <w:szCs w:val="24"/>
            <w:lang w:val="en-US" w:eastAsia="zh-CN"/>
          </w:rPr>
          <w:t>并且</w:t>
        </w:r>
      </w:ins>
      <w:ins w:id="878" w:author="Janusio" w:date="2018-03-17T08:49:13Z">
        <w:r>
          <w:rPr>
            <w:rFonts w:hint="eastAsia" w:ascii="Times New Roman" w:hAnsi="Times New Roman"/>
            <w:sz w:val="24"/>
            <w:szCs w:val="24"/>
            <w:lang w:val="en-US" w:eastAsia="zh-CN"/>
          </w:rPr>
          <w:t>通过</w:t>
        </w:r>
      </w:ins>
      <w:ins w:id="879" w:author="Janusio" w:date="2018-03-17T08:49:19Z">
        <w:r>
          <w:rPr>
            <w:rFonts w:hint="eastAsia" w:ascii="Times New Roman" w:hAnsi="Times New Roman"/>
            <w:sz w:val="24"/>
            <w:szCs w:val="24"/>
            <w:lang w:val="en-US" w:eastAsia="zh-CN"/>
          </w:rPr>
          <w:t>软件的</w:t>
        </w:r>
      </w:ins>
      <w:ins w:id="880" w:author="Janusio" w:date="2018-03-17T08:49:20Z">
        <w:r>
          <w:rPr>
            <w:rFonts w:hint="eastAsia" w:ascii="Times New Roman" w:hAnsi="Times New Roman"/>
            <w:sz w:val="24"/>
            <w:szCs w:val="24"/>
            <w:lang w:val="en-US" w:eastAsia="zh-CN"/>
          </w:rPr>
          <w:t>方式</w:t>
        </w:r>
      </w:ins>
      <w:ins w:id="881" w:author="Janusio" w:date="2018-03-17T08:49:22Z">
        <w:r>
          <w:rPr>
            <w:rFonts w:hint="eastAsia" w:ascii="Times New Roman" w:hAnsi="Times New Roman"/>
            <w:sz w:val="24"/>
            <w:szCs w:val="24"/>
            <w:lang w:val="en-US" w:eastAsia="zh-CN"/>
          </w:rPr>
          <w:t>与</w:t>
        </w:r>
      </w:ins>
      <w:ins w:id="882" w:author="Janusio" w:date="2018-03-17T08:49:36Z">
        <w:r>
          <w:rPr>
            <w:rFonts w:hint="eastAsia" w:ascii="Times New Roman" w:hAnsi="Times New Roman"/>
            <w:sz w:val="24"/>
            <w:szCs w:val="24"/>
            <w:lang w:val="en-US" w:eastAsia="zh-CN"/>
          </w:rPr>
          <w:t>硬件</w:t>
        </w:r>
      </w:ins>
      <w:ins w:id="883" w:author="Janusio" w:date="2018-03-17T08:49:31Z">
        <w:r>
          <w:rPr>
            <w:rFonts w:hint="eastAsia" w:ascii="Times New Roman" w:hAnsi="Times New Roman"/>
            <w:sz w:val="24"/>
            <w:szCs w:val="24"/>
            <w:lang w:val="en-US" w:eastAsia="zh-CN"/>
          </w:rPr>
          <w:t>TPM</w:t>
        </w:r>
      </w:ins>
      <w:ins w:id="884" w:author="Janusio" w:date="2018-03-17T08:49:40Z">
        <w:r>
          <w:rPr>
            <w:rFonts w:hint="eastAsia" w:ascii="Times New Roman" w:hAnsi="Times New Roman"/>
            <w:sz w:val="24"/>
            <w:szCs w:val="24"/>
            <w:lang w:val="en-US" w:eastAsia="zh-CN"/>
          </w:rPr>
          <w:t>进行</w:t>
        </w:r>
      </w:ins>
      <w:ins w:id="885" w:author="Janusio" w:date="2018-03-17T08:49:42Z">
        <w:r>
          <w:rPr>
            <w:rFonts w:hint="eastAsia" w:ascii="Times New Roman" w:hAnsi="Times New Roman"/>
            <w:sz w:val="24"/>
            <w:szCs w:val="24"/>
            <w:lang w:val="en-US" w:eastAsia="zh-CN"/>
          </w:rPr>
          <w:t>关联</w:t>
        </w:r>
      </w:ins>
      <w:ins w:id="886" w:author="Janusio" w:date="2018-03-17T08:49:43Z">
        <w:r>
          <w:rPr>
            <w:rFonts w:hint="eastAsia" w:ascii="Times New Roman" w:hAnsi="Times New Roman"/>
            <w:sz w:val="24"/>
            <w:szCs w:val="24"/>
            <w:lang w:val="en-US" w:eastAsia="zh-CN"/>
          </w:rPr>
          <w:t>，</w:t>
        </w:r>
      </w:ins>
      <w:ins w:id="887" w:author="Janusio" w:date="2018-03-17T08:49:50Z">
        <w:r>
          <w:rPr>
            <w:rFonts w:hint="eastAsia" w:ascii="Times New Roman" w:hAnsi="Times New Roman"/>
            <w:sz w:val="24"/>
            <w:szCs w:val="24"/>
            <w:lang w:val="en-US" w:eastAsia="zh-CN"/>
          </w:rPr>
          <w:t>由</w:t>
        </w:r>
      </w:ins>
      <w:ins w:id="888" w:author="Janusio" w:date="2018-03-17T08:49:51Z">
        <w:r>
          <w:rPr>
            <w:rFonts w:hint="eastAsia" w:ascii="Times New Roman" w:hAnsi="Times New Roman"/>
            <w:sz w:val="24"/>
            <w:szCs w:val="24"/>
            <w:lang w:val="en-US" w:eastAsia="zh-CN"/>
          </w:rPr>
          <w:t>TPM</w:t>
        </w:r>
      </w:ins>
      <w:ins w:id="889" w:author="Janusio" w:date="2018-03-17T08:49:54Z">
        <w:r>
          <w:rPr>
            <w:rFonts w:hint="eastAsia" w:ascii="Times New Roman" w:hAnsi="Times New Roman"/>
            <w:sz w:val="24"/>
            <w:szCs w:val="24"/>
            <w:lang w:val="en-US" w:eastAsia="zh-CN"/>
          </w:rPr>
          <w:t>确保</w:t>
        </w:r>
      </w:ins>
      <w:ins w:id="890" w:author="Janusio" w:date="2018-03-17T08:49:58Z">
        <w:r>
          <w:rPr>
            <w:rFonts w:hint="eastAsia" w:ascii="Times New Roman" w:hAnsi="Times New Roman"/>
            <w:sz w:val="24"/>
            <w:szCs w:val="24"/>
            <w:lang w:val="en-US" w:eastAsia="zh-CN"/>
          </w:rPr>
          <w:t>v</w:t>
        </w:r>
      </w:ins>
      <w:ins w:id="891" w:author="Janusio" w:date="2018-03-17T08:49:59Z">
        <w:r>
          <w:rPr>
            <w:rFonts w:hint="eastAsia" w:ascii="Times New Roman" w:hAnsi="Times New Roman"/>
            <w:sz w:val="24"/>
            <w:szCs w:val="24"/>
            <w:lang w:val="en-US" w:eastAsia="zh-CN"/>
          </w:rPr>
          <w:t>RT</w:t>
        </w:r>
      </w:ins>
      <w:ins w:id="892" w:author="Janusio" w:date="2018-03-17T08:50:00Z">
        <w:r>
          <w:rPr>
            <w:rFonts w:hint="eastAsia" w:ascii="Times New Roman" w:hAnsi="Times New Roman"/>
            <w:sz w:val="24"/>
            <w:szCs w:val="24"/>
            <w:lang w:val="en-US" w:eastAsia="zh-CN"/>
          </w:rPr>
          <w:t>的</w:t>
        </w:r>
      </w:ins>
      <w:ins w:id="893" w:author="Janusio" w:date="2018-03-17T08:50:01Z">
        <w:r>
          <w:rPr>
            <w:rFonts w:hint="eastAsia" w:ascii="Times New Roman" w:hAnsi="Times New Roman"/>
            <w:sz w:val="24"/>
            <w:szCs w:val="24"/>
            <w:lang w:val="en-US" w:eastAsia="zh-CN"/>
          </w:rPr>
          <w:t>安全</w:t>
        </w:r>
      </w:ins>
      <w:ins w:id="894" w:author="Janusio" w:date="2018-03-17T08:50:05Z">
        <w:r>
          <w:rPr>
            <w:rFonts w:hint="eastAsia" w:ascii="Times New Roman" w:hAnsi="Times New Roman"/>
            <w:sz w:val="24"/>
            <w:szCs w:val="24"/>
            <w:lang w:val="en-US" w:eastAsia="zh-CN"/>
          </w:rPr>
          <w:t>可信</w:t>
        </w:r>
      </w:ins>
      <w:ins w:id="895" w:author="Janusio" w:date="2018-03-17T08:50:06Z">
        <w:r>
          <w:rPr>
            <w:rFonts w:hint="eastAsia" w:ascii="Times New Roman" w:hAnsi="Times New Roman"/>
            <w:sz w:val="24"/>
            <w:szCs w:val="24"/>
            <w:lang w:val="en-US" w:eastAsia="zh-CN"/>
          </w:rPr>
          <w:t>。</w:t>
        </w:r>
      </w:ins>
      <w:del w:id="896" w:author="Janusio" w:date="2018-03-17T08:33:17Z">
        <w:r>
          <w:rPr>
            <w:rFonts w:hint="eastAsia" w:ascii="Times New Roman" w:hAnsi="Times New Roman"/>
            <w:sz w:val="24"/>
            <w:szCs w:val="24"/>
          </w:rPr>
          <w:delText>vm:={vm</w:delText>
        </w:r>
      </w:del>
      <w:del w:id="897" w:author="Janusio" w:date="2018-03-17T08:33:17Z">
        <w:r>
          <w:rPr>
            <w:rFonts w:hint="eastAsia" w:ascii="Times New Roman" w:hAnsi="Times New Roman"/>
            <w:sz w:val="24"/>
            <w:szCs w:val="24"/>
            <w:vertAlign w:val="subscript"/>
          </w:rPr>
          <w:delText>1</w:delText>
        </w:r>
      </w:del>
      <w:del w:id="898" w:author="Janusio" w:date="2018-03-17T08:33:17Z">
        <w:r>
          <w:rPr>
            <w:rFonts w:hint="eastAsia" w:ascii="Times New Roman" w:hAnsi="Times New Roman"/>
            <w:sz w:val="24"/>
            <w:szCs w:val="24"/>
          </w:rPr>
          <w:delText>, … , vm</w:delText>
        </w:r>
      </w:del>
      <w:del w:id="899" w:author="Janusio" w:date="2018-03-17T08:33:17Z">
        <w:r>
          <w:rPr>
            <w:rFonts w:hint="eastAsia" w:ascii="Times New Roman" w:hAnsi="Times New Roman"/>
            <w:sz w:val="24"/>
            <w:szCs w:val="24"/>
            <w:vertAlign w:val="subscript"/>
          </w:rPr>
          <w:delText>n</w:delText>
        </w:r>
      </w:del>
      <w:del w:id="900" w:author="Janusio" w:date="2018-03-17T08:33:17Z">
        <w:r>
          <w:rPr>
            <w:rFonts w:hint="eastAsia" w:ascii="Times New Roman" w:hAnsi="Times New Roman"/>
            <w:sz w:val="24"/>
            <w:szCs w:val="24"/>
          </w:rPr>
          <w:delText>}，表示虚拟化平台上层的用户虚拟机vm 集合。</w:delText>
        </w:r>
      </w:del>
    </w:p>
    <w:p>
      <w:pPr>
        <w:pStyle w:val="32"/>
        <w:spacing w:line="400" w:lineRule="exact"/>
        <w:ind w:firstLine="420" w:firstLineChars="0"/>
        <w:rPr>
          <w:rFonts w:hint="eastAsia" w:ascii="Times New Roman" w:hAnsi="Times New Roman"/>
          <w:sz w:val="24"/>
          <w:szCs w:val="24"/>
        </w:rPr>
        <w:pPrChange w:id="901" w:author="Janusio" w:date="2018-03-20T13:16:20Z">
          <w:pPr>
            <w:pStyle w:val="32"/>
            <w:spacing w:line="360" w:lineRule="auto"/>
            <w:ind w:firstLine="420" w:firstLineChars="0"/>
          </w:pPr>
        </w:pPrChange>
      </w:pPr>
      <w:del w:id="902" w:author="Janusio" w:date="2018-03-17T08:33:17Z">
        <w:r>
          <w:rPr>
            <w:rFonts w:hint="eastAsia" w:ascii="Times New Roman" w:hAnsi="Times New Roman"/>
            <w:sz w:val="24"/>
            <w:szCs w:val="24"/>
          </w:rPr>
          <w:delText>相似地，TVP的信任根也进一步分类为RT:={TPM, vRT}={TPM, (TJP, vTPM)}，其中，TPM 是</w:delText>
        </w:r>
      </w:del>
      <w:del w:id="903" w:author="Janusio" w:date="2018-03-17T08:33:17Z">
        <w:r>
          <w:rPr>
            <w:rFonts w:hint="eastAsia" w:ascii="Times New Roman" w:hAnsi="Times New Roman"/>
            <w:sz w:val="24"/>
            <w:szCs w:val="24"/>
            <w:lang w:val="en-US" w:eastAsia="zh-CN"/>
          </w:rPr>
          <w:delText>底层的</w:delText>
        </w:r>
      </w:del>
      <w:del w:id="904" w:author="Janusio" w:date="2018-03-17T08:33:17Z">
        <w:r>
          <w:rPr>
            <w:rFonts w:hint="eastAsia" w:ascii="Times New Roman" w:hAnsi="Times New Roman"/>
            <w:sz w:val="24"/>
            <w:szCs w:val="24"/>
          </w:rPr>
          <w:delText>硬件信任根，主要</w:delText>
        </w:r>
      </w:del>
      <w:del w:id="905" w:author="Janusio" w:date="2018-03-17T08:33:17Z">
        <w:r>
          <w:rPr>
            <w:rFonts w:hint="eastAsia" w:ascii="Times New Roman" w:hAnsi="Times New Roman"/>
            <w:sz w:val="24"/>
            <w:szCs w:val="24"/>
            <w:lang w:val="en-US" w:eastAsia="zh-CN"/>
          </w:rPr>
          <w:delText>通过可信计算技术</w:delText>
        </w:r>
      </w:del>
      <w:del w:id="906" w:author="Janusio" w:date="2018-03-17T08:33:17Z">
        <w:r>
          <w:rPr>
            <w:rFonts w:hint="eastAsia" w:ascii="Times New Roman" w:hAnsi="Times New Roman"/>
            <w:sz w:val="24"/>
            <w:szCs w:val="24"/>
          </w:rPr>
          <w:delText>为物理平台提供信任保障，它拥有</w:delText>
        </w:r>
      </w:del>
      <w:del w:id="907" w:author="Janusio" w:date="2018-03-17T08:33:17Z">
        <w:r>
          <w:rPr>
            <w:rFonts w:hint="eastAsia" w:ascii="Times New Roman" w:hAnsi="Times New Roman"/>
            <w:sz w:val="24"/>
            <w:szCs w:val="24"/>
            <w:lang w:val="en-US" w:eastAsia="zh-CN"/>
          </w:rPr>
          <w:delText>可信平台的</w:delText>
        </w:r>
      </w:del>
      <w:del w:id="908" w:author="Janusio" w:date="2018-03-17T08:33:17Z">
        <w:r>
          <w:rPr>
            <w:rFonts w:hint="eastAsia" w:ascii="Times New Roman" w:hAnsi="Times New Roman"/>
            <w:sz w:val="24"/>
            <w:szCs w:val="24"/>
          </w:rPr>
          <w:delText>非易失存储</w:delText>
        </w:r>
      </w:del>
      <w:del w:id="909" w:author="Janusio" w:date="2018-03-17T08:33:17Z">
        <w:r>
          <w:rPr>
            <w:rFonts w:hint="eastAsia" w:ascii="Times New Roman" w:hAnsi="Times New Roman"/>
            <w:sz w:val="24"/>
            <w:szCs w:val="24"/>
            <w:lang w:val="en-US" w:eastAsia="zh-CN"/>
          </w:rPr>
          <w:delText>、</w:delText>
        </w:r>
      </w:del>
      <w:del w:id="910" w:author="Janusio" w:date="2018-03-17T08:33:17Z">
        <w:r>
          <w:rPr>
            <w:rFonts w:hint="eastAsia" w:ascii="Times New Roman" w:hAnsi="Times New Roman"/>
            <w:sz w:val="24"/>
            <w:szCs w:val="24"/>
          </w:rPr>
          <w:delText>密钥存储等固有特性；vRT包含</w:delText>
        </w:r>
      </w:del>
      <w:del w:id="911" w:author="Janusio" w:date="2018-03-17T08:33:17Z">
        <w:r>
          <w:rPr>
            <w:rFonts w:hint="eastAsia" w:ascii="Times New Roman" w:hAnsi="Times New Roman"/>
            <w:sz w:val="24"/>
            <w:szCs w:val="24"/>
            <w:lang w:val="en-US" w:eastAsia="zh-CN"/>
          </w:rPr>
          <w:delText>可信衔接点</w:delText>
        </w:r>
      </w:del>
      <w:del w:id="912" w:author="Janusio" w:date="2018-03-17T08:33:17Z">
        <w:r>
          <w:rPr>
            <w:rFonts w:hint="eastAsia" w:ascii="Times New Roman" w:hAnsi="Times New Roman"/>
            <w:sz w:val="24"/>
            <w:szCs w:val="24"/>
          </w:rPr>
          <w:delText>TJP和vTPM，在功能实现上可表现为</w:delText>
        </w:r>
      </w:del>
      <w:del w:id="913" w:author="Janusio" w:date="2018-03-17T08:33:17Z">
        <w:r>
          <w:rPr>
            <w:rFonts w:hint="eastAsia" w:ascii="Times New Roman" w:hAnsi="Times New Roman"/>
            <w:sz w:val="24"/>
            <w:szCs w:val="24"/>
            <w:lang w:val="en-US" w:eastAsia="zh-CN"/>
          </w:rPr>
          <w:delText>主机</w:delText>
        </w:r>
      </w:del>
      <w:del w:id="914" w:author="Janusio" w:date="2018-03-17T08:33:17Z">
        <w:r>
          <w:rPr>
            <w:rFonts w:hint="eastAsia" w:ascii="Times New Roman" w:hAnsi="Times New Roman"/>
            <w:sz w:val="24"/>
            <w:szCs w:val="24"/>
          </w:rPr>
          <w:delText>m中内核组件或</w:delText>
        </w:r>
      </w:del>
      <w:del w:id="915" w:author="Janusio" w:date="2018-03-17T08:33:17Z">
        <w:r>
          <w:rPr>
            <w:rFonts w:hint="eastAsia" w:ascii="Times New Roman" w:hAnsi="Times New Roman"/>
            <w:sz w:val="24"/>
            <w:szCs w:val="24"/>
            <w:lang w:val="en-US" w:eastAsia="zh-CN"/>
          </w:rPr>
          <w:delText>部分</w:delText>
        </w:r>
      </w:del>
      <w:del w:id="916" w:author="Janusio" w:date="2018-03-17T08:33:17Z">
        <w:r>
          <w:rPr>
            <w:rFonts w:hint="eastAsia" w:ascii="Times New Roman" w:hAnsi="Times New Roman"/>
            <w:sz w:val="24"/>
            <w:szCs w:val="24"/>
          </w:rPr>
          <w:delText>独立的可信组件，</w:delText>
        </w:r>
      </w:del>
      <w:del w:id="917" w:author="Janusio" w:date="2018-03-17T08:33:17Z">
        <w:r>
          <w:rPr>
            <w:rFonts w:hint="eastAsia" w:ascii="Times New Roman" w:hAnsi="Times New Roman"/>
            <w:sz w:val="24"/>
            <w:szCs w:val="24"/>
            <w:lang w:val="en-US" w:eastAsia="zh-CN"/>
          </w:rPr>
          <w:delText>本文</w:delText>
        </w:r>
      </w:del>
      <w:del w:id="918" w:author="Janusio" w:date="2018-03-17T08:33:17Z">
        <w:r>
          <w:rPr>
            <w:rFonts w:hint="eastAsia" w:ascii="Times New Roman" w:hAnsi="Times New Roman"/>
            <w:sz w:val="24"/>
            <w:szCs w:val="24"/>
          </w:rPr>
          <w:delText>将</w:delText>
        </w:r>
      </w:del>
      <w:del w:id="919" w:author="Janusio" w:date="2018-03-17T08:33:17Z">
        <w:r>
          <w:rPr>
            <w:rFonts w:hint="eastAsia" w:ascii="Times New Roman" w:hAnsi="Times New Roman"/>
            <w:sz w:val="24"/>
            <w:szCs w:val="24"/>
            <w:lang w:val="en-US" w:eastAsia="zh-CN"/>
          </w:rPr>
          <w:delText>vRT</w:delText>
        </w:r>
      </w:del>
      <w:del w:id="920" w:author="Janusio" w:date="2018-03-17T08:33:17Z">
        <w:r>
          <w:rPr>
            <w:rFonts w:hint="eastAsia" w:ascii="Times New Roman" w:hAnsi="Times New Roman"/>
            <w:sz w:val="24"/>
            <w:szCs w:val="24"/>
          </w:rPr>
          <w:delText>抽象为一个独立</w:delText>
        </w:r>
      </w:del>
      <w:del w:id="921" w:author="Janusio" w:date="2018-03-17T08:33:17Z">
        <w:r>
          <w:rPr>
            <w:rFonts w:hint="eastAsia" w:ascii="Times New Roman" w:hAnsi="Times New Roman"/>
            <w:sz w:val="24"/>
            <w:szCs w:val="24"/>
            <w:lang w:val="en-US" w:eastAsia="zh-CN"/>
          </w:rPr>
          <w:delText>的可信</w:delText>
        </w:r>
      </w:del>
      <w:del w:id="922" w:author="Janusio" w:date="2018-03-17T08:33:17Z">
        <w:r>
          <w:rPr>
            <w:rFonts w:hint="eastAsia" w:ascii="Times New Roman" w:hAnsi="Times New Roman"/>
            <w:sz w:val="24"/>
            <w:szCs w:val="24"/>
          </w:rPr>
          <w:delText>功能组件，通过特定的映射关系与硬件信任根TPM关联</w:delText>
        </w:r>
      </w:del>
      <w:del w:id="923" w:author="Janusio" w:date="2018-03-17T08:33:17Z">
        <w:r>
          <w:rPr>
            <w:rFonts w:hint="eastAsia" w:ascii="Times New Roman" w:hAnsi="Times New Roman"/>
            <w:sz w:val="24"/>
            <w:szCs w:val="24"/>
            <w:lang w:eastAsia="zh-CN"/>
          </w:rPr>
          <w:delText>，</w:delText>
        </w:r>
      </w:del>
      <w:del w:id="924" w:author="Janusio" w:date="2018-03-17T08:33:17Z">
        <w:r>
          <w:rPr>
            <w:rFonts w:hint="eastAsia" w:ascii="Times New Roman" w:hAnsi="Times New Roman"/>
            <w:sz w:val="24"/>
            <w:szCs w:val="24"/>
          </w:rPr>
          <w:delText>以确保其</w:delText>
        </w:r>
      </w:del>
      <w:del w:id="925" w:author="Janusio" w:date="2018-03-17T08:33:17Z">
        <w:r>
          <w:rPr>
            <w:rFonts w:hint="eastAsia" w:ascii="Times New Roman" w:hAnsi="Times New Roman"/>
            <w:sz w:val="24"/>
            <w:szCs w:val="24"/>
            <w:lang w:val="en-US" w:eastAsia="zh-CN"/>
          </w:rPr>
          <w:delText>vRT的</w:delText>
        </w:r>
      </w:del>
      <w:del w:id="926"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Change w:id="927" w:author="Janusio" w:date="2018-03-20T13:16:20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Change w:id="928" w:author="Janusio" w:date="2018-03-20T13:16:20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Change w:id="929" w:author="Janusio" w:date="2018-03-20T13:16:20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Change w:id="930" w:author="Janusio" w:date="2018-03-20T13:16:20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Change w:id="931" w:author="Janusio" w:date="2018-03-20T13:16:20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27918"/>
      <w:bookmarkStart w:id="72" w:name="_Toc30580"/>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Change w:id="932" w:author="Janusio" w:date="2018-03-20T13:16:33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Change w:id="933" w:author="Janusio" w:date="2018-03-20T13:16:33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Change w:id="934" w:author="Janusio" w:date="2018-03-20T13:16:33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935" w:author="Janusio" w:date="2018-03-20T13:16:4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del w:id="936" w:author="Janusio" w:date="2018-03-20T13:23:57Z">
        <w:r>
          <w:rPr>
            <w:rFonts w:ascii="Times New Roman" w:hAnsi="Times New Roman"/>
            <w:color w:val="auto"/>
            <w:szCs w:val="21"/>
          </w:rPr>
          <w:delText>T</w:delText>
        </w:r>
      </w:del>
      <w:ins w:id="937" w:author="Janusio" w:date="2018-03-20T13:23:54Z">
        <w:r>
          <w:rPr>
            <w:rFonts w:hint="eastAsia"/>
            <w:color w:val="auto"/>
            <w:szCs w:val="21"/>
            <w:lang w:val="en-US" w:eastAsia="zh-CN"/>
          </w:rPr>
          <w:t>目前</w:t>
        </w:r>
      </w:ins>
      <w:ins w:id="938" w:author="Janusio" w:date="2018-03-20T13:24:10Z">
        <w:r>
          <w:rPr>
            <w:rFonts w:hint="eastAsia"/>
            <w:color w:val="auto"/>
            <w:szCs w:val="21"/>
            <w:lang w:val="en-US" w:eastAsia="zh-CN"/>
          </w:rPr>
          <w:t>可信</w:t>
        </w:r>
      </w:ins>
      <w:ins w:id="939" w:author="Janusio" w:date="2018-03-20T13:24:11Z">
        <w:r>
          <w:rPr>
            <w:rFonts w:hint="eastAsia"/>
            <w:color w:val="auto"/>
            <w:szCs w:val="21"/>
            <w:lang w:val="en-US" w:eastAsia="zh-CN"/>
          </w:rPr>
          <w:t>计算</w:t>
        </w:r>
      </w:ins>
      <w:ins w:id="940" w:author="Janusio" w:date="2018-03-20T13:24:12Z">
        <w:r>
          <w:rPr>
            <w:rFonts w:hint="eastAsia"/>
            <w:color w:val="auto"/>
            <w:szCs w:val="21"/>
            <w:lang w:val="en-US" w:eastAsia="zh-CN"/>
          </w:rPr>
          <w:t>中的</w:t>
        </w:r>
      </w:ins>
      <w:ins w:id="941" w:author="Janusio" w:date="2018-03-20T13:24:13Z">
        <w:r>
          <w:rPr>
            <w:rFonts w:hint="eastAsia"/>
            <w:color w:val="auto"/>
            <w:szCs w:val="21"/>
            <w:lang w:val="en-US" w:eastAsia="zh-CN"/>
          </w:rPr>
          <w:t>可信</w:t>
        </w:r>
      </w:ins>
      <w:ins w:id="942" w:author="Janusio" w:date="2018-03-20T13:24:15Z">
        <w:r>
          <w:rPr>
            <w:rFonts w:hint="eastAsia"/>
            <w:color w:val="auto"/>
            <w:szCs w:val="21"/>
            <w:lang w:val="en-US" w:eastAsia="zh-CN"/>
          </w:rPr>
          <w:t>主要是</w:t>
        </w:r>
      </w:ins>
      <w:ins w:id="943" w:author="Janusio" w:date="2018-03-20T13:24:17Z">
        <w:r>
          <w:rPr>
            <w:rFonts w:hint="eastAsia"/>
            <w:color w:val="auto"/>
            <w:szCs w:val="21"/>
            <w:lang w:val="en-US" w:eastAsia="zh-CN"/>
          </w:rPr>
          <w:t>遵从</w:t>
        </w:r>
      </w:ins>
      <w:ins w:id="944" w:author="Janusio" w:date="2018-03-20T13:24:19Z">
        <w:r>
          <w:rPr>
            <w:rFonts w:hint="eastAsia"/>
            <w:color w:val="auto"/>
            <w:szCs w:val="21"/>
            <w:lang w:val="en-US" w:eastAsia="zh-CN"/>
          </w:rPr>
          <w:t>TCG</w:t>
        </w:r>
      </w:ins>
      <w:ins w:id="945" w:author="Janusio" w:date="2018-03-20T13:24:24Z">
        <w:r>
          <w:rPr>
            <w:rFonts w:hint="eastAsia"/>
            <w:color w:val="auto"/>
            <w:szCs w:val="21"/>
            <w:lang w:val="en-US" w:eastAsia="zh-CN"/>
          </w:rPr>
          <w:t>组织</w:t>
        </w:r>
      </w:ins>
      <w:ins w:id="946" w:author="Janusio" w:date="2018-03-20T13:24:35Z">
        <w:r>
          <w:rPr>
            <w:rFonts w:hint="eastAsia"/>
            <w:color w:val="auto"/>
            <w:szCs w:val="21"/>
            <w:lang w:val="en-US" w:eastAsia="zh-CN"/>
          </w:rPr>
          <w:t>给出</w:t>
        </w:r>
      </w:ins>
      <w:ins w:id="947" w:author="Janusio" w:date="2018-03-20T13:25:26Z">
        <w:r>
          <w:rPr>
            <w:rFonts w:hint="eastAsia"/>
            <w:color w:val="auto"/>
            <w:szCs w:val="21"/>
            <w:lang w:val="en-US" w:eastAsia="zh-CN"/>
          </w:rPr>
          <w:t>的</w:t>
        </w:r>
      </w:ins>
      <w:ins w:id="948" w:author="Janusio" w:date="2018-03-20T13:25:20Z">
        <w:r>
          <w:rPr>
            <w:rFonts w:hint="eastAsia"/>
            <w:color w:val="auto"/>
            <w:szCs w:val="21"/>
            <w:lang w:val="en-US" w:eastAsia="zh-CN"/>
          </w:rPr>
          <w:t>可信</w:t>
        </w:r>
      </w:ins>
      <w:ins w:id="949" w:author="Janusio" w:date="2018-03-20T13:25:21Z">
        <w:r>
          <w:rPr>
            <w:rFonts w:hint="eastAsia"/>
            <w:color w:val="auto"/>
            <w:szCs w:val="21"/>
            <w:lang w:val="en-US" w:eastAsia="zh-CN"/>
          </w:rPr>
          <w:t>定义</w:t>
        </w:r>
      </w:ins>
      <w:ins w:id="950" w:author="Janusio" w:date="2018-03-20T13:25:22Z">
        <w:r>
          <w:rPr>
            <w:rFonts w:hint="eastAsia"/>
            <w:color w:val="auto"/>
            <w:szCs w:val="21"/>
            <w:lang w:val="en-US" w:eastAsia="zh-CN"/>
          </w:rPr>
          <w:t>，</w:t>
        </w:r>
      </w:ins>
      <w:ins w:id="951" w:author="Janusio" w:date="2018-03-20T13:25:23Z">
        <w:r>
          <w:rPr>
            <w:rFonts w:hint="eastAsia"/>
            <w:color w:val="auto"/>
            <w:szCs w:val="21"/>
            <w:lang w:val="en-US" w:eastAsia="zh-CN"/>
          </w:rPr>
          <w:t>即</w:t>
        </w:r>
      </w:ins>
      <w:ins w:id="952" w:author="Janusio" w:date="2018-03-20T13:25:40Z">
        <w:r>
          <w:rPr>
            <w:rFonts w:hint="eastAsia"/>
            <w:color w:val="auto"/>
            <w:szCs w:val="21"/>
            <w:lang w:val="en-US" w:eastAsia="zh-CN"/>
          </w:rPr>
          <w:t>系统</w:t>
        </w:r>
      </w:ins>
      <w:ins w:id="953" w:author="Janusio" w:date="2018-03-20T13:25:42Z">
        <w:r>
          <w:rPr>
            <w:rFonts w:hint="eastAsia"/>
            <w:color w:val="auto"/>
            <w:szCs w:val="21"/>
            <w:lang w:val="en-US" w:eastAsia="zh-CN"/>
          </w:rPr>
          <w:t>在</w:t>
        </w:r>
      </w:ins>
      <w:ins w:id="954" w:author="Janusio" w:date="2018-03-20T13:25:46Z">
        <w:r>
          <w:rPr>
            <w:rFonts w:hint="eastAsia"/>
            <w:color w:val="auto"/>
            <w:szCs w:val="21"/>
            <w:lang w:val="en-US" w:eastAsia="zh-CN"/>
          </w:rPr>
          <w:t>郑体的</w:t>
        </w:r>
      </w:ins>
      <w:ins w:id="955" w:author="Janusio" w:date="2018-03-20T13:25:50Z">
        <w:r>
          <w:rPr>
            <w:rFonts w:hint="eastAsia"/>
            <w:color w:val="auto"/>
            <w:szCs w:val="21"/>
            <w:lang w:val="en-US" w:eastAsia="zh-CN"/>
          </w:rPr>
          <w:t>加载和</w:t>
        </w:r>
      </w:ins>
      <w:ins w:id="956" w:author="Janusio" w:date="2018-03-20T13:25:51Z">
        <w:r>
          <w:rPr>
            <w:rFonts w:hint="eastAsia"/>
            <w:color w:val="auto"/>
            <w:szCs w:val="21"/>
            <w:lang w:val="en-US" w:eastAsia="zh-CN"/>
          </w:rPr>
          <w:t>运行</w:t>
        </w:r>
      </w:ins>
      <w:ins w:id="957" w:author="Janusio" w:date="2018-03-20T13:25:52Z">
        <w:r>
          <w:rPr>
            <w:rFonts w:hint="eastAsia"/>
            <w:color w:val="auto"/>
            <w:szCs w:val="21"/>
            <w:lang w:val="en-US" w:eastAsia="zh-CN"/>
          </w:rPr>
          <w:t>过程中</w:t>
        </w:r>
      </w:ins>
      <w:ins w:id="958" w:author="Janusio" w:date="2018-03-20T13:25:53Z">
        <w:r>
          <w:rPr>
            <w:rFonts w:hint="eastAsia"/>
            <w:color w:val="auto"/>
            <w:szCs w:val="21"/>
            <w:lang w:val="en-US" w:eastAsia="zh-CN"/>
          </w:rPr>
          <w:t>，</w:t>
        </w:r>
      </w:ins>
      <w:ins w:id="959" w:author="Janusio" w:date="2018-03-20T13:25:37Z">
        <w:r>
          <w:rPr>
            <w:rFonts w:hint="eastAsia"/>
            <w:color w:val="auto"/>
            <w:szCs w:val="21"/>
            <w:lang w:val="en-US" w:eastAsia="zh-CN"/>
          </w:rPr>
          <w:t>特定</w:t>
        </w:r>
      </w:ins>
      <w:ins w:id="960" w:author="Janusio" w:date="2018-03-20T13:24:54Z">
        <w:r>
          <w:rPr>
            <w:rFonts w:hint="eastAsia"/>
            <w:color w:val="auto"/>
            <w:szCs w:val="21"/>
            <w:lang w:val="en-US" w:eastAsia="zh-CN"/>
          </w:rPr>
          <w:t>实体</w:t>
        </w:r>
      </w:ins>
      <w:ins w:id="961" w:author="Janusio" w:date="2018-03-20T13:24:55Z">
        <w:r>
          <w:rPr>
            <w:rFonts w:hint="eastAsia"/>
            <w:color w:val="auto"/>
            <w:szCs w:val="21"/>
            <w:lang w:val="en-US" w:eastAsia="zh-CN"/>
          </w:rPr>
          <w:t>的</w:t>
        </w:r>
      </w:ins>
      <w:ins w:id="962" w:author="Janusio" w:date="2018-03-20T13:24:56Z">
        <w:r>
          <w:rPr>
            <w:rFonts w:hint="eastAsia"/>
            <w:color w:val="auto"/>
            <w:szCs w:val="21"/>
            <w:lang w:val="en-US" w:eastAsia="zh-CN"/>
          </w:rPr>
          <w:t>行为</w:t>
        </w:r>
      </w:ins>
      <w:ins w:id="963" w:author="Janusio" w:date="2018-03-20T13:24:57Z">
        <w:r>
          <w:rPr>
            <w:rFonts w:hint="eastAsia"/>
            <w:color w:val="auto"/>
            <w:szCs w:val="21"/>
            <w:lang w:val="en-US" w:eastAsia="zh-CN"/>
          </w:rPr>
          <w:t>是否可以</w:t>
        </w:r>
      </w:ins>
      <w:ins w:id="964" w:author="Janusio" w:date="2018-03-20T13:24:58Z">
        <w:r>
          <w:rPr>
            <w:rFonts w:hint="eastAsia"/>
            <w:color w:val="auto"/>
            <w:szCs w:val="21"/>
            <w:lang w:val="en-US" w:eastAsia="zh-CN"/>
          </w:rPr>
          <w:t>达到</w:t>
        </w:r>
      </w:ins>
      <w:ins w:id="965" w:author="Janusio" w:date="2018-03-20T13:26:06Z">
        <w:r>
          <w:rPr>
            <w:rFonts w:hint="eastAsia"/>
            <w:color w:val="auto"/>
            <w:szCs w:val="21"/>
            <w:lang w:val="en-US" w:eastAsia="zh-CN"/>
          </w:rPr>
          <w:t>系统</w:t>
        </w:r>
      </w:ins>
      <w:ins w:id="966" w:author="Janusio" w:date="2018-03-20T13:24:59Z">
        <w:r>
          <w:rPr>
            <w:rFonts w:hint="eastAsia"/>
            <w:color w:val="auto"/>
            <w:szCs w:val="21"/>
            <w:lang w:val="en-US" w:eastAsia="zh-CN"/>
          </w:rPr>
          <w:t>预期的</w:t>
        </w:r>
      </w:ins>
      <w:ins w:id="967" w:author="Janusio" w:date="2018-03-20T13:25:03Z">
        <w:r>
          <w:rPr>
            <w:rFonts w:hint="eastAsia"/>
            <w:color w:val="auto"/>
            <w:szCs w:val="21"/>
            <w:lang w:val="en-US" w:eastAsia="zh-CN"/>
          </w:rPr>
          <w:t>结果</w:t>
        </w:r>
      </w:ins>
      <w:ins w:id="968" w:author="Janusio" w:date="2018-03-20T13:25:06Z">
        <w:r>
          <w:rPr>
            <w:rFonts w:hint="eastAsia"/>
            <w:color w:val="auto"/>
            <w:szCs w:val="21"/>
            <w:lang w:val="en-US" w:eastAsia="zh-CN"/>
          </w:rPr>
          <w:t>。</w:t>
        </w:r>
      </w:ins>
      <w:ins w:id="969" w:author="Janusio" w:date="2018-03-20T13:26:15Z">
        <w:r>
          <w:rPr>
            <w:rFonts w:hint="eastAsia"/>
            <w:color w:val="auto"/>
            <w:szCs w:val="21"/>
            <w:lang w:val="en-US" w:eastAsia="zh-CN"/>
          </w:rPr>
          <w:t>根据</w:t>
        </w:r>
      </w:ins>
      <w:ins w:id="970" w:author="Janusio" w:date="2018-03-20T13:26:16Z">
        <w:r>
          <w:rPr>
            <w:rFonts w:hint="eastAsia"/>
            <w:color w:val="auto"/>
            <w:szCs w:val="21"/>
            <w:lang w:val="en-US" w:eastAsia="zh-CN"/>
          </w:rPr>
          <w:t>这一</w:t>
        </w:r>
      </w:ins>
      <w:ins w:id="971" w:author="Janusio" w:date="2018-03-20T13:26:18Z">
        <w:r>
          <w:rPr>
            <w:rFonts w:hint="eastAsia"/>
            <w:color w:val="auto"/>
            <w:szCs w:val="21"/>
            <w:lang w:val="en-US" w:eastAsia="zh-CN"/>
          </w:rPr>
          <w:t>定义</w:t>
        </w:r>
      </w:ins>
      <w:ins w:id="972" w:author="Janusio" w:date="2018-03-20T13:26:20Z">
        <w:r>
          <w:rPr>
            <w:rFonts w:hint="eastAsia"/>
            <w:color w:val="auto"/>
            <w:szCs w:val="21"/>
            <w:lang w:val="en-US" w:eastAsia="zh-CN"/>
          </w:rPr>
          <w:t>，</w:t>
        </w:r>
      </w:ins>
      <w:ins w:id="973" w:author="Janusio" w:date="2018-03-20T13:26:22Z">
        <w:r>
          <w:rPr>
            <w:rFonts w:hint="eastAsia"/>
            <w:color w:val="auto"/>
            <w:szCs w:val="21"/>
            <w:lang w:val="en-US" w:eastAsia="zh-CN"/>
          </w:rPr>
          <w:t>完整性</w:t>
        </w:r>
      </w:ins>
      <w:ins w:id="974" w:author="Janusio" w:date="2018-03-20T13:26:24Z">
        <w:r>
          <w:rPr>
            <w:rFonts w:hint="eastAsia"/>
            <w:color w:val="auto"/>
            <w:szCs w:val="21"/>
            <w:lang w:val="en-US" w:eastAsia="zh-CN"/>
          </w:rPr>
          <w:t>度量</w:t>
        </w:r>
      </w:ins>
      <w:ins w:id="975" w:author="Janusio" w:date="2018-03-20T13:26:28Z">
        <w:r>
          <w:rPr>
            <w:rFonts w:hint="eastAsia"/>
            <w:color w:val="auto"/>
            <w:szCs w:val="21"/>
            <w:lang w:val="en-US" w:eastAsia="zh-CN"/>
          </w:rPr>
          <w:t>的</w:t>
        </w:r>
      </w:ins>
      <w:ins w:id="976" w:author="Janusio" w:date="2018-03-20T13:26:29Z">
        <w:r>
          <w:rPr>
            <w:rFonts w:hint="eastAsia"/>
            <w:color w:val="auto"/>
            <w:szCs w:val="21"/>
            <w:lang w:val="en-US" w:eastAsia="zh-CN"/>
          </w:rPr>
          <w:t>方案</w:t>
        </w:r>
      </w:ins>
      <w:ins w:id="977" w:author="Janusio" w:date="2018-03-20T13:26:30Z">
        <w:r>
          <w:rPr>
            <w:rFonts w:hint="eastAsia"/>
            <w:color w:val="auto"/>
            <w:szCs w:val="21"/>
            <w:lang w:val="en-US" w:eastAsia="zh-CN"/>
          </w:rPr>
          <w:t>就</w:t>
        </w:r>
      </w:ins>
      <w:ins w:id="978" w:author="Janusio" w:date="2018-03-20T13:26:31Z">
        <w:r>
          <w:rPr>
            <w:rFonts w:hint="eastAsia"/>
            <w:color w:val="auto"/>
            <w:szCs w:val="21"/>
            <w:lang w:val="en-US" w:eastAsia="zh-CN"/>
          </w:rPr>
          <w:t>可以</w:t>
        </w:r>
      </w:ins>
      <w:ins w:id="979" w:author="Janusio" w:date="2018-03-20T13:26:34Z">
        <w:r>
          <w:rPr>
            <w:rFonts w:hint="eastAsia"/>
            <w:color w:val="auto"/>
            <w:szCs w:val="21"/>
            <w:lang w:val="en-US" w:eastAsia="zh-CN"/>
          </w:rPr>
          <w:t>被</w:t>
        </w:r>
      </w:ins>
      <w:ins w:id="980" w:author="Janusio" w:date="2018-03-20T13:26:37Z">
        <w:r>
          <w:rPr>
            <w:rFonts w:hint="eastAsia"/>
            <w:color w:val="auto"/>
            <w:szCs w:val="21"/>
            <w:lang w:val="en-US" w:eastAsia="zh-CN"/>
          </w:rPr>
          <w:t>规范</w:t>
        </w:r>
      </w:ins>
      <w:ins w:id="981" w:author="Janusio" w:date="2018-03-20T13:26:38Z">
        <w:r>
          <w:rPr>
            <w:rFonts w:hint="eastAsia"/>
            <w:color w:val="auto"/>
            <w:szCs w:val="21"/>
            <w:lang w:val="en-US" w:eastAsia="zh-CN"/>
          </w:rPr>
          <w:t>为</w:t>
        </w:r>
      </w:ins>
      <w:ins w:id="982" w:author="Janusio" w:date="2018-03-20T13:26:40Z">
        <w:r>
          <w:rPr>
            <w:rFonts w:hint="eastAsia"/>
            <w:color w:val="auto"/>
            <w:szCs w:val="21"/>
            <w:lang w:val="en-US" w:eastAsia="zh-CN"/>
          </w:rPr>
          <w:t>系统</w:t>
        </w:r>
      </w:ins>
      <w:ins w:id="983" w:author="Janusio" w:date="2018-03-20T13:26:41Z">
        <w:r>
          <w:rPr>
            <w:rFonts w:hint="eastAsia"/>
            <w:color w:val="auto"/>
            <w:szCs w:val="21"/>
            <w:lang w:val="en-US" w:eastAsia="zh-CN"/>
          </w:rPr>
          <w:t>组件</w:t>
        </w:r>
      </w:ins>
      <w:ins w:id="984" w:author="Janusio" w:date="2018-03-20T13:26:43Z">
        <w:r>
          <w:rPr>
            <w:rFonts w:hint="eastAsia"/>
            <w:color w:val="auto"/>
            <w:szCs w:val="21"/>
            <w:lang w:val="en-US" w:eastAsia="zh-CN"/>
          </w:rPr>
          <w:t>运行</w:t>
        </w:r>
      </w:ins>
      <w:ins w:id="985" w:author="Janusio" w:date="2018-03-20T13:26:44Z">
        <w:r>
          <w:rPr>
            <w:rFonts w:hint="eastAsia"/>
            <w:color w:val="auto"/>
            <w:szCs w:val="21"/>
            <w:lang w:val="en-US" w:eastAsia="zh-CN"/>
          </w:rPr>
          <w:t>前</w:t>
        </w:r>
      </w:ins>
      <w:ins w:id="986" w:author="Janusio" w:date="2018-03-20T13:26:50Z">
        <w:r>
          <w:rPr>
            <w:rFonts w:hint="eastAsia"/>
            <w:color w:val="auto"/>
            <w:szCs w:val="21"/>
            <w:lang w:val="en-US" w:eastAsia="zh-CN"/>
          </w:rPr>
          <w:t>需要</w:t>
        </w:r>
      </w:ins>
      <w:ins w:id="987" w:author="Janusio" w:date="2018-03-20T13:26:51Z">
        <w:r>
          <w:rPr>
            <w:rFonts w:hint="eastAsia"/>
            <w:color w:val="auto"/>
            <w:szCs w:val="21"/>
            <w:lang w:val="en-US" w:eastAsia="zh-CN"/>
          </w:rPr>
          <w:t>进行</w:t>
        </w:r>
      </w:ins>
      <w:ins w:id="988" w:author="Janusio" w:date="2018-03-20T13:26:52Z">
        <w:r>
          <w:rPr>
            <w:rFonts w:hint="eastAsia"/>
            <w:color w:val="auto"/>
            <w:szCs w:val="21"/>
            <w:lang w:val="en-US" w:eastAsia="zh-CN"/>
          </w:rPr>
          <w:t>可信度量</w:t>
        </w:r>
      </w:ins>
      <w:ins w:id="989" w:author="Janusio" w:date="2018-03-20T13:26:53Z">
        <w:r>
          <w:rPr>
            <w:rFonts w:hint="eastAsia"/>
            <w:color w:val="auto"/>
            <w:szCs w:val="21"/>
            <w:lang w:val="en-US" w:eastAsia="zh-CN"/>
          </w:rPr>
          <w:t>，</w:t>
        </w:r>
      </w:ins>
      <w:ins w:id="990" w:author="Janusio" w:date="2018-03-20T13:26:54Z">
        <w:r>
          <w:rPr>
            <w:rFonts w:hint="eastAsia"/>
            <w:color w:val="auto"/>
            <w:szCs w:val="21"/>
            <w:lang w:val="en-US" w:eastAsia="zh-CN"/>
          </w:rPr>
          <w:t>如果</w:t>
        </w:r>
      </w:ins>
      <w:ins w:id="991" w:author="Janusio" w:date="2018-03-20T13:26:55Z">
        <w:r>
          <w:rPr>
            <w:rFonts w:hint="eastAsia"/>
            <w:color w:val="auto"/>
            <w:szCs w:val="21"/>
            <w:lang w:val="en-US" w:eastAsia="zh-CN"/>
          </w:rPr>
          <w:t>和</w:t>
        </w:r>
      </w:ins>
      <w:ins w:id="992" w:author="Janusio" w:date="2018-03-20T13:26:57Z">
        <w:r>
          <w:rPr>
            <w:rFonts w:hint="eastAsia"/>
            <w:color w:val="auto"/>
            <w:szCs w:val="21"/>
            <w:lang w:val="en-US" w:eastAsia="zh-CN"/>
          </w:rPr>
          <w:t>预期</w:t>
        </w:r>
      </w:ins>
      <w:ins w:id="993" w:author="Janusio" w:date="2018-03-20T13:26:58Z">
        <w:r>
          <w:rPr>
            <w:rFonts w:hint="eastAsia"/>
            <w:color w:val="auto"/>
            <w:szCs w:val="21"/>
            <w:lang w:val="en-US" w:eastAsia="zh-CN"/>
          </w:rPr>
          <w:t>的</w:t>
        </w:r>
      </w:ins>
      <w:ins w:id="994" w:author="Janusio" w:date="2018-03-20T13:26:59Z">
        <w:r>
          <w:rPr>
            <w:rFonts w:hint="eastAsia"/>
            <w:color w:val="auto"/>
            <w:szCs w:val="21"/>
            <w:lang w:val="en-US" w:eastAsia="zh-CN"/>
          </w:rPr>
          <w:t>结果</w:t>
        </w:r>
      </w:ins>
      <w:ins w:id="995" w:author="Janusio" w:date="2018-03-20T13:27:02Z">
        <w:r>
          <w:rPr>
            <w:rFonts w:hint="eastAsia"/>
            <w:color w:val="auto"/>
            <w:szCs w:val="21"/>
            <w:lang w:val="en-US" w:eastAsia="zh-CN"/>
          </w:rPr>
          <w:t>一致</w:t>
        </w:r>
      </w:ins>
      <w:ins w:id="996" w:author="Janusio" w:date="2018-03-20T13:27:03Z">
        <w:r>
          <w:rPr>
            <w:rFonts w:hint="eastAsia"/>
            <w:color w:val="auto"/>
            <w:szCs w:val="21"/>
            <w:lang w:val="en-US" w:eastAsia="zh-CN"/>
          </w:rPr>
          <w:t>的</w:t>
        </w:r>
      </w:ins>
      <w:ins w:id="997" w:author="Janusio" w:date="2018-03-20T13:27:04Z">
        <w:r>
          <w:rPr>
            <w:rFonts w:hint="eastAsia"/>
            <w:color w:val="auto"/>
            <w:szCs w:val="21"/>
            <w:lang w:val="en-US" w:eastAsia="zh-CN"/>
          </w:rPr>
          <w:t>话</w:t>
        </w:r>
      </w:ins>
      <w:ins w:id="998" w:author="Janusio" w:date="2018-03-20T13:27:07Z">
        <w:r>
          <w:rPr>
            <w:rFonts w:hint="eastAsia"/>
            <w:color w:val="auto"/>
            <w:szCs w:val="21"/>
            <w:lang w:val="en-US" w:eastAsia="zh-CN"/>
          </w:rPr>
          <w:t>才可以</w:t>
        </w:r>
      </w:ins>
      <w:ins w:id="999" w:author="Janusio" w:date="2018-03-20T13:27:08Z">
        <w:r>
          <w:rPr>
            <w:rFonts w:hint="eastAsia"/>
            <w:color w:val="auto"/>
            <w:szCs w:val="21"/>
            <w:lang w:val="en-US" w:eastAsia="zh-CN"/>
          </w:rPr>
          <w:t>进行</w:t>
        </w:r>
      </w:ins>
      <w:ins w:id="1000" w:author="Janusio" w:date="2018-03-20T13:27:14Z">
        <w:r>
          <w:rPr>
            <w:rFonts w:hint="eastAsia"/>
            <w:color w:val="auto"/>
            <w:szCs w:val="21"/>
            <w:lang w:val="en-US" w:eastAsia="zh-CN"/>
          </w:rPr>
          <w:t>被</w:t>
        </w:r>
      </w:ins>
      <w:ins w:id="1001" w:author="Janusio" w:date="2018-03-20T13:27:15Z">
        <w:r>
          <w:rPr>
            <w:rFonts w:hint="eastAsia"/>
            <w:color w:val="auto"/>
            <w:szCs w:val="21"/>
            <w:lang w:val="en-US" w:eastAsia="zh-CN"/>
          </w:rPr>
          <w:t>系统</w:t>
        </w:r>
      </w:ins>
      <w:ins w:id="1002" w:author="Janusio" w:date="2018-03-20T13:27:17Z">
        <w:r>
          <w:rPr>
            <w:rFonts w:hint="eastAsia"/>
            <w:color w:val="auto"/>
            <w:szCs w:val="21"/>
            <w:lang w:val="en-US" w:eastAsia="zh-CN"/>
          </w:rPr>
          <w:t>整体</w:t>
        </w:r>
      </w:ins>
      <w:ins w:id="1003" w:author="Janusio" w:date="2018-03-20T13:27:19Z">
        <w:r>
          <w:rPr>
            <w:rFonts w:hint="eastAsia"/>
            <w:color w:val="auto"/>
            <w:szCs w:val="21"/>
            <w:lang w:val="en-US" w:eastAsia="zh-CN"/>
          </w:rPr>
          <w:t>所信任，</w:t>
        </w:r>
      </w:ins>
      <w:ins w:id="1004" w:author="Janusio" w:date="2018-03-20T13:27:28Z">
        <w:r>
          <w:rPr>
            <w:rFonts w:hint="eastAsia"/>
            <w:color w:val="auto"/>
            <w:szCs w:val="21"/>
            <w:lang w:val="en-US" w:eastAsia="zh-CN"/>
          </w:rPr>
          <w:t>以及</w:t>
        </w:r>
      </w:ins>
      <w:ins w:id="1005" w:author="Janusio" w:date="2018-03-20T13:27:31Z">
        <w:r>
          <w:rPr>
            <w:rFonts w:hint="eastAsia"/>
            <w:color w:val="auto"/>
            <w:szCs w:val="21"/>
            <w:lang w:val="en-US" w:eastAsia="zh-CN"/>
          </w:rPr>
          <w:t>系统</w:t>
        </w:r>
      </w:ins>
      <w:ins w:id="1006" w:author="Janusio" w:date="2018-03-20T13:27:35Z">
        <w:r>
          <w:rPr>
            <w:rFonts w:hint="eastAsia"/>
            <w:color w:val="auto"/>
            <w:szCs w:val="21"/>
            <w:lang w:val="en-US" w:eastAsia="zh-CN"/>
          </w:rPr>
          <w:t>控制权</w:t>
        </w:r>
      </w:ins>
      <w:ins w:id="1007" w:author="Janusio" w:date="2018-03-20T13:27:36Z">
        <w:r>
          <w:rPr>
            <w:rFonts w:hint="eastAsia"/>
            <w:color w:val="auto"/>
            <w:szCs w:val="21"/>
            <w:lang w:val="en-US" w:eastAsia="zh-CN"/>
          </w:rPr>
          <w:t>的</w:t>
        </w:r>
      </w:ins>
      <w:ins w:id="1008" w:author="Janusio" w:date="2018-03-20T13:27:37Z">
        <w:r>
          <w:rPr>
            <w:rFonts w:hint="eastAsia"/>
            <w:color w:val="auto"/>
            <w:szCs w:val="21"/>
            <w:lang w:val="en-US" w:eastAsia="zh-CN"/>
          </w:rPr>
          <w:t>转移。</w:t>
        </w:r>
      </w:ins>
      <w:del w:id="1009" w:author="Janusio" w:date="2018-03-20T13:27:45Z">
        <w:r>
          <w:rPr>
            <w:rFonts w:ascii="Times New Roman" w:hAnsi="Times New Roman"/>
            <w:color w:val="auto"/>
            <w:szCs w:val="21"/>
          </w:rPr>
          <w:delText>CG 组织从实体行为预期性角度给出可信的定义，并采用装载前度量的方案，给出了信任链传递和控制权转移的过程</w:delText>
        </w:r>
      </w:del>
      <w:r>
        <w:rPr>
          <w:rFonts w:hint="eastAsia"/>
          <w:color w:val="auto"/>
          <w:szCs w:val="21"/>
          <w:vertAlign w:val="superscript"/>
          <w:lang w:val="en-US" w:eastAsia="zh-CN"/>
        </w:rPr>
        <w:t>[</w:t>
      </w:r>
      <w:del w:id="1010" w:author="Janusio" w:date="2018-03-20T13:20:02Z">
        <w:r>
          <w:rPr>
            <w:rFonts w:hint="eastAsia"/>
            <w:color w:val="auto"/>
            <w:szCs w:val="21"/>
            <w:vertAlign w:val="superscript"/>
            <w:lang w:val="en-US" w:eastAsia="zh-CN"/>
          </w:rPr>
          <w:delText>19</w:delText>
        </w:r>
      </w:del>
      <w:ins w:id="1011" w:author="Janusio" w:date="2018-03-20T13:20:02Z">
        <w:r>
          <w:rPr>
            <w:rFonts w:hint="eastAsia"/>
            <w:color w:val="auto"/>
            <w:szCs w:val="21"/>
            <w:vertAlign w:val="superscript"/>
            <w:lang w:val="en-US" w:eastAsia="zh-CN"/>
          </w:rPr>
          <w:t>27</w:t>
        </w:r>
      </w:ins>
      <w:r>
        <w:rPr>
          <w:rFonts w:hint="eastAsia"/>
          <w:color w:val="auto"/>
          <w:szCs w:val="21"/>
          <w:vertAlign w:val="superscript"/>
          <w:lang w:val="en-US" w:eastAsia="zh-CN"/>
        </w:rPr>
        <w:t>]</w:t>
      </w:r>
      <w:r>
        <w:rPr>
          <w:rFonts w:ascii="Times New Roman" w:hAnsi="Times New Roman"/>
          <w:color w:val="auto"/>
          <w:szCs w:val="21"/>
        </w:rPr>
        <w:t>。</w:t>
      </w:r>
      <w:ins w:id="1012" w:author="Janusio" w:date="2018-03-20T13:28:38Z">
        <w:r>
          <w:rPr>
            <w:rFonts w:hint="eastAsia"/>
            <w:color w:val="auto"/>
            <w:szCs w:val="21"/>
            <w:lang w:val="en-US" w:eastAsia="zh-CN"/>
          </w:rPr>
          <w:t>并且，</w:t>
        </w:r>
      </w:ins>
      <w:ins w:id="1013" w:author="Janusio" w:date="2018-03-20T13:28:41Z">
        <w:r>
          <w:rPr>
            <w:rFonts w:hint="eastAsia"/>
            <w:color w:val="auto"/>
            <w:szCs w:val="21"/>
            <w:lang w:val="en-US" w:eastAsia="zh-CN"/>
          </w:rPr>
          <w:t>云计算</w:t>
        </w:r>
      </w:ins>
      <w:ins w:id="1014" w:author="Janusio" w:date="2018-03-20T13:28:42Z">
        <w:r>
          <w:rPr>
            <w:rFonts w:hint="eastAsia"/>
            <w:color w:val="auto"/>
            <w:szCs w:val="21"/>
            <w:lang w:val="en-US" w:eastAsia="zh-CN"/>
          </w:rPr>
          <w:t>环境下的</w:t>
        </w:r>
      </w:ins>
      <w:ins w:id="1015" w:author="Janusio" w:date="2018-03-20T13:28:45Z">
        <w:r>
          <w:rPr>
            <w:rFonts w:hint="eastAsia"/>
            <w:color w:val="auto"/>
            <w:szCs w:val="21"/>
            <w:lang w:val="en-US" w:eastAsia="zh-CN"/>
          </w:rPr>
          <w:t>TVP的</w:t>
        </w:r>
      </w:ins>
      <w:ins w:id="1016" w:author="Janusio" w:date="2018-03-20T13:28:46Z">
        <w:r>
          <w:rPr>
            <w:rFonts w:hint="eastAsia"/>
            <w:color w:val="auto"/>
            <w:szCs w:val="21"/>
            <w:lang w:val="en-US" w:eastAsia="zh-CN"/>
          </w:rPr>
          <w:t>信任链模型</w:t>
        </w:r>
      </w:ins>
      <w:ins w:id="1017" w:author="Janusio" w:date="2018-03-20T13:28:47Z">
        <w:r>
          <w:rPr>
            <w:rFonts w:hint="eastAsia"/>
            <w:color w:val="auto"/>
            <w:szCs w:val="21"/>
            <w:lang w:val="en-US" w:eastAsia="zh-CN"/>
          </w:rPr>
          <w:t>也</w:t>
        </w:r>
      </w:ins>
      <w:ins w:id="1018" w:author="Janusio" w:date="2018-03-20T13:28:50Z">
        <w:r>
          <w:rPr>
            <w:rFonts w:hint="eastAsia"/>
            <w:color w:val="auto"/>
            <w:szCs w:val="21"/>
            <w:lang w:val="en-US" w:eastAsia="zh-CN"/>
          </w:rPr>
          <w:t>在</w:t>
        </w:r>
      </w:ins>
      <w:ins w:id="1019" w:author="Janusio" w:date="2018-03-20T13:28:51Z">
        <w:r>
          <w:rPr>
            <w:rFonts w:hint="eastAsia"/>
            <w:color w:val="auto"/>
            <w:szCs w:val="21"/>
            <w:lang w:val="en-US" w:eastAsia="zh-CN"/>
          </w:rPr>
          <w:t>整体</w:t>
        </w:r>
      </w:ins>
      <w:ins w:id="1020" w:author="Janusio" w:date="2018-03-20T13:28:52Z">
        <w:r>
          <w:rPr>
            <w:rFonts w:hint="eastAsia"/>
            <w:color w:val="auto"/>
            <w:szCs w:val="21"/>
            <w:lang w:val="en-US" w:eastAsia="zh-CN"/>
          </w:rPr>
          <w:t>上与</w:t>
        </w:r>
      </w:ins>
      <w:ins w:id="1021" w:author="Janusio" w:date="2018-03-20T13:28:54Z">
        <w:r>
          <w:rPr>
            <w:rFonts w:hint="eastAsia"/>
            <w:color w:val="auto"/>
            <w:szCs w:val="21"/>
            <w:lang w:val="en-US" w:eastAsia="zh-CN"/>
          </w:rPr>
          <w:t>普通可信</w:t>
        </w:r>
      </w:ins>
      <w:ins w:id="1022" w:author="Janusio" w:date="2018-03-20T13:28:55Z">
        <w:r>
          <w:rPr>
            <w:rFonts w:hint="eastAsia"/>
            <w:color w:val="auto"/>
            <w:szCs w:val="21"/>
            <w:lang w:val="en-US" w:eastAsia="zh-CN"/>
          </w:rPr>
          <w:t>计算</w:t>
        </w:r>
      </w:ins>
      <w:ins w:id="1023" w:author="Janusio" w:date="2018-03-20T13:28:57Z">
        <w:r>
          <w:rPr>
            <w:rFonts w:hint="eastAsia"/>
            <w:color w:val="auto"/>
            <w:szCs w:val="21"/>
            <w:lang w:val="en-US" w:eastAsia="zh-CN"/>
          </w:rPr>
          <w:t>平台</w:t>
        </w:r>
      </w:ins>
      <w:ins w:id="1024" w:author="Janusio" w:date="2018-03-20T13:28:59Z">
        <w:r>
          <w:rPr>
            <w:rFonts w:hint="eastAsia"/>
            <w:color w:val="auto"/>
            <w:szCs w:val="21"/>
            <w:lang w:val="en-US" w:eastAsia="zh-CN"/>
          </w:rPr>
          <w:t>类似</w:t>
        </w:r>
      </w:ins>
      <w:ins w:id="1025" w:author="Janusio" w:date="2018-03-20T13:29:00Z">
        <w:r>
          <w:rPr>
            <w:rFonts w:hint="eastAsia"/>
            <w:color w:val="auto"/>
            <w:szCs w:val="21"/>
            <w:lang w:val="en-US" w:eastAsia="zh-CN"/>
          </w:rPr>
          <w:t>，</w:t>
        </w:r>
      </w:ins>
      <w:ins w:id="1026" w:author="Janusio" w:date="2018-03-20T13:29:04Z">
        <w:r>
          <w:rPr>
            <w:rFonts w:hint="eastAsia"/>
            <w:color w:val="auto"/>
            <w:szCs w:val="21"/>
            <w:lang w:val="en-US" w:eastAsia="zh-CN"/>
          </w:rPr>
          <w:t>不仅需要</w:t>
        </w:r>
      </w:ins>
      <w:ins w:id="1027" w:author="Janusio" w:date="2018-03-20T13:29:06Z">
        <w:r>
          <w:rPr>
            <w:rFonts w:hint="eastAsia"/>
            <w:color w:val="auto"/>
            <w:szCs w:val="21"/>
            <w:lang w:val="en-US" w:eastAsia="zh-CN"/>
          </w:rPr>
          <w:t>保证</w:t>
        </w:r>
      </w:ins>
      <w:ins w:id="1028" w:author="Janusio" w:date="2018-03-20T13:29:08Z">
        <w:r>
          <w:rPr>
            <w:rFonts w:hint="eastAsia"/>
            <w:color w:val="auto"/>
            <w:szCs w:val="21"/>
            <w:lang w:val="en-US" w:eastAsia="zh-CN"/>
          </w:rPr>
          <w:t>底层</w:t>
        </w:r>
      </w:ins>
      <w:ins w:id="1029" w:author="Janusio" w:date="2018-03-20T13:29:09Z">
        <w:r>
          <w:rPr>
            <w:rFonts w:hint="eastAsia"/>
            <w:color w:val="auto"/>
            <w:szCs w:val="21"/>
            <w:lang w:val="en-US" w:eastAsia="zh-CN"/>
          </w:rPr>
          <w:t>物理</w:t>
        </w:r>
      </w:ins>
      <w:ins w:id="1030" w:author="Janusio" w:date="2018-03-20T13:29:11Z">
        <w:r>
          <w:rPr>
            <w:rFonts w:hint="eastAsia"/>
            <w:color w:val="auto"/>
            <w:szCs w:val="21"/>
            <w:lang w:val="en-US" w:eastAsia="zh-CN"/>
          </w:rPr>
          <w:t>平台</w:t>
        </w:r>
      </w:ins>
      <w:ins w:id="1031" w:author="Janusio" w:date="2018-03-20T13:29:12Z">
        <w:r>
          <w:rPr>
            <w:rFonts w:hint="eastAsia"/>
            <w:color w:val="auto"/>
            <w:szCs w:val="21"/>
            <w:lang w:val="en-US" w:eastAsia="zh-CN"/>
          </w:rPr>
          <w:t>能够</w:t>
        </w:r>
      </w:ins>
      <w:ins w:id="1032" w:author="Janusio" w:date="2018-03-20T13:29:13Z">
        <w:r>
          <w:rPr>
            <w:rFonts w:hint="eastAsia"/>
            <w:color w:val="auto"/>
            <w:szCs w:val="21"/>
            <w:lang w:val="en-US" w:eastAsia="zh-CN"/>
          </w:rPr>
          <w:t>按照</w:t>
        </w:r>
      </w:ins>
      <w:ins w:id="1033" w:author="Janusio" w:date="2018-03-20T13:29:16Z">
        <w:r>
          <w:rPr>
            <w:rFonts w:hint="eastAsia"/>
            <w:color w:val="auto"/>
            <w:szCs w:val="21"/>
            <w:lang w:val="en-US" w:eastAsia="zh-CN"/>
          </w:rPr>
          <w:t>原有的</w:t>
        </w:r>
      </w:ins>
      <w:ins w:id="1034" w:author="Janusio" w:date="2018-03-20T13:29:17Z">
        <w:r>
          <w:rPr>
            <w:rFonts w:hint="eastAsia"/>
            <w:color w:val="auto"/>
            <w:szCs w:val="21"/>
            <w:lang w:val="en-US" w:eastAsia="zh-CN"/>
          </w:rPr>
          <w:t>方式</w:t>
        </w:r>
      </w:ins>
      <w:ins w:id="1035" w:author="Janusio" w:date="2018-03-20T13:29:47Z">
        <w:r>
          <w:rPr>
            <w:rFonts w:hint="eastAsia"/>
            <w:color w:val="auto"/>
            <w:szCs w:val="21"/>
            <w:lang w:val="en-US" w:eastAsia="zh-CN"/>
          </w:rPr>
          <w:t>基于</w:t>
        </w:r>
      </w:ins>
      <w:ins w:id="1036" w:author="Janusio" w:date="2018-03-20T13:29:50Z">
        <w:r>
          <w:rPr>
            <w:rFonts w:hint="eastAsia"/>
            <w:color w:val="auto"/>
            <w:szCs w:val="21"/>
            <w:lang w:val="en-US" w:eastAsia="zh-CN"/>
          </w:rPr>
          <w:t>硬件</w:t>
        </w:r>
      </w:ins>
      <w:ins w:id="1037" w:author="Janusio" w:date="2018-03-20T13:29:52Z">
        <w:r>
          <w:rPr>
            <w:rFonts w:hint="eastAsia"/>
            <w:color w:val="auto"/>
            <w:szCs w:val="21"/>
            <w:lang w:val="en-US" w:eastAsia="zh-CN"/>
          </w:rPr>
          <w:t>可信根</w:t>
        </w:r>
      </w:ins>
      <w:ins w:id="1038" w:author="Janusio" w:date="2018-03-20T13:29:17Z">
        <w:r>
          <w:rPr>
            <w:rFonts w:hint="eastAsia"/>
            <w:color w:val="auto"/>
            <w:szCs w:val="21"/>
            <w:lang w:val="en-US" w:eastAsia="zh-CN"/>
          </w:rPr>
          <w:t>进</w:t>
        </w:r>
      </w:ins>
      <w:ins w:id="1039" w:author="Janusio" w:date="2018-03-20T13:29:20Z">
        <w:r>
          <w:rPr>
            <w:rFonts w:hint="eastAsia"/>
            <w:color w:val="auto"/>
            <w:szCs w:val="21"/>
            <w:lang w:val="en-US" w:eastAsia="zh-CN"/>
          </w:rPr>
          <w:t>行</w:t>
        </w:r>
      </w:ins>
      <w:ins w:id="1040" w:author="Janusio" w:date="2018-03-20T13:29:21Z">
        <w:r>
          <w:rPr>
            <w:rFonts w:hint="eastAsia"/>
            <w:color w:val="auto"/>
            <w:szCs w:val="21"/>
            <w:lang w:val="en-US" w:eastAsia="zh-CN"/>
          </w:rPr>
          <w:t>信任</w:t>
        </w:r>
      </w:ins>
      <w:ins w:id="1041" w:author="Janusio" w:date="2018-03-20T13:29:23Z">
        <w:r>
          <w:rPr>
            <w:rFonts w:hint="eastAsia"/>
            <w:color w:val="auto"/>
            <w:szCs w:val="21"/>
            <w:lang w:val="en-US" w:eastAsia="zh-CN"/>
          </w:rPr>
          <w:t>链</w:t>
        </w:r>
      </w:ins>
      <w:ins w:id="1042" w:author="Janusio" w:date="2018-03-20T13:29:24Z">
        <w:r>
          <w:rPr>
            <w:rFonts w:hint="eastAsia"/>
            <w:color w:val="auto"/>
            <w:szCs w:val="21"/>
            <w:lang w:val="en-US" w:eastAsia="zh-CN"/>
          </w:rPr>
          <w:t>构建</w:t>
        </w:r>
      </w:ins>
      <w:ins w:id="1043" w:author="Janusio" w:date="2018-03-20T13:29:25Z">
        <w:r>
          <w:rPr>
            <w:rFonts w:hint="eastAsia"/>
            <w:color w:val="auto"/>
            <w:szCs w:val="21"/>
            <w:lang w:val="en-US" w:eastAsia="zh-CN"/>
          </w:rPr>
          <w:t>，</w:t>
        </w:r>
      </w:ins>
      <w:ins w:id="1044" w:author="Janusio" w:date="2018-03-20T13:29:26Z">
        <w:r>
          <w:rPr>
            <w:rFonts w:hint="eastAsia"/>
            <w:color w:val="auto"/>
            <w:szCs w:val="21"/>
            <w:lang w:val="en-US" w:eastAsia="zh-CN"/>
          </w:rPr>
          <w:t>也</w:t>
        </w:r>
      </w:ins>
      <w:ins w:id="1045" w:author="Janusio" w:date="2018-03-20T13:29:27Z">
        <w:r>
          <w:rPr>
            <w:rFonts w:hint="eastAsia"/>
            <w:color w:val="auto"/>
            <w:szCs w:val="21"/>
            <w:lang w:val="en-US" w:eastAsia="zh-CN"/>
          </w:rPr>
          <w:t>要</w:t>
        </w:r>
      </w:ins>
      <w:ins w:id="1046" w:author="Janusio" w:date="2018-03-20T13:29:28Z">
        <w:r>
          <w:rPr>
            <w:rFonts w:hint="eastAsia"/>
            <w:color w:val="auto"/>
            <w:szCs w:val="21"/>
            <w:lang w:val="en-US" w:eastAsia="zh-CN"/>
          </w:rPr>
          <w:t>保证</w:t>
        </w:r>
      </w:ins>
      <w:ins w:id="1047" w:author="Janusio" w:date="2018-03-20T13:29:31Z">
        <w:r>
          <w:rPr>
            <w:rFonts w:hint="eastAsia"/>
            <w:color w:val="auto"/>
            <w:szCs w:val="21"/>
            <w:lang w:val="en-US" w:eastAsia="zh-CN"/>
          </w:rPr>
          <w:t>虚拟机</w:t>
        </w:r>
      </w:ins>
      <w:ins w:id="1048" w:author="Janusio" w:date="2018-03-20T13:29:38Z">
        <w:r>
          <w:rPr>
            <w:rFonts w:hint="eastAsia"/>
            <w:color w:val="auto"/>
            <w:szCs w:val="21"/>
            <w:lang w:val="en-US" w:eastAsia="zh-CN"/>
          </w:rPr>
          <w:t>能够</w:t>
        </w:r>
      </w:ins>
      <w:ins w:id="1049" w:author="Janusio" w:date="2018-03-20T13:29:57Z">
        <w:r>
          <w:rPr>
            <w:rFonts w:hint="eastAsia"/>
            <w:color w:val="auto"/>
            <w:szCs w:val="21"/>
            <w:lang w:val="en-US" w:eastAsia="zh-CN"/>
          </w:rPr>
          <w:t>基于虚拟</w:t>
        </w:r>
      </w:ins>
      <w:ins w:id="1050" w:author="Janusio" w:date="2018-03-20T13:29:59Z">
        <w:r>
          <w:rPr>
            <w:rFonts w:hint="eastAsia"/>
            <w:color w:val="auto"/>
            <w:szCs w:val="21"/>
            <w:lang w:val="en-US" w:eastAsia="zh-CN"/>
          </w:rPr>
          <w:t>可信根</w:t>
        </w:r>
      </w:ins>
      <w:ins w:id="1051" w:author="Janusio" w:date="2018-03-20T13:30:00Z">
        <w:r>
          <w:rPr>
            <w:rFonts w:hint="eastAsia"/>
            <w:color w:val="auto"/>
            <w:szCs w:val="21"/>
            <w:lang w:val="en-US" w:eastAsia="zh-CN"/>
          </w:rPr>
          <w:t>进行</w:t>
        </w:r>
      </w:ins>
      <w:ins w:id="1052" w:author="Janusio" w:date="2018-03-20T13:30:01Z">
        <w:r>
          <w:rPr>
            <w:rFonts w:hint="eastAsia"/>
            <w:color w:val="auto"/>
            <w:szCs w:val="21"/>
            <w:lang w:val="en-US" w:eastAsia="zh-CN"/>
          </w:rPr>
          <w:t>可信</w:t>
        </w:r>
      </w:ins>
      <w:ins w:id="1053" w:author="Janusio" w:date="2018-03-20T13:30:02Z">
        <w:r>
          <w:rPr>
            <w:rFonts w:hint="eastAsia"/>
            <w:color w:val="auto"/>
            <w:szCs w:val="21"/>
            <w:lang w:val="en-US" w:eastAsia="zh-CN"/>
          </w:rPr>
          <w:t>度量</w:t>
        </w:r>
      </w:ins>
      <w:ins w:id="1054" w:author="Janusio" w:date="2018-03-20T13:30:03Z">
        <w:r>
          <w:rPr>
            <w:rFonts w:hint="eastAsia"/>
            <w:color w:val="auto"/>
            <w:szCs w:val="21"/>
            <w:lang w:val="en-US" w:eastAsia="zh-CN"/>
          </w:rPr>
          <w:t>。</w:t>
        </w:r>
      </w:ins>
      <w:ins w:id="1055" w:author="Janusio" w:date="2018-03-20T13:30:08Z">
        <w:r>
          <w:rPr>
            <w:rFonts w:hint="eastAsia"/>
            <w:color w:val="auto"/>
            <w:szCs w:val="21"/>
            <w:lang w:val="en-US" w:eastAsia="zh-CN"/>
          </w:rPr>
          <w:t>但是</w:t>
        </w:r>
      </w:ins>
      <w:ins w:id="1056" w:author="Janusio" w:date="2018-03-20T13:30:09Z">
        <w:r>
          <w:rPr>
            <w:rFonts w:hint="eastAsia"/>
            <w:color w:val="auto"/>
            <w:szCs w:val="21"/>
            <w:lang w:val="en-US" w:eastAsia="zh-CN"/>
          </w:rPr>
          <w:t>在</w:t>
        </w:r>
      </w:ins>
      <w:ins w:id="1057" w:author="Janusio" w:date="2018-03-20T13:30:14Z">
        <w:r>
          <w:rPr>
            <w:rFonts w:hint="eastAsia"/>
            <w:color w:val="auto"/>
            <w:szCs w:val="21"/>
            <w:lang w:val="en-US" w:eastAsia="zh-CN"/>
          </w:rPr>
          <w:t>云计算</w:t>
        </w:r>
      </w:ins>
      <w:ins w:id="1058" w:author="Janusio" w:date="2018-03-20T13:30:17Z">
        <w:r>
          <w:rPr>
            <w:rFonts w:hint="eastAsia"/>
            <w:color w:val="auto"/>
            <w:szCs w:val="21"/>
            <w:lang w:val="en-US" w:eastAsia="zh-CN"/>
          </w:rPr>
          <w:t>平台</w:t>
        </w:r>
      </w:ins>
      <w:ins w:id="1059" w:author="Janusio" w:date="2018-03-20T13:30:18Z">
        <w:r>
          <w:rPr>
            <w:rFonts w:hint="eastAsia"/>
            <w:color w:val="auto"/>
            <w:szCs w:val="21"/>
            <w:lang w:val="en-US" w:eastAsia="zh-CN"/>
          </w:rPr>
          <w:t>中，</w:t>
        </w:r>
      </w:ins>
      <w:ins w:id="1060" w:author="Janusio" w:date="2018-03-20T13:30:20Z">
        <w:r>
          <w:rPr>
            <w:rFonts w:hint="eastAsia"/>
            <w:color w:val="auto"/>
            <w:szCs w:val="21"/>
            <w:lang w:val="en-US" w:eastAsia="zh-CN"/>
          </w:rPr>
          <w:t>每个</w:t>
        </w:r>
      </w:ins>
      <w:ins w:id="1061" w:author="Janusio" w:date="2018-03-20T13:30:21Z">
        <w:r>
          <w:rPr>
            <w:rFonts w:hint="eastAsia"/>
            <w:color w:val="auto"/>
            <w:szCs w:val="21"/>
            <w:lang w:val="en-US" w:eastAsia="zh-CN"/>
          </w:rPr>
          <w:t>虚拟机</w:t>
        </w:r>
      </w:ins>
      <w:ins w:id="1062" w:author="Janusio" w:date="2018-03-20T13:30:22Z">
        <w:r>
          <w:rPr>
            <w:rFonts w:hint="eastAsia"/>
            <w:color w:val="auto"/>
            <w:szCs w:val="21"/>
            <w:lang w:val="en-US" w:eastAsia="zh-CN"/>
          </w:rPr>
          <w:t>都</w:t>
        </w:r>
      </w:ins>
      <w:ins w:id="1063" w:author="Janusio" w:date="2018-03-20T13:30:23Z">
        <w:r>
          <w:rPr>
            <w:rFonts w:hint="eastAsia"/>
            <w:color w:val="auto"/>
            <w:szCs w:val="21"/>
            <w:lang w:val="en-US" w:eastAsia="zh-CN"/>
          </w:rPr>
          <w:t>会</w:t>
        </w:r>
      </w:ins>
      <w:ins w:id="1064" w:author="Janusio" w:date="2018-03-20T13:30:25Z">
        <w:r>
          <w:rPr>
            <w:rFonts w:hint="eastAsia"/>
            <w:color w:val="auto"/>
            <w:szCs w:val="21"/>
            <w:lang w:val="en-US" w:eastAsia="zh-CN"/>
          </w:rPr>
          <w:t>存在</w:t>
        </w:r>
      </w:ins>
      <w:ins w:id="1065" w:author="Janusio" w:date="2018-03-20T13:30:26Z">
        <w:r>
          <w:rPr>
            <w:rFonts w:hint="eastAsia"/>
            <w:color w:val="auto"/>
            <w:szCs w:val="21"/>
            <w:lang w:val="en-US" w:eastAsia="zh-CN"/>
          </w:rPr>
          <w:t>一个</w:t>
        </w:r>
      </w:ins>
      <w:ins w:id="1066" w:author="Janusio" w:date="2018-03-20T13:30:27Z">
        <w:r>
          <w:rPr>
            <w:rFonts w:hint="eastAsia"/>
            <w:color w:val="auto"/>
            <w:szCs w:val="21"/>
            <w:lang w:val="en-US" w:eastAsia="zh-CN"/>
          </w:rPr>
          <w:t>单独的</w:t>
        </w:r>
      </w:ins>
      <w:ins w:id="1067" w:author="Janusio" w:date="2018-03-20T13:30:29Z">
        <w:r>
          <w:rPr>
            <w:rFonts w:hint="eastAsia"/>
            <w:color w:val="auto"/>
            <w:szCs w:val="21"/>
            <w:lang w:val="en-US" w:eastAsia="zh-CN"/>
          </w:rPr>
          <w:t>信任链</w:t>
        </w:r>
      </w:ins>
      <w:ins w:id="1068" w:author="Janusio" w:date="2018-03-20T13:30:30Z">
        <w:r>
          <w:rPr>
            <w:rFonts w:hint="eastAsia"/>
            <w:color w:val="auto"/>
            <w:szCs w:val="21"/>
            <w:lang w:val="en-US" w:eastAsia="zh-CN"/>
          </w:rPr>
          <w:t>构建</w:t>
        </w:r>
      </w:ins>
      <w:ins w:id="1069" w:author="Janusio" w:date="2018-03-20T13:30:31Z">
        <w:r>
          <w:rPr>
            <w:rFonts w:hint="eastAsia"/>
            <w:color w:val="auto"/>
            <w:szCs w:val="21"/>
            <w:lang w:val="en-US" w:eastAsia="zh-CN"/>
          </w:rPr>
          <w:t>过程</w:t>
        </w:r>
      </w:ins>
      <w:ins w:id="1070" w:author="Janusio" w:date="2018-03-20T13:30:32Z">
        <w:r>
          <w:rPr>
            <w:rFonts w:hint="eastAsia"/>
            <w:color w:val="auto"/>
            <w:szCs w:val="21"/>
            <w:lang w:val="en-US" w:eastAsia="zh-CN"/>
          </w:rPr>
          <w:t>，</w:t>
        </w:r>
      </w:ins>
      <w:ins w:id="1071" w:author="Janusio" w:date="2018-03-20T13:30:33Z">
        <w:r>
          <w:rPr>
            <w:rFonts w:hint="eastAsia"/>
            <w:color w:val="auto"/>
            <w:szCs w:val="21"/>
            <w:lang w:val="en-US" w:eastAsia="zh-CN"/>
          </w:rPr>
          <w:t>原有的</w:t>
        </w:r>
      </w:ins>
      <w:ins w:id="1072" w:author="Janusio" w:date="2018-03-20T13:30:36Z">
        <w:r>
          <w:rPr>
            <w:rFonts w:hint="eastAsia"/>
            <w:color w:val="auto"/>
            <w:szCs w:val="21"/>
            <w:lang w:val="en-US" w:eastAsia="zh-CN"/>
          </w:rPr>
          <w:t>信任链</w:t>
        </w:r>
      </w:ins>
      <w:ins w:id="1073" w:author="Janusio" w:date="2018-03-20T13:30:39Z">
        <w:r>
          <w:rPr>
            <w:rFonts w:hint="eastAsia"/>
            <w:color w:val="auto"/>
            <w:szCs w:val="21"/>
            <w:lang w:val="en-US" w:eastAsia="zh-CN"/>
          </w:rPr>
          <w:t>扩展</w:t>
        </w:r>
      </w:ins>
      <w:ins w:id="1074" w:author="Janusio" w:date="2018-03-20T13:30:45Z">
        <w:r>
          <w:rPr>
            <w:rFonts w:hint="eastAsia"/>
            <w:color w:val="auto"/>
            <w:szCs w:val="21"/>
            <w:lang w:val="en-US" w:eastAsia="zh-CN"/>
          </w:rPr>
          <w:t>或者</w:t>
        </w:r>
      </w:ins>
      <w:ins w:id="1075" w:author="Janusio" w:date="2018-03-20T13:30:51Z">
        <w:r>
          <w:rPr>
            <w:rFonts w:hint="eastAsia"/>
            <w:color w:val="auto"/>
            <w:szCs w:val="21"/>
            <w:lang w:val="en-US" w:eastAsia="zh-CN"/>
          </w:rPr>
          <w:t>分离</w:t>
        </w:r>
      </w:ins>
      <w:ins w:id="1076" w:author="Janusio" w:date="2018-03-20T13:30:52Z">
        <w:r>
          <w:rPr>
            <w:rFonts w:hint="eastAsia"/>
            <w:color w:val="auto"/>
            <w:szCs w:val="21"/>
            <w:lang w:val="en-US" w:eastAsia="zh-CN"/>
          </w:rPr>
          <w:t>的</w:t>
        </w:r>
      </w:ins>
      <w:ins w:id="1077" w:author="Janusio" w:date="2018-03-20T13:30:53Z">
        <w:r>
          <w:rPr>
            <w:rFonts w:hint="eastAsia"/>
            <w:color w:val="auto"/>
            <w:szCs w:val="21"/>
            <w:lang w:val="en-US" w:eastAsia="zh-CN"/>
          </w:rPr>
          <w:t>信任链</w:t>
        </w:r>
      </w:ins>
      <w:ins w:id="1078" w:author="Janusio" w:date="2018-03-20T13:30:54Z">
        <w:r>
          <w:rPr>
            <w:rFonts w:hint="eastAsia"/>
            <w:color w:val="auto"/>
            <w:szCs w:val="21"/>
            <w:lang w:val="en-US" w:eastAsia="zh-CN"/>
          </w:rPr>
          <w:t>构建</w:t>
        </w:r>
      </w:ins>
      <w:ins w:id="1079" w:author="Janusio" w:date="2018-03-20T13:30:56Z">
        <w:r>
          <w:rPr>
            <w:rFonts w:hint="eastAsia"/>
            <w:color w:val="auto"/>
            <w:szCs w:val="21"/>
            <w:lang w:val="en-US" w:eastAsia="zh-CN"/>
          </w:rPr>
          <w:t>均不能</w:t>
        </w:r>
      </w:ins>
      <w:ins w:id="1080" w:author="Janusio" w:date="2018-03-20T13:30:57Z">
        <w:r>
          <w:rPr>
            <w:rFonts w:hint="eastAsia"/>
            <w:color w:val="auto"/>
            <w:szCs w:val="21"/>
            <w:lang w:val="en-US" w:eastAsia="zh-CN"/>
          </w:rPr>
          <w:t>达到</w:t>
        </w:r>
      </w:ins>
      <w:ins w:id="1081" w:author="Janusio" w:date="2018-03-20T13:30:59Z">
        <w:r>
          <w:rPr>
            <w:rFonts w:hint="eastAsia"/>
            <w:color w:val="auto"/>
            <w:szCs w:val="21"/>
            <w:lang w:val="en-US" w:eastAsia="zh-CN"/>
          </w:rPr>
          <w:t>对</w:t>
        </w:r>
      </w:ins>
      <w:ins w:id="1082" w:author="Janusio" w:date="2018-03-20T13:31:00Z">
        <w:r>
          <w:rPr>
            <w:rFonts w:hint="eastAsia"/>
            <w:color w:val="auto"/>
            <w:szCs w:val="21"/>
            <w:lang w:val="en-US" w:eastAsia="zh-CN"/>
          </w:rPr>
          <w:t>云计算</w:t>
        </w:r>
      </w:ins>
      <w:ins w:id="1083" w:author="Janusio" w:date="2018-03-20T13:31:02Z">
        <w:r>
          <w:rPr>
            <w:rFonts w:hint="eastAsia"/>
            <w:color w:val="auto"/>
            <w:szCs w:val="21"/>
            <w:lang w:val="en-US" w:eastAsia="zh-CN"/>
          </w:rPr>
          <w:t>平台</w:t>
        </w:r>
      </w:ins>
      <w:ins w:id="1084" w:author="Janusio" w:date="2018-03-20T13:31:03Z">
        <w:r>
          <w:rPr>
            <w:rFonts w:hint="eastAsia"/>
            <w:color w:val="auto"/>
            <w:szCs w:val="21"/>
            <w:lang w:val="en-US" w:eastAsia="zh-CN"/>
          </w:rPr>
          <w:t>信任链的</w:t>
        </w:r>
      </w:ins>
      <w:ins w:id="1085" w:author="Janusio" w:date="2018-03-20T13:31:18Z">
        <w:r>
          <w:rPr>
            <w:rFonts w:hint="eastAsia"/>
            <w:color w:val="auto"/>
            <w:szCs w:val="21"/>
            <w:lang w:val="en-US" w:eastAsia="zh-CN"/>
          </w:rPr>
          <w:t>链式</w:t>
        </w:r>
      </w:ins>
      <w:ins w:id="1086" w:author="Janusio" w:date="2018-03-20T13:31:04Z">
        <w:r>
          <w:rPr>
            <w:rFonts w:hint="eastAsia"/>
            <w:color w:val="auto"/>
            <w:szCs w:val="21"/>
            <w:lang w:val="en-US" w:eastAsia="zh-CN"/>
          </w:rPr>
          <w:t>构建</w:t>
        </w:r>
      </w:ins>
      <w:ins w:id="1087" w:author="Janusio" w:date="2018-03-20T13:31:19Z">
        <w:r>
          <w:rPr>
            <w:rFonts w:hint="eastAsia"/>
            <w:color w:val="auto"/>
            <w:szCs w:val="21"/>
            <w:lang w:val="en-US" w:eastAsia="zh-CN"/>
          </w:rPr>
          <w:t>的</w:t>
        </w:r>
      </w:ins>
      <w:ins w:id="1088" w:author="Janusio" w:date="2018-03-20T13:31:20Z">
        <w:r>
          <w:rPr>
            <w:rFonts w:hint="eastAsia"/>
            <w:color w:val="auto"/>
            <w:szCs w:val="21"/>
            <w:lang w:val="en-US" w:eastAsia="zh-CN"/>
          </w:rPr>
          <w:t>目的</w:t>
        </w:r>
      </w:ins>
      <w:ins w:id="1089" w:author="Janusio" w:date="2018-03-20T13:33:11Z">
        <w:r>
          <w:rPr>
            <w:rFonts w:hint="eastAsia"/>
            <w:color w:val="auto"/>
            <w:szCs w:val="21"/>
            <w:vertAlign w:val="superscript"/>
            <w:lang w:val="en-US" w:eastAsia="zh-CN"/>
            <w:rPrChange w:id="1090" w:author="Janusio" w:date="2018-03-20T13:33:23Z">
              <w:rPr>
                <w:rFonts w:hint="eastAsia"/>
                <w:color w:val="auto"/>
                <w:szCs w:val="21"/>
                <w:lang w:val="en-US" w:eastAsia="zh-CN"/>
              </w:rPr>
            </w:rPrChange>
          </w:rPr>
          <w:t>[</w:t>
        </w:r>
      </w:ins>
      <w:ins w:id="1091" w:author="Janusio" w:date="2018-03-20T13:33:13Z">
        <w:r>
          <w:rPr>
            <w:rFonts w:hint="eastAsia"/>
            <w:color w:val="auto"/>
            <w:szCs w:val="21"/>
            <w:vertAlign w:val="superscript"/>
            <w:lang w:val="en-US" w:eastAsia="zh-CN"/>
            <w:rPrChange w:id="1092" w:author="Janusio" w:date="2018-03-20T13:33:23Z">
              <w:rPr>
                <w:rFonts w:hint="eastAsia"/>
                <w:color w:val="auto"/>
                <w:szCs w:val="21"/>
                <w:lang w:val="en-US" w:eastAsia="zh-CN"/>
              </w:rPr>
            </w:rPrChange>
          </w:rPr>
          <w:t>2</w:t>
        </w:r>
      </w:ins>
      <w:ins w:id="1093" w:author="Janusio" w:date="2018-03-20T13:33:14Z">
        <w:r>
          <w:rPr>
            <w:rFonts w:hint="eastAsia"/>
            <w:color w:val="auto"/>
            <w:szCs w:val="21"/>
            <w:vertAlign w:val="superscript"/>
            <w:lang w:val="en-US" w:eastAsia="zh-CN"/>
            <w:rPrChange w:id="1094" w:author="Janusio" w:date="2018-03-20T13:33:23Z">
              <w:rPr>
                <w:rFonts w:hint="eastAsia"/>
                <w:color w:val="auto"/>
                <w:szCs w:val="21"/>
                <w:lang w:val="en-US" w:eastAsia="zh-CN"/>
              </w:rPr>
            </w:rPrChange>
          </w:rPr>
          <w:t>7</w:t>
        </w:r>
      </w:ins>
      <w:ins w:id="1095" w:author="Janusio" w:date="2018-03-20T13:33:11Z">
        <w:r>
          <w:rPr>
            <w:rFonts w:hint="eastAsia"/>
            <w:color w:val="auto"/>
            <w:szCs w:val="21"/>
            <w:vertAlign w:val="superscript"/>
            <w:lang w:val="en-US" w:eastAsia="zh-CN"/>
            <w:rPrChange w:id="1096" w:author="Janusio" w:date="2018-03-20T13:33:23Z">
              <w:rPr>
                <w:rFonts w:hint="eastAsia"/>
                <w:color w:val="auto"/>
                <w:szCs w:val="21"/>
                <w:lang w:val="en-US" w:eastAsia="zh-CN"/>
              </w:rPr>
            </w:rPrChange>
          </w:rPr>
          <w:t>]</w:t>
        </w:r>
      </w:ins>
      <w:ins w:id="1097" w:author="Janusio" w:date="2018-03-20T13:31:05Z">
        <w:r>
          <w:rPr>
            <w:rFonts w:hint="eastAsia"/>
            <w:color w:val="auto"/>
            <w:szCs w:val="21"/>
            <w:lang w:val="en-US" w:eastAsia="zh-CN"/>
          </w:rPr>
          <w:t>。</w:t>
        </w:r>
      </w:ins>
      <w:ins w:id="1098" w:author="Janusio" w:date="2018-03-20T13:31:39Z">
        <w:r>
          <w:rPr>
            <w:rFonts w:hint="eastAsia"/>
            <w:color w:val="auto"/>
            <w:szCs w:val="21"/>
            <w:lang w:val="en-US" w:eastAsia="zh-CN"/>
          </w:rPr>
          <w:t>本文</w:t>
        </w:r>
      </w:ins>
      <w:ins w:id="1099" w:author="Janusio" w:date="2018-03-20T13:31:40Z">
        <w:r>
          <w:rPr>
            <w:rFonts w:hint="eastAsia"/>
            <w:color w:val="auto"/>
            <w:szCs w:val="21"/>
            <w:lang w:val="en-US" w:eastAsia="zh-CN"/>
          </w:rPr>
          <w:t>提出的</w:t>
        </w:r>
      </w:ins>
      <w:ins w:id="1100" w:author="Janusio" w:date="2018-03-20T13:31:41Z">
        <w:r>
          <w:rPr>
            <w:rFonts w:hint="eastAsia"/>
            <w:color w:val="auto"/>
            <w:szCs w:val="21"/>
            <w:lang w:val="en-US" w:eastAsia="zh-CN"/>
          </w:rPr>
          <w:t>具有</w:t>
        </w:r>
      </w:ins>
      <w:ins w:id="1101" w:author="Janusio" w:date="2018-03-20T13:31:42Z">
        <w:r>
          <w:rPr>
            <w:rFonts w:hint="eastAsia"/>
            <w:color w:val="auto"/>
            <w:szCs w:val="21"/>
            <w:lang w:val="en-US" w:eastAsia="zh-CN"/>
          </w:rPr>
          <w:t>可信</w:t>
        </w:r>
      </w:ins>
      <w:ins w:id="1102" w:author="Janusio" w:date="2018-03-20T13:31:44Z">
        <w:r>
          <w:rPr>
            <w:rFonts w:hint="eastAsia"/>
            <w:color w:val="auto"/>
            <w:szCs w:val="21"/>
            <w:lang w:val="en-US" w:eastAsia="zh-CN"/>
          </w:rPr>
          <w:t>衔接点的</w:t>
        </w:r>
      </w:ins>
      <w:ins w:id="1103" w:author="Janusio" w:date="2018-03-20T13:31:50Z">
        <w:r>
          <w:rPr>
            <w:rFonts w:hint="eastAsia"/>
            <w:color w:val="auto"/>
            <w:szCs w:val="21"/>
            <w:lang w:val="en-US" w:eastAsia="zh-CN"/>
          </w:rPr>
          <w:t>TVP</w:t>
        </w:r>
      </w:ins>
      <w:ins w:id="1104" w:author="Janusio" w:date="2018-03-20T13:31:51Z">
        <w:r>
          <w:rPr>
            <w:rFonts w:hint="eastAsia"/>
            <w:color w:val="auto"/>
            <w:szCs w:val="21"/>
            <w:lang w:val="en-US" w:eastAsia="zh-CN"/>
          </w:rPr>
          <w:t>架构</w:t>
        </w:r>
      </w:ins>
      <w:ins w:id="1105" w:author="Janusio" w:date="2018-03-20T13:31:53Z">
        <w:r>
          <w:rPr>
            <w:rFonts w:hint="eastAsia"/>
            <w:color w:val="auto"/>
            <w:szCs w:val="21"/>
            <w:lang w:val="en-US" w:eastAsia="zh-CN"/>
          </w:rPr>
          <w:t>能够</w:t>
        </w:r>
      </w:ins>
      <w:ins w:id="1106" w:author="Janusio" w:date="2018-03-20T13:32:02Z">
        <w:r>
          <w:rPr>
            <w:rFonts w:hint="eastAsia"/>
            <w:color w:val="auto"/>
            <w:szCs w:val="21"/>
            <w:lang w:val="en-US" w:eastAsia="zh-CN"/>
          </w:rPr>
          <w:t>在</w:t>
        </w:r>
      </w:ins>
      <w:ins w:id="1107" w:author="Janusio" w:date="2018-03-20T13:32:03Z">
        <w:r>
          <w:rPr>
            <w:rFonts w:hint="eastAsia"/>
            <w:color w:val="auto"/>
            <w:szCs w:val="21"/>
            <w:lang w:val="en-US" w:eastAsia="zh-CN"/>
          </w:rPr>
          <w:t>可信</w:t>
        </w:r>
      </w:ins>
      <w:ins w:id="1108" w:author="Janusio" w:date="2018-03-20T13:32:04Z">
        <w:r>
          <w:rPr>
            <w:rFonts w:hint="eastAsia"/>
            <w:color w:val="auto"/>
            <w:szCs w:val="21"/>
            <w:lang w:val="en-US" w:eastAsia="zh-CN"/>
          </w:rPr>
          <w:t>衔接点</w:t>
        </w:r>
      </w:ins>
      <w:ins w:id="1109" w:author="Janusio" w:date="2018-03-20T13:32:11Z">
        <w:r>
          <w:rPr>
            <w:rFonts w:hint="eastAsia"/>
            <w:color w:val="auto"/>
            <w:szCs w:val="21"/>
            <w:lang w:val="en-US" w:eastAsia="zh-CN"/>
          </w:rPr>
          <w:t>这一层次</w:t>
        </w:r>
      </w:ins>
      <w:ins w:id="1110" w:author="Janusio" w:date="2018-03-20T13:32:27Z">
        <w:r>
          <w:rPr>
            <w:rFonts w:hint="eastAsia"/>
            <w:color w:val="auto"/>
            <w:szCs w:val="21"/>
            <w:lang w:val="en-US" w:eastAsia="zh-CN"/>
          </w:rPr>
          <w:t>作为</w:t>
        </w:r>
      </w:ins>
      <w:ins w:id="1111" w:author="Janusio" w:date="2018-03-20T13:32:13Z">
        <w:r>
          <w:rPr>
            <w:rFonts w:hint="eastAsia"/>
            <w:color w:val="auto"/>
            <w:szCs w:val="21"/>
            <w:lang w:val="en-US" w:eastAsia="zh-CN"/>
          </w:rPr>
          <w:t>对</w:t>
        </w:r>
      </w:ins>
      <w:ins w:id="1112" w:author="Janusio" w:date="2018-03-20T13:32:17Z">
        <w:r>
          <w:rPr>
            <w:rFonts w:hint="eastAsia"/>
            <w:color w:val="auto"/>
            <w:szCs w:val="21"/>
            <w:lang w:val="en-US" w:eastAsia="zh-CN"/>
          </w:rPr>
          <w:t>虚拟机</w:t>
        </w:r>
      </w:ins>
      <w:ins w:id="1113" w:author="Janusio" w:date="2018-03-20T13:32:20Z">
        <w:r>
          <w:rPr>
            <w:rFonts w:hint="eastAsia"/>
            <w:color w:val="auto"/>
            <w:szCs w:val="21"/>
            <w:lang w:val="en-US" w:eastAsia="zh-CN"/>
          </w:rPr>
          <w:t>信任链</w:t>
        </w:r>
      </w:ins>
      <w:ins w:id="1114" w:author="Janusio" w:date="2018-03-20T13:32:33Z">
        <w:r>
          <w:rPr>
            <w:rFonts w:hint="eastAsia"/>
            <w:color w:val="auto"/>
            <w:szCs w:val="21"/>
            <w:lang w:val="en-US" w:eastAsia="zh-CN"/>
          </w:rPr>
          <w:t>构建</w:t>
        </w:r>
      </w:ins>
      <w:ins w:id="1115" w:author="Janusio" w:date="2018-03-20T13:32:34Z">
        <w:r>
          <w:rPr>
            <w:rFonts w:hint="eastAsia"/>
            <w:color w:val="auto"/>
            <w:szCs w:val="21"/>
            <w:lang w:val="en-US" w:eastAsia="zh-CN"/>
          </w:rPr>
          <w:t>的</w:t>
        </w:r>
      </w:ins>
      <w:ins w:id="1116" w:author="Janusio" w:date="2018-03-20T13:32:35Z">
        <w:r>
          <w:rPr>
            <w:rFonts w:hint="eastAsia"/>
            <w:color w:val="auto"/>
            <w:szCs w:val="21"/>
            <w:lang w:val="en-US" w:eastAsia="zh-CN"/>
          </w:rPr>
          <w:t>虚拟</w:t>
        </w:r>
      </w:ins>
      <w:ins w:id="1117" w:author="Janusio" w:date="2018-03-20T13:32:36Z">
        <w:r>
          <w:rPr>
            <w:rFonts w:hint="eastAsia"/>
            <w:color w:val="auto"/>
            <w:szCs w:val="21"/>
            <w:lang w:val="en-US" w:eastAsia="zh-CN"/>
          </w:rPr>
          <w:t>可信根。</w:t>
        </w:r>
      </w:ins>
      <w:ins w:id="1118" w:author="Janusio" w:date="2018-03-20T13:32:54Z">
        <w:r>
          <w:rPr>
            <w:rFonts w:hint="eastAsia"/>
            <w:color w:val="auto"/>
            <w:szCs w:val="21"/>
            <w:lang w:val="en-US" w:eastAsia="zh-CN"/>
          </w:rPr>
          <w:t>并且</w:t>
        </w:r>
      </w:ins>
      <w:ins w:id="1119" w:author="Janusio" w:date="2018-03-20T13:33:37Z">
        <w:r>
          <w:rPr>
            <w:rFonts w:hint="eastAsia"/>
            <w:color w:val="auto"/>
            <w:szCs w:val="21"/>
            <w:lang w:val="en-US" w:eastAsia="zh-CN"/>
          </w:rPr>
          <w:t>，</w:t>
        </w:r>
      </w:ins>
      <w:del w:id="1120" w:author="Janusio" w:date="2018-03-20T13:33:38Z">
        <w:r>
          <w:rPr>
            <w:rFonts w:hint="eastAsia"/>
            <w:color w:val="auto"/>
            <w:szCs w:val="21"/>
            <w:lang w:val="en-US" w:eastAsia="zh-CN"/>
          </w:rPr>
          <w:delTex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delText>
        </w:r>
      </w:del>
      <w:del w:id="1121" w:author="Janusio" w:date="2018-03-20T13:33:38Z">
        <w:r>
          <w:rPr>
            <w:rFonts w:ascii="Times New Roman" w:hAnsi="Times New Roman"/>
            <w:color w:val="auto"/>
            <w:szCs w:val="21"/>
          </w:rPr>
          <w:delText>这与可信计算最初构建信任环境的思想并不一致</w:delText>
        </w:r>
      </w:del>
      <w:del w:id="1122" w:author="Janusio" w:date="2018-03-20T13:33:38Z">
        <w:r>
          <w:rPr>
            <w:rFonts w:hint="eastAsia"/>
            <w:color w:val="auto"/>
            <w:szCs w:val="21"/>
            <w:vertAlign w:val="superscript"/>
            <w:lang w:val="en-US" w:eastAsia="zh-CN"/>
          </w:rPr>
          <w:delText>[19]</w:delText>
        </w:r>
      </w:del>
      <w:del w:id="1123" w:author="Janusio" w:date="2018-03-20T13:33:38Z">
        <w:r>
          <w:rPr>
            <w:rFonts w:ascii="Times New Roman" w:hAnsi="Times New Roman"/>
            <w:color w:val="auto"/>
            <w:szCs w:val="21"/>
          </w:rPr>
          <w:delText>。尽管如此，只</w:delText>
        </w:r>
      </w:del>
      <w:del w:id="1124" w:author="Janusio" w:date="2018-03-20T13:33:39Z">
        <w:r>
          <w:rPr>
            <w:rFonts w:ascii="Times New Roman" w:hAnsi="Times New Roman"/>
            <w:color w:val="auto"/>
            <w:szCs w:val="21"/>
          </w:rPr>
          <w:delText>要</w:delText>
        </w:r>
      </w:del>
      <w:ins w:id="1125" w:author="Janusio" w:date="2018-03-20T13:33:41Z">
        <w:r>
          <w:rPr>
            <w:rFonts w:hint="eastAsia"/>
            <w:color w:val="auto"/>
            <w:szCs w:val="21"/>
            <w:lang w:val="en-US" w:eastAsia="zh-CN"/>
          </w:rPr>
          <w:t>只要</w:t>
        </w:r>
      </w:ins>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25"/>
      <w:bookmarkStart w:id="78" w:name="_Toc26470"/>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12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127" w:author="Janusio" w:date="2018-03-20T14:32:07Z">
        <w:r>
          <w:rPr>
            <w:rFonts w:hint="eastAsia"/>
            <w:color w:val="auto"/>
            <w:szCs w:val="21"/>
            <w:lang w:val="en-US" w:eastAsia="zh-CN"/>
          </w:rPr>
          <w:t>本文为</w:t>
        </w:r>
      </w:ins>
      <w:ins w:id="1128" w:author="Janusio" w:date="2018-03-20T14:32:09Z">
        <w:r>
          <w:rPr>
            <w:rFonts w:hint="eastAsia"/>
            <w:color w:val="auto"/>
            <w:szCs w:val="21"/>
            <w:lang w:val="en-US" w:eastAsia="zh-CN"/>
          </w:rPr>
          <w:t>验证</w:t>
        </w:r>
      </w:ins>
      <w:ins w:id="1129" w:author="Janusio" w:date="2018-03-20T14:32:11Z">
        <w:r>
          <w:rPr>
            <w:rFonts w:hint="eastAsia"/>
            <w:color w:val="auto"/>
            <w:szCs w:val="21"/>
            <w:lang w:val="en-US" w:eastAsia="zh-CN"/>
          </w:rPr>
          <w:t>TVP-QT</w:t>
        </w:r>
      </w:ins>
      <w:ins w:id="1130" w:author="Janusio" w:date="2018-03-20T14:32:12Z">
        <w:r>
          <w:rPr>
            <w:rFonts w:hint="eastAsia"/>
            <w:color w:val="auto"/>
            <w:szCs w:val="21"/>
            <w:lang w:val="en-US" w:eastAsia="zh-CN"/>
          </w:rPr>
          <w:t>信任链</w:t>
        </w:r>
      </w:ins>
      <w:ins w:id="1131" w:author="Janusio" w:date="2018-03-20T14:32:13Z">
        <w:r>
          <w:rPr>
            <w:rFonts w:hint="eastAsia"/>
            <w:color w:val="auto"/>
            <w:szCs w:val="21"/>
            <w:lang w:val="en-US" w:eastAsia="zh-CN"/>
          </w:rPr>
          <w:t>模型</w:t>
        </w:r>
      </w:ins>
      <w:ins w:id="1132" w:author="Janusio" w:date="2018-03-20T14:32:17Z">
        <w:r>
          <w:rPr>
            <w:rFonts w:hint="eastAsia"/>
            <w:color w:val="auto"/>
            <w:szCs w:val="21"/>
            <w:lang w:val="en-US" w:eastAsia="zh-CN"/>
          </w:rPr>
          <w:t>能</w:t>
        </w:r>
      </w:ins>
      <w:ins w:id="1133" w:author="Janusio" w:date="2018-03-20T14:32:27Z">
        <w:r>
          <w:rPr>
            <w:rFonts w:hint="eastAsia"/>
            <w:color w:val="auto"/>
            <w:szCs w:val="21"/>
            <w:lang w:val="en-US" w:eastAsia="zh-CN"/>
          </w:rPr>
          <w:t>保证</w:t>
        </w:r>
      </w:ins>
      <w:ins w:id="1134" w:author="Janusio" w:date="2018-03-20T14:32:32Z">
        <w:r>
          <w:rPr>
            <w:rFonts w:hint="eastAsia"/>
            <w:color w:val="auto"/>
            <w:szCs w:val="21"/>
            <w:lang w:val="en-US" w:eastAsia="zh-CN"/>
          </w:rPr>
          <w:t>信任链</w:t>
        </w:r>
      </w:ins>
      <w:ins w:id="1135" w:author="Janusio" w:date="2018-03-20T14:32:33Z">
        <w:r>
          <w:rPr>
            <w:rFonts w:hint="eastAsia"/>
            <w:color w:val="auto"/>
            <w:szCs w:val="21"/>
            <w:lang w:val="en-US" w:eastAsia="zh-CN"/>
          </w:rPr>
          <w:t>构建</w:t>
        </w:r>
      </w:ins>
      <w:ins w:id="1136" w:author="Janusio" w:date="2018-03-20T14:32:34Z">
        <w:r>
          <w:rPr>
            <w:rFonts w:hint="eastAsia"/>
            <w:color w:val="auto"/>
            <w:szCs w:val="21"/>
            <w:lang w:val="en-US" w:eastAsia="zh-CN"/>
          </w:rPr>
          <w:t>过程</w:t>
        </w:r>
      </w:ins>
      <w:ins w:id="1137" w:author="Janusio" w:date="2018-03-20T14:32:35Z">
        <w:r>
          <w:rPr>
            <w:rFonts w:hint="eastAsia"/>
            <w:color w:val="auto"/>
            <w:szCs w:val="21"/>
            <w:lang w:val="en-US" w:eastAsia="zh-CN"/>
          </w:rPr>
          <w:t>中</w:t>
        </w:r>
      </w:ins>
      <w:ins w:id="1138" w:author="Janusio" w:date="2018-03-20T14:32:39Z">
        <w:r>
          <w:rPr>
            <w:rFonts w:hint="eastAsia"/>
            <w:color w:val="auto"/>
            <w:szCs w:val="21"/>
            <w:lang w:val="en-US" w:eastAsia="zh-CN"/>
          </w:rPr>
          <w:t>信任</w:t>
        </w:r>
      </w:ins>
      <w:ins w:id="1139" w:author="Janusio" w:date="2018-03-20T14:32:40Z">
        <w:r>
          <w:rPr>
            <w:rFonts w:hint="eastAsia"/>
            <w:color w:val="auto"/>
            <w:szCs w:val="21"/>
            <w:lang w:val="en-US" w:eastAsia="zh-CN"/>
          </w:rPr>
          <w:t>传递的</w:t>
        </w:r>
      </w:ins>
      <w:ins w:id="1140" w:author="Janusio" w:date="2018-03-20T14:32:42Z">
        <w:r>
          <w:rPr>
            <w:rFonts w:hint="eastAsia"/>
            <w:color w:val="auto"/>
            <w:szCs w:val="21"/>
            <w:lang w:val="en-US" w:eastAsia="zh-CN"/>
          </w:rPr>
          <w:t>正确性</w:t>
        </w:r>
      </w:ins>
      <w:ins w:id="1141" w:author="Janusio" w:date="2018-03-20T14:32:49Z">
        <w:r>
          <w:rPr>
            <w:rFonts w:hint="eastAsia"/>
            <w:color w:val="auto"/>
            <w:szCs w:val="21"/>
            <w:lang w:val="en-US" w:eastAsia="zh-CN"/>
          </w:rPr>
          <w:t>，</w:t>
        </w:r>
      </w:ins>
      <w:ins w:id="1142" w:author="Janusio" w:date="2018-03-20T14:32:51Z">
        <w:r>
          <w:rPr>
            <w:rFonts w:hint="eastAsia"/>
            <w:color w:val="auto"/>
            <w:szCs w:val="21"/>
            <w:lang w:val="en-US" w:eastAsia="zh-CN"/>
          </w:rPr>
          <w:t>以及</w:t>
        </w:r>
      </w:ins>
      <w:ins w:id="1143" w:author="Janusio" w:date="2018-03-20T14:32:54Z">
        <w:r>
          <w:rPr>
            <w:rFonts w:hint="eastAsia"/>
            <w:color w:val="auto"/>
            <w:szCs w:val="21"/>
            <w:lang w:val="en-US" w:eastAsia="zh-CN"/>
          </w:rPr>
          <w:t>TVP-QT</w:t>
        </w:r>
      </w:ins>
      <w:ins w:id="1144" w:author="Janusio" w:date="2018-03-20T14:32:55Z">
        <w:r>
          <w:rPr>
            <w:rFonts w:hint="eastAsia"/>
            <w:color w:val="auto"/>
            <w:szCs w:val="21"/>
            <w:lang w:val="en-US" w:eastAsia="zh-CN"/>
          </w:rPr>
          <w:t>不仅</w:t>
        </w:r>
      </w:ins>
      <w:ins w:id="1145" w:author="Janusio" w:date="2018-03-20T14:32:56Z">
        <w:r>
          <w:rPr>
            <w:rFonts w:hint="eastAsia"/>
            <w:color w:val="auto"/>
            <w:szCs w:val="21"/>
            <w:lang w:val="en-US" w:eastAsia="zh-CN"/>
          </w:rPr>
          <w:t>能够</w:t>
        </w:r>
      </w:ins>
      <w:ins w:id="1146" w:author="Janusio" w:date="2018-03-20T14:32:57Z">
        <w:r>
          <w:rPr>
            <w:rFonts w:hint="eastAsia"/>
            <w:color w:val="auto"/>
            <w:szCs w:val="21"/>
            <w:lang w:val="en-US" w:eastAsia="zh-CN"/>
          </w:rPr>
          <w:t>在</w:t>
        </w:r>
      </w:ins>
      <w:ins w:id="1147" w:author="Janusio" w:date="2018-03-20T14:33:52Z">
        <w:r>
          <w:rPr>
            <w:rFonts w:hint="eastAsia"/>
            <w:color w:val="auto"/>
            <w:szCs w:val="21"/>
            <w:lang w:val="en-US" w:eastAsia="zh-CN"/>
          </w:rPr>
          <w:t>系统</w:t>
        </w:r>
      </w:ins>
      <w:ins w:id="1148" w:author="Janusio" w:date="2018-03-20T14:33:08Z">
        <w:r>
          <w:rPr>
            <w:rFonts w:hint="eastAsia"/>
            <w:color w:val="auto"/>
            <w:szCs w:val="21"/>
            <w:lang w:val="en-US" w:eastAsia="zh-CN"/>
          </w:rPr>
          <w:t>加载时</w:t>
        </w:r>
      </w:ins>
      <w:ins w:id="1149" w:author="Janusio" w:date="2018-03-20T14:33:10Z">
        <w:r>
          <w:rPr>
            <w:rFonts w:hint="eastAsia"/>
            <w:color w:val="auto"/>
            <w:szCs w:val="21"/>
            <w:lang w:val="en-US" w:eastAsia="zh-CN"/>
          </w:rPr>
          <w:t>程序</w:t>
        </w:r>
      </w:ins>
      <w:ins w:id="1150" w:author="Janusio" w:date="2018-03-20T14:33:13Z">
        <w:r>
          <w:rPr>
            <w:rFonts w:hint="eastAsia"/>
            <w:color w:val="auto"/>
            <w:szCs w:val="21"/>
            <w:lang w:val="en-US" w:eastAsia="zh-CN"/>
          </w:rPr>
          <w:t>控制权</w:t>
        </w:r>
      </w:ins>
      <w:ins w:id="1151" w:author="Janusio" w:date="2018-03-20T14:34:17Z">
        <w:r>
          <w:rPr>
            <w:rFonts w:hint="eastAsia"/>
            <w:color w:val="auto"/>
            <w:szCs w:val="21"/>
            <w:lang w:val="en-US" w:eastAsia="zh-CN"/>
          </w:rPr>
          <w:t>转移</w:t>
        </w:r>
      </w:ins>
      <w:ins w:id="1152" w:author="Janusio" w:date="2018-03-20T14:34:21Z">
        <w:r>
          <w:rPr>
            <w:rFonts w:hint="eastAsia"/>
            <w:color w:val="auto"/>
            <w:szCs w:val="21"/>
            <w:lang w:val="en-US" w:eastAsia="zh-CN"/>
          </w:rPr>
          <w:t>过程中</w:t>
        </w:r>
      </w:ins>
      <w:ins w:id="1153" w:author="Janusio" w:date="2018-03-20T14:34:25Z">
        <w:r>
          <w:rPr>
            <w:rFonts w:hint="eastAsia"/>
            <w:color w:val="auto"/>
            <w:szCs w:val="21"/>
            <w:lang w:val="en-US" w:eastAsia="zh-CN"/>
          </w:rPr>
          <w:t>每个</w:t>
        </w:r>
      </w:ins>
      <w:ins w:id="1154" w:author="Janusio" w:date="2018-03-20T14:34:26Z">
        <w:r>
          <w:rPr>
            <w:rFonts w:hint="eastAsia"/>
            <w:color w:val="auto"/>
            <w:szCs w:val="21"/>
            <w:lang w:val="en-US" w:eastAsia="zh-CN"/>
          </w:rPr>
          <w:t>过程</w:t>
        </w:r>
      </w:ins>
      <w:ins w:id="1155" w:author="Janusio" w:date="2018-03-20T14:34:30Z">
        <w:r>
          <w:rPr>
            <w:rFonts w:hint="eastAsia"/>
            <w:color w:val="auto"/>
            <w:szCs w:val="21"/>
            <w:lang w:val="en-US" w:eastAsia="zh-CN"/>
          </w:rPr>
          <w:t>都能够</w:t>
        </w:r>
      </w:ins>
      <w:ins w:id="1156" w:author="Janusio" w:date="2018-03-20T14:34:31Z">
        <w:r>
          <w:rPr>
            <w:rFonts w:hint="eastAsia"/>
            <w:color w:val="auto"/>
            <w:szCs w:val="21"/>
            <w:lang w:val="en-US" w:eastAsia="zh-CN"/>
          </w:rPr>
          <w:t>按照</w:t>
        </w:r>
      </w:ins>
      <w:ins w:id="1157" w:author="Janusio" w:date="2018-03-20T14:34:33Z">
        <w:r>
          <w:rPr>
            <w:rFonts w:hint="eastAsia"/>
            <w:color w:val="auto"/>
            <w:szCs w:val="21"/>
            <w:lang w:val="en-US" w:eastAsia="zh-CN"/>
          </w:rPr>
          <w:t>预期的</w:t>
        </w:r>
      </w:ins>
      <w:ins w:id="1158" w:author="Janusio" w:date="2018-03-20T14:34:34Z">
        <w:r>
          <w:rPr>
            <w:rFonts w:hint="eastAsia"/>
            <w:color w:val="auto"/>
            <w:szCs w:val="21"/>
            <w:lang w:val="en-US" w:eastAsia="zh-CN"/>
          </w:rPr>
          <w:t>行为</w:t>
        </w:r>
      </w:ins>
      <w:ins w:id="1159" w:author="Janusio" w:date="2018-03-20T14:34:35Z">
        <w:r>
          <w:rPr>
            <w:rFonts w:hint="eastAsia"/>
            <w:color w:val="auto"/>
            <w:szCs w:val="21"/>
            <w:lang w:val="en-US" w:eastAsia="zh-CN"/>
          </w:rPr>
          <w:t>进行</w:t>
        </w:r>
      </w:ins>
      <w:ins w:id="1160" w:author="Janusio" w:date="2018-03-20T14:34:36Z">
        <w:r>
          <w:rPr>
            <w:rFonts w:hint="eastAsia"/>
            <w:color w:val="auto"/>
            <w:szCs w:val="21"/>
            <w:lang w:val="en-US" w:eastAsia="zh-CN"/>
          </w:rPr>
          <w:t>执行，</w:t>
        </w:r>
      </w:ins>
      <w:ins w:id="1161" w:author="Janusio" w:date="2018-03-20T14:34:39Z">
        <w:r>
          <w:rPr>
            <w:rFonts w:hint="eastAsia"/>
            <w:color w:val="auto"/>
            <w:szCs w:val="21"/>
            <w:lang w:val="en-US" w:eastAsia="zh-CN"/>
          </w:rPr>
          <w:t>而且</w:t>
        </w:r>
      </w:ins>
      <w:ins w:id="1162" w:author="Janusio" w:date="2018-03-20T14:34:40Z">
        <w:r>
          <w:rPr>
            <w:rFonts w:hint="eastAsia"/>
            <w:color w:val="auto"/>
            <w:szCs w:val="21"/>
            <w:lang w:val="en-US" w:eastAsia="zh-CN"/>
          </w:rPr>
          <w:t>能够</w:t>
        </w:r>
      </w:ins>
      <w:ins w:id="1163" w:author="Janusio" w:date="2018-03-20T14:34:41Z">
        <w:r>
          <w:rPr>
            <w:rFonts w:hint="eastAsia"/>
            <w:color w:val="auto"/>
            <w:szCs w:val="21"/>
            <w:lang w:val="en-US" w:eastAsia="zh-CN"/>
          </w:rPr>
          <w:t>向外</w:t>
        </w:r>
      </w:ins>
      <w:ins w:id="1164" w:author="Janusio" w:date="2018-03-20T14:34:46Z">
        <w:r>
          <w:rPr>
            <w:rFonts w:hint="eastAsia"/>
            <w:color w:val="auto"/>
            <w:szCs w:val="21"/>
            <w:lang w:val="en-US" w:eastAsia="zh-CN"/>
          </w:rPr>
          <w:t>部</w:t>
        </w:r>
      </w:ins>
      <w:ins w:id="1165" w:author="Janusio" w:date="2018-03-20T14:34:49Z">
        <w:r>
          <w:rPr>
            <w:rFonts w:hint="eastAsia"/>
            <w:color w:val="auto"/>
            <w:szCs w:val="21"/>
            <w:lang w:val="en-US" w:eastAsia="zh-CN"/>
          </w:rPr>
          <w:t>实体</w:t>
        </w:r>
      </w:ins>
      <w:ins w:id="1166" w:author="Janusio" w:date="2018-03-20T14:34:50Z">
        <w:r>
          <w:rPr>
            <w:rFonts w:hint="eastAsia"/>
            <w:color w:val="auto"/>
            <w:szCs w:val="21"/>
            <w:lang w:val="en-US" w:eastAsia="zh-CN"/>
          </w:rPr>
          <w:t>对</w:t>
        </w:r>
      </w:ins>
      <w:ins w:id="1167" w:author="Janusio" w:date="2018-03-20T14:34:51Z">
        <w:r>
          <w:rPr>
            <w:rFonts w:hint="eastAsia"/>
            <w:color w:val="auto"/>
            <w:szCs w:val="21"/>
            <w:lang w:val="en-US" w:eastAsia="zh-CN"/>
          </w:rPr>
          <w:t>其</w:t>
        </w:r>
      </w:ins>
      <w:ins w:id="1168" w:author="Janusio" w:date="2018-03-20T14:34:52Z">
        <w:r>
          <w:rPr>
            <w:rFonts w:hint="eastAsia"/>
            <w:color w:val="auto"/>
            <w:szCs w:val="21"/>
            <w:lang w:val="en-US" w:eastAsia="zh-CN"/>
          </w:rPr>
          <w:t>信任</w:t>
        </w:r>
      </w:ins>
      <w:ins w:id="1169" w:author="Janusio" w:date="2018-03-20T14:34:54Z">
        <w:r>
          <w:rPr>
            <w:rFonts w:hint="eastAsia"/>
            <w:color w:val="auto"/>
            <w:szCs w:val="21"/>
            <w:lang w:val="en-US" w:eastAsia="zh-CN"/>
          </w:rPr>
          <w:t>属性</w:t>
        </w:r>
      </w:ins>
      <w:ins w:id="1170" w:author="Janusio" w:date="2018-03-20T14:34:55Z">
        <w:r>
          <w:rPr>
            <w:rFonts w:hint="eastAsia"/>
            <w:color w:val="auto"/>
            <w:szCs w:val="21"/>
            <w:lang w:val="en-US" w:eastAsia="zh-CN"/>
          </w:rPr>
          <w:t>和</w:t>
        </w:r>
      </w:ins>
      <w:ins w:id="1171" w:author="Janusio" w:date="2018-03-20T14:34:56Z">
        <w:r>
          <w:rPr>
            <w:rFonts w:hint="eastAsia"/>
            <w:color w:val="auto"/>
            <w:szCs w:val="21"/>
            <w:lang w:val="en-US" w:eastAsia="zh-CN"/>
          </w:rPr>
          <w:t>执行</w:t>
        </w:r>
      </w:ins>
      <w:ins w:id="1172" w:author="Janusio" w:date="2018-03-20T14:34:57Z">
        <w:r>
          <w:rPr>
            <w:rFonts w:hint="eastAsia"/>
            <w:color w:val="auto"/>
            <w:szCs w:val="21"/>
            <w:lang w:val="en-US" w:eastAsia="zh-CN"/>
          </w:rPr>
          <w:t>过程</w:t>
        </w:r>
      </w:ins>
      <w:ins w:id="1173" w:author="Janusio" w:date="2018-03-20T14:34:58Z">
        <w:r>
          <w:rPr>
            <w:rFonts w:hint="eastAsia"/>
            <w:color w:val="auto"/>
            <w:szCs w:val="21"/>
            <w:lang w:val="en-US" w:eastAsia="zh-CN"/>
          </w:rPr>
          <w:t>进行</w:t>
        </w:r>
      </w:ins>
      <w:ins w:id="1174" w:author="Janusio" w:date="2018-03-20T14:34:59Z">
        <w:r>
          <w:rPr>
            <w:rFonts w:hint="eastAsia"/>
            <w:color w:val="auto"/>
            <w:szCs w:val="21"/>
            <w:lang w:val="en-US" w:eastAsia="zh-CN"/>
          </w:rPr>
          <w:t>验证</w:t>
        </w:r>
      </w:ins>
      <w:ins w:id="1175" w:author="Janusio" w:date="2018-03-20T14:35:09Z">
        <w:r>
          <w:rPr>
            <w:rFonts w:hint="eastAsia"/>
            <w:color w:val="auto"/>
            <w:szCs w:val="21"/>
            <w:lang w:val="en-US" w:eastAsia="zh-CN"/>
          </w:rPr>
          <w:t>，</w:t>
        </w:r>
      </w:ins>
      <w:ins w:id="1176" w:author="Janusio" w:date="2018-03-20T14:35:10Z">
        <w:r>
          <w:rPr>
            <w:rFonts w:hint="eastAsia"/>
            <w:color w:val="auto"/>
            <w:szCs w:val="21"/>
            <w:lang w:val="en-US" w:eastAsia="zh-CN"/>
          </w:rPr>
          <w:t>对</w:t>
        </w:r>
      </w:ins>
      <w:ins w:id="1177" w:author="Janusio" w:date="2018-03-20T14:35:14Z">
        <w:r>
          <w:rPr>
            <w:rFonts w:hint="eastAsia"/>
            <w:color w:val="auto"/>
            <w:szCs w:val="21"/>
            <w:lang w:val="en-US" w:eastAsia="zh-CN"/>
          </w:rPr>
          <w:t>信任链</w:t>
        </w:r>
      </w:ins>
      <w:ins w:id="1178" w:author="Janusio" w:date="2018-03-20T14:35:15Z">
        <w:r>
          <w:rPr>
            <w:rFonts w:hint="eastAsia"/>
            <w:color w:val="auto"/>
            <w:szCs w:val="21"/>
            <w:lang w:val="en-US" w:eastAsia="zh-CN"/>
          </w:rPr>
          <w:t>构建</w:t>
        </w:r>
      </w:ins>
      <w:ins w:id="1179" w:author="Janusio" w:date="2018-03-20T14:35:16Z">
        <w:r>
          <w:rPr>
            <w:rFonts w:hint="eastAsia"/>
            <w:color w:val="auto"/>
            <w:szCs w:val="21"/>
            <w:lang w:val="en-US" w:eastAsia="zh-CN"/>
          </w:rPr>
          <w:t>过程</w:t>
        </w:r>
      </w:ins>
      <w:ins w:id="1180" w:author="Janusio" w:date="2018-03-20T14:35:17Z">
        <w:r>
          <w:rPr>
            <w:rFonts w:hint="eastAsia"/>
            <w:color w:val="auto"/>
            <w:szCs w:val="21"/>
            <w:lang w:val="en-US" w:eastAsia="zh-CN"/>
          </w:rPr>
          <w:t>中</w:t>
        </w:r>
      </w:ins>
      <w:ins w:id="1181" w:author="Janusio" w:date="2018-03-20T14:35:19Z">
        <w:r>
          <w:rPr>
            <w:rFonts w:hint="eastAsia"/>
            <w:color w:val="auto"/>
            <w:szCs w:val="21"/>
            <w:lang w:val="en-US" w:eastAsia="zh-CN"/>
          </w:rPr>
          <w:t>涉及</w:t>
        </w:r>
      </w:ins>
      <w:ins w:id="1182" w:author="Janusio" w:date="2018-03-20T14:35:20Z">
        <w:r>
          <w:rPr>
            <w:rFonts w:hint="eastAsia"/>
            <w:color w:val="auto"/>
            <w:szCs w:val="21"/>
            <w:lang w:val="en-US" w:eastAsia="zh-CN"/>
          </w:rPr>
          <w:t>的</w:t>
        </w:r>
      </w:ins>
      <w:ins w:id="1183" w:author="Janusio" w:date="2018-03-20T14:35:21Z">
        <w:r>
          <w:rPr>
            <w:rFonts w:hint="eastAsia"/>
            <w:color w:val="auto"/>
            <w:szCs w:val="21"/>
            <w:lang w:val="en-US" w:eastAsia="zh-CN"/>
          </w:rPr>
          <w:t>组件</w:t>
        </w:r>
      </w:ins>
      <w:ins w:id="1184" w:author="Janusio" w:date="2018-03-20T14:35:22Z">
        <w:r>
          <w:rPr>
            <w:rFonts w:hint="eastAsia"/>
            <w:color w:val="auto"/>
            <w:szCs w:val="21"/>
            <w:lang w:val="en-US" w:eastAsia="zh-CN"/>
          </w:rPr>
          <w:t>进行</w:t>
        </w:r>
      </w:ins>
      <w:ins w:id="1185" w:author="Janusio" w:date="2018-03-20T14:35:38Z">
        <w:r>
          <w:rPr>
            <w:rFonts w:hint="eastAsia"/>
            <w:color w:val="auto"/>
            <w:szCs w:val="21"/>
            <w:lang w:val="en-US" w:eastAsia="zh-CN"/>
          </w:rPr>
          <w:t>抽象</w:t>
        </w:r>
      </w:ins>
      <w:ins w:id="1186" w:author="Janusio" w:date="2018-03-20T14:36:33Z">
        <w:r>
          <w:rPr>
            <w:rFonts w:hint="eastAsia"/>
            <w:color w:val="auto"/>
            <w:szCs w:val="21"/>
            <w:lang w:val="en-US" w:eastAsia="zh-CN"/>
          </w:rPr>
          <w:t>。</w:t>
        </w:r>
      </w:ins>
      <w:ins w:id="1187" w:author="Janusio" w:date="2018-03-20T14:36:34Z">
        <w:r>
          <w:rPr>
            <w:rFonts w:hint="eastAsia"/>
            <w:color w:val="auto"/>
            <w:szCs w:val="21"/>
            <w:lang w:val="en-US" w:eastAsia="zh-CN"/>
          </w:rPr>
          <w:t>本文</w:t>
        </w:r>
      </w:ins>
      <w:ins w:id="1188" w:author="Janusio" w:date="2018-03-20T14:36:35Z">
        <w:r>
          <w:rPr>
            <w:rFonts w:hint="eastAsia"/>
            <w:color w:val="auto"/>
            <w:szCs w:val="21"/>
            <w:lang w:val="en-US" w:eastAsia="zh-CN"/>
          </w:rPr>
          <w:t>把</w:t>
        </w:r>
      </w:ins>
      <w:ins w:id="1189" w:author="Janusio" w:date="2018-03-20T14:36:50Z">
        <w:r>
          <w:rPr>
            <w:rFonts w:hint="eastAsia"/>
            <w:color w:val="auto"/>
            <w:szCs w:val="21"/>
            <w:lang w:val="en-US" w:eastAsia="zh-CN"/>
          </w:rPr>
          <w:t>待</w:t>
        </w:r>
      </w:ins>
      <w:ins w:id="1190" w:author="Janusio" w:date="2018-03-20T14:36:51Z">
        <w:r>
          <w:rPr>
            <w:rFonts w:hint="eastAsia"/>
            <w:color w:val="auto"/>
            <w:szCs w:val="21"/>
            <w:lang w:val="en-US" w:eastAsia="zh-CN"/>
          </w:rPr>
          <w:t>验证的</w:t>
        </w:r>
      </w:ins>
      <w:ins w:id="1191" w:author="Janusio" w:date="2018-03-20T14:36:52Z">
        <w:r>
          <w:rPr>
            <w:rFonts w:hint="eastAsia"/>
            <w:color w:val="auto"/>
            <w:szCs w:val="21"/>
            <w:lang w:val="en-US" w:eastAsia="zh-CN"/>
          </w:rPr>
          <w:t>目标</w:t>
        </w:r>
      </w:ins>
      <w:ins w:id="1192" w:author="Janusio" w:date="2018-03-20T14:36:58Z">
        <w:r>
          <w:rPr>
            <w:rFonts w:hint="eastAsia"/>
            <w:color w:val="auto"/>
            <w:szCs w:val="21"/>
            <w:lang w:val="en-US" w:eastAsia="zh-CN"/>
          </w:rPr>
          <w:t>统一为</w:t>
        </w:r>
      </w:ins>
      <w:ins w:id="1193" w:author="Janusio" w:date="2018-03-20T14:37:00Z">
        <w:r>
          <w:rPr>
            <w:rFonts w:hint="eastAsia"/>
            <w:color w:val="auto"/>
            <w:szCs w:val="21"/>
            <w:lang w:val="en-US" w:eastAsia="zh-CN"/>
          </w:rPr>
          <w:t>信任</w:t>
        </w:r>
      </w:ins>
      <w:ins w:id="1194" w:author="Janusio" w:date="2018-03-20T14:35:50Z">
        <w:r>
          <w:rPr>
            <w:rFonts w:hint="eastAsia"/>
            <w:color w:val="auto"/>
            <w:szCs w:val="21"/>
            <w:lang w:val="en-US" w:eastAsia="zh-CN"/>
          </w:rPr>
          <w:t>属性</w:t>
        </w:r>
      </w:ins>
      <w:del w:id="1195" w:author="Janusio" w:date="2018-03-20T14:35:58Z">
        <w:r>
          <w:rPr>
            <w:rFonts w:ascii="Times New Roman" w:hAnsi="Times New Roman"/>
            <w:color w:val="auto"/>
            <w:szCs w:val="21"/>
          </w:rPr>
          <w:delText>为了确保这种信任传递的正确性，需要对 TVP-Q</w:delText>
        </w:r>
      </w:del>
      <w:del w:id="1196" w:author="Janusio" w:date="2018-03-20T14:35:58Z">
        <w:r>
          <w:rPr>
            <w:rFonts w:hint="eastAsia" w:ascii="Times New Roman" w:hAnsi="Times New Roman"/>
            <w:color w:val="auto"/>
            <w:szCs w:val="21"/>
          </w:rPr>
          <w:delText>T</w:delText>
        </w:r>
      </w:del>
      <w:del w:id="1197" w:author="Janusio" w:date="2018-03-20T14:35:58Z">
        <w:r>
          <w:rPr>
            <w:rFonts w:ascii="Times New Roman" w:hAnsi="Times New Roman"/>
            <w:color w:val="auto"/>
            <w:szCs w:val="21"/>
          </w:rPr>
          <w:delText>信任链进行验证，证明在程序控制权传递过程中，各个进程的确能够按照预期执行，而且能够对外证明上述属性。</w:delText>
        </w:r>
      </w:del>
      <w:del w:id="1198" w:author="Janusio" w:date="2018-03-20T14:35:58Z">
        <w:r>
          <w:rPr>
            <w:rFonts w:hint="eastAsia"/>
            <w:color w:val="auto"/>
            <w:szCs w:val="21"/>
            <w:lang w:eastAsia="zh-CN"/>
          </w:rPr>
          <w:delText>本文</w:delText>
        </w:r>
      </w:del>
      <w:del w:id="1199" w:author="Janusio" w:date="2018-03-20T14:35:58Z">
        <w:r>
          <w:rPr>
            <w:rFonts w:ascii="Times New Roman" w:hAnsi="Times New Roman"/>
            <w:color w:val="auto"/>
            <w:szCs w:val="21"/>
          </w:rPr>
          <w:delText>将上述验证目标抽象为信任链的信任属性</w:delText>
        </w:r>
      </w:del>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0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01" w:author="Janusio" w:date="2018-03-20T14:37:38Z">
        <w:r>
          <w:rPr>
            <w:rFonts w:hint="eastAsia"/>
            <w:color w:val="auto"/>
            <w:szCs w:val="21"/>
            <w:lang w:val="en-US" w:eastAsia="zh-CN"/>
          </w:rPr>
          <w:t>在</w:t>
        </w:r>
      </w:ins>
      <w:r>
        <w:rPr>
          <w:rFonts w:ascii="Times New Roman" w:hAnsi="Times New Roman"/>
          <w:color w:val="auto"/>
          <w:szCs w:val="21"/>
        </w:rPr>
        <w:t>TVP-Q</w:t>
      </w:r>
      <w:r>
        <w:rPr>
          <w:rFonts w:hint="eastAsia" w:ascii="Times New Roman" w:hAnsi="Times New Roman"/>
          <w:color w:val="auto"/>
          <w:szCs w:val="21"/>
        </w:rPr>
        <w:t>T</w:t>
      </w:r>
      <w:ins w:id="1202" w:author="Janusio" w:date="2018-03-20T14:37:42Z">
        <w:r>
          <w:rPr>
            <w:rFonts w:hint="eastAsia"/>
            <w:color w:val="auto"/>
            <w:szCs w:val="21"/>
            <w:lang w:val="en-US" w:eastAsia="zh-CN"/>
          </w:rPr>
          <w:t>进行</w:t>
        </w:r>
      </w:ins>
      <w:ins w:id="1203" w:author="Janusio" w:date="2018-03-20T14:37:44Z">
        <w:r>
          <w:rPr>
            <w:rFonts w:hint="eastAsia"/>
            <w:color w:val="auto"/>
            <w:szCs w:val="21"/>
            <w:lang w:val="en-US" w:eastAsia="zh-CN"/>
          </w:rPr>
          <w:t>信任链</w:t>
        </w:r>
      </w:ins>
      <w:ins w:id="1204" w:author="Janusio" w:date="2018-03-20T14:37:47Z">
        <w:r>
          <w:rPr>
            <w:rFonts w:hint="eastAsia"/>
            <w:color w:val="auto"/>
            <w:szCs w:val="21"/>
            <w:lang w:val="en-US" w:eastAsia="zh-CN"/>
          </w:rPr>
          <w:t>构建</w:t>
        </w:r>
      </w:ins>
      <w:ins w:id="1205" w:author="Janusio" w:date="2018-03-20T14:38:07Z">
        <w:r>
          <w:rPr>
            <w:rFonts w:hint="eastAsia"/>
            <w:color w:val="auto"/>
            <w:szCs w:val="21"/>
            <w:lang w:val="en-US" w:eastAsia="zh-CN"/>
          </w:rPr>
          <w:t>过程</w:t>
        </w:r>
      </w:ins>
      <w:ins w:id="1206" w:author="Janusio" w:date="2018-03-20T14:38:08Z">
        <w:r>
          <w:rPr>
            <w:rFonts w:hint="eastAsia"/>
            <w:color w:val="auto"/>
            <w:szCs w:val="21"/>
            <w:lang w:val="en-US" w:eastAsia="zh-CN"/>
          </w:rPr>
          <w:t>中</w:t>
        </w:r>
      </w:ins>
      <w:ins w:id="1207" w:author="Janusio" w:date="2018-03-20T14:38:09Z">
        <w:r>
          <w:rPr>
            <w:rFonts w:hint="eastAsia"/>
            <w:color w:val="auto"/>
            <w:szCs w:val="21"/>
            <w:lang w:val="en-US" w:eastAsia="zh-CN"/>
          </w:rPr>
          <w:t>需要</w:t>
        </w:r>
      </w:ins>
      <w:ins w:id="1208" w:author="Janusio" w:date="2018-03-20T14:38:11Z">
        <w:r>
          <w:rPr>
            <w:rFonts w:hint="eastAsia"/>
            <w:color w:val="auto"/>
            <w:szCs w:val="21"/>
            <w:lang w:val="en-US" w:eastAsia="zh-CN"/>
          </w:rPr>
          <w:t>进行</w:t>
        </w:r>
      </w:ins>
      <w:ins w:id="1209" w:author="Janusio" w:date="2018-03-20T14:38:13Z">
        <w:r>
          <w:rPr>
            <w:rFonts w:hint="eastAsia"/>
            <w:color w:val="auto"/>
            <w:szCs w:val="21"/>
            <w:lang w:val="en-US" w:eastAsia="zh-CN"/>
          </w:rPr>
          <w:t>完整</w:t>
        </w:r>
      </w:ins>
      <w:ins w:id="1210" w:author="Janusio" w:date="2018-03-20T14:38:15Z">
        <w:r>
          <w:rPr>
            <w:rFonts w:hint="eastAsia"/>
            <w:color w:val="auto"/>
            <w:szCs w:val="21"/>
            <w:lang w:val="en-US" w:eastAsia="zh-CN"/>
          </w:rPr>
          <w:t>性度量</w:t>
        </w:r>
      </w:ins>
      <w:ins w:id="1211" w:author="Janusio" w:date="2018-03-20T14:38:17Z">
        <w:r>
          <w:rPr>
            <w:rFonts w:hint="eastAsia"/>
            <w:color w:val="auto"/>
            <w:szCs w:val="21"/>
            <w:lang w:val="en-US" w:eastAsia="zh-CN"/>
          </w:rPr>
          <w:t>以及</w:t>
        </w:r>
      </w:ins>
      <w:ins w:id="1212" w:author="Janusio" w:date="2018-03-20T14:38:26Z">
        <w:r>
          <w:rPr>
            <w:rFonts w:hint="eastAsia"/>
            <w:color w:val="auto"/>
            <w:szCs w:val="21"/>
            <w:lang w:val="en-US" w:eastAsia="zh-CN"/>
          </w:rPr>
          <w:t>控制权</w:t>
        </w:r>
      </w:ins>
      <w:ins w:id="1213" w:author="Janusio" w:date="2018-03-20T14:38:29Z">
        <w:r>
          <w:rPr>
            <w:rFonts w:hint="eastAsia"/>
            <w:color w:val="auto"/>
            <w:szCs w:val="21"/>
            <w:lang w:val="en-US" w:eastAsia="zh-CN"/>
          </w:rPr>
          <w:t>传递的</w:t>
        </w:r>
      </w:ins>
      <w:ins w:id="1214" w:author="Janusio" w:date="2018-03-20T14:38:38Z">
        <w:r>
          <w:rPr>
            <w:rFonts w:hint="eastAsia"/>
            <w:color w:val="auto"/>
            <w:szCs w:val="21"/>
            <w:lang w:val="en-US" w:eastAsia="zh-CN"/>
          </w:rPr>
          <w:t>程序</w:t>
        </w:r>
      </w:ins>
      <w:ins w:id="1215" w:author="Janusio" w:date="2018-03-20T14:38:34Z">
        <w:r>
          <w:rPr>
            <w:rFonts w:hint="eastAsia"/>
            <w:color w:val="auto"/>
            <w:szCs w:val="21"/>
            <w:lang w:val="en-US" w:eastAsia="zh-CN"/>
          </w:rPr>
          <w:t>序列</w:t>
        </w:r>
      </w:ins>
      <w:ins w:id="1216" w:author="Janusio" w:date="2018-03-20T14:38:51Z">
        <w:r>
          <w:rPr>
            <w:rFonts w:hint="eastAsia"/>
            <w:color w:val="auto"/>
            <w:szCs w:val="21"/>
            <w:lang w:val="en-US" w:eastAsia="zh-CN"/>
          </w:rPr>
          <w:t>，</w:t>
        </w:r>
      </w:ins>
      <w:del w:id="1217" w:author="Janusio" w:date="2018-03-20T14:38:50Z">
        <w:r>
          <w:rPr>
            <w:rFonts w:ascii="Times New Roman" w:hAnsi="Times New Roman"/>
            <w:color w:val="auto"/>
            <w:szCs w:val="21"/>
          </w:rPr>
          <w:delText>信任链模型构建时所包含的可信组件传递序列，</w:delText>
        </w:r>
      </w:del>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18" w:author="Janusio" w:date="2018-03-20T14:40:32Z">
        <w:r>
          <w:rPr>
            <w:rFonts w:hint="eastAsia"/>
            <w:color w:val="auto"/>
            <w:szCs w:val="21"/>
            <w:lang w:val="en-US" w:eastAsia="zh-CN"/>
          </w:rPr>
          <w:t>在</w:t>
        </w:r>
      </w:ins>
      <w:ins w:id="1219" w:author="Janusio" w:date="2018-03-20T14:40:33Z">
        <w:r>
          <w:rPr>
            <w:rFonts w:hint="eastAsia"/>
            <w:color w:val="auto"/>
            <w:szCs w:val="21"/>
            <w:lang w:val="en-US" w:eastAsia="zh-CN"/>
          </w:rPr>
          <w:t>对</w:t>
        </w:r>
      </w:ins>
      <w:ins w:id="1220" w:author="Janusio" w:date="2018-03-20T14:40:35Z">
        <w:r>
          <w:rPr>
            <w:rFonts w:hint="eastAsia"/>
            <w:color w:val="auto"/>
            <w:szCs w:val="21"/>
            <w:lang w:val="en-US" w:eastAsia="zh-CN"/>
          </w:rPr>
          <w:t>外部</w:t>
        </w:r>
      </w:ins>
      <w:ins w:id="1221" w:author="Janusio" w:date="2018-03-20T14:40:39Z">
        <w:r>
          <w:rPr>
            <w:rFonts w:hint="eastAsia"/>
            <w:color w:val="auto"/>
            <w:szCs w:val="21"/>
            <w:lang w:val="en-US" w:eastAsia="zh-CN"/>
          </w:rPr>
          <w:t>实体进行</w:t>
        </w:r>
      </w:ins>
      <w:ins w:id="1222" w:author="Janusio" w:date="2018-03-20T14:40:40Z">
        <w:r>
          <w:rPr>
            <w:rFonts w:hint="eastAsia"/>
            <w:color w:val="auto"/>
            <w:szCs w:val="21"/>
            <w:lang w:val="en-US" w:eastAsia="zh-CN"/>
          </w:rPr>
          <w:t>远程</w:t>
        </w:r>
      </w:ins>
      <w:ins w:id="1223" w:author="Janusio" w:date="2018-03-20T14:40:43Z">
        <w:r>
          <w:rPr>
            <w:rFonts w:hint="eastAsia"/>
            <w:color w:val="auto"/>
            <w:szCs w:val="21"/>
            <w:lang w:val="en-US" w:eastAsia="zh-CN"/>
          </w:rPr>
          <w:t>验证时</w:t>
        </w:r>
      </w:ins>
      <w:ins w:id="1224" w:author="Janusio" w:date="2018-03-20T14:40:49Z">
        <w:r>
          <w:rPr>
            <w:rFonts w:hint="eastAsia"/>
            <w:color w:val="auto"/>
            <w:szCs w:val="21"/>
            <w:lang w:val="en-US" w:eastAsia="zh-CN"/>
          </w:rPr>
          <w:t>所需要</w:t>
        </w:r>
      </w:ins>
      <w:ins w:id="1225" w:author="Janusio" w:date="2018-03-20T14:40:50Z">
        <w:r>
          <w:rPr>
            <w:rFonts w:hint="eastAsia"/>
            <w:color w:val="auto"/>
            <w:szCs w:val="21"/>
            <w:lang w:val="en-US" w:eastAsia="zh-CN"/>
          </w:rPr>
          <w:t>进行</w:t>
        </w:r>
      </w:ins>
      <w:ins w:id="1226" w:author="Janusio" w:date="2018-03-20T14:40:51Z">
        <w:r>
          <w:rPr>
            <w:rFonts w:hint="eastAsia"/>
            <w:color w:val="auto"/>
            <w:szCs w:val="21"/>
            <w:lang w:val="en-US" w:eastAsia="zh-CN"/>
          </w:rPr>
          <w:t>验证的</w:t>
        </w:r>
      </w:ins>
      <w:ins w:id="1227" w:author="Janusio" w:date="2018-03-20T14:41:08Z">
        <w:r>
          <w:rPr>
            <w:rFonts w:hint="eastAsia"/>
            <w:color w:val="auto"/>
            <w:szCs w:val="21"/>
            <w:lang w:val="en-US" w:eastAsia="zh-CN"/>
          </w:rPr>
          <w:t>程序</w:t>
        </w:r>
      </w:ins>
      <w:ins w:id="1228" w:author="Janusio" w:date="2018-03-20T14:41:09Z">
        <w:r>
          <w:rPr>
            <w:rFonts w:hint="eastAsia"/>
            <w:color w:val="auto"/>
            <w:szCs w:val="21"/>
            <w:lang w:val="en-US" w:eastAsia="zh-CN"/>
          </w:rPr>
          <w:t>或</w:t>
        </w:r>
      </w:ins>
      <w:ins w:id="1229" w:author="Janusio" w:date="2018-03-20T14:41:10Z">
        <w:r>
          <w:rPr>
            <w:rFonts w:hint="eastAsia"/>
            <w:color w:val="auto"/>
            <w:szCs w:val="21"/>
            <w:lang w:val="en-US" w:eastAsia="zh-CN"/>
          </w:rPr>
          <w:t>组件</w:t>
        </w:r>
      </w:ins>
      <w:ins w:id="1230" w:author="Janusio" w:date="2018-03-20T14:41:13Z">
        <w:r>
          <w:rPr>
            <w:rFonts w:hint="eastAsia"/>
            <w:color w:val="auto"/>
            <w:szCs w:val="21"/>
            <w:lang w:val="en-US" w:eastAsia="zh-CN"/>
          </w:rPr>
          <w:t>序列的</w:t>
        </w:r>
      </w:ins>
      <w:ins w:id="1231" w:author="Janusio" w:date="2018-03-20T14:40:53Z">
        <w:r>
          <w:rPr>
            <w:rFonts w:hint="eastAsia"/>
            <w:color w:val="auto"/>
            <w:szCs w:val="21"/>
            <w:lang w:val="en-US" w:eastAsia="zh-CN"/>
          </w:rPr>
          <w:t>属性</w:t>
        </w:r>
      </w:ins>
      <w:del w:id="1232" w:author="Janusio" w:date="2018-03-20T14:40:17Z">
        <w:r>
          <w:rPr>
            <w:rFonts w:ascii="Times New Roman" w:hAnsi="Times New Roman"/>
            <w:color w:val="auto"/>
            <w:szCs w:val="21"/>
          </w:rPr>
          <w:delText>为对TVP-Q</w:delText>
        </w:r>
      </w:del>
      <w:del w:id="1233" w:author="Janusio" w:date="2018-03-20T14:40:17Z">
        <w:r>
          <w:rPr>
            <w:rFonts w:hint="eastAsia" w:ascii="Times New Roman" w:hAnsi="Times New Roman"/>
            <w:color w:val="auto"/>
            <w:szCs w:val="21"/>
          </w:rPr>
          <w:delText>T</w:delText>
        </w:r>
      </w:del>
      <w:del w:id="1234" w:author="Janusio" w:date="2018-03-20T14:40:17Z">
        <w:r>
          <w:rPr>
            <w:rFonts w:ascii="Times New Roman" w:hAnsi="Times New Roman"/>
            <w:color w:val="auto"/>
            <w:szCs w:val="21"/>
          </w:rPr>
          <w:delText>信任链模型执行序列的远程认证</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23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236" w:author="Janusio" w:date="2018-03-20T14:41:42Z">
        <w:r>
          <w:rPr>
            <w:rFonts w:hint="eastAsia"/>
            <w:color w:val="auto"/>
            <w:szCs w:val="21"/>
            <w:lang w:val="en-US" w:eastAsia="zh-CN"/>
          </w:rPr>
          <w:t>按照</w:t>
        </w:r>
      </w:ins>
      <w:ins w:id="1237" w:author="Janusio" w:date="2018-03-20T14:41:43Z">
        <w:r>
          <w:rPr>
            <w:rFonts w:hint="eastAsia"/>
            <w:color w:val="auto"/>
            <w:szCs w:val="21"/>
            <w:lang w:val="en-US" w:eastAsia="zh-CN"/>
          </w:rPr>
          <w:t>本文</w:t>
        </w:r>
      </w:ins>
      <w:ins w:id="1238" w:author="Janusio" w:date="2018-03-20T14:41:44Z">
        <w:r>
          <w:rPr>
            <w:rFonts w:hint="eastAsia"/>
            <w:color w:val="auto"/>
            <w:szCs w:val="21"/>
            <w:lang w:val="en-US" w:eastAsia="zh-CN"/>
          </w:rPr>
          <w:t>3.1</w:t>
        </w:r>
      </w:ins>
      <w:ins w:id="1239" w:author="Janusio" w:date="2018-03-20T14:41:45Z">
        <w:r>
          <w:rPr>
            <w:rFonts w:hint="eastAsia"/>
            <w:color w:val="auto"/>
            <w:szCs w:val="21"/>
            <w:lang w:val="en-US" w:eastAsia="zh-CN"/>
          </w:rPr>
          <w:t>节</w:t>
        </w:r>
      </w:ins>
      <w:ins w:id="1240" w:author="Janusio" w:date="2018-03-20T14:41:47Z">
        <w:r>
          <w:rPr>
            <w:rFonts w:hint="eastAsia"/>
            <w:color w:val="auto"/>
            <w:szCs w:val="21"/>
            <w:lang w:val="en-US" w:eastAsia="zh-CN"/>
          </w:rPr>
          <w:t>对</w:t>
        </w:r>
      </w:ins>
      <w:ins w:id="1241" w:author="Janusio" w:date="2018-03-20T14:41:50Z">
        <w:r>
          <w:rPr>
            <w:rFonts w:hint="eastAsia"/>
            <w:color w:val="auto"/>
            <w:szCs w:val="21"/>
            <w:lang w:val="en-US" w:eastAsia="zh-CN"/>
          </w:rPr>
          <w:t>TVP-QT</w:t>
        </w:r>
      </w:ins>
      <w:ins w:id="1242" w:author="Janusio" w:date="2018-03-20T14:41:54Z">
        <w:r>
          <w:rPr>
            <w:rFonts w:hint="eastAsia"/>
            <w:color w:val="auto"/>
            <w:szCs w:val="21"/>
            <w:lang w:val="en-US" w:eastAsia="zh-CN"/>
          </w:rPr>
          <w:t>系统</w:t>
        </w:r>
      </w:ins>
      <w:ins w:id="1243" w:author="Janusio" w:date="2018-03-20T14:41:56Z">
        <w:r>
          <w:rPr>
            <w:rFonts w:hint="eastAsia"/>
            <w:color w:val="auto"/>
            <w:szCs w:val="21"/>
            <w:lang w:val="en-US" w:eastAsia="zh-CN"/>
          </w:rPr>
          <w:t>各个</w:t>
        </w:r>
      </w:ins>
      <w:ins w:id="1244" w:author="Janusio" w:date="2018-03-20T14:41:57Z">
        <w:r>
          <w:rPr>
            <w:rFonts w:hint="eastAsia"/>
            <w:color w:val="auto"/>
            <w:szCs w:val="21"/>
            <w:lang w:val="en-US" w:eastAsia="zh-CN"/>
          </w:rPr>
          <w:t>组件的</w:t>
        </w:r>
      </w:ins>
      <w:ins w:id="1245" w:author="Janusio" w:date="2018-03-20T14:42:00Z">
        <w:r>
          <w:rPr>
            <w:rFonts w:hint="eastAsia"/>
            <w:color w:val="auto"/>
            <w:szCs w:val="21"/>
            <w:lang w:val="en-US" w:eastAsia="zh-CN"/>
          </w:rPr>
          <w:t>抽象</w:t>
        </w:r>
      </w:ins>
      <w:ins w:id="1246" w:author="Janusio" w:date="2018-03-20T14:42:01Z">
        <w:r>
          <w:rPr>
            <w:rFonts w:hint="eastAsia"/>
            <w:color w:val="auto"/>
            <w:szCs w:val="21"/>
            <w:lang w:val="en-US" w:eastAsia="zh-CN"/>
          </w:rPr>
          <w:t>定义，</w:t>
        </w:r>
      </w:ins>
      <w:ins w:id="1247" w:author="Janusio" w:date="2018-03-20T14:42:06Z">
        <w:r>
          <w:rPr>
            <w:rFonts w:hint="eastAsia"/>
            <w:color w:val="auto"/>
            <w:szCs w:val="21"/>
            <w:lang w:val="en-US" w:eastAsia="zh-CN"/>
          </w:rPr>
          <w:t>TVP-QT</w:t>
        </w:r>
      </w:ins>
      <w:ins w:id="1248" w:author="Janusio" w:date="2018-03-20T14:42:11Z">
        <w:r>
          <w:rPr>
            <w:rFonts w:hint="eastAsia"/>
            <w:color w:val="auto"/>
            <w:szCs w:val="21"/>
            <w:lang w:val="en-US" w:eastAsia="zh-CN"/>
          </w:rPr>
          <w:t>信任链的</w:t>
        </w:r>
      </w:ins>
      <w:ins w:id="1249" w:author="Janusio" w:date="2018-03-20T14:42:12Z">
        <w:r>
          <w:rPr>
            <w:rFonts w:hint="eastAsia"/>
            <w:color w:val="auto"/>
            <w:szCs w:val="21"/>
            <w:lang w:val="en-US" w:eastAsia="zh-CN"/>
          </w:rPr>
          <w:t>信任</w:t>
        </w:r>
      </w:ins>
      <w:ins w:id="1250" w:author="Janusio" w:date="2018-03-20T14:42:13Z">
        <w:r>
          <w:rPr>
            <w:rFonts w:hint="eastAsia"/>
            <w:color w:val="auto"/>
            <w:szCs w:val="21"/>
            <w:lang w:val="en-US" w:eastAsia="zh-CN"/>
          </w:rPr>
          <w:t>属性</w:t>
        </w:r>
      </w:ins>
      <w:ins w:id="1251" w:author="Janusio" w:date="2018-03-20T14:42:14Z">
        <w:r>
          <w:rPr>
            <w:rFonts w:hint="eastAsia"/>
            <w:color w:val="auto"/>
            <w:szCs w:val="21"/>
            <w:lang w:val="en-US" w:eastAsia="zh-CN"/>
          </w:rPr>
          <w:t>可以</w:t>
        </w:r>
      </w:ins>
      <w:ins w:id="1252" w:author="Janusio" w:date="2018-03-20T14:42:18Z">
        <w:r>
          <w:rPr>
            <w:rFonts w:hint="eastAsia"/>
            <w:color w:val="auto"/>
            <w:szCs w:val="21"/>
            <w:lang w:val="en-US" w:eastAsia="zh-CN"/>
          </w:rPr>
          <w:t>表述</w:t>
        </w:r>
      </w:ins>
      <w:ins w:id="1253" w:author="Janusio" w:date="2018-03-20T14:42:19Z">
        <w:r>
          <w:rPr>
            <w:rFonts w:hint="eastAsia"/>
            <w:color w:val="auto"/>
            <w:szCs w:val="21"/>
            <w:lang w:val="en-US" w:eastAsia="zh-CN"/>
          </w:rPr>
          <w:t>为</w:t>
        </w:r>
      </w:ins>
      <w:ins w:id="1254" w:author="Janusio" w:date="2018-03-20T14:42:21Z">
        <w:r>
          <w:rPr>
            <w:rFonts w:hint="eastAsia"/>
            <w:color w:val="auto"/>
            <w:szCs w:val="21"/>
            <w:lang w:val="en-US" w:eastAsia="zh-CN"/>
          </w:rPr>
          <w:t>如下</w:t>
        </w:r>
      </w:ins>
      <w:ins w:id="1255" w:author="Janusio" w:date="2018-03-20T14:42:26Z">
        <w:r>
          <w:rPr>
            <w:rFonts w:hint="eastAsia"/>
            <w:color w:val="auto"/>
            <w:szCs w:val="21"/>
            <w:lang w:val="en-US" w:eastAsia="zh-CN"/>
          </w:rPr>
          <w:t>方式</w:t>
        </w:r>
      </w:ins>
      <w:del w:id="1256" w:author="Janusio" w:date="2018-03-20T14:41:40Z">
        <w:r>
          <w:rPr>
            <w:rFonts w:ascii="Times New Roman" w:hAnsi="Times New Roman"/>
            <w:color w:val="auto"/>
            <w:szCs w:val="21"/>
          </w:rPr>
          <w:delText xml:space="preserve"> 按照3.1节对TVP-QT中相应功能组件的定义，该TVP-Q</w:delText>
        </w:r>
      </w:del>
      <w:del w:id="1257" w:author="Janusio" w:date="2018-03-20T14:41:40Z">
        <w:r>
          <w:rPr>
            <w:rFonts w:hint="eastAsia" w:ascii="Times New Roman" w:hAnsi="Times New Roman"/>
            <w:color w:val="auto"/>
            <w:szCs w:val="21"/>
          </w:rPr>
          <w:delText>T</w:delText>
        </w:r>
      </w:del>
      <w:del w:id="1258" w:author="Janusio" w:date="2018-03-20T14:41:40Z">
        <w:r>
          <w:rPr>
            <w:rFonts w:ascii="Times New Roman" w:hAnsi="Times New Roman"/>
            <w:color w:val="auto"/>
            <w:szCs w:val="21"/>
          </w:rPr>
          <w:delText>信任属性可以进一步细分为</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59"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126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62" w:author="Janusio" w:date="2018-03-20T15:42:39Z"/>
          <w:rFonts w:hint="eastAsia"/>
          <w:color w:val="auto"/>
          <w:lang w:val="en-US" w:eastAsia="zh-CN"/>
        </w:rPr>
        <w:pPrChange w:id="126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ins w:id="1263" w:author="Janusio" w:date="2018-03-20T15:41:34Z">
        <w:r>
          <w:rPr>
            <w:rFonts w:hint="eastAsia"/>
            <w:color w:val="auto"/>
            <w:lang w:val="en-US" w:eastAsia="zh-CN"/>
          </w:rPr>
          <w:t>本文</w:t>
        </w:r>
      </w:ins>
      <w:ins w:id="1264" w:author="Janusio" w:date="2018-03-20T15:41:35Z">
        <w:r>
          <w:rPr>
            <w:rFonts w:hint="eastAsia"/>
            <w:color w:val="auto"/>
            <w:lang w:val="en-US" w:eastAsia="zh-CN"/>
          </w:rPr>
          <w:t>将</w:t>
        </w:r>
      </w:ins>
      <w:ins w:id="1265" w:author="Janusio" w:date="2018-03-20T15:41:37Z">
        <w:r>
          <w:rPr>
            <w:rFonts w:hint="eastAsia"/>
            <w:color w:val="auto"/>
            <w:lang w:val="en-US" w:eastAsia="zh-CN"/>
          </w:rPr>
          <w:t>按照</w:t>
        </w:r>
      </w:ins>
      <w:ins w:id="1266" w:author="Janusio" w:date="2018-03-20T15:43:16Z">
        <w:r>
          <w:rPr>
            <w:rFonts w:hint="eastAsia"/>
            <w:color w:val="auto"/>
            <w:szCs w:val="21"/>
            <w:lang w:val="en-US" w:eastAsia="zh-CN"/>
          </w:rPr>
          <w:t>主机</w:t>
        </w:r>
      </w:ins>
      <w:ins w:id="1267" w:author="Janusio" w:date="2018-03-20T15:43:17Z">
        <w:r>
          <w:rPr>
            <w:rFonts w:hint="eastAsia"/>
            <w:color w:val="auto"/>
            <w:szCs w:val="21"/>
            <w:lang w:val="en-US" w:eastAsia="zh-CN"/>
          </w:rPr>
          <w:t>、</w:t>
        </w:r>
      </w:ins>
      <w:ins w:id="1268" w:author="Janusio" w:date="2018-03-20T15:52:05Z">
        <w:r>
          <w:rPr>
            <w:rFonts w:hint="eastAsia"/>
            <w:color w:val="auto"/>
            <w:szCs w:val="21"/>
            <w:lang w:val="en-US" w:eastAsia="zh-CN"/>
          </w:rPr>
          <w:t>虚拟</w:t>
        </w:r>
      </w:ins>
      <w:ins w:id="1269" w:author="Janusio" w:date="2018-03-20T15:43:20Z">
        <w:r>
          <w:rPr>
            <w:rFonts w:hint="eastAsia"/>
            <w:color w:val="auto"/>
            <w:szCs w:val="21"/>
            <w:lang w:val="en-US" w:eastAsia="zh-CN"/>
          </w:rPr>
          <w:t>信任根</w:t>
        </w:r>
      </w:ins>
      <w:ins w:id="1270" w:author="Janusio" w:date="2018-03-20T15:43:21Z">
        <w:r>
          <w:rPr>
            <w:rFonts w:hint="eastAsia"/>
            <w:color w:val="auto"/>
            <w:szCs w:val="21"/>
            <w:lang w:val="en-US" w:eastAsia="zh-CN"/>
          </w:rPr>
          <w:t>、</w:t>
        </w:r>
      </w:ins>
      <w:ins w:id="1271" w:author="Janusio" w:date="2018-03-20T15:43:23Z">
        <w:r>
          <w:rPr>
            <w:rFonts w:hint="eastAsia"/>
            <w:color w:val="auto"/>
            <w:szCs w:val="21"/>
            <w:lang w:val="en-US" w:eastAsia="zh-CN"/>
          </w:rPr>
          <w:t>虚拟机</w:t>
        </w:r>
      </w:ins>
      <w:ins w:id="1272" w:author="Janusio" w:date="2018-03-20T15:42:16Z">
        <w:r>
          <w:rPr>
            <w:rFonts w:hint="eastAsia"/>
            <w:color w:val="auto"/>
            <w:lang w:val="en-US" w:eastAsia="zh-CN"/>
          </w:rPr>
          <w:t>三个</w:t>
        </w:r>
      </w:ins>
      <w:ins w:id="1273" w:author="Janusio" w:date="2018-03-20T15:42:20Z">
        <w:r>
          <w:rPr>
            <w:rFonts w:hint="eastAsia"/>
            <w:color w:val="auto"/>
            <w:lang w:val="en-US" w:eastAsia="zh-CN"/>
          </w:rPr>
          <w:t>方面</w:t>
        </w:r>
      </w:ins>
      <w:ins w:id="1274" w:author="Janusio" w:date="2018-03-20T15:42:21Z">
        <w:r>
          <w:rPr>
            <w:rFonts w:hint="eastAsia"/>
            <w:color w:val="auto"/>
            <w:lang w:val="en-US" w:eastAsia="zh-CN"/>
          </w:rPr>
          <w:t>对</w:t>
        </w:r>
      </w:ins>
      <w:ins w:id="1275" w:author="Janusio" w:date="2018-03-20T15:42:28Z">
        <w:r>
          <w:rPr>
            <w:rFonts w:hint="eastAsia"/>
            <w:color w:val="auto"/>
            <w:lang w:val="en-US" w:eastAsia="zh-CN"/>
          </w:rPr>
          <w:t>TVP-QT的</w:t>
        </w:r>
      </w:ins>
      <w:ins w:id="1276" w:author="Janusio" w:date="2018-03-20T15:42:29Z">
        <w:r>
          <w:rPr>
            <w:rFonts w:hint="eastAsia"/>
            <w:color w:val="auto"/>
            <w:lang w:val="en-US" w:eastAsia="zh-CN"/>
          </w:rPr>
          <w:t>信任</w:t>
        </w:r>
      </w:ins>
      <w:ins w:id="1277" w:author="Janusio" w:date="2018-03-20T15:42:30Z">
        <w:r>
          <w:rPr>
            <w:rFonts w:hint="eastAsia"/>
            <w:color w:val="auto"/>
            <w:lang w:val="en-US" w:eastAsia="zh-CN"/>
          </w:rPr>
          <w:t>属性</w:t>
        </w:r>
      </w:ins>
      <w:ins w:id="1278" w:author="Janusio" w:date="2018-03-20T15:42:31Z">
        <w:r>
          <w:rPr>
            <w:rFonts w:hint="eastAsia"/>
            <w:color w:val="auto"/>
            <w:lang w:val="en-US" w:eastAsia="zh-CN"/>
          </w:rPr>
          <w:t>进行</w:t>
        </w:r>
      </w:ins>
      <w:ins w:id="1279" w:author="Janusio" w:date="2018-03-20T15:42:32Z">
        <w:r>
          <w:rPr>
            <w:rFonts w:hint="eastAsia"/>
            <w:color w:val="auto"/>
            <w:lang w:val="en-US" w:eastAsia="zh-CN"/>
          </w:rPr>
          <w:t>描述</w:t>
        </w:r>
      </w:ins>
      <w:ins w:id="1280" w:author="Janusio" w:date="2018-03-20T15:42:34Z">
        <w:r>
          <w:rPr>
            <w:rFonts w:hint="eastAsia"/>
            <w:color w:val="auto"/>
            <w:lang w:val="en-US" w:eastAsia="zh-CN"/>
          </w:rPr>
          <w:t>。</w:t>
        </w:r>
      </w:ins>
    </w:p>
    <w:p>
      <w:pPr>
        <w:keepNext w:val="0"/>
        <w:keepLines w:val="0"/>
        <w:pageBreakBefore w:val="0"/>
        <w:widowControl w:val="0"/>
        <w:numPr>
          <w:ilvl w:val="0"/>
          <w:numId w:val="8"/>
          <w:ins w:id="1282" w:author="Janusio" w:date="2018-03-20T15:51:36Z"/>
        </w:numPr>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83" w:author="Janusio" w:date="2018-03-20T15:51:36Z"/>
          <w:rFonts w:hint="eastAsia"/>
          <w:strike w:val="0"/>
          <w:color w:val="auto"/>
          <w:szCs w:val="21"/>
          <w:lang w:eastAsia="zh-CN"/>
        </w:rPr>
        <w:pPrChange w:id="1281" w:author="Janusio" w:date="2018-03-20T15:5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284" w:author="Janusio" w:date="2018-03-20T15:43:28Z">
        <w:r>
          <w:rPr>
            <w:rFonts w:hint="eastAsia"/>
            <w:color w:val="auto"/>
            <w:lang w:val="en-US" w:eastAsia="zh-CN"/>
          </w:rPr>
          <w:t>主机</w:t>
        </w:r>
      </w:ins>
      <w:ins w:id="1285" w:author="Janusio" w:date="2018-03-20T15:43:30Z">
        <w:r>
          <w:rPr>
            <w:rFonts w:hint="eastAsia"/>
            <w:color w:val="auto"/>
            <w:lang w:val="en-US" w:eastAsia="zh-CN"/>
          </w:rPr>
          <w:t>的</w:t>
        </w:r>
      </w:ins>
      <w:ins w:id="1286" w:author="Janusio" w:date="2018-03-20T15:43:31Z">
        <w:r>
          <w:rPr>
            <w:rFonts w:hint="eastAsia"/>
            <w:color w:val="auto"/>
            <w:lang w:val="en-US" w:eastAsia="zh-CN"/>
          </w:rPr>
          <w:t>信任属性</w:t>
        </w:r>
      </w:ins>
      <w:ins w:id="1287" w:author="Janusio" w:date="2018-03-20T15:43:45Z">
        <w:r>
          <w:rPr>
            <w:rFonts w:hint="eastAsia"/>
            <w:color w:val="auto"/>
            <w:lang w:val="en-US" w:eastAsia="zh-CN"/>
          </w:rPr>
          <w:t>TP</w:t>
        </w:r>
      </w:ins>
      <w:ins w:id="1288" w:author="Janusio" w:date="2018-03-20T15:43:45Z">
        <w:r>
          <w:rPr>
            <w:rFonts w:hint="eastAsia"/>
            <w:color w:val="auto"/>
            <w:vertAlign w:val="subscript"/>
            <w:lang w:val="en-US" w:eastAsia="zh-CN"/>
            <w:rPrChange w:id="1289" w:author="Janusio" w:date="2018-03-20T15:43:57Z">
              <w:rPr>
                <w:rFonts w:hint="eastAsia"/>
                <w:color w:val="auto"/>
                <w:lang w:val="en-US" w:eastAsia="zh-CN"/>
              </w:rPr>
            </w:rPrChange>
          </w:rPr>
          <w:t>m</w:t>
        </w:r>
      </w:ins>
      <w:ins w:id="1290" w:author="Janusio" w:date="2018-03-20T15:43:47Z">
        <w:r>
          <w:rPr>
            <w:rFonts w:hint="eastAsia"/>
            <w:color w:val="auto"/>
            <w:lang w:val="en-US" w:eastAsia="zh-CN"/>
          </w:rPr>
          <w:t>可以</w:t>
        </w:r>
      </w:ins>
      <w:ins w:id="1291" w:author="Janusio" w:date="2018-03-20T15:44:00Z">
        <w:r>
          <w:rPr>
            <w:rFonts w:hint="eastAsia"/>
            <w:color w:val="auto"/>
            <w:lang w:val="en-US" w:eastAsia="zh-CN"/>
          </w:rPr>
          <w:t>表示为</w:t>
        </w:r>
      </w:ins>
      <w:ins w:id="1292" w:author="Janusio" w:date="2018-03-20T15:44:07Z">
        <w:r>
          <w:rPr>
            <w:rFonts w:ascii="Times New Roman" w:hAnsi="Times New Roman"/>
            <w:strike w:val="0"/>
            <w:color w:val="auto"/>
            <w:szCs w:val="21"/>
            <w:rPrChange w:id="1293" w:author="Janusio" w:date="2018-03-20T15:44:13Z">
              <w:rPr>
                <w:rFonts w:ascii="Times New Roman" w:hAnsi="Times New Roman"/>
                <w:strike/>
                <w:color w:val="auto"/>
                <w:szCs w:val="21"/>
              </w:rPr>
            </w:rPrChange>
          </w:rPr>
          <w:t>TP</w:t>
        </w:r>
      </w:ins>
      <w:ins w:id="1294" w:author="Janusio" w:date="2018-03-20T15:44:07Z">
        <w:r>
          <w:rPr>
            <w:rFonts w:hint="eastAsia" w:ascii="Times New Roman" w:hAnsi="Times New Roman"/>
            <w:strike w:val="0"/>
            <w:color w:val="auto"/>
            <w:szCs w:val="21"/>
            <w:vertAlign w:val="subscript"/>
            <w:rPrChange w:id="1295" w:author="Janusio" w:date="2018-03-20T15:44:13Z">
              <w:rPr>
                <w:rFonts w:hint="eastAsia" w:ascii="Times New Roman" w:hAnsi="Times New Roman"/>
                <w:strike/>
                <w:color w:val="auto"/>
                <w:szCs w:val="21"/>
                <w:vertAlign w:val="subscript"/>
              </w:rPr>
            </w:rPrChange>
          </w:rPr>
          <w:t>m</w:t>
        </w:r>
      </w:ins>
      <w:ins w:id="1296" w:author="Janusio" w:date="2018-03-20T15:44:07Z">
        <w:r>
          <w:rPr>
            <w:rFonts w:ascii="Times New Roman" w:hAnsi="Times New Roman"/>
            <w:strike w:val="0"/>
            <w:color w:val="auto"/>
            <w:szCs w:val="21"/>
            <w:rPrChange w:id="1297" w:author="Janusio" w:date="2018-03-20T15:44:13Z">
              <w:rPr>
                <w:rFonts w:ascii="Times New Roman" w:hAnsi="Times New Roman"/>
                <w:strike/>
                <w:color w:val="auto"/>
                <w:szCs w:val="21"/>
              </w:rPr>
            </w:rPrChange>
          </w:rPr>
          <w:t>:={TC</w:t>
        </w:r>
      </w:ins>
      <w:ins w:id="1298" w:author="Janusio" w:date="2018-03-20T15:44:07Z">
        <w:r>
          <w:rPr>
            <w:rFonts w:hint="eastAsia" w:ascii="Times New Roman" w:hAnsi="Times New Roman"/>
            <w:strike w:val="0"/>
            <w:color w:val="auto"/>
            <w:szCs w:val="21"/>
            <w:vertAlign w:val="subscript"/>
            <w:rPrChange w:id="1299" w:author="Janusio" w:date="2018-03-20T15:44:13Z">
              <w:rPr>
                <w:rFonts w:hint="eastAsia" w:ascii="Times New Roman" w:hAnsi="Times New Roman"/>
                <w:strike/>
                <w:color w:val="auto"/>
                <w:szCs w:val="21"/>
                <w:vertAlign w:val="subscript"/>
              </w:rPr>
            </w:rPrChange>
          </w:rPr>
          <w:t>m</w:t>
        </w:r>
      </w:ins>
      <w:ins w:id="1300" w:author="Janusio" w:date="2018-03-20T15:44:07Z">
        <w:r>
          <w:rPr>
            <w:rFonts w:hint="eastAsia" w:ascii="Times New Roman" w:hAnsi="Times New Roman"/>
            <w:strike w:val="0"/>
            <w:color w:val="auto"/>
            <w:szCs w:val="21"/>
            <w:rPrChange w:id="1301" w:author="Janusio" w:date="2018-03-20T15:44:13Z">
              <w:rPr>
                <w:rFonts w:hint="eastAsia" w:ascii="Times New Roman" w:hAnsi="Times New Roman"/>
                <w:strike/>
                <w:color w:val="auto"/>
                <w:szCs w:val="21"/>
              </w:rPr>
            </w:rPrChange>
          </w:rPr>
          <w:t>,</w:t>
        </w:r>
      </w:ins>
      <w:ins w:id="1302" w:author="Janusio" w:date="2018-03-20T15:44:07Z">
        <w:r>
          <w:rPr>
            <w:rFonts w:ascii="Times New Roman" w:hAnsi="Times New Roman"/>
            <w:strike w:val="0"/>
            <w:color w:val="auto"/>
            <w:szCs w:val="21"/>
            <w:rPrChange w:id="1303" w:author="Janusio" w:date="2018-03-20T15:44:13Z">
              <w:rPr>
                <w:rFonts w:ascii="Times New Roman" w:hAnsi="Times New Roman"/>
                <w:strike/>
                <w:color w:val="auto"/>
                <w:szCs w:val="21"/>
              </w:rPr>
            </w:rPrChange>
          </w:rPr>
          <w:t>Ver</w:t>
        </w:r>
      </w:ins>
      <w:ins w:id="1304" w:author="Janusio" w:date="2018-03-20T15:44:07Z">
        <w:r>
          <w:rPr>
            <w:rFonts w:hint="eastAsia" w:ascii="Times New Roman" w:hAnsi="Times New Roman"/>
            <w:strike w:val="0"/>
            <w:color w:val="auto"/>
            <w:szCs w:val="21"/>
            <w:vertAlign w:val="subscript"/>
            <w:rPrChange w:id="1305" w:author="Janusio" w:date="2018-03-20T15:44:13Z">
              <w:rPr>
                <w:rFonts w:hint="eastAsia" w:ascii="Times New Roman" w:hAnsi="Times New Roman"/>
                <w:strike/>
                <w:color w:val="auto"/>
                <w:szCs w:val="21"/>
                <w:vertAlign w:val="subscript"/>
              </w:rPr>
            </w:rPrChange>
          </w:rPr>
          <w:t>m</w:t>
        </w:r>
      </w:ins>
      <w:ins w:id="1306" w:author="Janusio" w:date="2018-03-20T15:44:07Z">
        <w:r>
          <w:rPr>
            <w:rFonts w:ascii="Times New Roman" w:hAnsi="Times New Roman"/>
            <w:strike w:val="0"/>
            <w:color w:val="auto"/>
            <w:szCs w:val="21"/>
            <w:rPrChange w:id="1307" w:author="Janusio" w:date="2018-03-20T15:44:13Z">
              <w:rPr>
                <w:rFonts w:ascii="Times New Roman" w:hAnsi="Times New Roman"/>
                <w:strike/>
                <w:color w:val="auto"/>
                <w:szCs w:val="21"/>
              </w:rPr>
            </w:rPrChange>
          </w:rPr>
          <w:t>}</w:t>
        </w:r>
      </w:ins>
      <w:ins w:id="1308" w:author="Janusio" w:date="2018-03-20T15:44:17Z">
        <w:r>
          <w:rPr>
            <w:rFonts w:hint="eastAsia"/>
            <w:strike w:val="0"/>
            <w:color w:val="auto"/>
            <w:szCs w:val="21"/>
            <w:lang w:eastAsia="zh-CN"/>
          </w:rPr>
          <w:t>。</w:t>
        </w:r>
      </w:ins>
      <w:ins w:id="1309" w:author="Janusio" w:date="2018-03-20T15:44:21Z">
        <w:r>
          <w:rPr>
            <w:rFonts w:hint="eastAsia"/>
            <w:strike w:val="0"/>
            <w:color w:val="auto"/>
            <w:szCs w:val="21"/>
            <w:lang w:val="en-US" w:eastAsia="zh-CN"/>
          </w:rPr>
          <w:t>其中</w:t>
        </w:r>
      </w:ins>
      <w:ins w:id="1310" w:author="Janusio" w:date="2018-03-20T15:44:22Z">
        <w:r>
          <w:rPr>
            <w:rFonts w:hint="eastAsia"/>
            <w:strike w:val="0"/>
            <w:color w:val="auto"/>
            <w:szCs w:val="21"/>
            <w:lang w:val="en-US" w:eastAsia="zh-CN"/>
          </w:rPr>
          <w:t>，</w:t>
        </w:r>
      </w:ins>
      <w:ins w:id="1311" w:author="Janusio" w:date="2018-03-20T15:44:29Z">
        <w:r>
          <w:rPr>
            <w:rFonts w:ascii="Times New Roman" w:hAnsi="Times New Roman"/>
            <w:strike w:val="0"/>
            <w:color w:val="auto"/>
            <w:szCs w:val="21"/>
            <w:rPrChange w:id="1312" w:author="Janusio" w:date="2018-03-20T15:44:32Z">
              <w:rPr>
                <w:rFonts w:ascii="Times New Roman" w:hAnsi="Times New Roman"/>
                <w:strike/>
                <w:color w:val="auto"/>
                <w:szCs w:val="21"/>
              </w:rPr>
            </w:rPrChange>
          </w:rPr>
          <w:t>TC</w:t>
        </w:r>
      </w:ins>
      <w:ins w:id="1313" w:author="Janusio" w:date="2018-03-20T15:44:29Z">
        <w:r>
          <w:rPr>
            <w:rFonts w:hint="eastAsia" w:ascii="Times New Roman" w:hAnsi="Times New Roman"/>
            <w:strike w:val="0"/>
            <w:color w:val="auto"/>
            <w:szCs w:val="21"/>
            <w:vertAlign w:val="subscript"/>
            <w:rPrChange w:id="1314" w:author="Janusio" w:date="2018-03-20T15:44:32Z">
              <w:rPr>
                <w:rFonts w:hint="eastAsia" w:ascii="Times New Roman" w:hAnsi="Times New Roman"/>
                <w:strike/>
                <w:color w:val="auto"/>
                <w:szCs w:val="21"/>
                <w:vertAlign w:val="subscript"/>
              </w:rPr>
            </w:rPrChange>
          </w:rPr>
          <w:t>m</w:t>
        </w:r>
      </w:ins>
      <w:ins w:id="1315" w:author="Janusio" w:date="2018-03-20T15:44:29Z">
        <w:r>
          <w:rPr>
            <w:rFonts w:ascii="Times New Roman" w:hAnsi="Times New Roman"/>
            <w:strike w:val="0"/>
            <w:color w:val="auto"/>
            <w:szCs w:val="21"/>
            <w:rPrChange w:id="1316" w:author="Janusio" w:date="2018-03-20T15:44:32Z">
              <w:rPr>
                <w:rFonts w:ascii="Times New Roman" w:hAnsi="Times New Roman"/>
                <w:strike/>
                <w:color w:val="auto"/>
                <w:szCs w:val="21"/>
              </w:rPr>
            </w:rPrChange>
          </w:rPr>
          <w:t>表示</w:t>
        </w:r>
      </w:ins>
      <w:ins w:id="1317" w:author="Janusio" w:date="2018-03-20T15:44:53Z">
        <w:r>
          <w:rPr>
            <w:rFonts w:hint="eastAsia"/>
            <w:strike w:val="0"/>
            <w:color w:val="auto"/>
            <w:szCs w:val="21"/>
            <w:lang w:val="en-US" w:eastAsia="zh-CN"/>
          </w:rPr>
          <w:t>表示</w:t>
        </w:r>
      </w:ins>
      <w:ins w:id="1318" w:author="Janusio" w:date="2018-03-20T15:45:36Z">
        <w:r>
          <w:rPr>
            <w:rFonts w:hint="eastAsia"/>
            <w:strike w:val="0"/>
            <w:color w:val="auto"/>
            <w:szCs w:val="21"/>
            <w:lang w:val="en-US" w:eastAsia="zh-CN"/>
          </w:rPr>
          <w:t>以</w:t>
        </w:r>
      </w:ins>
      <w:ins w:id="1319" w:author="Janusio" w:date="2018-03-20T15:45:42Z">
        <w:r>
          <w:rPr>
            <w:rFonts w:hint="eastAsia"/>
            <w:strike w:val="0"/>
            <w:color w:val="auto"/>
            <w:szCs w:val="21"/>
            <w:lang w:val="en-US" w:eastAsia="zh-CN"/>
          </w:rPr>
          <w:t>底层</w:t>
        </w:r>
      </w:ins>
      <w:ins w:id="1320" w:author="Janusio" w:date="2018-03-20T15:45:51Z">
        <w:r>
          <w:rPr>
            <w:rFonts w:hint="eastAsia"/>
            <w:strike w:val="0"/>
            <w:color w:val="auto"/>
            <w:szCs w:val="21"/>
            <w:lang w:val="en-US" w:eastAsia="zh-CN"/>
          </w:rPr>
          <w:t>TPM为</w:t>
        </w:r>
      </w:ins>
      <w:ins w:id="1321" w:author="Janusio" w:date="2018-03-20T15:45:44Z">
        <w:r>
          <w:rPr>
            <w:rFonts w:hint="eastAsia"/>
            <w:strike w:val="0"/>
            <w:color w:val="auto"/>
            <w:szCs w:val="21"/>
            <w:lang w:val="en-US" w:eastAsia="zh-CN"/>
          </w:rPr>
          <w:t>硬件</w:t>
        </w:r>
      </w:ins>
      <w:ins w:id="1322" w:author="Janusio" w:date="2018-03-20T15:45:46Z">
        <w:r>
          <w:rPr>
            <w:rFonts w:hint="eastAsia"/>
            <w:strike w:val="0"/>
            <w:color w:val="auto"/>
            <w:szCs w:val="21"/>
            <w:lang w:val="en-US" w:eastAsia="zh-CN"/>
          </w:rPr>
          <w:t>信任根</w:t>
        </w:r>
      </w:ins>
      <w:ins w:id="1323" w:author="Janusio" w:date="2018-03-20T15:45:47Z">
        <w:r>
          <w:rPr>
            <w:rFonts w:hint="eastAsia"/>
            <w:strike w:val="0"/>
            <w:color w:val="auto"/>
            <w:szCs w:val="21"/>
            <w:lang w:val="en-US" w:eastAsia="zh-CN"/>
          </w:rPr>
          <w:t>进行</w:t>
        </w:r>
      </w:ins>
      <w:ins w:id="1324" w:author="Janusio" w:date="2018-03-20T15:45:57Z">
        <w:r>
          <w:rPr>
            <w:rFonts w:hint="eastAsia"/>
            <w:strike w:val="0"/>
            <w:color w:val="auto"/>
            <w:szCs w:val="21"/>
            <w:lang w:val="en-US" w:eastAsia="zh-CN"/>
          </w:rPr>
          <w:t>信任链</w:t>
        </w:r>
      </w:ins>
      <w:ins w:id="1325" w:author="Janusio" w:date="2018-03-20T15:45:58Z">
        <w:r>
          <w:rPr>
            <w:rFonts w:hint="eastAsia"/>
            <w:strike w:val="0"/>
            <w:color w:val="auto"/>
            <w:szCs w:val="21"/>
            <w:lang w:val="en-US" w:eastAsia="zh-CN"/>
          </w:rPr>
          <w:t>构建的</w:t>
        </w:r>
      </w:ins>
      <w:ins w:id="1326" w:author="Janusio" w:date="2018-03-20T15:49:51Z">
        <w:r>
          <w:rPr>
            <w:rFonts w:hint="eastAsia"/>
            <w:strike w:val="0"/>
            <w:color w:val="auto"/>
            <w:szCs w:val="21"/>
            <w:lang w:val="en-US" w:eastAsia="zh-CN"/>
          </w:rPr>
          <w:t>本地</w:t>
        </w:r>
      </w:ins>
      <w:ins w:id="1327" w:author="Janusio" w:date="2018-03-20T15:45:59Z">
        <w:r>
          <w:rPr>
            <w:rFonts w:hint="eastAsia"/>
            <w:strike w:val="0"/>
            <w:color w:val="auto"/>
            <w:szCs w:val="21"/>
            <w:lang w:val="en-US" w:eastAsia="zh-CN"/>
          </w:rPr>
          <w:t>信任</w:t>
        </w:r>
      </w:ins>
      <w:ins w:id="1328" w:author="Janusio" w:date="2018-03-20T15:46:00Z">
        <w:r>
          <w:rPr>
            <w:rFonts w:hint="eastAsia"/>
            <w:strike w:val="0"/>
            <w:color w:val="auto"/>
            <w:szCs w:val="21"/>
            <w:lang w:val="en-US" w:eastAsia="zh-CN"/>
          </w:rPr>
          <w:t>属性，</w:t>
        </w:r>
      </w:ins>
      <w:ins w:id="1329" w:author="Janusio" w:date="2018-03-20T15:46:35Z">
        <w:r>
          <w:rPr>
            <w:rFonts w:hint="eastAsia"/>
            <w:strike w:val="0"/>
            <w:color w:val="auto"/>
            <w:szCs w:val="21"/>
            <w:lang w:val="en-US" w:eastAsia="zh-CN"/>
          </w:rPr>
          <w:t>在</w:t>
        </w:r>
      </w:ins>
      <w:ins w:id="1330" w:author="Janusio" w:date="2018-03-20T15:46:37Z">
        <w:r>
          <w:rPr>
            <w:rFonts w:hint="eastAsia"/>
            <w:strike w:val="0"/>
            <w:color w:val="auto"/>
            <w:szCs w:val="21"/>
            <w:lang w:val="en-US" w:eastAsia="zh-CN"/>
          </w:rPr>
          <w:t>该部分</w:t>
        </w:r>
      </w:ins>
      <w:ins w:id="1331" w:author="Janusio" w:date="2018-03-20T15:46:38Z">
        <w:r>
          <w:rPr>
            <w:rFonts w:hint="eastAsia"/>
            <w:strike w:val="0"/>
            <w:color w:val="auto"/>
            <w:szCs w:val="21"/>
            <w:lang w:val="en-US" w:eastAsia="zh-CN"/>
          </w:rPr>
          <w:t>信任链</w:t>
        </w:r>
      </w:ins>
      <w:ins w:id="1332" w:author="Janusio" w:date="2018-03-20T15:47:07Z">
        <w:r>
          <w:rPr>
            <w:rFonts w:hint="eastAsia"/>
            <w:strike w:val="0"/>
            <w:color w:val="auto"/>
            <w:szCs w:val="21"/>
            <w:lang w:val="en-US" w:eastAsia="zh-CN"/>
          </w:rPr>
          <w:t>传递</w:t>
        </w:r>
      </w:ins>
      <w:ins w:id="1333" w:author="Janusio" w:date="2018-03-20T15:46:40Z">
        <w:r>
          <w:rPr>
            <w:rFonts w:hint="eastAsia"/>
            <w:strike w:val="0"/>
            <w:color w:val="auto"/>
            <w:szCs w:val="21"/>
            <w:lang w:val="en-US" w:eastAsia="zh-CN"/>
          </w:rPr>
          <w:t>过程</w:t>
        </w:r>
      </w:ins>
      <w:ins w:id="1334" w:author="Janusio" w:date="2018-03-20T15:46:41Z">
        <w:r>
          <w:rPr>
            <w:rFonts w:hint="eastAsia"/>
            <w:strike w:val="0"/>
            <w:color w:val="auto"/>
            <w:szCs w:val="21"/>
            <w:lang w:val="en-US" w:eastAsia="zh-CN"/>
          </w:rPr>
          <w:t>中</w:t>
        </w:r>
      </w:ins>
      <w:ins w:id="1335" w:author="Janusio" w:date="2018-03-20T15:47:14Z">
        <w:r>
          <w:rPr>
            <w:rFonts w:hint="eastAsia"/>
            <w:strike w:val="0"/>
            <w:color w:val="auto"/>
            <w:szCs w:val="21"/>
            <w:lang w:val="en-US" w:eastAsia="zh-CN"/>
          </w:rPr>
          <w:t>不存在</w:t>
        </w:r>
      </w:ins>
      <w:ins w:id="1336" w:author="Janusio" w:date="2018-03-20T15:47:23Z">
        <w:r>
          <w:rPr>
            <w:rFonts w:hint="eastAsia"/>
            <w:strike w:val="0"/>
            <w:color w:val="auto"/>
            <w:szCs w:val="21"/>
            <w:lang w:val="en-US" w:eastAsia="zh-CN"/>
          </w:rPr>
          <w:t>除</w:t>
        </w:r>
      </w:ins>
      <w:ins w:id="1337" w:author="Janusio" w:date="2018-03-20T15:47:19Z">
        <w:r>
          <w:rPr>
            <w:rFonts w:hint="eastAsia"/>
            <w:strike w:val="0"/>
            <w:color w:val="auto"/>
            <w:szCs w:val="21"/>
            <w:lang w:val="en-US" w:eastAsia="zh-CN"/>
          </w:rPr>
          <w:t>信任链</w:t>
        </w:r>
      </w:ins>
      <w:ins w:id="1338" w:author="Janusio" w:date="2018-03-20T15:47:25Z">
        <w:r>
          <w:rPr>
            <w:rFonts w:hint="eastAsia"/>
            <w:strike w:val="0"/>
            <w:color w:val="auto"/>
            <w:szCs w:val="21"/>
            <w:lang w:val="en-US" w:eastAsia="zh-CN"/>
          </w:rPr>
          <w:t>之外的</w:t>
        </w:r>
      </w:ins>
      <w:ins w:id="1339" w:author="Janusio" w:date="2018-03-20T15:46:44Z">
        <w:r>
          <w:rPr>
            <w:rFonts w:hint="eastAsia"/>
            <w:strike w:val="0"/>
            <w:color w:val="auto"/>
            <w:szCs w:val="21"/>
            <w:lang w:val="en-US" w:eastAsia="zh-CN"/>
          </w:rPr>
          <w:t>其他</w:t>
        </w:r>
      </w:ins>
      <w:ins w:id="1340" w:author="Janusio" w:date="2018-03-20T15:46:48Z">
        <w:r>
          <w:rPr>
            <w:rFonts w:hint="eastAsia"/>
            <w:strike w:val="0"/>
            <w:color w:val="auto"/>
            <w:szCs w:val="21"/>
            <w:lang w:val="en-US" w:eastAsia="zh-CN"/>
          </w:rPr>
          <w:t>组件</w:t>
        </w:r>
      </w:ins>
      <w:ins w:id="1341" w:author="Janusio" w:date="2018-03-20T15:46:49Z">
        <w:r>
          <w:rPr>
            <w:rFonts w:hint="eastAsia"/>
            <w:strike w:val="0"/>
            <w:color w:val="auto"/>
            <w:szCs w:val="21"/>
            <w:lang w:val="en-US" w:eastAsia="zh-CN"/>
          </w:rPr>
          <w:t>的</w:t>
        </w:r>
      </w:ins>
      <w:ins w:id="1342" w:author="Janusio" w:date="2018-03-20T15:47:32Z">
        <w:r>
          <w:rPr>
            <w:rFonts w:hint="eastAsia"/>
            <w:strike w:val="0"/>
            <w:color w:val="auto"/>
            <w:szCs w:val="21"/>
            <w:lang w:val="en-US" w:eastAsia="zh-CN"/>
          </w:rPr>
          <w:t>加载</w:t>
        </w:r>
      </w:ins>
      <w:ins w:id="1343" w:author="Janusio" w:date="2018-03-20T15:47:34Z">
        <w:r>
          <w:rPr>
            <w:rFonts w:hint="eastAsia"/>
            <w:strike w:val="0"/>
            <w:color w:val="auto"/>
            <w:szCs w:val="21"/>
            <w:lang w:val="en-US" w:eastAsia="zh-CN"/>
          </w:rPr>
          <w:t>，</w:t>
        </w:r>
      </w:ins>
      <w:ins w:id="1344" w:author="Janusio" w:date="2018-03-20T15:47:52Z">
        <w:r>
          <w:rPr>
            <w:rFonts w:hint="eastAsia"/>
            <w:strike w:val="0"/>
            <w:color w:val="auto"/>
            <w:szCs w:val="21"/>
            <w:lang w:val="en-US" w:eastAsia="zh-CN"/>
          </w:rPr>
          <w:t>即</w:t>
        </w:r>
      </w:ins>
      <w:ins w:id="1345" w:author="Janusio" w:date="2018-03-20T15:47:53Z">
        <w:r>
          <w:rPr>
            <w:rFonts w:hint="eastAsia"/>
            <w:strike w:val="0"/>
            <w:color w:val="auto"/>
            <w:szCs w:val="21"/>
            <w:lang w:val="en-US" w:eastAsia="zh-CN"/>
          </w:rPr>
          <w:t>主机</w:t>
        </w:r>
      </w:ins>
      <w:ins w:id="1346" w:author="Janusio" w:date="2018-03-20T15:47:56Z">
        <w:r>
          <w:rPr>
            <w:rFonts w:hint="eastAsia"/>
            <w:strike w:val="0"/>
            <w:color w:val="auto"/>
            <w:szCs w:val="21"/>
            <w:lang w:val="en-US" w:eastAsia="zh-CN"/>
          </w:rPr>
          <w:t>m</w:t>
        </w:r>
      </w:ins>
      <w:ins w:id="1347" w:author="Janusio" w:date="2018-03-20T15:48:05Z">
        <w:r>
          <w:rPr>
            <w:rFonts w:hint="eastAsia"/>
            <w:strike w:val="0"/>
            <w:color w:val="auto"/>
            <w:szCs w:val="21"/>
            <w:lang w:val="en-US" w:eastAsia="zh-CN"/>
          </w:rPr>
          <w:t>正确的</w:t>
        </w:r>
      </w:ins>
      <w:ins w:id="1348" w:author="Janusio" w:date="2018-03-20T15:48:06Z">
        <w:r>
          <w:rPr>
            <w:rFonts w:hint="eastAsia"/>
            <w:strike w:val="0"/>
            <w:color w:val="auto"/>
            <w:szCs w:val="21"/>
            <w:lang w:val="en-US" w:eastAsia="zh-CN"/>
          </w:rPr>
          <w:t>可信</w:t>
        </w:r>
      </w:ins>
      <w:ins w:id="1349" w:author="Janusio" w:date="2018-03-20T15:48:07Z">
        <w:r>
          <w:rPr>
            <w:rFonts w:hint="eastAsia"/>
            <w:strike w:val="0"/>
            <w:color w:val="auto"/>
            <w:szCs w:val="21"/>
            <w:lang w:val="en-US" w:eastAsia="zh-CN"/>
          </w:rPr>
          <w:t>启动</w:t>
        </w:r>
      </w:ins>
      <w:ins w:id="1350" w:author="Janusio" w:date="2018-03-20T15:48:08Z">
        <w:r>
          <w:rPr>
            <w:rFonts w:hint="eastAsia"/>
            <w:strike w:val="0"/>
            <w:color w:val="auto"/>
            <w:szCs w:val="21"/>
            <w:lang w:val="en-US" w:eastAsia="zh-CN"/>
          </w:rPr>
          <w:t>过程</w:t>
        </w:r>
      </w:ins>
      <w:ins w:id="1351" w:author="Janusio" w:date="2018-03-20T15:48:09Z">
        <w:r>
          <w:rPr>
            <w:rFonts w:hint="eastAsia"/>
            <w:strike w:val="0"/>
            <w:color w:val="auto"/>
            <w:szCs w:val="21"/>
            <w:lang w:val="en-US" w:eastAsia="zh-CN"/>
          </w:rPr>
          <w:t>应该</w:t>
        </w:r>
      </w:ins>
      <w:ins w:id="1352" w:author="Janusio" w:date="2018-03-20T15:48:11Z">
        <w:r>
          <w:rPr>
            <w:rFonts w:hint="eastAsia"/>
            <w:strike w:val="0"/>
            <w:color w:val="auto"/>
            <w:szCs w:val="21"/>
            <w:lang w:val="en-US" w:eastAsia="zh-CN"/>
          </w:rPr>
          <w:t>完整</w:t>
        </w:r>
      </w:ins>
      <w:ins w:id="1353" w:author="Janusio" w:date="2018-03-20T15:48:12Z">
        <w:r>
          <w:rPr>
            <w:rFonts w:hint="eastAsia"/>
            <w:strike w:val="0"/>
            <w:color w:val="auto"/>
            <w:szCs w:val="21"/>
            <w:lang w:val="en-US" w:eastAsia="zh-CN"/>
          </w:rPr>
          <w:t>的</w:t>
        </w:r>
      </w:ins>
      <w:ins w:id="1354" w:author="Janusio" w:date="2018-03-20T15:48:13Z">
        <w:r>
          <w:rPr>
            <w:rFonts w:hint="eastAsia"/>
            <w:strike w:val="0"/>
            <w:color w:val="auto"/>
            <w:szCs w:val="21"/>
            <w:lang w:val="en-US" w:eastAsia="zh-CN"/>
          </w:rPr>
          <w:t>表示</w:t>
        </w:r>
      </w:ins>
      <w:ins w:id="1355" w:author="Janusio" w:date="2018-03-20T15:48:14Z">
        <w:r>
          <w:rPr>
            <w:rFonts w:hint="eastAsia"/>
            <w:strike w:val="0"/>
            <w:color w:val="auto"/>
            <w:szCs w:val="21"/>
            <w:lang w:val="en-US" w:eastAsia="zh-CN"/>
          </w:rPr>
          <w:t>为：</w:t>
        </w:r>
      </w:ins>
      <w:ins w:id="1356" w:author="Janusio" w:date="2018-03-20T15:48:33Z">
        <w:r>
          <w:rPr>
            <w:rFonts w:hint="eastAsia"/>
            <w:strike w:val="0"/>
            <w:color w:val="auto"/>
            <w:szCs w:val="21"/>
            <w:lang w:val="en-US" w:eastAsia="zh-CN"/>
          </w:rPr>
          <w:t>(</w:t>
        </w:r>
      </w:ins>
      <w:ins w:id="1357" w:author="Janusio" w:date="2018-03-20T15:48:21Z">
        <w:r>
          <w:rPr>
            <w:rFonts w:ascii="Times New Roman" w:hAnsi="Times New Roman"/>
            <w:strike w:val="0"/>
            <w:color w:val="auto"/>
            <w:szCs w:val="21"/>
            <w:rPrChange w:id="1358" w:author="Janusio" w:date="2018-03-20T15:48:42Z">
              <w:rPr>
                <w:rFonts w:ascii="Times New Roman" w:hAnsi="Times New Roman"/>
                <w:strike/>
                <w:color w:val="auto"/>
                <w:szCs w:val="21"/>
              </w:rPr>
            </w:rPrChange>
          </w:rPr>
          <w:t xml:space="preserve">CRTM→BIOS→OSLoader→VMM→Dom0 </w:t>
        </w:r>
      </w:ins>
      <w:ins w:id="1359" w:author="Janusio" w:date="2018-03-20T15:48:21Z">
        <w:r>
          <w:rPr>
            <w:rFonts w:hint="eastAsia" w:ascii="Times New Roman" w:hAnsi="Times New Roman"/>
            <w:strike w:val="0"/>
            <w:color w:val="auto"/>
            <w:szCs w:val="21"/>
            <w:rPrChange w:id="1360" w:author="Janusio" w:date="2018-03-20T15:48:42Z">
              <w:rPr>
                <w:rFonts w:hint="eastAsia" w:ascii="Times New Roman" w:hAnsi="Times New Roman"/>
                <w:strike/>
                <w:color w:val="auto"/>
                <w:szCs w:val="21"/>
              </w:rPr>
            </w:rPrChange>
          </w:rPr>
          <w:t>Kernel)</w:t>
        </w:r>
      </w:ins>
      <w:ins w:id="1361" w:author="Janusio" w:date="2018-03-20T15:48:21Z">
        <w:r>
          <w:rPr>
            <w:rFonts w:ascii="Times New Roman" w:hAnsi="Times New Roman"/>
            <w:strike w:val="0"/>
            <w:color w:val="auto"/>
            <w:szCs w:val="21"/>
            <w:vertAlign w:val="subscript"/>
            <w:rPrChange w:id="1362" w:author="Janusio" w:date="2018-03-20T15:48:42Z">
              <w:rPr>
                <w:rFonts w:ascii="Times New Roman" w:hAnsi="Times New Roman"/>
                <w:strike/>
                <w:color w:val="auto"/>
                <w:szCs w:val="21"/>
                <w:vertAlign w:val="subscript"/>
              </w:rPr>
            </w:rPrChange>
          </w:rPr>
          <w:t>TPM</w:t>
        </w:r>
      </w:ins>
      <w:ins w:id="1363" w:author="Janusio" w:date="2018-03-20T15:48:21Z">
        <w:r>
          <w:rPr>
            <w:rFonts w:hint="eastAsia" w:ascii="Times New Roman" w:hAnsi="Times New Roman"/>
            <w:strike w:val="0"/>
            <w:color w:val="auto"/>
            <w:szCs w:val="21"/>
            <w:vertAlign w:val="subscript"/>
            <w:rPrChange w:id="1364" w:author="Janusio" w:date="2018-03-20T15:48:42Z">
              <w:rPr>
                <w:rFonts w:hint="eastAsia" w:ascii="Times New Roman" w:hAnsi="Times New Roman"/>
                <w:strike/>
                <w:color w:val="auto"/>
                <w:szCs w:val="21"/>
                <w:vertAlign w:val="subscript"/>
              </w:rPr>
            </w:rPrChange>
          </w:rPr>
          <w:t>_Static</w:t>
        </w:r>
      </w:ins>
      <w:ins w:id="1365" w:author="Janusio" w:date="2018-03-20T15:48:59Z">
        <w:r>
          <w:rPr>
            <w:rFonts w:hint="eastAsia"/>
            <w:strike w:val="0"/>
            <w:color w:val="auto"/>
            <w:szCs w:val="21"/>
            <w:vertAlign w:val="baseline"/>
            <w:lang w:val="en-US" w:eastAsia="zh-CN"/>
          </w:rPr>
          <w:t>，</w:t>
        </w:r>
      </w:ins>
      <w:ins w:id="1366" w:author="Janusio" w:date="2018-03-20T15:48:57Z">
        <w:r>
          <w:rPr>
            <w:rFonts w:hint="eastAsia"/>
            <w:strike w:val="0"/>
            <w:color w:val="auto"/>
            <w:szCs w:val="21"/>
            <w:vertAlign w:val="baseline"/>
            <w:lang w:val="en-US" w:eastAsia="zh-CN"/>
          </w:rPr>
          <w:t>TPM</w:t>
        </w:r>
      </w:ins>
      <w:ins w:id="1367" w:author="Janusio" w:date="2018-03-20T15:49:07Z">
        <w:r>
          <w:rPr>
            <w:rFonts w:hint="eastAsia"/>
            <w:strike w:val="0"/>
            <w:color w:val="auto"/>
            <w:szCs w:val="21"/>
            <w:vertAlign w:val="baseline"/>
            <w:lang w:val="en-US" w:eastAsia="zh-CN"/>
          </w:rPr>
          <w:t>_</w:t>
        </w:r>
      </w:ins>
      <w:ins w:id="1368" w:author="Janusio" w:date="2018-03-20T15:49:08Z">
        <w:r>
          <w:rPr>
            <w:rFonts w:hint="eastAsia"/>
            <w:strike w:val="0"/>
            <w:color w:val="auto"/>
            <w:szCs w:val="21"/>
            <w:vertAlign w:val="baseline"/>
            <w:lang w:val="en-US" w:eastAsia="zh-CN"/>
          </w:rPr>
          <w:t>S</w:t>
        </w:r>
      </w:ins>
      <w:ins w:id="1369" w:author="Janusio" w:date="2018-03-20T15:49:09Z">
        <w:r>
          <w:rPr>
            <w:rFonts w:hint="eastAsia"/>
            <w:strike w:val="0"/>
            <w:color w:val="auto"/>
            <w:szCs w:val="21"/>
            <w:vertAlign w:val="baseline"/>
            <w:lang w:val="en-US" w:eastAsia="zh-CN"/>
          </w:rPr>
          <w:t>tatic</w:t>
        </w:r>
      </w:ins>
      <w:ins w:id="1370" w:author="Janusio" w:date="2018-03-20T15:49:14Z">
        <w:r>
          <w:rPr>
            <w:rFonts w:hint="eastAsia"/>
            <w:strike w:val="0"/>
            <w:color w:val="auto"/>
            <w:szCs w:val="21"/>
            <w:vertAlign w:val="baseline"/>
            <w:lang w:val="en-US" w:eastAsia="zh-CN"/>
          </w:rPr>
          <w:t>表示</w:t>
        </w:r>
      </w:ins>
      <w:ins w:id="1371" w:author="Janusio" w:date="2018-03-20T15:49:17Z">
        <w:r>
          <w:rPr>
            <w:rFonts w:hint="eastAsia"/>
            <w:strike w:val="0"/>
            <w:color w:val="auto"/>
            <w:szCs w:val="21"/>
            <w:vertAlign w:val="baseline"/>
            <w:lang w:val="en-US" w:eastAsia="zh-CN"/>
          </w:rPr>
          <w:t>以</w:t>
        </w:r>
      </w:ins>
      <w:ins w:id="1372" w:author="Janusio" w:date="2018-03-20T15:49:25Z">
        <w:r>
          <w:rPr>
            <w:rFonts w:hint="eastAsia"/>
            <w:strike w:val="0"/>
            <w:color w:val="auto"/>
            <w:szCs w:val="21"/>
            <w:vertAlign w:val="baseline"/>
            <w:lang w:val="en-US" w:eastAsia="zh-CN"/>
          </w:rPr>
          <w:t>静态</w:t>
        </w:r>
      </w:ins>
      <w:ins w:id="1373" w:author="Janusio" w:date="2018-03-20T15:49:26Z">
        <w:r>
          <w:rPr>
            <w:rFonts w:hint="eastAsia"/>
            <w:strike w:val="0"/>
            <w:color w:val="auto"/>
            <w:szCs w:val="21"/>
            <w:vertAlign w:val="baseline"/>
            <w:lang w:val="en-US" w:eastAsia="zh-CN"/>
          </w:rPr>
          <w:t>度量</w:t>
        </w:r>
      </w:ins>
      <w:ins w:id="1374" w:author="Janusio" w:date="2018-03-20T15:49:27Z">
        <w:r>
          <w:rPr>
            <w:rFonts w:hint="eastAsia"/>
            <w:strike w:val="0"/>
            <w:color w:val="auto"/>
            <w:szCs w:val="21"/>
            <w:vertAlign w:val="baseline"/>
            <w:lang w:val="en-US" w:eastAsia="zh-CN"/>
          </w:rPr>
          <w:t>方式</w:t>
        </w:r>
      </w:ins>
      <w:ins w:id="1375" w:author="Janusio" w:date="2018-03-20T15:49:28Z">
        <w:r>
          <w:rPr>
            <w:rFonts w:hint="eastAsia"/>
            <w:strike w:val="0"/>
            <w:color w:val="auto"/>
            <w:szCs w:val="21"/>
            <w:vertAlign w:val="baseline"/>
            <w:lang w:val="en-US" w:eastAsia="zh-CN"/>
          </w:rPr>
          <w:t>完成</w:t>
        </w:r>
      </w:ins>
      <w:ins w:id="1376" w:author="Janusio" w:date="2018-03-20T15:49:29Z">
        <w:r>
          <w:rPr>
            <w:rFonts w:hint="eastAsia"/>
            <w:strike w:val="0"/>
            <w:color w:val="auto"/>
            <w:szCs w:val="21"/>
            <w:vertAlign w:val="baseline"/>
            <w:lang w:val="en-US" w:eastAsia="zh-CN"/>
          </w:rPr>
          <w:t>m的</w:t>
        </w:r>
      </w:ins>
      <w:ins w:id="1377" w:author="Janusio" w:date="2018-03-20T15:49:30Z">
        <w:r>
          <w:rPr>
            <w:rFonts w:hint="eastAsia"/>
            <w:strike w:val="0"/>
            <w:color w:val="auto"/>
            <w:szCs w:val="21"/>
            <w:vertAlign w:val="baseline"/>
            <w:lang w:val="en-US" w:eastAsia="zh-CN"/>
          </w:rPr>
          <w:t>可信度量。</w:t>
        </w:r>
      </w:ins>
      <w:ins w:id="1378" w:author="Janusio" w:date="2018-03-20T15:49:55Z">
        <w:r>
          <w:rPr>
            <w:rFonts w:hint="eastAsia"/>
            <w:strike w:val="0"/>
            <w:color w:val="auto"/>
            <w:szCs w:val="21"/>
            <w:vertAlign w:val="baseline"/>
            <w:lang w:val="en-US" w:eastAsia="zh-CN"/>
          </w:rPr>
          <w:t>其中</w:t>
        </w:r>
      </w:ins>
      <w:ins w:id="1379" w:author="Janusio" w:date="2018-03-20T15:50:00Z">
        <w:r>
          <w:rPr>
            <w:rFonts w:ascii="Times New Roman" w:hAnsi="Times New Roman"/>
            <w:strike w:val="0"/>
            <w:color w:val="auto"/>
            <w:szCs w:val="21"/>
            <w:rPrChange w:id="1380" w:author="Janusio" w:date="2018-03-20T15:50:09Z">
              <w:rPr>
                <w:rFonts w:ascii="Times New Roman" w:hAnsi="Times New Roman"/>
                <w:strike/>
                <w:color w:val="auto"/>
                <w:szCs w:val="21"/>
              </w:rPr>
            </w:rPrChange>
          </w:rPr>
          <w:t>Ver</w:t>
        </w:r>
      </w:ins>
      <w:ins w:id="1381" w:author="Janusio" w:date="2018-03-20T15:50:00Z">
        <w:r>
          <w:rPr>
            <w:rFonts w:hint="eastAsia" w:ascii="Times New Roman" w:hAnsi="Times New Roman"/>
            <w:strike w:val="0"/>
            <w:color w:val="auto"/>
            <w:szCs w:val="21"/>
            <w:vertAlign w:val="subscript"/>
            <w:rPrChange w:id="1382" w:author="Janusio" w:date="2018-03-20T15:50:09Z">
              <w:rPr>
                <w:rFonts w:hint="eastAsia" w:ascii="Times New Roman" w:hAnsi="Times New Roman"/>
                <w:strike/>
                <w:color w:val="auto"/>
                <w:szCs w:val="21"/>
                <w:vertAlign w:val="subscript"/>
              </w:rPr>
            </w:rPrChange>
          </w:rPr>
          <w:t>m</w:t>
        </w:r>
      </w:ins>
      <w:ins w:id="1383" w:author="Janusio" w:date="2018-03-20T15:50:03Z">
        <w:r>
          <w:rPr>
            <w:rFonts w:hint="eastAsia"/>
            <w:strike w:val="0"/>
            <w:color w:val="auto"/>
            <w:szCs w:val="21"/>
            <w:lang w:val="en-US" w:eastAsia="zh-CN"/>
            <w:rPrChange w:id="1384" w:author="Janusio" w:date="2018-03-20T15:50:09Z">
              <w:rPr>
                <w:rFonts w:hint="eastAsia"/>
                <w:strike/>
                <w:color w:val="auto"/>
                <w:szCs w:val="21"/>
                <w:lang w:val="en-US" w:eastAsia="zh-CN"/>
              </w:rPr>
            </w:rPrChange>
          </w:rPr>
          <w:t>表示</w:t>
        </w:r>
      </w:ins>
      <w:ins w:id="1385" w:author="Janusio" w:date="2018-03-20T15:50:13Z">
        <w:r>
          <w:rPr>
            <w:rFonts w:hint="eastAsia"/>
            <w:strike w:val="0"/>
            <w:color w:val="auto"/>
            <w:szCs w:val="21"/>
            <w:lang w:val="en-US" w:eastAsia="zh-CN"/>
          </w:rPr>
          <w:t>主机m</w:t>
        </w:r>
      </w:ins>
      <w:ins w:id="1386" w:author="Janusio" w:date="2018-03-20T15:50:26Z">
        <w:r>
          <w:rPr>
            <w:rFonts w:hint="eastAsia"/>
            <w:strike w:val="0"/>
            <w:color w:val="auto"/>
            <w:szCs w:val="21"/>
            <w:lang w:val="en-US" w:eastAsia="zh-CN"/>
          </w:rPr>
          <w:t>在</w:t>
        </w:r>
      </w:ins>
      <w:ins w:id="1387" w:author="Janusio" w:date="2018-03-20T15:50:27Z">
        <w:r>
          <w:rPr>
            <w:rFonts w:hint="eastAsia"/>
            <w:strike w:val="0"/>
            <w:color w:val="auto"/>
            <w:szCs w:val="21"/>
            <w:lang w:val="en-US" w:eastAsia="zh-CN"/>
          </w:rPr>
          <w:t>远程</w:t>
        </w:r>
      </w:ins>
      <w:ins w:id="1388" w:author="Janusio" w:date="2018-03-20T15:50:29Z">
        <w:r>
          <w:rPr>
            <w:rFonts w:hint="eastAsia"/>
            <w:strike w:val="0"/>
            <w:color w:val="auto"/>
            <w:szCs w:val="21"/>
            <w:lang w:val="en-US" w:eastAsia="zh-CN"/>
          </w:rPr>
          <w:t>验证过程</w:t>
        </w:r>
      </w:ins>
      <w:ins w:id="1389" w:author="Janusio" w:date="2018-03-20T15:50:30Z">
        <w:r>
          <w:rPr>
            <w:rFonts w:hint="eastAsia"/>
            <w:strike w:val="0"/>
            <w:color w:val="auto"/>
            <w:szCs w:val="21"/>
            <w:lang w:val="en-US" w:eastAsia="zh-CN"/>
          </w:rPr>
          <w:t>中</w:t>
        </w:r>
      </w:ins>
      <w:ins w:id="1390" w:author="Janusio" w:date="2018-03-20T15:50:31Z">
        <w:r>
          <w:rPr>
            <w:rFonts w:hint="eastAsia"/>
            <w:strike w:val="0"/>
            <w:color w:val="auto"/>
            <w:szCs w:val="21"/>
            <w:lang w:val="en-US" w:eastAsia="zh-CN"/>
          </w:rPr>
          <w:t>向</w:t>
        </w:r>
      </w:ins>
      <w:ins w:id="1391" w:author="Janusio" w:date="2018-03-20T15:50:33Z">
        <w:r>
          <w:rPr>
            <w:rFonts w:hint="eastAsia"/>
            <w:strike w:val="0"/>
            <w:color w:val="auto"/>
            <w:szCs w:val="21"/>
            <w:lang w:val="en-US" w:eastAsia="zh-CN"/>
          </w:rPr>
          <w:t>外部</w:t>
        </w:r>
      </w:ins>
      <w:ins w:id="1392" w:author="Janusio" w:date="2018-03-20T15:50:34Z">
        <w:r>
          <w:rPr>
            <w:rFonts w:hint="eastAsia"/>
            <w:strike w:val="0"/>
            <w:color w:val="auto"/>
            <w:szCs w:val="21"/>
            <w:lang w:val="en-US" w:eastAsia="zh-CN"/>
          </w:rPr>
          <w:t>实体R</w:t>
        </w:r>
      </w:ins>
      <w:ins w:id="1393" w:author="Janusio" w:date="2018-03-20T15:50:37Z">
        <w:r>
          <w:rPr>
            <w:rFonts w:hint="eastAsia"/>
            <w:strike w:val="0"/>
            <w:color w:val="auto"/>
            <w:szCs w:val="21"/>
            <w:lang w:val="en-US" w:eastAsia="zh-CN"/>
          </w:rPr>
          <w:t>证明</w:t>
        </w:r>
      </w:ins>
      <w:ins w:id="1394" w:author="Janusio" w:date="2018-03-20T15:50:57Z">
        <w:r>
          <w:rPr>
            <w:rFonts w:hint="eastAsia"/>
            <w:strike w:val="0"/>
            <w:color w:val="auto"/>
            <w:szCs w:val="21"/>
            <w:lang w:val="en-US" w:eastAsia="zh-CN"/>
          </w:rPr>
          <w:t>m</w:t>
        </w:r>
      </w:ins>
      <w:ins w:id="1395" w:author="Janusio" w:date="2018-03-20T15:50:59Z">
        <w:r>
          <w:rPr>
            <w:rFonts w:hint="eastAsia"/>
            <w:strike w:val="0"/>
            <w:color w:val="auto"/>
            <w:szCs w:val="21"/>
            <w:lang w:val="en-US" w:eastAsia="zh-CN"/>
          </w:rPr>
          <w:t>应该</w:t>
        </w:r>
      </w:ins>
      <w:ins w:id="1396" w:author="Janusio" w:date="2018-03-20T15:51:02Z">
        <w:r>
          <w:rPr>
            <w:rFonts w:hint="eastAsia"/>
            <w:strike w:val="0"/>
            <w:color w:val="auto"/>
            <w:szCs w:val="21"/>
            <w:lang w:val="en-US" w:eastAsia="zh-CN"/>
          </w:rPr>
          <w:t>拥有</w:t>
        </w:r>
      </w:ins>
      <w:ins w:id="1397" w:author="Janusio" w:date="2018-03-20T15:51:03Z">
        <w:r>
          <w:rPr>
            <w:rFonts w:hint="eastAsia"/>
            <w:strike w:val="0"/>
            <w:color w:val="auto"/>
            <w:szCs w:val="21"/>
            <w:lang w:val="en-US" w:eastAsia="zh-CN"/>
          </w:rPr>
          <w:t>的</w:t>
        </w:r>
      </w:ins>
      <w:ins w:id="1398" w:author="Janusio" w:date="2018-03-20T15:50:40Z">
        <w:r>
          <w:rPr>
            <w:rFonts w:hint="eastAsia"/>
            <w:strike w:val="0"/>
            <w:color w:val="auto"/>
            <w:szCs w:val="21"/>
            <w:lang w:val="en-US" w:eastAsia="zh-CN"/>
          </w:rPr>
          <w:t>信任</w:t>
        </w:r>
      </w:ins>
      <w:ins w:id="1399" w:author="Janusio" w:date="2018-03-20T15:51:04Z">
        <w:r>
          <w:rPr>
            <w:rFonts w:hint="eastAsia"/>
            <w:strike w:val="0"/>
            <w:color w:val="auto"/>
            <w:szCs w:val="21"/>
            <w:lang w:val="en-US" w:eastAsia="zh-CN"/>
          </w:rPr>
          <w:t>属性</w:t>
        </w:r>
      </w:ins>
      <w:ins w:id="1400" w:author="Janusio" w:date="2018-03-20T15:51:09Z">
        <w:r>
          <w:rPr>
            <w:rFonts w:ascii="Times New Roman" w:hAnsi="Times New Roman"/>
            <w:strike w:val="0"/>
            <w:color w:val="auto"/>
            <w:szCs w:val="21"/>
            <w:rPrChange w:id="1401" w:author="Janusio" w:date="2018-03-20T15:51:34Z">
              <w:rPr>
                <w:rFonts w:ascii="Times New Roman" w:hAnsi="Times New Roman"/>
                <w:strike/>
                <w:color w:val="auto"/>
                <w:szCs w:val="21"/>
              </w:rPr>
            </w:rPrChange>
          </w:rPr>
          <w:t>TC</w:t>
        </w:r>
      </w:ins>
      <w:ins w:id="1402" w:author="Janusio" w:date="2018-03-20T15:51:09Z">
        <w:r>
          <w:rPr>
            <w:rFonts w:hint="eastAsia" w:ascii="Times New Roman" w:hAnsi="Times New Roman"/>
            <w:strike w:val="0"/>
            <w:color w:val="auto"/>
            <w:szCs w:val="21"/>
            <w:vertAlign w:val="subscript"/>
            <w:rPrChange w:id="1403" w:author="Janusio" w:date="2018-03-20T15:51:34Z">
              <w:rPr>
                <w:rFonts w:hint="eastAsia" w:ascii="Times New Roman" w:hAnsi="Times New Roman"/>
                <w:strike/>
                <w:color w:val="auto"/>
                <w:szCs w:val="21"/>
                <w:vertAlign w:val="subscript"/>
              </w:rPr>
            </w:rPrChange>
          </w:rPr>
          <w:t>m</w:t>
        </w:r>
      </w:ins>
      <w:ins w:id="1404" w:author="Janusio" w:date="2018-03-20T15:51:13Z">
        <w:r>
          <w:rPr>
            <w:rFonts w:hint="eastAsia"/>
            <w:strike w:val="0"/>
            <w:color w:val="auto"/>
            <w:szCs w:val="21"/>
            <w:vertAlign w:val="baseline"/>
            <w:lang w:eastAsia="zh-CN"/>
            <w:rPrChange w:id="1405" w:author="Janusio" w:date="2018-03-20T15:51:34Z">
              <w:rPr>
                <w:rFonts w:hint="eastAsia"/>
                <w:strike/>
                <w:color w:val="auto"/>
                <w:szCs w:val="21"/>
                <w:vertAlign w:val="baseline"/>
                <w:lang w:eastAsia="zh-CN"/>
              </w:rPr>
            </w:rPrChange>
          </w:rPr>
          <w:t>，</w:t>
        </w:r>
      </w:ins>
      <w:ins w:id="1406" w:author="Janusio" w:date="2018-03-20T15:51:18Z">
        <w:r>
          <w:rPr>
            <w:rFonts w:hint="eastAsia"/>
            <w:strike w:val="0"/>
            <w:color w:val="auto"/>
            <w:szCs w:val="21"/>
            <w:vertAlign w:val="baseline"/>
            <w:lang w:val="en-US" w:eastAsia="zh-CN"/>
            <w:rPrChange w:id="1407" w:author="Janusio" w:date="2018-03-20T15:51:34Z">
              <w:rPr>
                <w:rFonts w:hint="eastAsia"/>
                <w:strike/>
                <w:color w:val="auto"/>
                <w:szCs w:val="21"/>
                <w:vertAlign w:val="baseline"/>
                <w:lang w:val="en-US" w:eastAsia="zh-CN"/>
              </w:rPr>
            </w:rPrChange>
          </w:rPr>
          <w:t>即</w:t>
        </w:r>
      </w:ins>
      <w:ins w:id="1408" w:author="Janusio" w:date="2018-03-20T15:51:23Z">
        <w:r>
          <w:rPr>
            <w:rFonts w:ascii="Times New Roman" w:hAnsi="Times New Roman"/>
            <w:strike w:val="0"/>
            <w:color w:val="auto"/>
            <w:szCs w:val="21"/>
            <w:rPrChange w:id="1409" w:author="Janusio" w:date="2018-03-20T15:51:34Z">
              <w:rPr>
                <w:rFonts w:ascii="Times New Roman" w:hAnsi="Times New Roman"/>
                <w:strike/>
                <w:color w:val="auto"/>
                <w:szCs w:val="21"/>
              </w:rPr>
            </w:rPrChange>
          </w:rPr>
          <w:t>Ver</w:t>
        </w:r>
      </w:ins>
      <w:ins w:id="1410" w:author="Janusio" w:date="2018-03-20T15:51:23Z">
        <w:r>
          <w:rPr>
            <w:rFonts w:hint="eastAsia" w:ascii="Times New Roman" w:hAnsi="Times New Roman"/>
            <w:strike w:val="0"/>
            <w:color w:val="auto"/>
            <w:szCs w:val="21"/>
            <w:vertAlign w:val="subscript"/>
            <w:rPrChange w:id="1411" w:author="Janusio" w:date="2018-03-20T15:51:34Z">
              <w:rPr>
                <w:rFonts w:hint="eastAsia" w:ascii="Times New Roman" w:hAnsi="Times New Roman"/>
                <w:strike/>
                <w:color w:val="auto"/>
                <w:szCs w:val="21"/>
                <w:vertAlign w:val="subscript"/>
              </w:rPr>
            </w:rPrChange>
          </w:rPr>
          <w:t>m</w:t>
        </w:r>
      </w:ins>
      <w:ins w:id="1412" w:author="Janusio" w:date="2018-03-20T15:51:23Z">
        <w:r>
          <w:rPr>
            <w:rFonts w:ascii="Times New Roman" w:hAnsi="Times New Roman"/>
            <w:strike w:val="0"/>
            <w:color w:val="auto"/>
            <w:szCs w:val="21"/>
            <w:rPrChange w:id="1413" w:author="Janusio" w:date="2018-03-20T15:51:34Z">
              <w:rPr>
                <w:rFonts w:ascii="Times New Roman" w:hAnsi="Times New Roman"/>
                <w:strike/>
                <w:color w:val="auto"/>
                <w:szCs w:val="21"/>
              </w:rPr>
            </w:rPrChange>
          </w:rPr>
          <w:t>:=Verify</w:t>
        </w:r>
      </w:ins>
      <w:ins w:id="1414" w:author="Janusio" w:date="2018-03-20T15:51:23Z">
        <w:r>
          <w:rPr>
            <w:rFonts w:hint="eastAsia" w:ascii="Times New Roman" w:hAnsi="Times New Roman"/>
            <w:strike w:val="0"/>
            <w:color w:val="auto"/>
            <w:szCs w:val="21"/>
            <w:rPrChange w:id="1415" w:author="Janusio" w:date="2018-03-20T15:51:34Z">
              <w:rPr>
                <w:rFonts w:hint="eastAsia" w:ascii="Times New Roman" w:hAnsi="Times New Roman"/>
                <w:strike/>
                <w:color w:val="auto"/>
                <w:szCs w:val="21"/>
              </w:rPr>
            </w:rPrChange>
          </w:rPr>
          <w:t xml:space="preserve">(m, </w:t>
        </w:r>
      </w:ins>
      <w:ins w:id="1416" w:author="Janusio" w:date="2018-03-20T15:51:23Z">
        <w:r>
          <w:rPr>
            <w:rFonts w:ascii="Times New Roman" w:hAnsi="Times New Roman"/>
            <w:strike w:val="0"/>
            <w:color w:val="auto"/>
            <w:szCs w:val="21"/>
            <w:rPrChange w:id="1417" w:author="Janusio" w:date="2018-03-20T15:51:34Z">
              <w:rPr>
                <w:rFonts w:ascii="Times New Roman" w:hAnsi="Times New Roman"/>
                <w:strike/>
                <w:color w:val="auto"/>
                <w:szCs w:val="21"/>
              </w:rPr>
            </w:rPrChange>
          </w:rPr>
          <w:t>TC</w:t>
        </w:r>
      </w:ins>
      <w:ins w:id="1418" w:author="Janusio" w:date="2018-03-20T15:51:23Z">
        <w:r>
          <w:rPr>
            <w:rFonts w:hint="eastAsia" w:ascii="Times New Roman" w:hAnsi="Times New Roman"/>
            <w:strike w:val="0"/>
            <w:color w:val="auto"/>
            <w:szCs w:val="21"/>
            <w:vertAlign w:val="subscript"/>
            <w:rPrChange w:id="1419" w:author="Janusio" w:date="2018-03-20T15:51:34Z">
              <w:rPr>
                <w:rFonts w:hint="eastAsia" w:ascii="Times New Roman" w:hAnsi="Times New Roman"/>
                <w:strike/>
                <w:color w:val="auto"/>
                <w:szCs w:val="21"/>
                <w:vertAlign w:val="subscript"/>
              </w:rPr>
            </w:rPrChange>
          </w:rPr>
          <w:t>m</w:t>
        </w:r>
      </w:ins>
      <w:ins w:id="1420" w:author="Janusio" w:date="2018-03-20T15:51:23Z">
        <w:r>
          <w:rPr>
            <w:rFonts w:hint="eastAsia" w:ascii="Times New Roman" w:hAnsi="Times New Roman"/>
            <w:strike w:val="0"/>
            <w:color w:val="auto"/>
            <w:szCs w:val="21"/>
            <w:rPrChange w:id="1421" w:author="Janusio" w:date="2018-03-20T15:51:34Z">
              <w:rPr>
                <w:rFonts w:hint="eastAsia" w:ascii="Times New Roman" w:hAnsi="Times New Roman"/>
                <w:strike/>
                <w:color w:val="auto"/>
                <w:szCs w:val="21"/>
              </w:rPr>
            </w:rPrChange>
          </w:rPr>
          <w:t>)</w:t>
        </w:r>
      </w:ins>
      <w:ins w:id="1422" w:author="Janusio" w:date="2018-03-20T15:51:25Z">
        <w:r>
          <w:rPr>
            <w:rFonts w:hint="eastAsia"/>
            <w:strike w:val="0"/>
            <w:color w:val="auto"/>
            <w:szCs w:val="21"/>
            <w:lang w:eastAsia="zh-CN"/>
            <w:rPrChange w:id="1423" w:author="Janusio" w:date="2018-03-20T15:51:34Z">
              <w:rPr>
                <w:rFonts w:hint="eastAsia"/>
                <w:strike/>
                <w:color w:val="auto"/>
                <w:szCs w:val="21"/>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del w:id="1425" w:author="Janusio" w:date="2018-03-20T15:54:45Z"/>
          <w:rFonts w:ascii="Times New Roman" w:hAnsi="Times New Roman"/>
          <w:strike/>
          <w:color w:val="auto"/>
          <w:szCs w:val="21"/>
          <w:rPrChange w:id="1426" w:author="Janusio" w:date="2018-03-20T14:46:37Z">
            <w:rPr>
              <w:del w:id="1427" w:author="Janusio" w:date="2018-03-20T15:54:45Z"/>
              <w:rFonts w:ascii="Times New Roman" w:hAnsi="Times New Roman"/>
              <w:color w:val="auto"/>
              <w:szCs w:val="21"/>
            </w:rPr>
          </w:rPrChange>
        </w:rPr>
        <w:pPrChange w:id="142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428" w:author="Janusio" w:date="2018-03-20T15:51:45Z">
        <w:r>
          <w:rPr>
            <w:rFonts w:hint="eastAsia"/>
            <w:strike w:val="0"/>
            <w:color w:val="auto"/>
            <w:szCs w:val="21"/>
            <w:lang w:val="en-US" w:eastAsia="zh-CN"/>
          </w:rPr>
          <w:t>同理</w:t>
        </w:r>
      </w:ins>
      <w:ins w:id="1429" w:author="Janusio" w:date="2018-03-20T15:51:46Z">
        <w:r>
          <w:rPr>
            <w:rFonts w:hint="eastAsia"/>
            <w:strike w:val="0"/>
            <w:color w:val="auto"/>
            <w:szCs w:val="21"/>
            <w:lang w:val="en-US" w:eastAsia="zh-CN"/>
          </w:rPr>
          <w:t>，</w:t>
        </w:r>
      </w:ins>
      <w:ins w:id="1430" w:author="Janusio" w:date="2018-03-20T15:52:08Z">
        <w:r>
          <w:rPr>
            <w:rFonts w:hint="eastAsia"/>
            <w:strike w:val="0"/>
            <w:color w:val="auto"/>
            <w:szCs w:val="21"/>
            <w:lang w:val="en-US" w:eastAsia="zh-CN"/>
          </w:rPr>
          <w:t>虚拟</w:t>
        </w:r>
      </w:ins>
      <w:ins w:id="1431" w:author="Janusio" w:date="2018-03-20T15:52:10Z">
        <w:r>
          <w:rPr>
            <w:rFonts w:hint="eastAsia"/>
            <w:strike w:val="0"/>
            <w:color w:val="auto"/>
            <w:szCs w:val="21"/>
            <w:lang w:val="en-US" w:eastAsia="zh-CN"/>
          </w:rPr>
          <w:t>可信根</w:t>
        </w:r>
      </w:ins>
      <w:ins w:id="1432" w:author="Janusio" w:date="2018-03-20T15:52:16Z">
        <w:r>
          <w:rPr>
            <w:rFonts w:hint="eastAsia"/>
            <w:strike w:val="0"/>
            <w:color w:val="auto"/>
            <w:szCs w:val="21"/>
            <w:lang w:val="en-US" w:eastAsia="zh-CN"/>
          </w:rPr>
          <w:t>v</w:t>
        </w:r>
      </w:ins>
      <w:ins w:id="1433" w:author="Janusio" w:date="2018-03-20T15:52:12Z">
        <w:r>
          <w:rPr>
            <w:rFonts w:hint="eastAsia"/>
            <w:strike w:val="0"/>
            <w:color w:val="auto"/>
            <w:szCs w:val="21"/>
            <w:lang w:val="en-US" w:eastAsia="zh-CN"/>
          </w:rPr>
          <w:t>RT的</w:t>
        </w:r>
      </w:ins>
      <w:ins w:id="1434" w:author="Janusio" w:date="2018-03-20T15:52:24Z">
        <w:r>
          <w:rPr>
            <w:rFonts w:hint="eastAsia"/>
            <w:strike w:val="0"/>
            <w:color w:val="auto"/>
            <w:szCs w:val="21"/>
            <w:lang w:val="en-US" w:eastAsia="zh-CN"/>
          </w:rPr>
          <w:t>信任</w:t>
        </w:r>
      </w:ins>
      <w:ins w:id="1435" w:author="Janusio" w:date="2018-03-20T15:52:25Z">
        <w:r>
          <w:rPr>
            <w:rFonts w:hint="eastAsia"/>
            <w:strike w:val="0"/>
            <w:color w:val="auto"/>
            <w:szCs w:val="21"/>
            <w:lang w:val="en-US" w:eastAsia="zh-CN"/>
          </w:rPr>
          <w:t>属性</w:t>
        </w:r>
      </w:ins>
      <w:ins w:id="1436" w:author="Janusio" w:date="2018-03-20T15:52:20Z">
        <w:r>
          <w:rPr>
            <w:rFonts w:hint="eastAsia"/>
            <w:strike w:val="0"/>
            <w:color w:val="auto"/>
            <w:szCs w:val="21"/>
            <w:lang w:val="en-US" w:eastAsia="zh-CN"/>
          </w:rPr>
          <w:t>表示为</w:t>
        </w:r>
      </w:ins>
      <w:ins w:id="1437" w:author="Janusio" w:date="2018-03-20T15:52:38Z">
        <w:r>
          <w:rPr>
            <w:rFonts w:ascii="Times New Roman" w:hAnsi="Times New Roman"/>
            <w:strike w:val="0"/>
            <w:color w:val="auto"/>
            <w:szCs w:val="21"/>
            <w:rPrChange w:id="1438" w:author="Janusio" w:date="2018-03-20T15:52:43Z">
              <w:rPr>
                <w:rFonts w:ascii="Times New Roman" w:hAnsi="Times New Roman"/>
                <w:strike/>
                <w:color w:val="auto"/>
                <w:szCs w:val="21"/>
              </w:rPr>
            </w:rPrChange>
          </w:rPr>
          <w:t>TP</w:t>
        </w:r>
      </w:ins>
      <w:ins w:id="1439" w:author="Janusio" w:date="2018-03-20T15:52:38Z">
        <w:r>
          <w:rPr>
            <w:rFonts w:ascii="Times New Roman" w:hAnsi="Times New Roman"/>
            <w:strike w:val="0"/>
            <w:color w:val="auto"/>
            <w:szCs w:val="21"/>
            <w:vertAlign w:val="subscript"/>
            <w:rPrChange w:id="1440" w:author="Janusio" w:date="2018-03-20T15:52:43Z">
              <w:rPr>
                <w:rFonts w:ascii="Times New Roman" w:hAnsi="Times New Roman"/>
                <w:strike/>
                <w:color w:val="auto"/>
                <w:szCs w:val="21"/>
                <w:vertAlign w:val="subscript"/>
              </w:rPr>
            </w:rPrChange>
          </w:rPr>
          <w:t>vRT</w:t>
        </w:r>
      </w:ins>
      <w:ins w:id="1441" w:author="Janusio" w:date="2018-03-20T15:52:38Z">
        <w:r>
          <w:rPr>
            <w:rFonts w:ascii="Times New Roman" w:hAnsi="Times New Roman"/>
            <w:strike w:val="0"/>
            <w:color w:val="auto"/>
            <w:szCs w:val="21"/>
            <w:rPrChange w:id="1442" w:author="Janusio" w:date="2018-03-20T15:52:43Z">
              <w:rPr>
                <w:rFonts w:ascii="Times New Roman" w:hAnsi="Times New Roman"/>
                <w:strike/>
                <w:color w:val="auto"/>
                <w:szCs w:val="21"/>
              </w:rPr>
            </w:rPrChange>
          </w:rPr>
          <w:t>:= {TC</w:t>
        </w:r>
      </w:ins>
      <w:ins w:id="1443" w:author="Janusio" w:date="2018-03-20T15:52:38Z">
        <w:r>
          <w:rPr>
            <w:rFonts w:ascii="Times New Roman" w:hAnsi="Times New Roman"/>
            <w:strike w:val="0"/>
            <w:color w:val="auto"/>
            <w:szCs w:val="21"/>
            <w:vertAlign w:val="subscript"/>
            <w:rPrChange w:id="1444" w:author="Janusio" w:date="2018-03-20T15:52:43Z">
              <w:rPr>
                <w:rFonts w:ascii="Times New Roman" w:hAnsi="Times New Roman"/>
                <w:strike/>
                <w:color w:val="auto"/>
                <w:szCs w:val="21"/>
                <w:vertAlign w:val="subscript"/>
              </w:rPr>
            </w:rPrChange>
          </w:rPr>
          <w:t>vRT</w:t>
        </w:r>
      </w:ins>
      <w:ins w:id="1445" w:author="Janusio" w:date="2018-03-20T15:52:38Z">
        <w:r>
          <w:rPr>
            <w:rFonts w:hint="eastAsia" w:ascii="Times New Roman" w:hAnsi="Times New Roman"/>
            <w:strike w:val="0"/>
            <w:color w:val="auto"/>
            <w:szCs w:val="21"/>
            <w:rPrChange w:id="1446" w:author="Janusio" w:date="2018-03-20T15:52:43Z">
              <w:rPr>
                <w:rFonts w:hint="eastAsia" w:ascii="Times New Roman" w:hAnsi="Times New Roman"/>
                <w:strike/>
                <w:color w:val="auto"/>
                <w:szCs w:val="21"/>
              </w:rPr>
            </w:rPrChange>
          </w:rPr>
          <w:t xml:space="preserve">, </w:t>
        </w:r>
      </w:ins>
      <w:ins w:id="1447" w:author="Janusio" w:date="2018-03-20T15:52:38Z">
        <w:r>
          <w:rPr>
            <w:rFonts w:ascii="Times New Roman" w:hAnsi="Times New Roman"/>
            <w:strike w:val="0"/>
            <w:color w:val="auto"/>
            <w:szCs w:val="21"/>
            <w:rPrChange w:id="1448" w:author="Janusio" w:date="2018-03-20T15:52:43Z">
              <w:rPr>
                <w:rFonts w:ascii="Times New Roman" w:hAnsi="Times New Roman"/>
                <w:strike/>
                <w:color w:val="auto"/>
                <w:szCs w:val="21"/>
              </w:rPr>
            </w:rPrChange>
          </w:rPr>
          <w:t>Ver</w:t>
        </w:r>
      </w:ins>
      <w:ins w:id="1449" w:author="Janusio" w:date="2018-03-20T15:52:38Z">
        <w:r>
          <w:rPr>
            <w:rFonts w:ascii="Times New Roman" w:hAnsi="Times New Roman"/>
            <w:strike w:val="0"/>
            <w:color w:val="auto"/>
            <w:szCs w:val="21"/>
            <w:vertAlign w:val="subscript"/>
            <w:rPrChange w:id="1450" w:author="Janusio" w:date="2018-03-20T15:52:43Z">
              <w:rPr>
                <w:rFonts w:ascii="Times New Roman" w:hAnsi="Times New Roman"/>
                <w:strike/>
                <w:color w:val="auto"/>
                <w:szCs w:val="21"/>
                <w:vertAlign w:val="subscript"/>
              </w:rPr>
            </w:rPrChange>
          </w:rPr>
          <w:t>vRT</w:t>
        </w:r>
      </w:ins>
      <w:ins w:id="1451" w:author="Janusio" w:date="2018-03-20T15:52:38Z">
        <w:r>
          <w:rPr>
            <w:rFonts w:ascii="Times New Roman" w:hAnsi="Times New Roman"/>
            <w:strike w:val="0"/>
            <w:color w:val="auto"/>
            <w:szCs w:val="21"/>
            <w:rPrChange w:id="1452" w:author="Janusio" w:date="2018-03-20T15:52:43Z">
              <w:rPr>
                <w:rFonts w:ascii="Times New Roman" w:hAnsi="Times New Roman"/>
                <w:strike/>
                <w:color w:val="auto"/>
                <w:szCs w:val="21"/>
              </w:rPr>
            </w:rPrChange>
          </w:rPr>
          <w:t>}，</w:t>
        </w:r>
      </w:ins>
      <w:ins w:id="1453" w:author="Janusio" w:date="2018-03-20T15:53:04Z">
        <w:r>
          <w:rPr>
            <w:rFonts w:hint="eastAsia"/>
            <w:strike w:val="0"/>
            <w:color w:val="auto"/>
            <w:szCs w:val="21"/>
            <w:lang w:val="en-US" w:eastAsia="zh-CN"/>
          </w:rPr>
          <w:t>TC</w:t>
        </w:r>
      </w:ins>
      <w:ins w:id="1454" w:author="Janusio" w:date="2018-03-20T15:53:05Z">
        <w:r>
          <w:rPr>
            <w:rFonts w:hint="eastAsia"/>
            <w:strike w:val="0"/>
            <w:color w:val="auto"/>
            <w:szCs w:val="21"/>
            <w:vertAlign w:val="subscript"/>
            <w:lang w:val="en-US" w:eastAsia="zh-CN"/>
            <w:rPrChange w:id="1455" w:author="Janusio" w:date="2018-03-20T15:53:18Z">
              <w:rPr>
                <w:rFonts w:hint="eastAsia"/>
                <w:strike w:val="0"/>
                <w:color w:val="auto"/>
                <w:szCs w:val="21"/>
                <w:lang w:val="en-US" w:eastAsia="zh-CN"/>
              </w:rPr>
            </w:rPrChange>
          </w:rPr>
          <w:t>v</w:t>
        </w:r>
      </w:ins>
      <w:ins w:id="1456" w:author="Janusio" w:date="2018-03-20T15:53:06Z">
        <w:r>
          <w:rPr>
            <w:rFonts w:hint="eastAsia"/>
            <w:strike w:val="0"/>
            <w:color w:val="auto"/>
            <w:szCs w:val="21"/>
            <w:vertAlign w:val="subscript"/>
            <w:lang w:val="en-US" w:eastAsia="zh-CN"/>
            <w:rPrChange w:id="1457" w:author="Janusio" w:date="2018-03-20T15:53:18Z">
              <w:rPr>
                <w:rFonts w:hint="eastAsia"/>
                <w:strike w:val="0"/>
                <w:color w:val="auto"/>
                <w:szCs w:val="21"/>
                <w:lang w:val="en-US" w:eastAsia="zh-CN"/>
              </w:rPr>
            </w:rPrChange>
          </w:rPr>
          <w:t>RT</w:t>
        </w:r>
      </w:ins>
      <w:ins w:id="1458" w:author="Janusio" w:date="2018-03-20T15:53:14Z">
        <w:r>
          <w:rPr>
            <w:rFonts w:hint="eastAsia"/>
            <w:strike w:val="0"/>
            <w:color w:val="auto"/>
            <w:szCs w:val="21"/>
            <w:lang w:val="en-US" w:eastAsia="zh-CN"/>
          </w:rPr>
          <w:t>表示</w:t>
        </w:r>
      </w:ins>
      <w:ins w:id="1459" w:author="Janusio" w:date="2018-03-20T15:53:15Z">
        <w:r>
          <w:rPr>
            <w:rFonts w:hint="eastAsia"/>
            <w:strike w:val="0"/>
            <w:color w:val="auto"/>
            <w:szCs w:val="21"/>
            <w:lang w:val="en-US" w:eastAsia="zh-CN"/>
          </w:rPr>
          <w:t>为</w:t>
        </w:r>
      </w:ins>
      <w:ins w:id="1460" w:author="Janusio" w:date="2018-03-20T15:53:32Z">
        <w:r>
          <w:rPr>
            <w:rFonts w:hint="eastAsia"/>
            <w:strike w:val="0"/>
            <w:color w:val="auto"/>
            <w:szCs w:val="21"/>
            <w:lang w:val="en-US" w:eastAsia="zh-CN"/>
          </w:rPr>
          <w:t>v</w:t>
        </w:r>
      </w:ins>
      <w:ins w:id="1461" w:author="Janusio" w:date="2018-03-20T15:53:24Z">
        <w:r>
          <w:rPr>
            <w:rFonts w:hint="eastAsia"/>
            <w:strike w:val="0"/>
            <w:color w:val="auto"/>
            <w:szCs w:val="21"/>
            <w:lang w:val="en-US" w:eastAsia="zh-CN"/>
          </w:rPr>
          <w:t>RT的</w:t>
        </w:r>
      </w:ins>
      <w:ins w:id="1462" w:author="Janusio" w:date="2018-03-20T15:53:38Z">
        <w:r>
          <w:rPr>
            <w:rFonts w:hint="eastAsia"/>
            <w:strike w:val="0"/>
            <w:color w:val="auto"/>
            <w:szCs w:val="21"/>
            <w:lang w:val="en-US" w:eastAsia="zh-CN"/>
          </w:rPr>
          <w:t>本地</w:t>
        </w:r>
      </w:ins>
      <w:ins w:id="1463" w:author="Janusio" w:date="2018-03-20T15:53:43Z">
        <w:r>
          <w:rPr>
            <w:rFonts w:hint="eastAsia"/>
            <w:strike w:val="0"/>
            <w:color w:val="auto"/>
            <w:szCs w:val="21"/>
            <w:lang w:val="en-US" w:eastAsia="zh-CN"/>
          </w:rPr>
          <w:t>可信</w:t>
        </w:r>
      </w:ins>
      <w:ins w:id="1464" w:author="Janusio" w:date="2018-03-20T15:53:44Z">
        <w:r>
          <w:rPr>
            <w:rFonts w:hint="eastAsia"/>
            <w:strike w:val="0"/>
            <w:color w:val="auto"/>
            <w:szCs w:val="21"/>
            <w:lang w:val="en-US" w:eastAsia="zh-CN"/>
          </w:rPr>
          <w:t>加载</w:t>
        </w:r>
      </w:ins>
      <w:ins w:id="1465" w:author="Janusio" w:date="2018-03-20T15:53:45Z">
        <w:r>
          <w:rPr>
            <w:rFonts w:hint="eastAsia"/>
            <w:strike w:val="0"/>
            <w:color w:val="auto"/>
            <w:szCs w:val="21"/>
            <w:lang w:val="en-US" w:eastAsia="zh-CN"/>
          </w:rPr>
          <w:t>的</w:t>
        </w:r>
      </w:ins>
      <w:ins w:id="1466" w:author="Janusio" w:date="2018-03-20T15:53:47Z">
        <w:r>
          <w:rPr>
            <w:rFonts w:hint="eastAsia"/>
            <w:strike w:val="0"/>
            <w:color w:val="auto"/>
            <w:szCs w:val="21"/>
            <w:lang w:val="en-US" w:eastAsia="zh-CN"/>
          </w:rPr>
          <w:t>信任</w:t>
        </w:r>
      </w:ins>
      <w:ins w:id="1467" w:author="Janusio" w:date="2018-03-20T15:53:49Z">
        <w:r>
          <w:rPr>
            <w:rFonts w:hint="eastAsia"/>
            <w:strike w:val="0"/>
            <w:color w:val="auto"/>
            <w:szCs w:val="21"/>
            <w:lang w:val="en-US" w:eastAsia="zh-CN"/>
          </w:rPr>
          <w:t>属性，</w:t>
        </w:r>
      </w:ins>
      <w:ins w:id="1468" w:author="Janusio" w:date="2018-03-20T15:53:54Z">
        <w:r>
          <w:rPr>
            <w:rFonts w:hint="eastAsia"/>
            <w:strike w:val="0"/>
            <w:color w:val="auto"/>
            <w:szCs w:val="21"/>
            <w:lang w:val="en-US" w:eastAsia="zh-CN"/>
          </w:rPr>
          <w:t>Ver</w:t>
        </w:r>
      </w:ins>
      <w:ins w:id="1469" w:author="Janusio" w:date="2018-03-20T15:53:59Z">
        <w:r>
          <w:rPr>
            <w:rFonts w:hint="eastAsia"/>
            <w:strike w:val="0"/>
            <w:color w:val="auto"/>
            <w:szCs w:val="21"/>
            <w:vertAlign w:val="subscript"/>
            <w:lang w:val="en-US" w:eastAsia="zh-CN"/>
            <w:rPrChange w:id="1470" w:author="Janusio" w:date="2018-03-20T15:54:18Z">
              <w:rPr>
                <w:rFonts w:hint="eastAsia"/>
                <w:strike w:val="0"/>
                <w:color w:val="auto"/>
                <w:szCs w:val="21"/>
                <w:lang w:val="en-US" w:eastAsia="zh-CN"/>
              </w:rPr>
            </w:rPrChange>
          </w:rPr>
          <w:t>vRT</w:t>
        </w:r>
      </w:ins>
      <w:ins w:id="1471" w:author="Janusio" w:date="2018-03-20T15:54:04Z">
        <w:r>
          <w:rPr>
            <w:rFonts w:hint="eastAsia"/>
            <w:strike w:val="0"/>
            <w:color w:val="auto"/>
            <w:szCs w:val="21"/>
            <w:lang w:val="en-US" w:eastAsia="zh-CN"/>
          </w:rPr>
          <w:t>表示</w:t>
        </w:r>
      </w:ins>
      <w:ins w:id="1472" w:author="Janusio" w:date="2018-03-20T15:54:05Z">
        <w:r>
          <w:rPr>
            <w:rFonts w:hint="eastAsia"/>
            <w:strike w:val="0"/>
            <w:color w:val="auto"/>
            <w:szCs w:val="21"/>
            <w:lang w:val="en-US" w:eastAsia="zh-CN"/>
          </w:rPr>
          <w:t>对</w:t>
        </w:r>
      </w:ins>
      <w:ins w:id="1473" w:author="Janusio" w:date="2018-03-20T15:54:10Z">
        <w:r>
          <w:rPr>
            <w:rFonts w:hint="eastAsia"/>
            <w:strike w:val="0"/>
            <w:color w:val="auto"/>
            <w:szCs w:val="21"/>
            <w:lang w:val="en-US" w:eastAsia="zh-CN"/>
          </w:rPr>
          <w:t>外部实体</w:t>
        </w:r>
      </w:ins>
      <w:ins w:id="1474" w:author="Janusio" w:date="2018-03-20T15:54:12Z">
        <w:r>
          <w:rPr>
            <w:rFonts w:hint="eastAsia"/>
            <w:strike w:val="0"/>
            <w:color w:val="auto"/>
            <w:szCs w:val="21"/>
            <w:lang w:val="en-US" w:eastAsia="zh-CN"/>
          </w:rPr>
          <w:t>证明的</w:t>
        </w:r>
      </w:ins>
      <w:ins w:id="1475" w:author="Janusio" w:date="2018-03-20T15:54:13Z">
        <w:r>
          <w:rPr>
            <w:rFonts w:hint="eastAsia"/>
            <w:strike w:val="0"/>
            <w:color w:val="auto"/>
            <w:szCs w:val="21"/>
            <w:lang w:val="en-US" w:eastAsia="zh-CN"/>
          </w:rPr>
          <w:t>信任</w:t>
        </w:r>
      </w:ins>
      <w:ins w:id="1476" w:author="Janusio" w:date="2018-03-20T15:54:14Z">
        <w:r>
          <w:rPr>
            <w:rFonts w:hint="eastAsia"/>
            <w:strike w:val="0"/>
            <w:color w:val="auto"/>
            <w:szCs w:val="21"/>
            <w:lang w:val="en-US" w:eastAsia="zh-CN"/>
          </w:rPr>
          <w:t>属性。</w:t>
        </w:r>
      </w:ins>
      <w:ins w:id="1477" w:author="Janusio" w:date="2018-03-20T15:54:25Z">
        <w:r>
          <w:rPr>
            <w:rFonts w:hint="eastAsia"/>
            <w:strike w:val="0"/>
            <w:color w:val="auto"/>
            <w:szCs w:val="21"/>
            <w:lang w:val="en-US" w:eastAsia="zh-CN"/>
          </w:rPr>
          <w:t>并且</w:t>
        </w:r>
      </w:ins>
      <w:ins w:id="1478" w:author="Janusio" w:date="2018-03-20T15:54:26Z">
        <w:r>
          <w:rPr>
            <w:rFonts w:hint="eastAsia"/>
            <w:strike w:val="0"/>
            <w:color w:val="auto"/>
            <w:szCs w:val="21"/>
            <w:lang w:val="en-US" w:eastAsia="zh-CN"/>
          </w:rPr>
          <w:t>，</w:t>
        </w:r>
      </w:ins>
      <w:del w:id="1479" w:author="Janusio" w:date="2018-03-20T15:54:45Z">
        <w:r>
          <w:rPr>
            <w:rFonts w:hint="eastAsia" w:ascii="Times New Roman" w:hAnsi="Times New Roman"/>
            <w:strike/>
            <w:color w:val="auto"/>
            <w:rPrChange w:id="1480" w:author="Janusio" w:date="2018-03-20T14:46:37Z">
              <w:rPr>
                <w:rFonts w:hint="eastAsia" w:ascii="Times New Roman" w:hAnsi="Times New Roman"/>
                <w:color w:val="auto"/>
              </w:rPr>
            </w:rPrChange>
          </w:rPr>
          <w:delText>下面</w:delText>
        </w:r>
      </w:del>
      <w:del w:id="1481" w:author="Janusio" w:date="2018-03-20T15:54:45Z">
        <w:r>
          <w:rPr>
            <w:rFonts w:ascii="Times New Roman" w:hAnsi="Times New Roman"/>
            <w:strike/>
            <w:color w:val="auto"/>
            <w:rPrChange w:id="1482" w:author="Janusio" w:date="2018-03-20T14:46:37Z">
              <w:rPr>
                <w:rFonts w:ascii="Times New Roman" w:hAnsi="Times New Roman"/>
                <w:color w:val="auto"/>
              </w:rPr>
            </w:rPrChange>
          </w:rPr>
          <w:delText>对TVP-Q</w:delText>
        </w:r>
      </w:del>
      <w:del w:id="1483" w:author="Janusio" w:date="2018-03-20T15:54:45Z">
        <w:r>
          <w:rPr>
            <w:rFonts w:hint="eastAsia" w:ascii="Times New Roman" w:hAnsi="Times New Roman"/>
            <w:strike/>
            <w:color w:val="auto"/>
            <w:rPrChange w:id="1484" w:author="Janusio" w:date="2018-03-20T14:46:37Z">
              <w:rPr>
                <w:rFonts w:hint="eastAsia" w:ascii="Times New Roman" w:hAnsi="Times New Roman"/>
                <w:color w:val="auto"/>
              </w:rPr>
            </w:rPrChange>
          </w:rPr>
          <w:delText>T</w:delText>
        </w:r>
      </w:del>
      <w:del w:id="1485" w:author="Janusio" w:date="2018-03-20T15:54:45Z">
        <w:r>
          <w:rPr>
            <w:rFonts w:ascii="Times New Roman" w:hAnsi="Times New Roman"/>
            <w:strike/>
            <w:color w:val="auto"/>
            <w:rPrChange w:id="1486" w:author="Janusio" w:date="2018-03-20T14:46:37Z">
              <w:rPr>
                <w:rFonts w:ascii="Times New Roman" w:hAnsi="Times New Roman"/>
                <w:color w:val="auto"/>
              </w:rPr>
            </w:rPrChange>
          </w:rPr>
          <w:delText>三类组件的信任属性</w:delText>
        </w:r>
      </w:del>
      <w:del w:id="1487" w:author="Janusio" w:date="2018-03-20T15:54:45Z">
        <w:r>
          <w:rPr>
            <w:rFonts w:hint="eastAsia" w:ascii="Times New Roman" w:hAnsi="Times New Roman"/>
            <w:strike/>
            <w:color w:val="auto"/>
            <w:szCs w:val="21"/>
            <w:rPrChange w:id="1488" w:author="Janusio" w:date="2018-03-20T14:46:37Z">
              <w:rPr>
                <w:rFonts w:hint="eastAsia" w:ascii="Times New Roman" w:hAnsi="Times New Roman"/>
                <w:color w:val="auto"/>
                <w:szCs w:val="21"/>
              </w:rPr>
            </w:rPrChange>
          </w:rPr>
          <w:delText>分别</w:delText>
        </w:r>
      </w:del>
      <w:del w:id="1489" w:author="Janusio" w:date="2018-03-20T15:54:45Z">
        <w:r>
          <w:rPr>
            <w:rFonts w:ascii="Times New Roman" w:hAnsi="Times New Roman"/>
            <w:strike/>
            <w:color w:val="auto"/>
            <w:rPrChange w:id="1490" w:author="Janusio" w:date="2018-03-20T14:46:37Z">
              <w:rPr>
                <w:rFonts w:ascii="Times New Roman" w:hAnsi="Times New Roman"/>
                <w:color w:val="auto"/>
              </w:rPr>
            </w:rPrChange>
          </w:rPr>
          <w:delText>进行</w:delText>
        </w:r>
      </w:del>
      <w:del w:id="1491" w:author="Janusio" w:date="2018-03-20T15:54:45Z">
        <w:r>
          <w:rPr>
            <w:rFonts w:hint="eastAsia" w:ascii="Times New Roman" w:hAnsi="Times New Roman"/>
            <w:strike/>
            <w:color w:val="auto"/>
            <w:szCs w:val="21"/>
            <w:rPrChange w:id="1492" w:author="Janusio" w:date="2018-03-20T14:46:37Z">
              <w:rPr>
                <w:rFonts w:hint="eastAsia" w:ascii="Times New Roman" w:hAnsi="Times New Roman"/>
                <w:color w:val="auto"/>
                <w:szCs w:val="21"/>
              </w:rPr>
            </w:rPrChange>
          </w:rPr>
          <w:delText>阐述</w:delText>
        </w:r>
      </w:del>
      <w:del w:id="1493" w:author="Janusio" w:date="2018-03-20T15:54:45Z">
        <w:r>
          <w:rPr>
            <w:rFonts w:ascii="Times New Roman" w:hAnsi="Times New Roman"/>
            <w:strike/>
            <w:color w:val="auto"/>
            <w:szCs w:val="21"/>
            <w:rPrChange w:id="1494"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del w:id="1496" w:author="Janusio" w:date="2018-03-20T15:54:45Z"/>
          <w:rFonts w:hint="eastAsia" w:ascii="Times New Roman" w:hAnsi="Times New Roman"/>
          <w:strike/>
          <w:color w:val="auto"/>
          <w:szCs w:val="21"/>
          <w:rPrChange w:id="1497" w:author="Janusio" w:date="2018-03-20T14:46:37Z">
            <w:rPr>
              <w:del w:id="1498" w:author="Janusio" w:date="2018-03-20T15:54:45Z"/>
              <w:rFonts w:hint="eastAsia" w:ascii="Times New Roman" w:hAnsi="Times New Roman"/>
              <w:color w:val="auto"/>
              <w:szCs w:val="21"/>
            </w:rPr>
          </w:rPrChange>
        </w:rPr>
        <w:pPrChange w:id="149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499" w:author="Janusio" w:date="2018-03-20T15:54:45Z">
        <w:r>
          <w:rPr>
            <w:rFonts w:hint="eastAsia" w:ascii="Times New Roman" w:hAnsi="Times New Roman"/>
            <w:strike/>
            <w:color w:val="auto"/>
            <w:szCs w:val="21"/>
            <w:rPrChange w:id="1500" w:author="Janusio" w:date="2018-03-20T14:46:37Z">
              <w:rPr>
                <w:rFonts w:hint="eastAsia" w:ascii="Times New Roman" w:hAnsi="Times New Roman"/>
                <w:color w:val="auto"/>
                <w:szCs w:val="21"/>
              </w:rPr>
            </w:rPrChange>
          </w:rPr>
          <w:delText>（1）</w:delText>
        </w:r>
      </w:del>
      <w:del w:id="1501" w:author="Janusio" w:date="2018-03-20T15:54:45Z">
        <w:r>
          <w:rPr>
            <w:rFonts w:ascii="Times New Roman" w:hAnsi="Times New Roman"/>
            <w:strike/>
            <w:color w:val="auto"/>
            <w:szCs w:val="21"/>
            <w:rPrChange w:id="1502" w:author="Janusio" w:date="2018-03-20T14:46:37Z">
              <w:rPr>
                <w:rFonts w:ascii="Times New Roman" w:hAnsi="Times New Roman"/>
                <w:color w:val="auto"/>
                <w:szCs w:val="21"/>
              </w:rPr>
            </w:rPrChange>
          </w:rPr>
          <w:delText>主机</w:delText>
        </w:r>
      </w:del>
      <w:del w:id="1503" w:author="Janusio" w:date="2018-03-20T15:54:45Z">
        <w:r>
          <w:rPr>
            <w:rFonts w:hint="eastAsia" w:ascii="Times New Roman" w:hAnsi="Times New Roman"/>
            <w:strike/>
            <w:color w:val="auto"/>
            <w:szCs w:val="21"/>
            <w:rPrChange w:id="1504" w:author="Janusio" w:date="2018-03-20T14:46:37Z">
              <w:rPr>
                <w:rFonts w:hint="eastAsia" w:ascii="Times New Roman" w:hAnsi="Times New Roman"/>
                <w:color w:val="auto"/>
                <w:szCs w:val="21"/>
              </w:rPr>
            </w:rPrChange>
          </w:rPr>
          <w:delText>m</w:delText>
        </w:r>
      </w:del>
      <w:del w:id="1505" w:author="Janusio" w:date="2018-03-20T15:54:45Z">
        <w:r>
          <w:rPr>
            <w:rFonts w:ascii="Times New Roman" w:hAnsi="Times New Roman"/>
            <w:strike/>
            <w:color w:val="auto"/>
            <w:szCs w:val="21"/>
            <w:rPrChange w:id="1506" w:author="Janusio" w:date="2018-03-20T14:46:37Z">
              <w:rPr>
                <w:rFonts w:ascii="Times New Roman" w:hAnsi="Times New Roman"/>
                <w:color w:val="auto"/>
                <w:szCs w:val="21"/>
              </w:rPr>
            </w:rPrChange>
          </w:rPr>
          <w:delText>的信任属性表示TP</w:delText>
        </w:r>
      </w:del>
      <w:del w:id="1507" w:author="Janusio" w:date="2018-03-20T15:54:45Z">
        <w:r>
          <w:rPr>
            <w:rFonts w:hint="eastAsia" w:ascii="Times New Roman" w:hAnsi="Times New Roman"/>
            <w:strike/>
            <w:color w:val="auto"/>
            <w:szCs w:val="21"/>
            <w:vertAlign w:val="subscript"/>
            <w:rPrChange w:id="1508" w:author="Janusio" w:date="2018-03-20T14:46:37Z">
              <w:rPr>
                <w:rFonts w:hint="eastAsia" w:ascii="Times New Roman" w:hAnsi="Times New Roman"/>
                <w:color w:val="auto"/>
                <w:szCs w:val="21"/>
                <w:vertAlign w:val="subscript"/>
              </w:rPr>
            </w:rPrChange>
          </w:rPr>
          <w:delText>m</w:delText>
        </w:r>
      </w:del>
      <w:del w:id="1509" w:author="Janusio" w:date="2018-03-20T15:54:45Z">
        <w:r>
          <w:rPr>
            <w:rFonts w:ascii="Times New Roman" w:hAnsi="Times New Roman"/>
            <w:strike/>
            <w:color w:val="auto"/>
            <w:szCs w:val="21"/>
            <w:rPrChange w:id="1510" w:author="Janusio" w:date="2018-03-20T14:46:37Z">
              <w:rPr>
                <w:rFonts w:ascii="Times New Roman" w:hAnsi="Times New Roman"/>
                <w:color w:val="auto"/>
                <w:szCs w:val="21"/>
              </w:rPr>
            </w:rPrChange>
          </w:rPr>
          <w:delText>:={TC</w:delText>
        </w:r>
      </w:del>
      <w:del w:id="1511" w:author="Janusio" w:date="2018-03-20T15:54:45Z">
        <w:r>
          <w:rPr>
            <w:rFonts w:hint="eastAsia" w:ascii="Times New Roman" w:hAnsi="Times New Roman"/>
            <w:strike/>
            <w:color w:val="auto"/>
            <w:szCs w:val="21"/>
            <w:vertAlign w:val="subscript"/>
            <w:rPrChange w:id="1512" w:author="Janusio" w:date="2018-03-20T14:46:37Z">
              <w:rPr>
                <w:rFonts w:hint="eastAsia" w:ascii="Times New Roman" w:hAnsi="Times New Roman"/>
                <w:color w:val="auto"/>
                <w:szCs w:val="21"/>
                <w:vertAlign w:val="subscript"/>
              </w:rPr>
            </w:rPrChange>
          </w:rPr>
          <w:delText>m</w:delText>
        </w:r>
      </w:del>
      <w:del w:id="1513" w:author="Janusio" w:date="2018-03-20T15:54:45Z">
        <w:r>
          <w:rPr>
            <w:rFonts w:hint="eastAsia" w:ascii="Times New Roman" w:hAnsi="Times New Roman"/>
            <w:strike/>
            <w:color w:val="auto"/>
            <w:szCs w:val="21"/>
            <w:rPrChange w:id="1514" w:author="Janusio" w:date="2018-03-20T14:46:37Z">
              <w:rPr>
                <w:rFonts w:hint="eastAsia" w:ascii="Times New Roman" w:hAnsi="Times New Roman"/>
                <w:color w:val="auto"/>
                <w:szCs w:val="21"/>
              </w:rPr>
            </w:rPrChange>
          </w:rPr>
          <w:delText>,</w:delText>
        </w:r>
      </w:del>
      <w:del w:id="1515" w:author="Janusio" w:date="2018-03-20T15:54:45Z">
        <w:r>
          <w:rPr>
            <w:rFonts w:ascii="Times New Roman" w:hAnsi="Times New Roman"/>
            <w:strike/>
            <w:color w:val="auto"/>
            <w:szCs w:val="21"/>
            <w:rPrChange w:id="1516" w:author="Janusio" w:date="2018-03-20T14:46:37Z">
              <w:rPr>
                <w:rFonts w:ascii="Times New Roman" w:hAnsi="Times New Roman"/>
                <w:color w:val="auto"/>
                <w:szCs w:val="21"/>
              </w:rPr>
            </w:rPrChange>
          </w:rPr>
          <w:delText>Ver</w:delText>
        </w:r>
      </w:del>
      <w:del w:id="1517" w:author="Janusio" w:date="2018-03-20T15:54:45Z">
        <w:r>
          <w:rPr>
            <w:rFonts w:hint="eastAsia" w:ascii="Times New Roman" w:hAnsi="Times New Roman"/>
            <w:strike/>
            <w:color w:val="auto"/>
            <w:szCs w:val="21"/>
            <w:vertAlign w:val="subscript"/>
            <w:rPrChange w:id="1518" w:author="Janusio" w:date="2018-03-20T14:46:37Z">
              <w:rPr>
                <w:rFonts w:hint="eastAsia" w:ascii="Times New Roman" w:hAnsi="Times New Roman"/>
                <w:color w:val="auto"/>
                <w:szCs w:val="21"/>
                <w:vertAlign w:val="subscript"/>
              </w:rPr>
            </w:rPrChange>
          </w:rPr>
          <w:delText>m</w:delText>
        </w:r>
      </w:del>
      <w:del w:id="1519" w:author="Janusio" w:date="2018-03-20T15:54:45Z">
        <w:r>
          <w:rPr>
            <w:rFonts w:ascii="Times New Roman" w:hAnsi="Times New Roman"/>
            <w:strike/>
            <w:color w:val="auto"/>
            <w:szCs w:val="21"/>
            <w:rPrChange w:id="1520" w:author="Janusio" w:date="2018-03-20T14:46:37Z">
              <w:rPr>
                <w:rFonts w:ascii="Times New Roman" w:hAnsi="Times New Roman"/>
                <w:color w:val="auto"/>
                <w:szCs w:val="21"/>
              </w:rPr>
            </w:rPrChange>
          </w:rPr>
          <w:delText>}，其中，TC</w:delText>
        </w:r>
      </w:del>
      <w:del w:id="1521" w:author="Janusio" w:date="2018-03-20T15:54:45Z">
        <w:r>
          <w:rPr>
            <w:rFonts w:hint="eastAsia" w:ascii="Times New Roman" w:hAnsi="Times New Roman"/>
            <w:strike/>
            <w:color w:val="auto"/>
            <w:szCs w:val="21"/>
            <w:vertAlign w:val="subscript"/>
            <w:rPrChange w:id="1522" w:author="Janusio" w:date="2018-03-20T14:46:37Z">
              <w:rPr>
                <w:rFonts w:hint="eastAsia" w:ascii="Times New Roman" w:hAnsi="Times New Roman"/>
                <w:color w:val="auto"/>
                <w:szCs w:val="21"/>
                <w:vertAlign w:val="subscript"/>
              </w:rPr>
            </w:rPrChange>
          </w:rPr>
          <w:delText>m</w:delText>
        </w:r>
      </w:del>
      <w:del w:id="1523" w:author="Janusio" w:date="2018-03-20T15:54:45Z">
        <w:r>
          <w:rPr>
            <w:rFonts w:ascii="Times New Roman" w:hAnsi="Times New Roman"/>
            <w:strike/>
            <w:color w:val="auto"/>
            <w:szCs w:val="21"/>
            <w:rPrChange w:id="1524" w:author="Janusio" w:date="2018-03-20T14:46:37Z">
              <w:rPr>
                <w:rFonts w:ascii="Times New Roman" w:hAnsi="Times New Roman"/>
                <w:color w:val="auto"/>
                <w:szCs w:val="21"/>
              </w:rPr>
            </w:rPrChange>
          </w:rPr>
          <w:delText>表示基于硬件信任根构建的信任链，即主机</w:delText>
        </w:r>
      </w:del>
      <w:del w:id="1525" w:author="Janusio" w:date="2018-03-20T15:54:45Z">
        <w:r>
          <w:rPr>
            <w:rFonts w:hint="eastAsia" w:ascii="Times New Roman" w:hAnsi="Times New Roman"/>
            <w:strike/>
            <w:color w:val="auto"/>
            <w:szCs w:val="21"/>
            <w:rPrChange w:id="1526" w:author="Janusio" w:date="2018-03-20T14:46:37Z">
              <w:rPr>
                <w:rFonts w:hint="eastAsia" w:ascii="Times New Roman" w:hAnsi="Times New Roman"/>
                <w:color w:val="auto"/>
                <w:szCs w:val="21"/>
              </w:rPr>
            </w:rPrChange>
          </w:rPr>
          <w:delText>m</w:delText>
        </w:r>
      </w:del>
      <w:del w:id="1527" w:author="Janusio" w:date="2018-03-20T15:54:45Z">
        <w:r>
          <w:rPr>
            <w:rFonts w:ascii="Times New Roman" w:hAnsi="Times New Roman"/>
            <w:strike/>
            <w:color w:val="auto"/>
            <w:szCs w:val="21"/>
            <w:rPrChange w:id="1528" w:author="Janusio" w:date="2018-03-20T14:46:37Z">
              <w:rPr>
                <w:rFonts w:ascii="Times New Roman" w:hAnsi="Times New Roman"/>
                <w:color w:val="auto"/>
                <w:szCs w:val="21"/>
              </w:rPr>
            </w:rPrChange>
          </w:rPr>
          <w:delText>在本地正确地完成从第一层硬件TPM的CRTM到</w:delText>
        </w:r>
      </w:del>
      <w:del w:id="1529" w:author="Janusio" w:date="2018-03-20T15:54:45Z">
        <w:r>
          <w:rPr>
            <w:rFonts w:hint="eastAsia" w:ascii="Times New Roman" w:hAnsi="Times New Roman"/>
            <w:strike/>
            <w:color w:val="auto"/>
            <w:szCs w:val="21"/>
            <w:lang w:eastAsia="zh-CN"/>
            <w:rPrChange w:id="1530" w:author="Janusio" w:date="2018-03-20T14:46:37Z">
              <w:rPr>
                <w:rFonts w:hint="eastAsia" w:ascii="Times New Roman" w:hAnsi="Times New Roman"/>
                <w:color w:val="auto"/>
                <w:szCs w:val="21"/>
                <w:lang w:eastAsia="zh-CN"/>
              </w:rPr>
            </w:rPrChange>
          </w:rPr>
          <w:delText>Dom0 Kernel</w:delText>
        </w:r>
      </w:del>
      <w:del w:id="1531" w:author="Janusio" w:date="2018-03-20T15:54:45Z">
        <w:r>
          <w:rPr>
            <w:rFonts w:ascii="Times New Roman" w:hAnsi="Times New Roman"/>
            <w:strike/>
            <w:color w:val="auto"/>
            <w:szCs w:val="21"/>
            <w:rPrChange w:id="1532" w:author="Janusio" w:date="2018-03-20T14:46:37Z">
              <w:rPr>
                <w:rFonts w:ascii="Times New Roman" w:hAnsi="Times New Roman"/>
                <w:color w:val="auto"/>
                <w:szCs w:val="21"/>
              </w:rPr>
            </w:rPrChange>
          </w:rPr>
          <w:delText>的可信启动过程：</w:delText>
        </w:r>
      </w:del>
      <w:del w:id="1533" w:author="Janusio" w:date="2018-03-20T15:54:45Z">
        <w:r>
          <w:rPr>
            <w:rFonts w:hint="eastAsia" w:ascii="Times New Roman" w:hAnsi="Times New Roman"/>
            <w:strike/>
            <w:color w:val="auto"/>
            <w:szCs w:val="21"/>
            <w:rPrChange w:id="1534" w:author="Janusio" w:date="2018-03-20T14:46:37Z">
              <w:rPr>
                <w:rFonts w:hint="eastAsia" w:ascii="Times New Roman" w:hAnsi="Times New Roman"/>
                <w:color w:val="auto"/>
                <w:szCs w:val="21"/>
              </w:rPr>
            </w:rPrChange>
          </w:rPr>
          <w:delText>(</w:delText>
        </w:r>
      </w:del>
      <w:del w:id="1535" w:author="Janusio" w:date="2018-03-20T15:54:45Z">
        <w:r>
          <w:rPr>
            <w:rFonts w:ascii="Times New Roman" w:hAnsi="Times New Roman"/>
            <w:strike/>
            <w:color w:val="auto"/>
            <w:szCs w:val="21"/>
            <w:rPrChange w:id="1536" w:author="Janusio" w:date="2018-03-20T14:46:37Z">
              <w:rPr>
                <w:rFonts w:ascii="Times New Roman" w:hAnsi="Times New Roman"/>
                <w:color w:val="auto"/>
                <w:szCs w:val="21"/>
              </w:rPr>
            </w:rPrChange>
          </w:rPr>
          <w:delText xml:space="preserve">CRTM→BIOS→OSLoader→VMM→Dom0 </w:delText>
        </w:r>
      </w:del>
      <w:del w:id="1537" w:author="Janusio" w:date="2018-03-20T15:54:45Z">
        <w:r>
          <w:rPr>
            <w:rFonts w:hint="eastAsia" w:ascii="Times New Roman" w:hAnsi="Times New Roman"/>
            <w:strike/>
            <w:color w:val="auto"/>
            <w:szCs w:val="21"/>
            <w:rPrChange w:id="1538" w:author="Janusio" w:date="2018-03-20T14:46:37Z">
              <w:rPr>
                <w:rFonts w:hint="eastAsia" w:ascii="Times New Roman" w:hAnsi="Times New Roman"/>
                <w:color w:val="auto"/>
                <w:szCs w:val="21"/>
              </w:rPr>
            </w:rPrChange>
          </w:rPr>
          <w:delText>Kernel)</w:delText>
        </w:r>
      </w:del>
      <w:del w:id="1539" w:author="Janusio" w:date="2018-03-20T15:54:45Z">
        <w:r>
          <w:rPr>
            <w:rFonts w:ascii="Times New Roman" w:hAnsi="Times New Roman"/>
            <w:strike/>
            <w:color w:val="auto"/>
            <w:szCs w:val="21"/>
            <w:vertAlign w:val="subscript"/>
            <w:rPrChange w:id="1540" w:author="Janusio" w:date="2018-03-20T14:46:37Z">
              <w:rPr>
                <w:rFonts w:ascii="Times New Roman" w:hAnsi="Times New Roman"/>
                <w:color w:val="auto"/>
                <w:szCs w:val="21"/>
                <w:vertAlign w:val="subscript"/>
              </w:rPr>
            </w:rPrChange>
          </w:rPr>
          <w:delText>TPM</w:delText>
        </w:r>
      </w:del>
      <w:del w:id="1541" w:author="Janusio" w:date="2018-03-20T15:54:45Z">
        <w:r>
          <w:rPr>
            <w:rFonts w:hint="eastAsia" w:ascii="Times New Roman" w:hAnsi="Times New Roman"/>
            <w:strike/>
            <w:color w:val="auto"/>
            <w:szCs w:val="21"/>
            <w:vertAlign w:val="subscript"/>
            <w:rPrChange w:id="1542" w:author="Janusio" w:date="2018-03-20T14:46:37Z">
              <w:rPr>
                <w:rFonts w:hint="eastAsia" w:ascii="Times New Roman" w:hAnsi="Times New Roman"/>
                <w:color w:val="auto"/>
                <w:szCs w:val="21"/>
                <w:vertAlign w:val="subscript"/>
              </w:rPr>
            </w:rPrChange>
          </w:rPr>
          <w:delText>_Static</w:delText>
        </w:r>
      </w:del>
      <w:del w:id="1543" w:author="Janusio" w:date="2018-03-20T15:54:45Z">
        <w:r>
          <w:rPr>
            <w:rFonts w:ascii="Times New Roman" w:hAnsi="Times New Roman"/>
            <w:strike/>
            <w:color w:val="auto"/>
            <w:szCs w:val="21"/>
            <w:rPrChange w:id="1544" w:author="Janusio" w:date="2018-03-20T14:46:37Z">
              <w:rPr>
                <w:rFonts w:ascii="Times New Roman" w:hAnsi="Times New Roman"/>
                <w:color w:val="auto"/>
                <w:szCs w:val="21"/>
              </w:rPr>
            </w:rPrChange>
          </w:rPr>
          <w:delText>，此部分信任链可基于硬件可信芯片TPM的可信度量，且在TVP-QT信任链传递过程中不存在除TVP-QT信任链组件之外的程序代码加载。</w:delText>
        </w:r>
      </w:del>
      <w:del w:id="1545" w:author="Janusio" w:date="2018-03-20T15:54:45Z">
        <w:r>
          <w:rPr>
            <w:rFonts w:ascii="Times New Roman" w:hAnsi="Times New Roman"/>
            <w:strike/>
            <w:color w:val="auto"/>
            <w:szCs w:val="21"/>
            <w:rPrChange w:id="1546" w:author="Janusio" w:date="2018-03-20T14:46:37Z">
              <w:rPr>
                <w:rFonts w:ascii="Times New Roman" w:hAnsi="Times New Roman"/>
                <w:color w:val="auto"/>
                <w:szCs w:val="21"/>
              </w:rPr>
            </w:rPrChange>
          </w:rPr>
          <w:delText>Ver</w:delText>
        </w:r>
      </w:del>
      <w:del w:id="1547" w:author="Janusio" w:date="2018-03-20T15:54:45Z">
        <w:r>
          <w:rPr>
            <w:rFonts w:hint="eastAsia" w:ascii="Times New Roman" w:hAnsi="Times New Roman"/>
            <w:strike/>
            <w:color w:val="auto"/>
            <w:szCs w:val="21"/>
            <w:vertAlign w:val="subscript"/>
            <w:rPrChange w:id="1548" w:author="Janusio" w:date="2018-03-20T14:46:37Z">
              <w:rPr>
                <w:rFonts w:hint="eastAsia" w:ascii="Times New Roman" w:hAnsi="Times New Roman"/>
                <w:color w:val="auto"/>
                <w:szCs w:val="21"/>
                <w:vertAlign w:val="subscript"/>
              </w:rPr>
            </w:rPrChange>
          </w:rPr>
          <w:delText>m</w:delText>
        </w:r>
      </w:del>
      <w:del w:id="1549" w:author="Janusio" w:date="2018-03-20T15:54:45Z">
        <w:r>
          <w:rPr>
            <w:rFonts w:ascii="Times New Roman" w:hAnsi="Times New Roman"/>
            <w:strike/>
            <w:color w:val="auto"/>
            <w:szCs w:val="21"/>
            <w:rPrChange w:id="1550" w:author="Janusio" w:date="2018-03-20T14:46:37Z">
              <w:rPr>
                <w:rFonts w:ascii="Times New Roman" w:hAnsi="Times New Roman"/>
                <w:color w:val="auto"/>
                <w:szCs w:val="21"/>
              </w:rPr>
            </w:rPrChange>
          </w:rPr>
          <w:delText>:=Verify</w:delText>
        </w:r>
      </w:del>
      <w:del w:id="1551" w:author="Janusio" w:date="2018-03-20T15:54:45Z">
        <w:r>
          <w:rPr>
            <w:rFonts w:hint="eastAsia" w:ascii="Times New Roman" w:hAnsi="Times New Roman"/>
            <w:strike/>
            <w:color w:val="auto"/>
            <w:szCs w:val="21"/>
            <w:rPrChange w:id="1552" w:author="Janusio" w:date="2018-03-20T14:46:37Z">
              <w:rPr>
                <w:rFonts w:hint="eastAsia" w:ascii="Times New Roman" w:hAnsi="Times New Roman"/>
                <w:color w:val="auto"/>
                <w:szCs w:val="21"/>
              </w:rPr>
            </w:rPrChange>
          </w:rPr>
          <w:delText xml:space="preserve">(m, </w:delText>
        </w:r>
      </w:del>
      <w:del w:id="1553" w:author="Janusio" w:date="2018-03-20T15:54:45Z">
        <w:r>
          <w:rPr>
            <w:rFonts w:ascii="Times New Roman" w:hAnsi="Times New Roman"/>
            <w:strike/>
            <w:color w:val="auto"/>
            <w:szCs w:val="21"/>
            <w:rPrChange w:id="1554" w:author="Janusio" w:date="2018-03-20T14:46:37Z">
              <w:rPr>
                <w:rFonts w:ascii="Times New Roman" w:hAnsi="Times New Roman"/>
                <w:color w:val="auto"/>
                <w:szCs w:val="21"/>
              </w:rPr>
            </w:rPrChange>
          </w:rPr>
          <w:delText>TC</w:delText>
        </w:r>
      </w:del>
      <w:del w:id="1555" w:author="Janusio" w:date="2018-03-20T15:54:45Z">
        <w:r>
          <w:rPr>
            <w:rFonts w:hint="eastAsia" w:ascii="Times New Roman" w:hAnsi="Times New Roman"/>
            <w:strike/>
            <w:color w:val="auto"/>
            <w:szCs w:val="21"/>
            <w:vertAlign w:val="subscript"/>
            <w:rPrChange w:id="1556" w:author="Janusio" w:date="2018-03-20T14:46:37Z">
              <w:rPr>
                <w:rFonts w:hint="eastAsia" w:ascii="Times New Roman" w:hAnsi="Times New Roman"/>
                <w:color w:val="auto"/>
                <w:szCs w:val="21"/>
                <w:vertAlign w:val="subscript"/>
              </w:rPr>
            </w:rPrChange>
          </w:rPr>
          <w:delText>m</w:delText>
        </w:r>
      </w:del>
      <w:del w:id="1557" w:author="Janusio" w:date="2018-03-20T15:54:45Z">
        <w:r>
          <w:rPr>
            <w:rFonts w:hint="eastAsia" w:ascii="Times New Roman" w:hAnsi="Times New Roman"/>
            <w:strike/>
            <w:color w:val="auto"/>
            <w:szCs w:val="21"/>
            <w:rPrChange w:id="1558" w:author="Janusio" w:date="2018-03-20T14:46:37Z">
              <w:rPr>
                <w:rFonts w:hint="eastAsia" w:ascii="Times New Roman" w:hAnsi="Times New Roman"/>
                <w:color w:val="auto"/>
                <w:szCs w:val="21"/>
              </w:rPr>
            </w:rPrChange>
          </w:rPr>
          <w:delText>)</w:delText>
        </w:r>
      </w:del>
      <w:del w:id="1559" w:author="Janusio" w:date="2018-03-20T15:54:45Z">
        <w:r>
          <w:rPr>
            <w:rFonts w:ascii="Times New Roman" w:hAnsi="Times New Roman"/>
            <w:strike/>
            <w:color w:val="auto"/>
            <w:szCs w:val="21"/>
            <w:rPrChange w:id="1560" w:author="Janusio" w:date="2018-03-20T14:46:37Z">
              <w:rPr>
                <w:rFonts w:ascii="Times New Roman" w:hAnsi="Times New Roman"/>
                <w:color w:val="auto"/>
                <w:szCs w:val="21"/>
              </w:rPr>
            </w:rPrChange>
          </w:rPr>
          <w:delText>表示对外验证主机</w:delText>
        </w:r>
      </w:del>
      <w:del w:id="1561" w:author="Janusio" w:date="2018-03-20T15:54:45Z">
        <w:r>
          <w:rPr>
            <w:rFonts w:hint="eastAsia" w:ascii="Times New Roman" w:hAnsi="Times New Roman"/>
            <w:strike/>
            <w:color w:val="auto"/>
            <w:szCs w:val="21"/>
            <w:rPrChange w:id="1562" w:author="Janusio" w:date="2018-03-20T14:46:37Z">
              <w:rPr>
                <w:rFonts w:hint="eastAsia" w:ascii="Times New Roman" w:hAnsi="Times New Roman"/>
                <w:color w:val="auto"/>
                <w:szCs w:val="21"/>
              </w:rPr>
            </w:rPrChange>
          </w:rPr>
          <w:delText>m</w:delText>
        </w:r>
      </w:del>
      <w:del w:id="1563" w:author="Janusio" w:date="2018-03-20T15:54:45Z">
        <w:r>
          <w:rPr>
            <w:rFonts w:ascii="Times New Roman" w:hAnsi="Times New Roman"/>
            <w:strike/>
            <w:color w:val="auto"/>
            <w:szCs w:val="21"/>
            <w:rPrChange w:id="1564" w:author="Janusio" w:date="2018-03-20T14:46:37Z">
              <w:rPr>
                <w:rFonts w:ascii="Times New Roman" w:hAnsi="Times New Roman"/>
                <w:color w:val="auto"/>
                <w:szCs w:val="21"/>
              </w:rPr>
            </w:rPrChange>
          </w:rPr>
          <w:delText>所声称的信任属性TC</w:delText>
        </w:r>
      </w:del>
      <w:del w:id="1565" w:author="Janusio" w:date="2018-03-20T15:54:45Z">
        <w:r>
          <w:rPr>
            <w:rFonts w:hint="eastAsia" w:ascii="Times New Roman" w:hAnsi="Times New Roman"/>
            <w:strike/>
            <w:color w:val="auto"/>
            <w:szCs w:val="21"/>
            <w:vertAlign w:val="subscript"/>
            <w:rPrChange w:id="1566" w:author="Janusio" w:date="2018-03-20T14:46:37Z">
              <w:rPr>
                <w:rFonts w:hint="eastAsia" w:ascii="Times New Roman" w:hAnsi="Times New Roman"/>
                <w:color w:val="auto"/>
                <w:szCs w:val="21"/>
                <w:vertAlign w:val="subscript"/>
              </w:rPr>
            </w:rPrChange>
          </w:rPr>
          <w:delText>m</w:delText>
        </w:r>
      </w:del>
      <w:del w:id="1567" w:author="Janusio" w:date="2018-03-20T15:54:45Z">
        <w:r>
          <w:rPr>
            <w:rFonts w:ascii="Times New Roman" w:hAnsi="Times New Roman"/>
            <w:strike/>
            <w:color w:val="auto"/>
            <w:szCs w:val="21"/>
            <w:rPrChange w:id="1568" w:author="Janusio" w:date="2018-03-20T14:46:37Z">
              <w:rPr>
                <w:rFonts w:ascii="Times New Roman" w:hAnsi="Times New Roman"/>
                <w:color w:val="auto"/>
                <w:szCs w:val="21"/>
              </w:rPr>
            </w:rPrChange>
          </w:rPr>
          <w:delText>，使远程验证者R相信TVP-QT平台主机</w:delText>
        </w:r>
      </w:del>
      <w:del w:id="1569" w:author="Janusio" w:date="2018-03-20T15:54:45Z">
        <w:r>
          <w:rPr>
            <w:rFonts w:hint="eastAsia" w:ascii="Times New Roman" w:hAnsi="Times New Roman"/>
            <w:strike/>
            <w:color w:val="auto"/>
            <w:szCs w:val="21"/>
            <w:rPrChange w:id="1570" w:author="Janusio" w:date="2018-03-20T14:46:37Z">
              <w:rPr>
                <w:rFonts w:hint="eastAsia" w:ascii="Times New Roman" w:hAnsi="Times New Roman"/>
                <w:color w:val="auto"/>
                <w:szCs w:val="21"/>
              </w:rPr>
            </w:rPrChange>
          </w:rPr>
          <w:delText>m</w:delText>
        </w:r>
      </w:del>
      <w:del w:id="1571" w:author="Janusio" w:date="2018-03-20T15:54:45Z">
        <w:r>
          <w:rPr>
            <w:rFonts w:ascii="Times New Roman" w:hAnsi="Times New Roman"/>
            <w:strike/>
            <w:color w:val="auto"/>
            <w:szCs w:val="21"/>
            <w:rPrChange w:id="1572" w:author="Janusio" w:date="2018-03-20T14:46:37Z">
              <w:rPr>
                <w:rFonts w:ascii="Times New Roman" w:hAnsi="Times New Roman"/>
                <w:color w:val="auto"/>
                <w:szCs w:val="21"/>
              </w:rPr>
            </w:rPrChange>
          </w:rPr>
          <w:delText>拥有这样的信任链属性TC</w:delText>
        </w:r>
      </w:del>
      <w:del w:id="1573" w:author="Janusio" w:date="2018-03-20T15:54:45Z">
        <w:r>
          <w:rPr>
            <w:rFonts w:hint="eastAsia" w:ascii="Times New Roman" w:hAnsi="Times New Roman"/>
            <w:strike/>
            <w:color w:val="auto"/>
            <w:szCs w:val="21"/>
            <w:vertAlign w:val="subscript"/>
            <w:rPrChange w:id="1574" w:author="Janusio" w:date="2018-03-20T14:46:37Z">
              <w:rPr>
                <w:rFonts w:hint="eastAsia" w:ascii="Times New Roman" w:hAnsi="Times New Roman"/>
                <w:color w:val="auto"/>
                <w:szCs w:val="21"/>
                <w:vertAlign w:val="subscript"/>
              </w:rPr>
            </w:rPrChange>
          </w:rPr>
          <w:delText>m</w:delText>
        </w:r>
      </w:del>
      <w:del w:id="1575" w:author="Janusio" w:date="2018-03-20T15:54:45Z">
        <w:r>
          <w:rPr>
            <w:rFonts w:ascii="Times New Roman" w:hAnsi="Times New Roman"/>
            <w:strike/>
            <w:color w:val="auto"/>
            <w:szCs w:val="21"/>
            <w:rPrChange w:id="1576"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57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578" w:author="Janusio" w:date="2018-03-20T15:54:45Z">
        <w:r>
          <w:rPr>
            <w:rFonts w:ascii="Times New Roman" w:hAnsi="Times New Roman"/>
            <w:strike/>
            <w:color w:val="auto"/>
            <w:szCs w:val="21"/>
            <w:rPrChange w:id="1579" w:author="Janusio" w:date="2018-03-20T14:46:54Z">
              <w:rPr>
                <w:rFonts w:ascii="Times New Roman" w:hAnsi="Times New Roman"/>
                <w:color w:val="auto"/>
                <w:szCs w:val="21"/>
              </w:rPr>
            </w:rPrChange>
          </w:rPr>
          <w:delText>（</w:delText>
        </w:r>
      </w:del>
      <w:del w:id="1580" w:author="Janusio" w:date="2018-03-20T15:54:45Z">
        <w:r>
          <w:rPr>
            <w:rFonts w:hint="eastAsia" w:ascii="Times New Roman" w:hAnsi="Times New Roman"/>
            <w:strike/>
            <w:color w:val="auto"/>
            <w:szCs w:val="21"/>
            <w:rPrChange w:id="1581" w:author="Janusio" w:date="2018-03-20T14:46:54Z">
              <w:rPr>
                <w:rFonts w:hint="eastAsia" w:ascii="Times New Roman" w:hAnsi="Times New Roman"/>
                <w:color w:val="auto"/>
                <w:szCs w:val="21"/>
              </w:rPr>
            </w:rPrChange>
          </w:rPr>
          <w:delText>2）</w:delText>
        </w:r>
      </w:del>
      <w:del w:id="1582" w:author="Janusio" w:date="2018-03-20T15:54:45Z">
        <w:r>
          <w:rPr>
            <w:rFonts w:ascii="Times New Roman" w:hAnsi="Times New Roman"/>
            <w:strike/>
            <w:color w:val="auto"/>
            <w:szCs w:val="21"/>
            <w:rPrChange w:id="1583" w:author="Janusio" w:date="2018-03-20T14:46:54Z">
              <w:rPr>
                <w:rFonts w:ascii="Times New Roman" w:hAnsi="Times New Roman"/>
                <w:color w:val="auto"/>
                <w:szCs w:val="21"/>
              </w:rPr>
            </w:rPrChange>
          </w:rPr>
          <w:delText>vRT的信任属性为</w:delText>
        </w:r>
      </w:del>
      <w:del w:id="1584" w:author="Janusio" w:date="2018-03-20T15:54:45Z">
        <w:r>
          <w:rPr>
            <w:rFonts w:ascii="Times New Roman" w:hAnsi="Times New Roman"/>
            <w:strike/>
            <w:color w:val="auto"/>
            <w:szCs w:val="21"/>
            <w:rPrChange w:id="1585" w:author="Janusio" w:date="2018-03-20T14:46:54Z">
              <w:rPr>
                <w:rFonts w:ascii="Times New Roman" w:hAnsi="Times New Roman"/>
                <w:color w:val="auto"/>
                <w:szCs w:val="21"/>
              </w:rPr>
            </w:rPrChange>
          </w:rPr>
          <w:delText>TP</w:delText>
        </w:r>
      </w:del>
      <w:del w:id="1586" w:author="Janusio" w:date="2018-03-20T15:54:45Z">
        <w:r>
          <w:rPr>
            <w:rFonts w:ascii="Times New Roman" w:hAnsi="Times New Roman"/>
            <w:strike/>
            <w:color w:val="auto"/>
            <w:szCs w:val="21"/>
            <w:vertAlign w:val="subscript"/>
            <w:rPrChange w:id="1587" w:author="Janusio" w:date="2018-03-20T14:46:54Z">
              <w:rPr>
                <w:rFonts w:ascii="Times New Roman" w:hAnsi="Times New Roman"/>
                <w:color w:val="auto"/>
                <w:szCs w:val="21"/>
                <w:vertAlign w:val="subscript"/>
              </w:rPr>
            </w:rPrChange>
          </w:rPr>
          <w:delText>vRT</w:delText>
        </w:r>
      </w:del>
      <w:del w:id="1588" w:author="Janusio" w:date="2018-03-20T15:54:45Z">
        <w:r>
          <w:rPr>
            <w:rFonts w:ascii="Times New Roman" w:hAnsi="Times New Roman"/>
            <w:strike/>
            <w:color w:val="auto"/>
            <w:szCs w:val="21"/>
            <w:rPrChange w:id="1589" w:author="Janusio" w:date="2018-03-20T14:46:54Z">
              <w:rPr>
                <w:rFonts w:ascii="Times New Roman" w:hAnsi="Times New Roman"/>
                <w:color w:val="auto"/>
                <w:szCs w:val="21"/>
              </w:rPr>
            </w:rPrChange>
          </w:rPr>
          <w:delText>:= {TC</w:delText>
        </w:r>
      </w:del>
      <w:del w:id="1590" w:author="Janusio" w:date="2018-03-20T15:54:45Z">
        <w:r>
          <w:rPr>
            <w:rFonts w:ascii="Times New Roman" w:hAnsi="Times New Roman"/>
            <w:strike/>
            <w:color w:val="auto"/>
            <w:szCs w:val="21"/>
            <w:vertAlign w:val="subscript"/>
            <w:rPrChange w:id="1591" w:author="Janusio" w:date="2018-03-20T14:46:54Z">
              <w:rPr>
                <w:rFonts w:ascii="Times New Roman" w:hAnsi="Times New Roman"/>
                <w:color w:val="auto"/>
                <w:szCs w:val="21"/>
                <w:vertAlign w:val="subscript"/>
              </w:rPr>
            </w:rPrChange>
          </w:rPr>
          <w:delText>vRT</w:delText>
        </w:r>
      </w:del>
      <w:del w:id="1592" w:author="Janusio" w:date="2018-03-20T15:54:45Z">
        <w:r>
          <w:rPr>
            <w:rFonts w:hint="eastAsia" w:ascii="Times New Roman" w:hAnsi="Times New Roman"/>
            <w:strike/>
            <w:color w:val="auto"/>
            <w:szCs w:val="21"/>
            <w:rPrChange w:id="1593" w:author="Janusio" w:date="2018-03-20T14:46:54Z">
              <w:rPr>
                <w:rFonts w:hint="eastAsia" w:ascii="Times New Roman" w:hAnsi="Times New Roman"/>
                <w:color w:val="auto"/>
                <w:szCs w:val="21"/>
              </w:rPr>
            </w:rPrChange>
          </w:rPr>
          <w:delText xml:space="preserve">, </w:delText>
        </w:r>
      </w:del>
      <w:del w:id="1594" w:author="Janusio" w:date="2018-03-20T15:54:45Z">
        <w:r>
          <w:rPr>
            <w:rFonts w:ascii="Times New Roman" w:hAnsi="Times New Roman"/>
            <w:strike/>
            <w:color w:val="auto"/>
            <w:szCs w:val="21"/>
            <w:rPrChange w:id="1595" w:author="Janusio" w:date="2018-03-20T14:46:54Z">
              <w:rPr>
                <w:rFonts w:ascii="Times New Roman" w:hAnsi="Times New Roman"/>
                <w:color w:val="auto"/>
                <w:szCs w:val="21"/>
              </w:rPr>
            </w:rPrChange>
          </w:rPr>
          <w:delText>Ver</w:delText>
        </w:r>
      </w:del>
      <w:del w:id="1596" w:author="Janusio" w:date="2018-03-20T15:54:45Z">
        <w:r>
          <w:rPr>
            <w:rFonts w:ascii="Times New Roman" w:hAnsi="Times New Roman"/>
            <w:strike/>
            <w:color w:val="auto"/>
            <w:szCs w:val="21"/>
            <w:vertAlign w:val="subscript"/>
            <w:rPrChange w:id="1597" w:author="Janusio" w:date="2018-03-20T14:46:54Z">
              <w:rPr>
                <w:rFonts w:ascii="Times New Roman" w:hAnsi="Times New Roman"/>
                <w:color w:val="auto"/>
                <w:szCs w:val="21"/>
                <w:vertAlign w:val="subscript"/>
              </w:rPr>
            </w:rPrChange>
          </w:rPr>
          <w:delText>vRT</w:delText>
        </w:r>
      </w:del>
      <w:del w:id="1598" w:author="Janusio" w:date="2018-03-20T15:54:45Z">
        <w:r>
          <w:rPr>
            <w:rFonts w:ascii="Times New Roman" w:hAnsi="Times New Roman"/>
            <w:strike/>
            <w:color w:val="auto"/>
            <w:szCs w:val="21"/>
            <w:rPrChange w:id="1599" w:author="Janusio" w:date="2018-03-20T14:46:54Z">
              <w:rPr>
                <w:rFonts w:ascii="Times New Roman" w:hAnsi="Times New Roman"/>
                <w:color w:val="auto"/>
                <w:szCs w:val="21"/>
              </w:rPr>
            </w:rPrChange>
          </w:rPr>
          <w:delText>}，</w:delText>
        </w:r>
      </w:del>
      <w:del w:id="1600" w:author="Janusio" w:date="2018-03-20T15:54:45Z">
        <w:r>
          <w:rPr>
            <w:rFonts w:ascii="Times New Roman" w:hAnsi="Times New Roman"/>
            <w:strike/>
            <w:color w:val="auto"/>
            <w:szCs w:val="21"/>
            <w:rPrChange w:id="1601" w:author="Janusio" w:date="2018-03-20T14:46:54Z">
              <w:rPr>
                <w:rFonts w:ascii="Times New Roman" w:hAnsi="Times New Roman"/>
                <w:color w:val="auto"/>
                <w:szCs w:val="21"/>
              </w:rPr>
            </w:rPrChange>
          </w:rPr>
          <w:delText>表示vRT 的本地可信加载及其对外的证明</w:delText>
        </w:r>
      </w:del>
      <w:del w:id="1602" w:author="Janusio" w:date="2018-03-20T15:54:45Z">
        <w:r>
          <w:rPr>
            <w:rFonts w:ascii="Times New Roman" w:hAnsi="Times New Roman"/>
            <w:color w:val="auto"/>
            <w:szCs w:val="21"/>
          </w:rPr>
          <w:delText>。</w:delText>
        </w:r>
      </w:del>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603"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Change w:id="1605" w:author="Janusio" w:date="2018-03-20T14:47:44Z">
            <w:rPr>
              <w:rFonts w:hint="eastAsia" w:ascii="Times New Roman" w:hAnsi="Times New Roman"/>
              <w:color w:val="auto"/>
              <w:szCs w:val="21"/>
              <w:vertAlign w:val="subscript"/>
            </w:rPr>
          </w:rPrChange>
        </w:rPr>
        <w:pPrChange w:id="160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ins w:id="1606" w:author="Janusio" w:date="2018-03-20T15:57:36Z">
        <w:r>
          <w:rPr>
            <w:rFonts w:hint="eastAsia"/>
            <w:color w:val="auto"/>
            <w:szCs w:val="21"/>
            <w:lang w:eastAsia="zh-CN"/>
          </w:rPr>
          <w:t>。</w:t>
        </w:r>
      </w:ins>
      <w:ins w:id="1607" w:author="Janusio" w:date="2018-03-20T15:57:38Z">
        <w:r>
          <w:rPr>
            <w:rFonts w:hint="eastAsia"/>
            <w:color w:val="auto"/>
            <w:szCs w:val="21"/>
            <w:lang w:val="en-US" w:eastAsia="zh-CN"/>
          </w:rPr>
          <w:t>本文</w:t>
        </w:r>
      </w:ins>
      <w:ins w:id="1608" w:author="Janusio" w:date="2018-03-20T16:05:49Z">
        <w:r>
          <w:rPr>
            <w:rFonts w:hint="eastAsia"/>
            <w:color w:val="auto"/>
            <w:szCs w:val="21"/>
            <w:lang w:val="en-US" w:eastAsia="zh-CN"/>
          </w:rPr>
          <w:t>在此</w:t>
        </w:r>
      </w:ins>
      <w:ins w:id="1609" w:author="Janusio" w:date="2018-03-20T15:57:39Z">
        <w:r>
          <w:rPr>
            <w:rFonts w:hint="eastAsia"/>
            <w:color w:val="auto"/>
            <w:szCs w:val="21"/>
            <w:lang w:val="en-US" w:eastAsia="zh-CN"/>
          </w:rPr>
          <w:t>需要</w:t>
        </w:r>
      </w:ins>
      <w:ins w:id="1610" w:author="Janusio" w:date="2018-03-20T15:57:41Z">
        <w:r>
          <w:rPr>
            <w:rFonts w:hint="eastAsia"/>
            <w:color w:val="auto"/>
            <w:szCs w:val="21"/>
            <w:lang w:val="en-US" w:eastAsia="zh-CN"/>
          </w:rPr>
          <w:t>强调</w:t>
        </w:r>
      </w:ins>
      <w:ins w:id="1611" w:author="Janusio" w:date="2018-03-20T15:57:42Z">
        <w:r>
          <w:rPr>
            <w:rFonts w:hint="eastAsia"/>
            <w:color w:val="auto"/>
            <w:szCs w:val="21"/>
            <w:lang w:val="en-US" w:eastAsia="zh-CN"/>
          </w:rPr>
          <w:t>的是，</w:t>
        </w:r>
      </w:ins>
      <w:ins w:id="1612" w:author="Janusio" w:date="2018-03-20T15:57:58Z">
        <w:r>
          <w:rPr>
            <w:rFonts w:hint="eastAsia"/>
            <w:color w:val="auto"/>
            <w:szCs w:val="21"/>
            <w:lang w:val="en-US" w:eastAsia="zh-CN"/>
          </w:rPr>
          <w:t>由于</w:t>
        </w:r>
      </w:ins>
      <w:ins w:id="1613" w:author="Janusio" w:date="2018-03-20T15:58:01Z">
        <w:r>
          <w:rPr>
            <w:rFonts w:hint="eastAsia"/>
            <w:color w:val="auto"/>
            <w:szCs w:val="21"/>
            <w:lang w:val="en-US" w:eastAsia="zh-CN"/>
          </w:rPr>
          <w:t>vTPM</w:t>
        </w:r>
      </w:ins>
      <w:ins w:id="1614" w:author="Janusio" w:date="2018-03-20T15:58:02Z">
        <w:r>
          <w:rPr>
            <w:rFonts w:hint="eastAsia"/>
            <w:color w:val="auto"/>
            <w:szCs w:val="21"/>
            <w:lang w:val="en-US" w:eastAsia="zh-CN"/>
          </w:rPr>
          <w:t>的</w:t>
        </w:r>
      </w:ins>
      <w:ins w:id="1615" w:author="Janusio" w:date="2018-03-20T15:58:03Z">
        <w:r>
          <w:rPr>
            <w:rFonts w:hint="eastAsia"/>
            <w:color w:val="auto"/>
            <w:szCs w:val="21"/>
            <w:lang w:val="en-US" w:eastAsia="zh-CN"/>
          </w:rPr>
          <w:t>实现</w:t>
        </w:r>
      </w:ins>
      <w:ins w:id="1616" w:author="Janusio" w:date="2018-03-20T15:58:04Z">
        <w:r>
          <w:rPr>
            <w:rFonts w:hint="eastAsia"/>
            <w:color w:val="auto"/>
            <w:szCs w:val="21"/>
            <w:lang w:val="en-US" w:eastAsia="zh-CN"/>
          </w:rPr>
          <w:t>方式</w:t>
        </w:r>
      </w:ins>
      <w:ins w:id="1617" w:author="Janusio" w:date="2018-03-20T15:58:05Z">
        <w:r>
          <w:rPr>
            <w:rFonts w:hint="eastAsia"/>
            <w:color w:val="auto"/>
            <w:szCs w:val="21"/>
            <w:lang w:val="en-US" w:eastAsia="zh-CN"/>
          </w:rPr>
          <w:t>可以</w:t>
        </w:r>
      </w:ins>
      <w:ins w:id="1618" w:author="Janusio" w:date="2018-03-20T15:58:42Z">
        <w:r>
          <w:rPr>
            <w:rFonts w:hint="eastAsia"/>
            <w:color w:val="auto"/>
            <w:szCs w:val="21"/>
            <w:lang w:val="en-US" w:eastAsia="zh-CN"/>
          </w:rPr>
          <w:t>是</w:t>
        </w:r>
      </w:ins>
      <w:ins w:id="1619" w:author="Janusio" w:date="2018-03-20T15:58:08Z">
        <w:r>
          <w:rPr>
            <w:rFonts w:hint="eastAsia"/>
            <w:color w:val="auto"/>
            <w:szCs w:val="21"/>
            <w:lang w:val="en-US" w:eastAsia="zh-CN"/>
          </w:rPr>
          <w:t>一个</w:t>
        </w:r>
      </w:ins>
      <w:ins w:id="1620" w:author="Janusio" w:date="2018-03-20T15:58:13Z">
        <w:r>
          <w:rPr>
            <w:rFonts w:hint="eastAsia"/>
            <w:color w:val="auto"/>
            <w:szCs w:val="21"/>
            <w:lang w:val="en-US" w:eastAsia="zh-CN"/>
          </w:rPr>
          <w:t>轻量级的</w:t>
        </w:r>
      </w:ins>
      <w:ins w:id="1621" w:author="Janusio" w:date="2018-03-20T15:58:16Z">
        <w:r>
          <w:rPr>
            <w:rFonts w:hint="eastAsia"/>
            <w:color w:val="auto"/>
            <w:szCs w:val="21"/>
            <w:lang w:val="en-US" w:eastAsia="zh-CN"/>
          </w:rPr>
          <w:t>微内核系统</w:t>
        </w:r>
      </w:ins>
      <w:ins w:id="1622" w:author="Janusio" w:date="2018-03-20T15:58:19Z">
        <w:r>
          <w:rPr>
            <w:rFonts w:hint="eastAsia"/>
            <w:color w:val="auto"/>
            <w:szCs w:val="21"/>
            <w:lang w:val="en-US" w:eastAsia="zh-CN"/>
          </w:rPr>
          <w:t>，比如</w:t>
        </w:r>
      </w:ins>
      <w:ins w:id="1623" w:author="Janusio" w:date="2018-03-20T15:58:21Z">
        <w:r>
          <w:rPr>
            <w:rFonts w:hint="eastAsia"/>
            <w:color w:val="auto"/>
            <w:szCs w:val="21"/>
            <w:lang w:val="en-US" w:eastAsia="zh-CN"/>
          </w:rPr>
          <w:t>Xen</w:t>
        </w:r>
      </w:ins>
      <w:ins w:id="1624" w:author="Janusio" w:date="2018-03-20T15:58:28Z">
        <w:r>
          <w:rPr>
            <w:rFonts w:hint="eastAsia"/>
            <w:color w:val="auto"/>
            <w:szCs w:val="21"/>
            <w:lang w:val="en-US" w:eastAsia="zh-CN"/>
          </w:rPr>
          <w:t>4.4</w:t>
        </w:r>
      </w:ins>
      <w:ins w:id="1625" w:author="Janusio" w:date="2018-03-20T15:58:30Z">
        <w:r>
          <w:rPr>
            <w:rFonts w:hint="eastAsia"/>
            <w:color w:val="auto"/>
            <w:szCs w:val="21"/>
            <w:lang w:val="en-US" w:eastAsia="zh-CN"/>
          </w:rPr>
          <w:t>之后</w:t>
        </w:r>
      </w:ins>
      <w:ins w:id="1626" w:author="Janusio" w:date="2018-03-20T15:58:31Z">
        <w:r>
          <w:rPr>
            <w:rFonts w:hint="eastAsia"/>
            <w:color w:val="auto"/>
            <w:szCs w:val="21"/>
            <w:lang w:val="en-US" w:eastAsia="zh-CN"/>
          </w:rPr>
          <w:t>的</w:t>
        </w:r>
      </w:ins>
      <w:ins w:id="1627" w:author="Janusio" w:date="2018-03-20T15:58:22Z">
        <w:r>
          <w:rPr>
            <w:rFonts w:hint="eastAsia"/>
            <w:color w:val="auto"/>
            <w:szCs w:val="21"/>
            <w:lang w:val="en-US" w:eastAsia="zh-CN"/>
          </w:rPr>
          <w:t>的</w:t>
        </w:r>
      </w:ins>
      <w:ins w:id="1628" w:author="Janusio" w:date="2018-03-20T15:58:26Z">
        <w:r>
          <w:rPr>
            <w:rFonts w:hint="eastAsia"/>
            <w:color w:val="auto"/>
            <w:szCs w:val="21"/>
            <w:lang w:val="en-US" w:eastAsia="zh-CN"/>
          </w:rPr>
          <w:t>vTPM</w:t>
        </w:r>
      </w:ins>
      <w:ins w:id="1629" w:author="Janusio" w:date="2018-03-20T15:58:35Z">
        <w:r>
          <w:rPr>
            <w:rFonts w:hint="eastAsia"/>
            <w:color w:val="auto"/>
            <w:szCs w:val="21"/>
            <w:lang w:val="en-US" w:eastAsia="zh-CN"/>
          </w:rPr>
          <w:t>实例域</w:t>
        </w:r>
      </w:ins>
      <w:ins w:id="1630" w:author="Janusio" w:date="2018-03-20T15:58:37Z">
        <w:r>
          <w:rPr>
            <w:rFonts w:hint="eastAsia"/>
            <w:color w:val="auto"/>
            <w:szCs w:val="21"/>
            <w:lang w:val="en-US" w:eastAsia="zh-CN"/>
          </w:rPr>
          <w:t>，</w:t>
        </w:r>
      </w:ins>
      <w:ins w:id="1631" w:author="Janusio" w:date="2018-03-20T16:04:00Z">
        <w:r>
          <w:rPr>
            <w:rFonts w:hint="eastAsia"/>
            <w:color w:val="auto"/>
            <w:szCs w:val="21"/>
            <w:lang w:val="en-US" w:eastAsia="zh-CN"/>
          </w:rPr>
          <w:t>也</w:t>
        </w:r>
      </w:ins>
      <w:ins w:id="1632" w:author="Janusio" w:date="2018-03-20T16:04:02Z">
        <w:r>
          <w:rPr>
            <w:rFonts w:hint="eastAsia"/>
            <w:color w:val="auto"/>
            <w:szCs w:val="21"/>
            <w:lang w:val="en-US" w:eastAsia="zh-CN"/>
          </w:rPr>
          <w:t>可以</w:t>
        </w:r>
      </w:ins>
      <w:ins w:id="1633" w:author="Janusio" w:date="2018-03-20T16:04:07Z">
        <w:r>
          <w:rPr>
            <w:rFonts w:hint="eastAsia"/>
            <w:color w:val="auto"/>
            <w:szCs w:val="21"/>
            <w:lang w:val="en-US" w:eastAsia="zh-CN"/>
          </w:rPr>
          <w:t>是</w:t>
        </w:r>
      </w:ins>
      <w:ins w:id="1634" w:author="Janusio" w:date="2018-03-20T16:04:08Z">
        <w:r>
          <w:rPr>
            <w:rFonts w:hint="eastAsia"/>
            <w:color w:val="auto"/>
            <w:szCs w:val="21"/>
            <w:lang w:val="en-US" w:eastAsia="zh-CN"/>
          </w:rPr>
          <w:t>一个</w:t>
        </w:r>
      </w:ins>
      <w:ins w:id="1635" w:author="Janusio" w:date="2018-03-20T16:04:12Z">
        <w:r>
          <w:rPr>
            <w:rFonts w:hint="eastAsia"/>
            <w:color w:val="auto"/>
            <w:szCs w:val="21"/>
            <w:lang w:val="en-US" w:eastAsia="zh-CN"/>
          </w:rPr>
          <w:t>通过</w:t>
        </w:r>
      </w:ins>
      <w:ins w:id="1636" w:author="Janusio" w:date="2018-03-20T16:04:20Z">
        <w:r>
          <w:rPr>
            <w:rFonts w:hint="eastAsia"/>
            <w:color w:val="auto"/>
            <w:szCs w:val="21"/>
            <w:lang w:val="en-US" w:eastAsia="zh-CN"/>
          </w:rPr>
          <w:t>vTPM</w:t>
        </w:r>
      </w:ins>
      <w:ins w:id="1637" w:author="Janusio" w:date="2018-03-20T16:04:22Z">
        <w:r>
          <w:rPr>
            <w:rFonts w:hint="eastAsia"/>
            <w:color w:val="auto"/>
            <w:szCs w:val="21"/>
            <w:lang w:val="en-US" w:eastAsia="zh-CN"/>
          </w:rPr>
          <w:t>管理器</w:t>
        </w:r>
      </w:ins>
      <w:ins w:id="1638" w:author="Janusio" w:date="2018-03-20T16:04:24Z">
        <w:r>
          <w:rPr>
            <w:rFonts w:hint="eastAsia"/>
            <w:color w:val="auto"/>
            <w:szCs w:val="21"/>
            <w:lang w:val="en-US" w:eastAsia="zh-CN"/>
          </w:rPr>
          <w:t>启动的</w:t>
        </w:r>
      </w:ins>
      <w:ins w:id="1639" w:author="Janusio" w:date="2018-03-20T16:04:28Z">
        <w:r>
          <w:rPr>
            <w:rFonts w:hint="eastAsia"/>
            <w:color w:val="auto"/>
            <w:szCs w:val="21"/>
            <w:lang w:val="en-US" w:eastAsia="zh-CN"/>
          </w:rPr>
          <w:t>进程</w:t>
        </w:r>
      </w:ins>
      <w:ins w:id="1640" w:author="Janusio" w:date="2018-03-20T16:04:32Z">
        <w:r>
          <w:rPr>
            <w:rFonts w:hint="eastAsia"/>
            <w:color w:val="auto"/>
            <w:szCs w:val="21"/>
            <w:lang w:val="en-US" w:eastAsia="zh-CN"/>
          </w:rPr>
          <w:t>，</w:t>
        </w:r>
      </w:ins>
      <w:ins w:id="1641" w:author="Janusio" w:date="2018-03-20T16:04:33Z">
        <w:r>
          <w:rPr>
            <w:rFonts w:hint="eastAsia"/>
            <w:color w:val="auto"/>
            <w:szCs w:val="21"/>
            <w:lang w:val="en-US" w:eastAsia="zh-CN"/>
          </w:rPr>
          <w:t>比如</w:t>
        </w:r>
      </w:ins>
      <w:ins w:id="1642" w:author="Janusio" w:date="2018-03-20T16:04:36Z">
        <w:r>
          <w:rPr>
            <w:rFonts w:hint="eastAsia"/>
            <w:color w:val="auto"/>
            <w:szCs w:val="21"/>
            <w:lang w:val="en-US" w:eastAsia="zh-CN"/>
          </w:rPr>
          <w:t>Xen</w:t>
        </w:r>
      </w:ins>
      <w:ins w:id="1643" w:author="Janusio" w:date="2018-03-20T16:04:39Z">
        <w:r>
          <w:rPr>
            <w:rFonts w:hint="eastAsia"/>
            <w:color w:val="auto"/>
            <w:szCs w:val="21"/>
            <w:lang w:val="en-US" w:eastAsia="zh-CN"/>
          </w:rPr>
          <w:t>4</w:t>
        </w:r>
      </w:ins>
      <w:ins w:id="1644" w:author="Janusio" w:date="2018-03-20T16:04:40Z">
        <w:r>
          <w:rPr>
            <w:rFonts w:hint="eastAsia"/>
            <w:color w:val="auto"/>
            <w:szCs w:val="21"/>
            <w:lang w:val="en-US" w:eastAsia="zh-CN"/>
          </w:rPr>
          <w:t>.</w:t>
        </w:r>
      </w:ins>
      <w:ins w:id="1645" w:author="Janusio" w:date="2018-03-20T16:04:41Z">
        <w:r>
          <w:rPr>
            <w:rFonts w:hint="eastAsia"/>
            <w:color w:val="auto"/>
            <w:szCs w:val="21"/>
            <w:lang w:val="en-US" w:eastAsia="zh-CN"/>
          </w:rPr>
          <w:t>2的</w:t>
        </w:r>
      </w:ins>
      <w:ins w:id="1646" w:author="Janusio" w:date="2018-03-20T16:04:44Z">
        <w:r>
          <w:rPr>
            <w:rFonts w:hint="eastAsia"/>
            <w:color w:val="auto"/>
            <w:szCs w:val="21"/>
            <w:lang w:val="en-US" w:eastAsia="zh-CN"/>
          </w:rPr>
          <w:t>vT</w:t>
        </w:r>
      </w:ins>
      <w:ins w:id="1647" w:author="Janusio" w:date="2018-03-20T16:04:47Z">
        <w:r>
          <w:rPr>
            <w:rFonts w:hint="eastAsia"/>
            <w:color w:val="auto"/>
            <w:szCs w:val="21"/>
            <w:lang w:val="en-US" w:eastAsia="zh-CN"/>
          </w:rPr>
          <w:t>PM的</w:t>
        </w:r>
      </w:ins>
      <w:ins w:id="1648" w:author="Janusio" w:date="2018-03-20T16:04:49Z">
        <w:r>
          <w:rPr>
            <w:rFonts w:hint="eastAsia"/>
            <w:color w:val="auto"/>
            <w:szCs w:val="21"/>
            <w:lang w:val="en-US" w:eastAsia="zh-CN"/>
          </w:rPr>
          <w:t>构建</w:t>
        </w:r>
      </w:ins>
      <w:ins w:id="1649" w:author="Janusio" w:date="2018-03-20T16:04:50Z">
        <w:r>
          <w:rPr>
            <w:rFonts w:hint="eastAsia"/>
            <w:color w:val="auto"/>
            <w:szCs w:val="21"/>
            <w:lang w:val="en-US" w:eastAsia="zh-CN"/>
          </w:rPr>
          <w:t>后</w:t>
        </w:r>
      </w:ins>
      <w:ins w:id="1650" w:author="Janusio" w:date="2018-03-20T16:04:52Z">
        <w:r>
          <w:rPr>
            <w:rFonts w:hint="eastAsia"/>
            <w:color w:val="auto"/>
            <w:szCs w:val="21"/>
            <w:lang w:val="en-US" w:eastAsia="zh-CN"/>
          </w:rPr>
          <w:t>产生的</w:t>
        </w:r>
      </w:ins>
      <w:ins w:id="1651" w:author="Janusio" w:date="2018-03-20T16:04:54Z">
        <w:r>
          <w:rPr>
            <w:rFonts w:hint="eastAsia"/>
            <w:color w:val="auto"/>
            <w:szCs w:val="21"/>
            <w:lang w:val="en-US" w:eastAsia="zh-CN"/>
          </w:rPr>
          <w:t>vTPM</w:t>
        </w:r>
      </w:ins>
      <w:ins w:id="1652" w:author="Janusio" w:date="2018-03-20T16:04:55Z">
        <w:r>
          <w:rPr>
            <w:rFonts w:hint="eastAsia"/>
            <w:color w:val="auto"/>
            <w:szCs w:val="21"/>
            <w:lang w:val="en-US" w:eastAsia="zh-CN"/>
          </w:rPr>
          <w:t>进程。</w:t>
        </w:r>
      </w:ins>
      <w:ins w:id="1653" w:author="Janusio" w:date="2018-03-20T16:05:00Z">
        <w:r>
          <w:rPr>
            <w:rFonts w:hint="eastAsia"/>
            <w:color w:val="auto"/>
            <w:szCs w:val="21"/>
            <w:lang w:val="en-US" w:eastAsia="zh-CN"/>
          </w:rPr>
          <w:t>但是，</w:t>
        </w:r>
      </w:ins>
      <w:ins w:id="1654" w:author="Janusio" w:date="2018-03-20T16:05:02Z">
        <w:r>
          <w:rPr>
            <w:rFonts w:hint="eastAsia"/>
            <w:color w:val="auto"/>
            <w:szCs w:val="21"/>
            <w:lang w:val="en-US" w:eastAsia="zh-CN"/>
          </w:rPr>
          <w:t>这两个</w:t>
        </w:r>
      </w:ins>
      <w:ins w:id="1655" w:author="Janusio" w:date="2018-03-20T16:05:03Z">
        <w:r>
          <w:rPr>
            <w:rFonts w:hint="eastAsia"/>
            <w:color w:val="auto"/>
            <w:szCs w:val="21"/>
            <w:lang w:val="en-US" w:eastAsia="zh-CN"/>
          </w:rPr>
          <w:t>实现</w:t>
        </w:r>
      </w:ins>
      <w:ins w:id="1656" w:author="Janusio" w:date="2018-03-20T16:05:04Z">
        <w:r>
          <w:rPr>
            <w:rFonts w:hint="eastAsia"/>
            <w:color w:val="auto"/>
            <w:szCs w:val="21"/>
            <w:lang w:val="en-US" w:eastAsia="zh-CN"/>
          </w:rPr>
          <w:t>方式都</w:t>
        </w:r>
      </w:ins>
      <w:ins w:id="1657" w:author="Janusio" w:date="2018-03-20T16:05:05Z">
        <w:r>
          <w:rPr>
            <w:rFonts w:hint="eastAsia"/>
            <w:color w:val="auto"/>
            <w:szCs w:val="21"/>
            <w:lang w:val="en-US" w:eastAsia="zh-CN"/>
          </w:rPr>
          <w:t>要</w:t>
        </w:r>
      </w:ins>
      <w:ins w:id="1658" w:author="Janusio" w:date="2018-03-20T16:05:07Z">
        <w:r>
          <w:rPr>
            <w:rFonts w:hint="eastAsia"/>
            <w:color w:val="auto"/>
            <w:szCs w:val="21"/>
            <w:lang w:val="en-US" w:eastAsia="zh-CN"/>
          </w:rPr>
          <w:t>保证</w:t>
        </w:r>
      </w:ins>
      <w:ins w:id="1659" w:author="Janusio" w:date="2018-03-20T16:05:10Z">
        <w:r>
          <w:rPr>
            <w:rFonts w:hint="eastAsia"/>
            <w:color w:val="auto"/>
            <w:szCs w:val="21"/>
            <w:lang w:val="en-US" w:eastAsia="zh-CN"/>
          </w:rPr>
          <w:t>vTPM</w:t>
        </w:r>
      </w:ins>
      <w:ins w:id="1660" w:author="Janusio" w:date="2018-03-20T16:05:11Z">
        <w:r>
          <w:rPr>
            <w:rFonts w:hint="eastAsia"/>
            <w:color w:val="auto"/>
            <w:szCs w:val="21"/>
            <w:lang w:val="en-US" w:eastAsia="zh-CN"/>
          </w:rPr>
          <w:t>和</w:t>
        </w:r>
      </w:ins>
      <w:ins w:id="1661" w:author="Janusio" w:date="2018-03-20T16:05:13Z">
        <w:r>
          <w:rPr>
            <w:rFonts w:hint="eastAsia"/>
            <w:color w:val="auto"/>
            <w:szCs w:val="21"/>
            <w:lang w:val="en-US" w:eastAsia="zh-CN"/>
          </w:rPr>
          <w:t>TPM</w:t>
        </w:r>
      </w:ins>
      <w:ins w:id="1662" w:author="Janusio" w:date="2018-03-20T16:05:14Z">
        <w:r>
          <w:rPr>
            <w:rFonts w:hint="eastAsia"/>
            <w:color w:val="auto"/>
            <w:szCs w:val="21"/>
            <w:lang w:val="en-US" w:eastAsia="zh-CN"/>
          </w:rPr>
          <w:t>之间的</w:t>
        </w:r>
      </w:ins>
      <w:ins w:id="1663" w:author="Janusio" w:date="2018-03-20T16:05:20Z">
        <w:r>
          <w:rPr>
            <w:rFonts w:hint="eastAsia"/>
            <w:color w:val="auto"/>
            <w:szCs w:val="21"/>
            <w:lang w:val="en-US" w:eastAsia="zh-CN"/>
          </w:rPr>
          <w:t>紧密</w:t>
        </w:r>
      </w:ins>
      <w:ins w:id="1664" w:author="Janusio" w:date="2018-03-20T16:05:21Z">
        <w:r>
          <w:rPr>
            <w:rFonts w:hint="eastAsia"/>
            <w:color w:val="auto"/>
            <w:szCs w:val="21"/>
            <w:lang w:val="en-US" w:eastAsia="zh-CN"/>
          </w:rPr>
          <w:t>联系，</w:t>
        </w:r>
      </w:ins>
      <w:ins w:id="1665" w:author="Janusio" w:date="2018-03-20T16:05:22Z">
        <w:r>
          <w:rPr>
            <w:rFonts w:hint="eastAsia"/>
            <w:color w:val="auto"/>
            <w:szCs w:val="21"/>
            <w:lang w:val="en-US" w:eastAsia="zh-CN"/>
          </w:rPr>
          <w:t>才可以</w:t>
        </w:r>
      </w:ins>
      <w:ins w:id="1666" w:author="Janusio" w:date="2018-03-20T16:05:23Z">
        <w:r>
          <w:rPr>
            <w:rFonts w:hint="eastAsia"/>
            <w:color w:val="auto"/>
            <w:szCs w:val="21"/>
            <w:lang w:val="en-US" w:eastAsia="zh-CN"/>
          </w:rPr>
          <w:t>保证</w:t>
        </w:r>
      </w:ins>
      <w:ins w:id="1667" w:author="Janusio" w:date="2018-03-20T16:05:25Z">
        <w:r>
          <w:rPr>
            <w:rFonts w:hint="eastAsia"/>
            <w:color w:val="auto"/>
            <w:szCs w:val="21"/>
            <w:lang w:val="en-US" w:eastAsia="zh-CN"/>
          </w:rPr>
          <w:t>v</w:t>
        </w:r>
      </w:ins>
      <w:ins w:id="1668" w:author="Janusio" w:date="2018-03-20T16:05:26Z">
        <w:r>
          <w:rPr>
            <w:rFonts w:hint="eastAsia"/>
            <w:color w:val="auto"/>
            <w:szCs w:val="21"/>
            <w:lang w:val="en-US" w:eastAsia="zh-CN"/>
          </w:rPr>
          <w:t>TP</w:t>
        </w:r>
      </w:ins>
      <w:ins w:id="1669" w:author="Janusio" w:date="2018-03-20T16:05:27Z">
        <w:r>
          <w:rPr>
            <w:rFonts w:hint="eastAsia"/>
            <w:color w:val="auto"/>
            <w:szCs w:val="21"/>
            <w:lang w:val="en-US" w:eastAsia="zh-CN"/>
          </w:rPr>
          <w:t>M</w:t>
        </w:r>
      </w:ins>
      <w:ins w:id="1670" w:author="Janusio" w:date="2018-03-20T16:05:30Z">
        <w:r>
          <w:rPr>
            <w:rFonts w:hint="eastAsia"/>
            <w:color w:val="auto"/>
            <w:szCs w:val="21"/>
            <w:lang w:val="en-US" w:eastAsia="zh-CN"/>
          </w:rPr>
          <w:t>功能的</w:t>
        </w:r>
      </w:ins>
      <w:ins w:id="1671" w:author="Janusio" w:date="2018-03-20T16:05:31Z">
        <w:r>
          <w:rPr>
            <w:rFonts w:hint="eastAsia"/>
            <w:color w:val="auto"/>
            <w:szCs w:val="21"/>
            <w:lang w:val="en-US" w:eastAsia="zh-CN"/>
          </w:rPr>
          <w:t>正常</w:t>
        </w:r>
      </w:ins>
      <w:ins w:id="1672" w:author="Janusio" w:date="2018-03-20T16:05:32Z">
        <w:r>
          <w:rPr>
            <w:rFonts w:hint="eastAsia"/>
            <w:color w:val="auto"/>
            <w:szCs w:val="21"/>
            <w:lang w:val="en-US" w:eastAsia="zh-CN"/>
          </w:rPr>
          <w:t>实现。</w:t>
        </w:r>
      </w:ins>
      <w:del w:id="1673" w:author="Janusio" w:date="2018-03-20T16:05:38Z">
        <w:r>
          <w:rPr>
            <w:rFonts w:hint="eastAsia" w:ascii="Times New Roman" w:hAnsi="Times New Roman"/>
            <w:strike/>
            <w:color w:val="auto"/>
            <w:szCs w:val="21"/>
            <w:rPrChange w:id="1674" w:author="Janusio" w:date="2018-03-20T14:47:29Z">
              <w:rPr>
                <w:rFonts w:hint="eastAsia" w:ascii="Times New Roman" w:hAnsi="Times New Roman"/>
                <w:color w:val="auto"/>
                <w:szCs w:val="21"/>
              </w:rPr>
            </w:rPrChange>
          </w:rPr>
          <w:delText>，</w:delText>
        </w:r>
      </w:del>
      <w:del w:id="1675" w:author="Janusio" w:date="2018-03-20T16:05:38Z">
        <w:r>
          <w:rPr>
            <w:rFonts w:hint="eastAsia" w:ascii="Times New Roman" w:hAnsi="Times New Roman"/>
            <w:strike/>
            <w:color w:val="auto"/>
            <w:szCs w:val="21"/>
            <w:rPrChange w:id="1676" w:author="Janusio" w:date="2018-03-20T14:47:29Z">
              <w:rPr>
                <w:rFonts w:hint="eastAsia" w:ascii="Times New Roman" w:hAnsi="Times New Roman"/>
                <w:color w:val="auto"/>
                <w:szCs w:val="21"/>
              </w:rPr>
            </w:rPrChange>
          </w:rPr>
          <w:delText>值得</w:delText>
        </w:r>
      </w:del>
      <w:del w:id="1677" w:author="Janusio" w:date="2018-03-20T16:05:38Z">
        <w:r>
          <w:rPr>
            <w:rFonts w:ascii="Times New Roman" w:hAnsi="Times New Roman"/>
            <w:strike/>
            <w:color w:val="auto"/>
            <w:szCs w:val="21"/>
            <w:rPrChange w:id="1678" w:author="Janusio" w:date="2018-03-20T14:47:29Z">
              <w:rPr>
                <w:rFonts w:ascii="Times New Roman" w:hAnsi="Times New Roman"/>
                <w:color w:val="auto"/>
                <w:szCs w:val="21"/>
              </w:rPr>
            </w:rPrChange>
          </w:rPr>
          <w:delText>注意的是，v</w:delText>
        </w:r>
      </w:del>
      <w:del w:id="1679" w:author="Janusio" w:date="2018-03-20T16:05:38Z">
        <w:r>
          <w:rPr>
            <w:rFonts w:hint="eastAsia" w:ascii="Times New Roman" w:hAnsi="Times New Roman"/>
            <w:strike/>
            <w:color w:val="auto"/>
            <w:szCs w:val="21"/>
            <w:rPrChange w:id="1680" w:author="Janusio" w:date="2018-03-20T14:47:29Z">
              <w:rPr>
                <w:rFonts w:hint="eastAsia" w:ascii="Times New Roman" w:hAnsi="Times New Roman"/>
                <w:color w:val="auto"/>
                <w:szCs w:val="21"/>
              </w:rPr>
            </w:rPrChange>
          </w:rPr>
          <w:delText>TPM</w:delText>
        </w:r>
      </w:del>
      <w:del w:id="1681" w:author="Janusio" w:date="2018-03-20T16:05:38Z">
        <w:r>
          <w:rPr>
            <w:rFonts w:ascii="Times New Roman" w:hAnsi="Times New Roman"/>
            <w:strike/>
            <w:color w:val="auto"/>
            <w:szCs w:val="21"/>
            <w:rPrChange w:id="1682" w:author="Janusio" w:date="2018-03-20T14:47:29Z">
              <w:rPr>
                <w:rFonts w:ascii="Times New Roman" w:hAnsi="Times New Roman"/>
                <w:color w:val="auto"/>
                <w:szCs w:val="21"/>
              </w:rPr>
            </w:rPrChange>
          </w:rPr>
          <w:delText>的信任属性与其实现方式密切相关，它可能实现为一个微内核系统或一个应用进程，而且需要</w:delText>
        </w:r>
      </w:del>
      <w:del w:id="1683" w:author="Janusio" w:date="2018-03-20T16:05:38Z">
        <w:r>
          <w:rPr>
            <w:rFonts w:hint="eastAsia" w:ascii="Times New Roman" w:hAnsi="Times New Roman"/>
            <w:strike/>
            <w:color w:val="auto"/>
            <w:szCs w:val="21"/>
            <w:rPrChange w:id="1684" w:author="Janusio" w:date="2018-03-20T14:47:29Z">
              <w:rPr>
                <w:rFonts w:hint="eastAsia" w:ascii="Times New Roman" w:hAnsi="Times New Roman"/>
                <w:color w:val="auto"/>
                <w:szCs w:val="21"/>
              </w:rPr>
            </w:rPrChange>
          </w:rPr>
          <w:delText>建立</w:delText>
        </w:r>
      </w:del>
      <w:del w:id="1685" w:author="Janusio" w:date="2018-03-20T16:05:38Z">
        <w:r>
          <w:rPr>
            <w:rFonts w:ascii="Times New Roman" w:hAnsi="Times New Roman"/>
            <w:strike/>
            <w:color w:val="auto"/>
            <w:szCs w:val="21"/>
            <w:rPrChange w:id="1686" w:author="Janusio" w:date="2018-03-20T14:47:29Z">
              <w:rPr>
                <w:rFonts w:ascii="Times New Roman" w:hAnsi="Times New Roman"/>
                <w:color w:val="auto"/>
                <w:szCs w:val="21"/>
              </w:rPr>
            </w:rPrChange>
          </w:rPr>
          <w:delText>v</w:delText>
        </w:r>
      </w:del>
      <w:del w:id="1687" w:author="Janusio" w:date="2018-03-20T16:05:38Z">
        <w:r>
          <w:rPr>
            <w:rFonts w:hint="eastAsia" w:ascii="Times New Roman" w:hAnsi="Times New Roman"/>
            <w:strike/>
            <w:color w:val="auto"/>
            <w:szCs w:val="21"/>
            <w:rPrChange w:id="1688" w:author="Janusio" w:date="2018-03-20T14:47:29Z">
              <w:rPr>
                <w:rFonts w:hint="eastAsia" w:ascii="Times New Roman" w:hAnsi="Times New Roman"/>
                <w:color w:val="auto"/>
                <w:szCs w:val="21"/>
              </w:rPr>
            </w:rPrChange>
          </w:rPr>
          <w:delText>TPM</w:delText>
        </w:r>
      </w:del>
      <w:del w:id="1689" w:author="Janusio" w:date="2018-03-20T16:05:38Z">
        <w:r>
          <w:rPr>
            <w:rFonts w:ascii="Times New Roman" w:hAnsi="Times New Roman"/>
            <w:strike/>
            <w:color w:val="auto"/>
            <w:szCs w:val="21"/>
            <w:rPrChange w:id="1690" w:author="Janusio" w:date="2018-03-20T14:47:29Z">
              <w:rPr>
                <w:rFonts w:ascii="Times New Roman" w:hAnsi="Times New Roman"/>
                <w:color w:val="auto"/>
                <w:szCs w:val="21"/>
              </w:rPr>
            </w:rPrChange>
          </w:rPr>
          <w:delText>与</w:delText>
        </w:r>
      </w:del>
      <w:del w:id="1691" w:author="Janusio" w:date="2018-03-20T16:05:38Z">
        <w:r>
          <w:rPr>
            <w:rFonts w:hint="eastAsia" w:ascii="Times New Roman" w:hAnsi="Times New Roman"/>
            <w:strike/>
            <w:color w:val="auto"/>
            <w:szCs w:val="21"/>
            <w:rPrChange w:id="1692" w:author="Janusio" w:date="2018-03-20T14:47:29Z">
              <w:rPr>
                <w:rFonts w:hint="eastAsia" w:ascii="Times New Roman" w:hAnsi="Times New Roman"/>
                <w:color w:val="auto"/>
                <w:szCs w:val="21"/>
              </w:rPr>
            </w:rPrChange>
          </w:rPr>
          <w:delText>TPM</w:delText>
        </w:r>
      </w:del>
      <w:del w:id="1693" w:author="Janusio" w:date="2018-03-20T16:05:38Z">
        <w:r>
          <w:rPr>
            <w:rFonts w:ascii="Times New Roman" w:hAnsi="Times New Roman"/>
            <w:strike/>
            <w:color w:val="auto"/>
            <w:szCs w:val="21"/>
            <w:rPrChange w:id="1694" w:author="Janusio" w:date="2018-03-20T14:47:29Z">
              <w:rPr>
                <w:rFonts w:ascii="Times New Roman" w:hAnsi="Times New Roman"/>
                <w:color w:val="auto"/>
                <w:szCs w:val="21"/>
              </w:rPr>
            </w:rPrChange>
          </w:rPr>
          <w:delText>之间的强依赖关系，以硬件信任根保障v</w:delText>
        </w:r>
      </w:del>
      <w:del w:id="1695" w:author="Janusio" w:date="2018-03-20T16:05:38Z">
        <w:r>
          <w:rPr>
            <w:rFonts w:hint="eastAsia" w:ascii="Times New Roman" w:hAnsi="Times New Roman"/>
            <w:strike/>
            <w:color w:val="auto"/>
            <w:szCs w:val="21"/>
            <w:rPrChange w:id="1696" w:author="Janusio" w:date="2018-03-20T14:47:29Z">
              <w:rPr>
                <w:rFonts w:hint="eastAsia" w:ascii="Times New Roman" w:hAnsi="Times New Roman"/>
                <w:color w:val="auto"/>
                <w:szCs w:val="21"/>
              </w:rPr>
            </w:rPrChange>
          </w:rPr>
          <w:delText>TPM</w:delText>
        </w:r>
      </w:del>
      <w:del w:id="1697" w:author="Janusio" w:date="2018-03-20T16:05:38Z">
        <w:r>
          <w:rPr>
            <w:rFonts w:ascii="Times New Roman" w:hAnsi="Times New Roman"/>
            <w:strike/>
            <w:color w:val="auto"/>
            <w:szCs w:val="21"/>
            <w:rPrChange w:id="1698" w:author="Janusio" w:date="2018-03-20T14:47:29Z">
              <w:rPr>
                <w:rFonts w:ascii="Times New Roman" w:hAnsi="Times New Roman"/>
                <w:color w:val="auto"/>
                <w:szCs w:val="21"/>
              </w:rPr>
            </w:rPrChange>
          </w:rPr>
          <w:delText>的可信</w:delText>
        </w:r>
      </w:del>
      <w:del w:id="1699" w:author="Janusio" w:date="2018-03-20T16:05:38Z">
        <w:r>
          <w:rPr>
            <w:rFonts w:hint="eastAsia" w:ascii="Times New Roman" w:hAnsi="Times New Roman"/>
            <w:strike/>
            <w:color w:val="auto"/>
            <w:szCs w:val="21"/>
            <w:rPrChange w:id="1700" w:author="Janusio" w:date="2018-03-20T14:47:29Z">
              <w:rPr>
                <w:rFonts w:hint="eastAsia" w:ascii="Times New Roman" w:hAnsi="Times New Roman"/>
                <w:color w:val="auto"/>
                <w:szCs w:val="21"/>
              </w:rPr>
            </w:rPrChange>
          </w:rPr>
          <w:delText>。</w:delText>
        </w:r>
      </w:del>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 xml:space="preserve">(vTPM, </w:t>
      </w:r>
      <w:ins w:id="1701" w:author="Janusio" w:date="2018-03-20T16:07:05Z">
        <w:r>
          <w:rPr>
            <w:rFonts w:hint="eastAsia" w:ascii="Times New Roman" w:hAnsi="Times New Roman"/>
            <w:color w:val="auto"/>
            <w:szCs w:val="21"/>
          </w:rPr>
          <w:t>TC</w:t>
        </w:r>
      </w:ins>
      <w:ins w:id="1702" w:author="Janusio" w:date="2018-03-20T16:07:05Z">
        <w:r>
          <w:rPr>
            <w:rFonts w:hint="eastAsia" w:ascii="Times New Roman" w:hAnsi="Times New Roman"/>
            <w:color w:val="auto"/>
            <w:szCs w:val="21"/>
            <w:vertAlign w:val="subscript"/>
            <w:rPrChange w:id="1703" w:author="Janusio" w:date="2018-03-20T16:07:09Z">
              <w:rPr>
                <w:rFonts w:hint="eastAsia" w:ascii="Times New Roman" w:hAnsi="Times New Roman"/>
                <w:color w:val="auto"/>
                <w:szCs w:val="21"/>
              </w:rPr>
            </w:rPrChange>
          </w:rPr>
          <w:t>vTPM</w:t>
        </w:r>
      </w:ins>
      <w:r>
        <w:rPr>
          <w:rFonts w:hint="eastAsia" w:ascii="Times New Roman" w:hAnsi="Times New Roman"/>
          <w:color w:val="auto"/>
          <w:szCs w:val="21"/>
        </w:rPr>
        <w:t>)</w:t>
      </w:r>
      <w:r>
        <w:rPr>
          <w:rFonts w:ascii="Times New Roman" w:hAnsi="Times New Roman"/>
          <w:color w:val="auto"/>
          <w:szCs w:val="21"/>
        </w:rPr>
        <w:t xml:space="preserve"> </w:t>
      </w:r>
      <w:ins w:id="1704" w:author="Janusio" w:date="2018-03-20T16:07:33Z">
        <w:r>
          <w:rPr>
            <w:rFonts w:hint="eastAsia"/>
            <w:color w:val="auto"/>
            <w:szCs w:val="21"/>
            <w:lang w:eastAsia="zh-CN"/>
          </w:rPr>
          <w:t>，</w:t>
        </w:r>
      </w:ins>
      <w:ins w:id="1705" w:author="Janusio" w:date="2018-03-20T16:07:34Z">
        <w:r>
          <w:rPr>
            <w:rFonts w:hint="eastAsia"/>
            <w:color w:val="auto"/>
            <w:szCs w:val="21"/>
            <w:lang w:val="en-US" w:eastAsia="zh-CN"/>
          </w:rPr>
          <w:t>表示</w:t>
        </w:r>
      </w:ins>
      <w:ins w:id="1706" w:author="Janusio" w:date="2018-03-20T16:07:56Z">
        <w:r>
          <w:rPr>
            <w:rFonts w:hint="eastAsia"/>
            <w:color w:val="auto"/>
            <w:szCs w:val="21"/>
            <w:lang w:val="en-US" w:eastAsia="zh-CN"/>
          </w:rPr>
          <w:t>对</w:t>
        </w:r>
      </w:ins>
      <w:ins w:id="1707" w:author="Janusio" w:date="2018-03-20T16:07:58Z">
        <w:r>
          <w:rPr>
            <w:rFonts w:hint="eastAsia"/>
            <w:color w:val="auto"/>
            <w:szCs w:val="21"/>
            <w:lang w:val="en-US" w:eastAsia="zh-CN"/>
          </w:rPr>
          <w:t>外部实体</w:t>
        </w:r>
      </w:ins>
      <w:ins w:id="1708" w:author="Janusio" w:date="2018-03-20T16:08:00Z">
        <w:r>
          <w:rPr>
            <w:rFonts w:hint="eastAsia"/>
            <w:color w:val="auto"/>
            <w:szCs w:val="21"/>
            <w:lang w:val="en-US" w:eastAsia="zh-CN"/>
          </w:rPr>
          <w:t>验证</w:t>
        </w:r>
      </w:ins>
      <w:ins w:id="1709" w:author="Janusio" w:date="2018-03-20T16:08:07Z">
        <w:r>
          <w:rPr>
            <w:rFonts w:hint="eastAsia"/>
            <w:color w:val="auto"/>
            <w:szCs w:val="21"/>
            <w:lang w:val="en-US" w:eastAsia="zh-CN"/>
          </w:rPr>
          <w:t>vTPM</w:t>
        </w:r>
      </w:ins>
      <w:ins w:id="1710" w:author="Janusio" w:date="2018-03-20T16:08:08Z">
        <w:r>
          <w:rPr>
            <w:rFonts w:hint="eastAsia"/>
            <w:color w:val="auto"/>
            <w:szCs w:val="21"/>
            <w:lang w:val="en-US" w:eastAsia="zh-CN"/>
          </w:rPr>
          <w:t>所</w:t>
        </w:r>
      </w:ins>
      <w:ins w:id="1711" w:author="Janusio" w:date="2018-03-20T16:08:11Z">
        <w:r>
          <w:rPr>
            <w:rFonts w:hint="eastAsia"/>
            <w:color w:val="auto"/>
            <w:szCs w:val="21"/>
            <w:lang w:val="en-US" w:eastAsia="zh-CN"/>
          </w:rPr>
          <w:t>拥有的</w:t>
        </w:r>
      </w:ins>
      <w:ins w:id="1712" w:author="Janusio" w:date="2018-03-20T16:08:12Z">
        <w:r>
          <w:rPr>
            <w:rFonts w:hint="eastAsia"/>
            <w:color w:val="auto"/>
            <w:szCs w:val="21"/>
            <w:lang w:val="en-US" w:eastAsia="zh-CN"/>
          </w:rPr>
          <w:t>信任属性</w:t>
        </w:r>
      </w:ins>
      <w:ins w:id="1713" w:author="Janusio" w:date="2018-03-20T16:08:15Z">
        <w:r>
          <w:rPr>
            <w:rFonts w:hint="eastAsia" w:ascii="Times New Roman" w:hAnsi="Times New Roman"/>
            <w:strike w:val="0"/>
            <w:color w:val="auto"/>
            <w:szCs w:val="21"/>
            <w:rPrChange w:id="1714" w:author="Janusio" w:date="2018-03-20T16:08:22Z">
              <w:rPr>
                <w:rFonts w:hint="eastAsia" w:ascii="Times New Roman" w:hAnsi="Times New Roman"/>
                <w:strike/>
                <w:color w:val="auto"/>
                <w:szCs w:val="21"/>
              </w:rPr>
            </w:rPrChange>
          </w:rPr>
          <w:t>TC</w:t>
        </w:r>
      </w:ins>
      <w:ins w:id="1715" w:author="Janusio" w:date="2018-03-20T16:08:15Z">
        <w:r>
          <w:rPr>
            <w:rFonts w:hint="eastAsia" w:ascii="Times New Roman" w:hAnsi="Times New Roman"/>
            <w:strike w:val="0"/>
            <w:color w:val="auto"/>
            <w:szCs w:val="21"/>
            <w:vertAlign w:val="subscript"/>
            <w:rPrChange w:id="1716" w:author="Janusio" w:date="2018-03-20T16:08:22Z">
              <w:rPr>
                <w:rFonts w:hint="eastAsia" w:ascii="Times New Roman" w:hAnsi="Times New Roman"/>
                <w:strike/>
                <w:color w:val="auto"/>
                <w:szCs w:val="21"/>
                <w:vertAlign w:val="subscript"/>
              </w:rPr>
            </w:rPrChange>
          </w:rPr>
          <w:t>vTPM</w:t>
        </w:r>
      </w:ins>
      <w:ins w:id="1717" w:author="Janusio" w:date="2018-03-20T16:08:24Z">
        <w:r>
          <w:rPr>
            <w:rFonts w:hint="eastAsia"/>
            <w:strike w:val="0"/>
            <w:color w:val="auto"/>
            <w:szCs w:val="21"/>
            <w:vertAlign w:val="baseline"/>
            <w:lang w:eastAsia="zh-CN"/>
            <w:rPrChange w:id="1718" w:author="Janusio" w:date="2018-03-20T16:08:30Z">
              <w:rPr>
                <w:rFonts w:hint="eastAsia"/>
                <w:strike w:val="0"/>
                <w:color w:val="auto"/>
                <w:szCs w:val="21"/>
                <w:vertAlign w:val="subscript"/>
                <w:lang w:eastAsia="zh-CN"/>
              </w:rPr>
            </w:rPrChange>
          </w:rPr>
          <w:t>。</w:t>
        </w:r>
      </w:ins>
      <w:del w:id="1719" w:author="Janusio" w:date="2018-03-20T16:07:27Z">
        <w:r>
          <w:rPr>
            <w:rFonts w:ascii="Times New Roman" w:hAnsi="Times New Roman"/>
            <w:strike/>
            <w:color w:val="auto"/>
            <w:szCs w:val="21"/>
            <w:rPrChange w:id="1720" w:author="Janusio" w:date="2018-03-20T14:47:44Z">
              <w:rPr>
                <w:rFonts w:ascii="Times New Roman" w:hAnsi="Times New Roman"/>
                <w:color w:val="auto"/>
                <w:szCs w:val="21"/>
              </w:rPr>
            </w:rPrChange>
          </w:rPr>
          <w:delText>表示对外验证</w:delText>
        </w:r>
      </w:del>
      <w:del w:id="1721" w:author="Janusio" w:date="2018-03-20T16:07:27Z">
        <w:r>
          <w:rPr>
            <w:rFonts w:hint="eastAsia" w:ascii="Times New Roman" w:hAnsi="Times New Roman"/>
            <w:strike/>
            <w:color w:val="auto"/>
            <w:szCs w:val="21"/>
            <w:rPrChange w:id="1722" w:author="Janusio" w:date="2018-03-20T14:47:44Z">
              <w:rPr>
                <w:rFonts w:hint="eastAsia" w:ascii="Times New Roman" w:hAnsi="Times New Roman"/>
                <w:color w:val="auto"/>
                <w:szCs w:val="21"/>
              </w:rPr>
            </w:rPrChange>
          </w:rPr>
          <w:delText>vTPM</w:delText>
        </w:r>
      </w:del>
      <w:del w:id="1723" w:author="Janusio" w:date="2018-03-20T16:07:27Z">
        <w:r>
          <w:rPr>
            <w:rFonts w:ascii="Times New Roman" w:hAnsi="Times New Roman"/>
            <w:strike/>
            <w:color w:val="auto"/>
            <w:szCs w:val="21"/>
            <w:rPrChange w:id="1724" w:author="Janusio" w:date="2018-03-20T14:47:44Z">
              <w:rPr>
                <w:rFonts w:ascii="Times New Roman" w:hAnsi="Times New Roman"/>
                <w:color w:val="auto"/>
                <w:szCs w:val="21"/>
              </w:rPr>
            </w:rPrChange>
          </w:rPr>
          <w:delText>所声称的信任属性</w:delText>
        </w:r>
      </w:del>
      <w:del w:id="1725" w:author="Janusio" w:date="2018-03-20T16:07:27Z">
        <w:r>
          <w:rPr>
            <w:rFonts w:hint="eastAsia" w:ascii="Times New Roman" w:hAnsi="Times New Roman"/>
            <w:strike/>
            <w:color w:val="auto"/>
            <w:szCs w:val="21"/>
            <w:rPrChange w:id="1726" w:author="Janusio" w:date="2018-03-20T14:47:44Z">
              <w:rPr>
                <w:rFonts w:hint="eastAsia" w:ascii="Times New Roman" w:hAnsi="Times New Roman"/>
                <w:color w:val="auto"/>
                <w:szCs w:val="21"/>
              </w:rPr>
            </w:rPrChange>
          </w:rPr>
          <w:delText>TC</w:delText>
        </w:r>
      </w:del>
      <w:del w:id="1727" w:author="Janusio" w:date="2018-03-20T16:07:27Z">
        <w:r>
          <w:rPr>
            <w:rFonts w:hint="eastAsia" w:ascii="Times New Roman" w:hAnsi="Times New Roman"/>
            <w:strike/>
            <w:color w:val="auto"/>
            <w:szCs w:val="21"/>
            <w:vertAlign w:val="subscript"/>
            <w:rPrChange w:id="1728" w:author="Janusio" w:date="2018-03-20T14:47:44Z">
              <w:rPr>
                <w:rFonts w:hint="eastAsia" w:ascii="Times New Roman" w:hAnsi="Times New Roman"/>
                <w:color w:val="auto"/>
                <w:szCs w:val="21"/>
                <w:vertAlign w:val="subscript"/>
              </w:rPr>
            </w:rPrChange>
          </w:rPr>
          <w:delText>vTPM</w:delText>
        </w:r>
      </w:del>
      <w:del w:id="1729" w:author="Janusio" w:date="2018-03-20T16:07:27Z">
        <w:r>
          <w:rPr>
            <w:rFonts w:ascii="Times New Roman" w:hAnsi="Times New Roman"/>
            <w:strike/>
            <w:color w:val="auto"/>
            <w:szCs w:val="21"/>
            <w:rPrChange w:id="1730" w:author="Janusio" w:date="2018-03-20T14:47:44Z">
              <w:rPr>
                <w:rFonts w:ascii="Times New Roman" w:hAnsi="Times New Roman"/>
                <w:color w:val="auto"/>
                <w:szCs w:val="21"/>
              </w:rPr>
            </w:rPrChange>
          </w:rPr>
          <w:delText>，使远程验证者R相信TVP-Q</w:delText>
        </w:r>
      </w:del>
      <w:del w:id="1731" w:author="Janusio" w:date="2018-03-20T16:07:27Z">
        <w:r>
          <w:rPr>
            <w:rFonts w:hint="eastAsia" w:ascii="Times New Roman" w:hAnsi="Times New Roman"/>
            <w:strike/>
            <w:color w:val="auto"/>
            <w:szCs w:val="21"/>
            <w:rPrChange w:id="1732" w:author="Janusio" w:date="2018-03-20T14:47:44Z">
              <w:rPr>
                <w:rFonts w:hint="eastAsia" w:ascii="Times New Roman" w:hAnsi="Times New Roman"/>
                <w:color w:val="auto"/>
                <w:szCs w:val="21"/>
              </w:rPr>
            </w:rPrChange>
          </w:rPr>
          <w:delText>T的vTPM</w:delText>
        </w:r>
      </w:del>
      <w:del w:id="1733" w:author="Janusio" w:date="2018-03-20T16:07:27Z">
        <w:r>
          <w:rPr>
            <w:rFonts w:ascii="Times New Roman" w:hAnsi="Times New Roman"/>
            <w:strike/>
            <w:color w:val="auto"/>
            <w:szCs w:val="21"/>
            <w:rPrChange w:id="1734" w:author="Janusio" w:date="2018-03-20T14:47:44Z">
              <w:rPr>
                <w:rFonts w:ascii="Times New Roman" w:hAnsi="Times New Roman"/>
                <w:color w:val="auto"/>
                <w:szCs w:val="21"/>
              </w:rPr>
            </w:rPrChange>
          </w:rPr>
          <w:delText>拥有这样的信任链属性</w:delText>
        </w:r>
      </w:del>
      <w:del w:id="1735" w:author="Janusio" w:date="2018-03-20T16:07:27Z">
        <w:r>
          <w:rPr>
            <w:rFonts w:hint="eastAsia" w:ascii="Times New Roman" w:hAnsi="Times New Roman"/>
            <w:strike/>
            <w:color w:val="auto"/>
            <w:szCs w:val="21"/>
            <w:rPrChange w:id="1736" w:author="Janusio" w:date="2018-03-20T14:47:44Z">
              <w:rPr>
                <w:rFonts w:hint="eastAsia" w:ascii="Times New Roman" w:hAnsi="Times New Roman"/>
                <w:color w:val="auto"/>
                <w:szCs w:val="21"/>
              </w:rPr>
            </w:rPrChange>
          </w:rPr>
          <w:delText>TC</w:delText>
        </w:r>
      </w:del>
      <w:del w:id="1737" w:author="Janusio" w:date="2018-03-20T16:07:27Z">
        <w:r>
          <w:rPr>
            <w:rFonts w:hint="eastAsia" w:ascii="Times New Roman" w:hAnsi="Times New Roman"/>
            <w:strike/>
            <w:color w:val="auto"/>
            <w:szCs w:val="21"/>
            <w:vertAlign w:val="subscript"/>
            <w:rPrChange w:id="1738" w:author="Janusio" w:date="2018-03-20T14:47:44Z">
              <w:rPr>
                <w:rFonts w:hint="eastAsia" w:ascii="Times New Roman" w:hAnsi="Times New Roman"/>
                <w:color w:val="auto"/>
                <w:szCs w:val="21"/>
                <w:vertAlign w:val="subscript"/>
              </w:rPr>
            </w:rPrChange>
          </w:rPr>
          <w:delText>vTPM</w:delText>
        </w:r>
      </w:del>
      <w:del w:id="1739" w:author="Janusio" w:date="2018-03-20T16:07:27Z">
        <w:r>
          <w:rPr>
            <w:rFonts w:ascii="Times New Roman" w:hAnsi="Times New Roman"/>
            <w:strike/>
            <w:color w:val="auto"/>
            <w:szCs w:val="21"/>
            <w:rPrChange w:id="1740" w:author="Janusio" w:date="2018-03-20T14:47:44Z">
              <w:rPr>
                <w:rFonts w:ascii="Times New Roman" w:hAnsi="Times New Roman"/>
                <w:color w:val="auto"/>
                <w:szCs w:val="21"/>
              </w:rPr>
            </w:rPrChange>
          </w:rPr>
          <w:delText>；</w:delText>
        </w:r>
      </w:del>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741" w:author="Janusio" w:date="2018-03-20T13:16:55Z">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742" w:author="Janusio" w:date="2018-03-20T16:09:24Z">
        <w:r>
          <w:rPr>
            <w:rFonts w:hint="eastAsia"/>
            <w:strike w:val="0"/>
            <w:color w:val="auto"/>
            <w:szCs w:val="21"/>
            <w:lang w:val="en-US" w:eastAsia="zh-CN"/>
            <w:rPrChange w:id="1743" w:author="Janusio" w:date="2018-03-20T16:09:28Z">
              <w:rPr>
                <w:rFonts w:hint="eastAsia"/>
                <w:strike/>
                <w:color w:val="auto"/>
                <w:szCs w:val="21"/>
                <w:lang w:val="en-US" w:eastAsia="zh-CN"/>
              </w:rPr>
            </w:rPrChange>
          </w:rPr>
          <w:t>同理，</w:t>
        </w:r>
      </w:ins>
      <w:ins w:id="1744" w:author="Janusio" w:date="2018-03-20T16:09:34Z">
        <w:r>
          <w:rPr>
            <w:rFonts w:hint="eastAsia"/>
            <w:strike w:val="0"/>
            <w:color w:val="auto"/>
            <w:szCs w:val="21"/>
            <w:lang w:val="en-US" w:eastAsia="zh-CN"/>
          </w:rPr>
          <w:t>用户</w:t>
        </w:r>
      </w:ins>
      <w:ins w:id="1745" w:author="Janusio" w:date="2018-03-20T16:09:35Z">
        <w:r>
          <w:rPr>
            <w:rFonts w:hint="eastAsia"/>
            <w:strike w:val="0"/>
            <w:color w:val="auto"/>
            <w:szCs w:val="21"/>
            <w:lang w:val="en-US" w:eastAsia="zh-CN"/>
          </w:rPr>
          <w:t>虚拟机</w:t>
        </w:r>
      </w:ins>
      <w:ins w:id="1746" w:author="Janusio" w:date="2018-03-20T16:09:36Z">
        <w:r>
          <w:rPr>
            <w:rFonts w:hint="eastAsia"/>
            <w:strike w:val="0"/>
            <w:color w:val="auto"/>
            <w:szCs w:val="21"/>
            <w:lang w:val="en-US" w:eastAsia="zh-CN"/>
          </w:rPr>
          <w:t>vm</w:t>
        </w:r>
      </w:ins>
      <w:ins w:id="1747" w:author="Janusio" w:date="2018-03-20T16:09:37Z">
        <w:r>
          <w:rPr>
            <w:rFonts w:hint="eastAsia"/>
            <w:strike w:val="0"/>
            <w:color w:val="auto"/>
            <w:szCs w:val="21"/>
            <w:lang w:val="en-US" w:eastAsia="zh-CN"/>
          </w:rPr>
          <w:t>的</w:t>
        </w:r>
      </w:ins>
      <w:ins w:id="1748" w:author="Janusio" w:date="2018-03-20T16:09:39Z">
        <w:r>
          <w:rPr>
            <w:rFonts w:hint="eastAsia"/>
            <w:strike w:val="0"/>
            <w:color w:val="auto"/>
            <w:szCs w:val="21"/>
            <w:lang w:val="en-US" w:eastAsia="zh-CN"/>
          </w:rPr>
          <w:t>信任</w:t>
        </w:r>
      </w:ins>
      <w:ins w:id="1749" w:author="Janusio" w:date="2018-03-20T16:09:40Z">
        <w:r>
          <w:rPr>
            <w:rFonts w:hint="eastAsia"/>
            <w:strike w:val="0"/>
            <w:color w:val="auto"/>
            <w:szCs w:val="21"/>
            <w:lang w:val="en-US" w:eastAsia="zh-CN"/>
          </w:rPr>
          <w:t>属性</w:t>
        </w:r>
      </w:ins>
      <w:ins w:id="1750" w:author="Janusio" w:date="2018-03-20T16:09:42Z">
        <w:r>
          <w:rPr>
            <w:rFonts w:hint="eastAsia"/>
            <w:strike w:val="0"/>
            <w:color w:val="auto"/>
            <w:szCs w:val="21"/>
            <w:lang w:val="en-US" w:eastAsia="zh-CN"/>
          </w:rPr>
          <w:t>可</w:t>
        </w:r>
      </w:ins>
      <w:ins w:id="1751" w:author="Janusio" w:date="2018-03-20T16:09:43Z">
        <w:r>
          <w:rPr>
            <w:rFonts w:hint="eastAsia"/>
            <w:strike w:val="0"/>
            <w:color w:val="auto"/>
            <w:szCs w:val="21"/>
            <w:lang w:val="en-US" w:eastAsia="zh-CN"/>
          </w:rPr>
          <w:t>表示为</w:t>
        </w:r>
      </w:ins>
      <w:ins w:id="1752" w:author="Janusio" w:date="2018-03-20T16:09:44Z">
        <w:r>
          <w:rPr>
            <w:rFonts w:hint="eastAsia"/>
            <w:strike w:val="0"/>
            <w:color w:val="auto"/>
            <w:szCs w:val="21"/>
            <w:lang w:val="en-US" w:eastAsia="zh-CN"/>
          </w:rPr>
          <w:t>：</w:t>
        </w:r>
      </w:ins>
      <w:ins w:id="1753" w:author="Janusio" w:date="2018-03-20T16:09:49Z">
        <w:r>
          <w:rPr>
            <w:rFonts w:ascii="Times New Roman" w:hAnsi="Times New Roman"/>
            <w:strike w:val="0"/>
            <w:color w:val="auto"/>
            <w:szCs w:val="21"/>
            <w:rPrChange w:id="1754" w:author="Janusio" w:date="2018-03-20T16:09:55Z">
              <w:rPr>
                <w:rFonts w:ascii="Times New Roman" w:hAnsi="Times New Roman"/>
                <w:strike/>
                <w:color w:val="auto"/>
                <w:szCs w:val="21"/>
              </w:rPr>
            </w:rPrChange>
          </w:rPr>
          <w:t>TP</w:t>
        </w:r>
      </w:ins>
      <w:ins w:id="1755" w:author="Janusio" w:date="2018-03-20T16:09:49Z">
        <w:r>
          <w:rPr>
            <w:rFonts w:hint="eastAsia" w:ascii="Times New Roman" w:hAnsi="Times New Roman"/>
            <w:strike w:val="0"/>
            <w:color w:val="auto"/>
            <w:szCs w:val="21"/>
            <w:vertAlign w:val="subscript"/>
            <w:rPrChange w:id="1756" w:author="Janusio" w:date="2018-03-20T16:09:55Z">
              <w:rPr>
                <w:rFonts w:hint="eastAsia" w:ascii="Times New Roman" w:hAnsi="Times New Roman"/>
                <w:strike/>
                <w:color w:val="auto"/>
                <w:szCs w:val="21"/>
                <w:vertAlign w:val="subscript"/>
              </w:rPr>
            </w:rPrChange>
          </w:rPr>
          <w:t>vm</w:t>
        </w:r>
      </w:ins>
      <w:ins w:id="1757" w:author="Janusio" w:date="2018-03-20T16:09:49Z">
        <w:r>
          <w:rPr>
            <w:rFonts w:ascii="Times New Roman" w:hAnsi="Times New Roman"/>
            <w:strike w:val="0"/>
            <w:color w:val="auto"/>
            <w:szCs w:val="21"/>
            <w:rPrChange w:id="1758" w:author="Janusio" w:date="2018-03-20T16:09:55Z">
              <w:rPr>
                <w:rFonts w:ascii="Times New Roman" w:hAnsi="Times New Roman"/>
                <w:strike/>
                <w:color w:val="auto"/>
                <w:szCs w:val="21"/>
              </w:rPr>
            </w:rPrChange>
          </w:rPr>
          <w:t>:={TC</w:t>
        </w:r>
      </w:ins>
      <w:ins w:id="1759" w:author="Janusio" w:date="2018-03-20T16:09:49Z">
        <w:r>
          <w:rPr>
            <w:rFonts w:hint="eastAsia" w:ascii="Times New Roman" w:hAnsi="Times New Roman"/>
            <w:strike w:val="0"/>
            <w:color w:val="auto"/>
            <w:szCs w:val="21"/>
            <w:vertAlign w:val="subscript"/>
            <w:rPrChange w:id="1760" w:author="Janusio" w:date="2018-03-20T16:09:55Z">
              <w:rPr>
                <w:rFonts w:hint="eastAsia" w:ascii="Times New Roman" w:hAnsi="Times New Roman"/>
                <w:strike/>
                <w:color w:val="auto"/>
                <w:szCs w:val="21"/>
                <w:vertAlign w:val="subscript"/>
              </w:rPr>
            </w:rPrChange>
          </w:rPr>
          <w:t>vm</w:t>
        </w:r>
      </w:ins>
      <w:ins w:id="1761" w:author="Janusio" w:date="2018-03-20T16:09:49Z">
        <w:r>
          <w:rPr>
            <w:rFonts w:hint="eastAsia" w:ascii="Times New Roman" w:hAnsi="Times New Roman"/>
            <w:strike w:val="0"/>
            <w:color w:val="auto"/>
            <w:szCs w:val="21"/>
            <w:rPrChange w:id="1762" w:author="Janusio" w:date="2018-03-20T16:09:55Z">
              <w:rPr>
                <w:rFonts w:hint="eastAsia" w:ascii="Times New Roman" w:hAnsi="Times New Roman"/>
                <w:strike/>
                <w:color w:val="auto"/>
                <w:szCs w:val="21"/>
              </w:rPr>
            </w:rPrChange>
          </w:rPr>
          <w:t xml:space="preserve">, </w:t>
        </w:r>
      </w:ins>
      <w:ins w:id="1763" w:author="Janusio" w:date="2018-03-20T16:09:49Z">
        <w:r>
          <w:rPr>
            <w:rFonts w:ascii="Times New Roman" w:hAnsi="Times New Roman"/>
            <w:strike w:val="0"/>
            <w:color w:val="auto"/>
            <w:szCs w:val="21"/>
            <w:rPrChange w:id="1764" w:author="Janusio" w:date="2018-03-20T16:09:55Z">
              <w:rPr>
                <w:rFonts w:ascii="Times New Roman" w:hAnsi="Times New Roman"/>
                <w:strike/>
                <w:color w:val="auto"/>
                <w:szCs w:val="21"/>
              </w:rPr>
            </w:rPrChange>
          </w:rPr>
          <w:t>Ver</w:t>
        </w:r>
      </w:ins>
      <w:ins w:id="1765" w:author="Janusio" w:date="2018-03-20T16:09:49Z">
        <w:r>
          <w:rPr>
            <w:rFonts w:hint="eastAsia" w:ascii="Times New Roman" w:hAnsi="Times New Roman"/>
            <w:strike w:val="0"/>
            <w:color w:val="auto"/>
            <w:szCs w:val="21"/>
            <w:vertAlign w:val="subscript"/>
            <w:rPrChange w:id="1766" w:author="Janusio" w:date="2018-03-20T16:09:55Z">
              <w:rPr>
                <w:rFonts w:hint="eastAsia" w:ascii="Times New Roman" w:hAnsi="Times New Roman"/>
                <w:strike/>
                <w:color w:val="auto"/>
                <w:szCs w:val="21"/>
                <w:vertAlign w:val="subscript"/>
              </w:rPr>
            </w:rPrChange>
          </w:rPr>
          <w:t>vm</w:t>
        </w:r>
      </w:ins>
      <w:ins w:id="1767" w:author="Janusio" w:date="2018-03-20T16:09:49Z">
        <w:r>
          <w:rPr>
            <w:rFonts w:ascii="Times New Roman" w:hAnsi="Times New Roman"/>
            <w:strike w:val="0"/>
            <w:color w:val="auto"/>
            <w:szCs w:val="21"/>
            <w:rPrChange w:id="1768" w:author="Janusio" w:date="2018-03-20T16:09:55Z">
              <w:rPr>
                <w:rFonts w:ascii="Times New Roman" w:hAnsi="Times New Roman"/>
                <w:strike/>
                <w:color w:val="auto"/>
                <w:szCs w:val="21"/>
              </w:rPr>
            </w:rPrChange>
          </w:rPr>
          <w:t>}</w:t>
        </w:r>
      </w:ins>
      <w:ins w:id="1769" w:author="Janusio" w:date="2018-03-20T16:09:50Z">
        <w:r>
          <w:rPr>
            <w:rFonts w:hint="eastAsia"/>
            <w:strike w:val="0"/>
            <w:color w:val="auto"/>
            <w:szCs w:val="21"/>
            <w:lang w:eastAsia="zh-CN"/>
            <w:rPrChange w:id="1770" w:author="Janusio" w:date="2018-03-20T16:09:55Z">
              <w:rPr>
                <w:rFonts w:hint="eastAsia"/>
                <w:strike/>
                <w:color w:val="auto"/>
                <w:szCs w:val="21"/>
                <w:lang w:eastAsia="zh-CN"/>
              </w:rPr>
            </w:rPrChange>
          </w:rPr>
          <w:t>，</w:t>
        </w:r>
      </w:ins>
      <w:del w:id="1771" w:author="Janusio" w:date="2018-03-20T16:09:59Z">
        <w:r>
          <w:rPr>
            <w:rFonts w:ascii="Times New Roman" w:hAnsi="Times New Roman"/>
            <w:strike/>
            <w:color w:val="auto"/>
            <w:szCs w:val="21"/>
            <w:rPrChange w:id="1772" w:author="Janusio" w:date="2018-03-20T14:48:03Z">
              <w:rPr>
                <w:rFonts w:ascii="Times New Roman" w:hAnsi="Times New Roman"/>
                <w:color w:val="auto"/>
                <w:szCs w:val="21"/>
              </w:rPr>
            </w:rPrChange>
          </w:rPr>
          <w:delText>用户虚拟机</w:delText>
        </w:r>
      </w:del>
      <w:del w:id="1773" w:author="Janusio" w:date="2018-03-20T16:09:59Z">
        <w:r>
          <w:rPr>
            <w:rFonts w:hint="eastAsia" w:ascii="Times New Roman" w:hAnsi="Times New Roman"/>
            <w:strike/>
            <w:color w:val="auto"/>
            <w:szCs w:val="21"/>
            <w:rPrChange w:id="1774" w:author="Janusio" w:date="2018-03-20T14:48:03Z">
              <w:rPr>
                <w:rFonts w:hint="eastAsia" w:ascii="Times New Roman" w:hAnsi="Times New Roman"/>
                <w:color w:val="auto"/>
                <w:szCs w:val="21"/>
              </w:rPr>
            </w:rPrChange>
          </w:rPr>
          <w:delText>vm</w:delText>
        </w:r>
      </w:del>
      <w:del w:id="1775" w:author="Janusio" w:date="2018-03-20T16:09:59Z">
        <w:r>
          <w:rPr>
            <w:rFonts w:ascii="Times New Roman" w:hAnsi="Times New Roman"/>
            <w:strike/>
            <w:color w:val="auto"/>
            <w:szCs w:val="21"/>
            <w:rPrChange w:id="1776" w:author="Janusio" w:date="2018-03-20T14:48:03Z">
              <w:rPr>
                <w:rFonts w:ascii="Times New Roman" w:hAnsi="Times New Roman"/>
                <w:color w:val="auto"/>
                <w:szCs w:val="21"/>
              </w:rPr>
            </w:rPrChange>
          </w:rPr>
          <w:delText>的信任属性类似主机</w:delText>
        </w:r>
      </w:del>
      <w:del w:id="1777" w:author="Janusio" w:date="2018-03-20T16:09:59Z">
        <w:r>
          <w:rPr>
            <w:rFonts w:hint="eastAsia" w:ascii="Times New Roman" w:hAnsi="Times New Roman"/>
            <w:strike/>
            <w:color w:val="auto"/>
            <w:szCs w:val="21"/>
            <w:rPrChange w:id="1778" w:author="Janusio" w:date="2018-03-20T14:48:03Z">
              <w:rPr>
                <w:rFonts w:hint="eastAsia" w:ascii="Times New Roman" w:hAnsi="Times New Roman"/>
                <w:color w:val="auto"/>
                <w:szCs w:val="21"/>
              </w:rPr>
            </w:rPrChange>
          </w:rPr>
          <w:delText>m</w:delText>
        </w:r>
      </w:del>
      <w:del w:id="1779" w:author="Janusio" w:date="2018-03-20T16:09:59Z">
        <w:r>
          <w:rPr>
            <w:rFonts w:ascii="Times New Roman" w:hAnsi="Times New Roman"/>
            <w:strike/>
            <w:color w:val="auto"/>
            <w:szCs w:val="21"/>
            <w:rPrChange w:id="1780" w:author="Janusio" w:date="2018-03-20T14:48:03Z">
              <w:rPr>
                <w:rFonts w:ascii="Times New Roman" w:hAnsi="Times New Roman"/>
                <w:color w:val="auto"/>
                <w:szCs w:val="21"/>
              </w:rPr>
            </w:rPrChange>
          </w:rPr>
          <w:delText>的信任属性类似，表示为TP</w:delText>
        </w:r>
      </w:del>
      <w:del w:id="1781" w:author="Janusio" w:date="2018-03-20T16:09:59Z">
        <w:r>
          <w:rPr>
            <w:rFonts w:hint="eastAsia" w:ascii="Times New Roman" w:hAnsi="Times New Roman"/>
            <w:strike/>
            <w:color w:val="auto"/>
            <w:szCs w:val="21"/>
            <w:vertAlign w:val="subscript"/>
            <w:rPrChange w:id="1782" w:author="Janusio" w:date="2018-03-20T14:48:03Z">
              <w:rPr>
                <w:rFonts w:hint="eastAsia" w:ascii="Times New Roman" w:hAnsi="Times New Roman"/>
                <w:color w:val="auto"/>
                <w:szCs w:val="21"/>
                <w:vertAlign w:val="subscript"/>
              </w:rPr>
            </w:rPrChange>
          </w:rPr>
          <w:delText>vm</w:delText>
        </w:r>
      </w:del>
      <w:del w:id="1783" w:author="Janusio" w:date="2018-03-20T16:09:59Z">
        <w:r>
          <w:rPr>
            <w:rFonts w:ascii="Times New Roman" w:hAnsi="Times New Roman"/>
            <w:strike/>
            <w:color w:val="auto"/>
            <w:szCs w:val="21"/>
            <w:rPrChange w:id="1784" w:author="Janusio" w:date="2018-03-20T14:48:03Z">
              <w:rPr>
                <w:rFonts w:ascii="Times New Roman" w:hAnsi="Times New Roman"/>
                <w:color w:val="auto"/>
                <w:szCs w:val="21"/>
              </w:rPr>
            </w:rPrChange>
          </w:rPr>
          <w:delText>:={TC</w:delText>
        </w:r>
      </w:del>
      <w:del w:id="1785" w:author="Janusio" w:date="2018-03-20T16:09:59Z">
        <w:r>
          <w:rPr>
            <w:rFonts w:hint="eastAsia" w:ascii="Times New Roman" w:hAnsi="Times New Roman"/>
            <w:strike/>
            <w:color w:val="auto"/>
            <w:szCs w:val="21"/>
            <w:vertAlign w:val="subscript"/>
            <w:rPrChange w:id="1786" w:author="Janusio" w:date="2018-03-20T14:48:03Z">
              <w:rPr>
                <w:rFonts w:hint="eastAsia" w:ascii="Times New Roman" w:hAnsi="Times New Roman"/>
                <w:color w:val="auto"/>
                <w:szCs w:val="21"/>
                <w:vertAlign w:val="subscript"/>
              </w:rPr>
            </w:rPrChange>
          </w:rPr>
          <w:delText>vm</w:delText>
        </w:r>
      </w:del>
      <w:del w:id="1787" w:author="Janusio" w:date="2018-03-20T16:09:59Z">
        <w:r>
          <w:rPr>
            <w:rFonts w:hint="eastAsia" w:ascii="Times New Roman" w:hAnsi="Times New Roman"/>
            <w:strike/>
            <w:color w:val="auto"/>
            <w:szCs w:val="21"/>
            <w:rPrChange w:id="1788" w:author="Janusio" w:date="2018-03-20T14:48:03Z">
              <w:rPr>
                <w:rFonts w:hint="eastAsia" w:ascii="Times New Roman" w:hAnsi="Times New Roman"/>
                <w:color w:val="auto"/>
                <w:szCs w:val="21"/>
              </w:rPr>
            </w:rPrChange>
          </w:rPr>
          <w:delText xml:space="preserve">, </w:delText>
        </w:r>
      </w:del>
      <w:del w:id="1789" w:author="Janusio" w:date="2018-03-20T16:09:59Z">
        <w:r>
          <w:rPr>
            <w:rFonts w:ascii="Times New Roman" w:hAnsi="Times New Roman"/>
            <w:strike/>
            <w:color w:val="auto"/>
            <w:szCs w:val="21"/>
            <w:rPrChange w:id="1790" w:author="Janusio" w:date="2018-03-20T14:48:03Z">
              <w:rPr>
                <w:rFonts w:ascii="Times New Roman" w:hAnsi="Times New Roman"/>
                <w:color w:val="auto"/>
                <w:szCs w:val="21"/>
              </w:rPr>
            </w:rPrChange>
          </w:rPr>
          <w:delText>Ver</w:delText>
        </w:r>
      </w:del>
      <w:del w:id="1791" w:author="Janusio" w:date="2018-03-20T16:09:59Z">
        <w:r>
          <w:rPr>
            <w:rFonts w:hint="eastAsia" w:ascii="Times New Roman" w:hAnsi="Times New Roman"/>
            <w:strike/>
            <w:color w:val="auto"/>
            <w:szCs w:val="21"/>
            <w:vertAlign w:val="subscript"/>
            <w:rPrChange w:id="1792" w:author="Janusio" w:date="2018-03-20T14:48:03Z">
              <w:rPr>
                <w:rFonts w:hint="eastAsia" w:ascii="Times New Roman" w:hAnsi="Times New Roman"/>
                <w:color w:val="auto"/>
                <w:szCs w:val="21"/>
                <w:vertAlign w:val="subscript"/>
              </w:rPr>
            </w:rPrChange>
          </w:rPr>
          <w:delText>vm</w:delText>
        </w:r>
      </w:del>
      <w:del w:id="1793" w:author="Janusio" w:date="2018-03-20T16:09:59Z">
        <w:r>
          <w:rPr>
            <w:rFonts w:ascii="Times New Roman" w:hAnsi="Times New Roman"/>
            <w:strike/>
            <w:color w:val="auto"/>
            <w:szCs w:val="21"/>
            <w:rPrChange w:id="1794" w:author="Janusio" w:date="2018-03-20T14:48:03Z">
              <w:rPr>
                <w:rFonts w:ascii="Times New Roman" w:hAnsi="Times New Roman"/>
                <w:color w:val="auto"/>
                <w:szCs w:val="21"/>
              </w:rPr>
            </w:rPrChange>
          </w:rPr>
          <w:delText>}，</w:delText>
        </w:r>
      </w:del>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1795"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1796"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179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8"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9"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1800" w:author="Janusio" w:date="2018-03-20T13:16:55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ins w:id="1801" w:author="Janusio" w:date="2018-03-20T13:17:04Z">
        <w:r>
          <w:rPr>
            <w:rFonts w:hint="eastAsia"/>
            <w:color w:val="auto"/>
            <w:szCs w:val="21"/>
            <w:lang w:val="en-US" w:eastAsia="zh-CN"/>
          </w:rPr>
          <w:t>的</w:t>
        </w:r>
      </w:ins>
      <w:ins w:id="1802" w:author="Janusio" w:date="2018-03-20T13:17:13Z">
        <w:r>
          <w:rPr>
            <w:rFonts w:hint="eastAsia"/>
            <w:color w:val="auto"/>
            <w:szCs w:val="21"/>
            <w:lang w:val="en-US" w:eastAsia="zh-CN"/>
          </w:rPr>
          <w:t>，</w:t>
        </w:r>
      </w:ins>
      <w:ins w:id="1803" w:author="Janusio" w:date="2018-03-20T13:17:14Z">
        <w:r>
          <w:rPr>
            <w:rFonts w:hint="eastAsia"/>
            <w:color w:val="auto"/>
            <w:szCs w:val="21"/>
            <w:lang w:val="en-US" w:eastAsia="zh-CN"/>
          </w:rPr>
          <w:t>存在</w:t>
        </w:r>
      </w:ins>
      <w:ins w:id="1804" w:author="Janusio" w:date="2018-03-20T13:17:16Z">
        <w:r>
          <w:rPr>
            <w:rFonts w:hint="eastAsia"/>
            <w:color w:val="auto"/>
            <w:szCs w:val="21"/>
            <w:lang w:val="en-US" w:eastAsia="zh-CN"/>
          </w:rPr>
          <w:t>着</w:t>
        </w:r>
      </w:ins>
      <w:del w:id="1805" w:author="Janusio" w:date="2018-03-20T13:17:17Z">
        <w:r>
          <w:rPr>
            <w:rFonts w:ascii="Times New Roman" w:hAnsi="Times New Roman"/>
            <w:color w:val="auto"/>
            <w:szCs w:val="21"/>
          </w:rPr>
          <w:delText>。这</w:delText>
        </w:r>
      </w:del>
      <w:r>
        <w:rPr>
          <w:rFonts w:ascii="Times New Roman" w:hAnsi="Times New Roman"/>
          <w:color w:val="auto"/>
          <w:szCs w:val="21"/>
        </w:rPr>
        <w:t>两条信任链如何衔接</w:t>
      </w:r>
      <w:ins w:id="1806" w:author="Janusio" w:date="2018-03-20T13:17:20Z">
        <w:r>
          <w:rPr>
            <w:rFonts w:hint="eastAsia"/>
            <w:color w:val="auto"/>
            <w:szCs w:val="21"/>
            <w:lang w:val="en-US" w:eastAsia="zh-CN"/>
          </w:rPr>
          <w:t>的问题</w:t>
        </w:r>
      </w:ins>
      <w:del w:id="1807" w:author="Janusio" w:date="2018-03-20T13:17:21Z">
        <w:r>
          <w:rPr>
            <w:rFonts w:ascii="Times New Roman" w:hAnsi="Times New Roman"/>
            <w:color w:val="auto"/>
            <w:szCs w:val="21"/>
          </w:rPr>
          <w:delText>？</w:delText>
        </w:r>
      </w:del>
      <w:ins w:id="1808" w:author="Janusio" w:date="2018-03-20T13:17:22Z">
        <w:r>
          <w:rPr>
            <w:rFonts w:hint="eastAsia"/>
            <w:color w:val="auto"/>
            <w:szCs w:val="21"/>
            <w:lang w:eastAsia="zh-CN"/>
          </w:rPr>
          <w:t>。</w:t>
        </w:r>
      </w:ins>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27200"/>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09" w:author="Janusio" w:date="2018-03-20T13:17:4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15187"/>
      <w:bookmarkStart w:id="82" w:name="_Toc32295"/>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10"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1"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2"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13"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ins w:id="1814" w:author="Janusio" w:date="2018-03-20T16:11:59Z">
        <w:r>
          <w:rPr>
            <w:rFonts w:hint="eastAsia"/>
            <w:lang w:val="en-US" w:eastAsia="zh-CN"/>
          </w:rPr>
          <w:t>但是</w:t>
        </w:r>
      </w:ins>
      <w:ins w:id="1815" w:author="Janusio" w:date="2018-03-20T16:12:00Z">
        <w:r>
          <w:rPr>
            <w:rFonts w:hint="eastAsia"/>
            <w:lang w:val="en-US" w:eastAsia="zh-CN"/>
          </w:rPr>
          <w:t>由于</w:t>
        </w:r>
      </w:ins>
      <w:ins w:id="1816" w:author="Janusio" w:date="2018-03-20T16:12:02Z">
        <w:r>
          <w:rPr>
            <w:rFonts w:hint="eastAsia"/>
            <w:lang w:val="en-US" w:eastAsia="zh-CN"/>
          </w:rPr>
          <w:t>目前的</w:t>
        </w:r>
      </w:ins>
      <w:ins w:id="1817" w:author="Janusio" w:date="2018-03-20T16:12:04Z">
        <w:r>
          <w:rPr>
            <w:rFonts w:hint="eastAsia"/>
            <w:lang w:val="en-US" w:eastAsia="zh-CN"/>
          </w:rPr>
          <w:t>DRTM</w:t>
        </w:r>
      </w:ins>
      <w:ins w:id="1818" w:author="Janusio" w:date="2018-03-20T16:12:05Z">
        <w:r>
          <w:rPr>
            <w:rFonts w:hint="eastAsia"/>
            <w:lang w:val="en-US" w:eastAsia="zh-CN"/>
          </w:rPr>
          <w:t>机制在</w:t>
        </w:r>
      </w:ins>
      <w:ins w:id="1819" w:author="Janusio" w:date="2018-03-20T16:12:16Z">
        <w:r>
          <w:rPr>
            <w:rFonts w:hint="eastAsia"/>
            <w:lang w:val="en-US" w:eastAsia="zh-CN"/>
          </w:rPr>
          <w:t>实现</w:t>
        </w:r>
      </w:ins>
      <w:ins w:id="1820" w:author="Janusio" w:date="2018-03-20T16:12:19Z">
        <w:r>
          <w:rPr>
            <w:rFonts w:hint="eastAsia"/>
            <w:lang w:val="en-US" w:eastAsia="zh-CN"/>
          </w:rPr>
          <w:t>过程</w:t>
        </w:r>
      </w:ins>
      <w:ins w:id="1821" w:author="Janusio" w:date="2018-03-20T16:12:20Z">
        <w:r>
          <w:rPr>
            <w:rFonts w:hint="eastAsia"/>
            <w:lang w:val="en-US" w:eastAsia="zh-CN"/>
          </w:rPr>
          <w:t>中</w:t>
        </w:r>
      </w:ins>
      <w:ins w:id="1822" w:author="Janusio" w:date="2018-03-20T16:12:26Z">
        <w:r>
          <w:rPr>
            <w:rFonts w:hint="eastAsia"/>
            <w:lang w:val="en-US" w:eastAsia="zh-CN"/>
          </w:rPr>
          <w:t>会存在</w:t>
        </w:r>
      </w:ins>
      <w:ins w:id="1823" w:author="Janusio" w:date="2018-03-20T16:12:33Z">
        <w:r>
          <w:rPr>
            <w:rFonts w:hint="eastAsia"/>
            <w:lang w:val="en-US" w:eastAsia="zh-CN"/>
          </w:rPr>
          <w:t>很多</w:t>
        </w:r>
      </w:ins>
      <w:ins w:id="1824" w:author="Janusio" w:date="2018-03-20T16:12:34Z">
        <w:r>
          <w:rPr>
            <w:rFonts w:hint="eastAsia"/>
            <w:lang w:val="en-US" w:eastAsia="zh-CN"/>
          </w:rPr>
          <w:t>限制，</w:t>
        </w:r>
      </w:ins>
      <w:ins w:id="1825" w:author="Janusio" w:date="2018-03-20T16:26:41Z">
        <w:r>
          <w:rPr>
            <w:rFonts w:hint="eastAsia"/>
            <w:lang w:val="en-US" w:eastAsia="zh-CN"/>
          </w:rPr>
          <w:t>比如</w:t>
        </w:r>
      </w:ins>
      <w:ins w:id="1826" w:author="Janusio" w:date="2018-03-20T16:26:43Z">
        <w:r>
          <w:rPr>
            <w:rFonts w:hint="eastAsia"/>
            <w:lang w:val="en-US" w:eastAsia="zh-CN"/>
          </w:rPr>
          <w:t>要求</w:t>
        </w:r>
      </w:ins>
      <w:ins w:id="1827" w:author="Janusio" w:date="2018-03-20T16:26:46Z">
        <w:r>
          <w:rPr>
            <w:rFonts w:hint="eastAsia"/>
            <w:lang w:val="en-US" w:eastAsia="zh-CN"/>
          </w:rPr>
          <w:t>进行</w:t>
        </w:r>
      </w:ins>
      <w:ins w:id="1828" w:author="Janusio" w:date="2018-03-20T16:26:47Z">
        <w:r>
          <w:rPr>
            <w:rFonts w:hint="eastAsia"/>
            <w:lang w:val="en-US" w:eastAsia="zh-CN"/>
          </w:rPr>
          <w:t>动态度量的</w:t>
        </w:r>
      </w:ins>
      <w:ins w:id="1829" w:author="Janusio" w:date="2018-03-20T16:26:49Z">
        <w:r>
          <w:rPr>
            <w:rFonts w:hint="eastAsia"/>
            <w:lang w:val="en-US" w:eastAsia="zh-CN"/>
          </w:rPr>
          <w:t>代码</w:t>
        </w:r>
      </w:ins>
      <w:ins w:id="1830" w:author="Janusio" w:date="2018-03-20T16:26:51Z">
        <w:r>
          <w:rPr>
            <w:rFonts w:hint="eastAsia"/>
            <w:lang w:val="en-US" w:eastAsia="zh-CN"/>
          </w:rPr>
          <w:t>需要</w:t>
        </w:r>
      </w:ins>
      <w:ins w:id="1831" w:author="Janusio" w:date="2018-03-20T16:26:54Z">
        <w:r>
          <w:rPr>
            <w:rFonts w:hint="eastAsia"/>
            <w:lang w:val="en-US" w:eastAsia="zh-CN"/>
          </w:rPr>
          <w:t>不依赖</w:t>
        </w:r>
      </w:ins>
      <w:ins w:id="1832" w:author="Janusio" w:date="2018-03-20T16:26:55Z">
        <w:r>
          <w:rPr>
            <w:rFonts w:hint="eastAsia"/>
            <w:lang w:val="en-US" w:eastAsia="zh-CN"/>
          </w:rPr>
          <w:t>与</w:t>
        </w:r>
      </w:ins>
      <w:ins w:id="1833" w:author="Janusio" w:date="2018-03-20T16:26:57Z">
        <w:r>
          <w:rPr>
            <w:rFonts w:hint="eastAsia"/>
            <w:lang w:val="en-US" w:eastAsia="zh-CN"/>
          </w:rPr>
          <w:t>其他</w:t>
        </w:r>
      </w:ins>
      <w:ins w:id="1834" w:author="Janusio" w:date="2018-03-20T16:26:58Z">
        <w:r>
          <w:rPr>
            <w:rFonts w:hint="eastAsia"/>
            <w:lang w:val="en-US" w:eastAsia="zh-CN"/>
          </w:rPr>
          <w:t>组件，</w:t>
        </w:r>
      </w:ins>
      <w:ins w:id="1835" w:author="Janusio" w:date="2018-03-20T16:27:06Z">
        <w:r>
          <w:rPr>
            <w:rFonts w:hint="eastAsia"/>
            <w:lang w:val="en-US" w:eastAsia="zh-CN"/>
          </w:rPr>
          <w:t>对本文的</w:t>
        </w:r>
      </w:ins>
      <w:ins w:id="1836" w:author="Janusio" w:date="2018-03-20T16:27:08Z">
        <w:r>
          <w:rPr>
            <w:rFonts w:hint="eastAsia"/>
            <w:lang w:val="en-US" w:eastAsia="zh-CN"/>
          </w:rPr>
          <w:t>vTPM</w:t>
        </w:r>
      </w:ins>
      <w:ins w:id="1837" w:author="Janusio" w:date="2018-03-20T16:27:09Z">
        <w:r>
          <w:rPr>
            <w:rFonts w:hint="eastAsia"/>
            <w:lang w:val="en-US" w:eastAsia="zh-CN"/>
          </w:rPr>
          <w:t>实例</w:t>
        </w:r>
      </w:ins>
      <w:ins w:id="1838" w:author="Janusio" w:date="2018-03-20T16:27:10Z">
        <w:r>
          <w:rPr>
            <w:rFonts w:hint="eastAsia"/>
            <w:lang w:val="en-US" w:eastAsia="zh-CN"/>
          </w:rPr>
          <w:t>不太</w:t>
        </w:r>
      </w:ins>
      <w:ins w:id="1839" w:author="Janusio" w:date="2018-03-20T16:27:17Z">
        <w:r>
          <w:rPr>
            <w:rFonts w:hint="eastAsia"/>
            <w:lang w:val="en-US" w:eastAsia="zh-CN"/>
          </w:rPr>
          <w:t>适用，</w:t>
        </w:r>
      </w:ins>
      <w:ins w:id="1840" w:author="Janusio" w:date="2018-03-20T16:27:18Z">
        <w:r>
          <w:rPr>
            <w:rFonts w:hint="eastAsia"/>
            <w:lang w:val="en-US" w:eastAsia="zh-CN"/>
          </w:rPr>
          <w:t>因此</w:t>
        </w:r>
      </w:ins>
      <w:ins w:id="1841" w:author="Janusio" w:date="2018-03-20T16:27:19Z">
        <w:r>
          <w:rPr>
            <w:rFonts w:hint="eastAsia"/>
            <w:lang w:val="en-US" w:eastAsia="zh-CN"/>
          </w:rPr>
          <w:t>本文</w:t>
        </w:r>
      </w:ins>
      <w:ins w:id="1842" w:author="Janusio" w:date="2018-03-20T16:27:23Z">
        <w:r>
          <w:rPr>
            <w:rFonts w:hint="eastAsia"/>
            <w:lang w:val="en-US" w:eastAsia="zh-CN"/>
          </w:rPr>
          <w:t>采用</w:t>
        </w:r>
      </w:ins>
      <w:ins w:id="1843" w:author="Janusio" w:date="2018-03-20T16:27:25Z">
        <w:r>
          <w:rPr>
            <w:rFonts w:hint="eastAsia"/>
            <w:lang w:val="en-US" w:eastAsia="zh-CN"/>
          </w:rPr>
          <w:t>静态</w:t>
        </w:r>
      </w:ins>
      <w:ins w:id="1844" w:author="Janusio" w:date="2018-03-20T16:27:26Z">
        <w:r>
          <w:rPr>
            <w:rFonts w:hint="eastAsia"/>
            <w:lang w:val="en-US" w:eastAsia="zh-CN"/>
          </w:rPr>
          <w:t>度量</w:t>
        </w:r>
      </w:ins>
      <w:ins w:id="1845" w:author="Janusio" w:date="2018-03-20T16:27:27Z">
        <w:r>
          <w:rPr>
            <w:rFonts w:hint="eastAsia"/>
            <w:lang w:val="en-US" w:eastAsia="zh-CN"/>
          </w:rPr>
          <w:t>方式</w:t>
        </w:r>
      </w:ins>
      <w:ins w:id="1846" w:author="Janusio" w:date="2018-03-20T16:27:28Z">
        <w:r>
          <w:rPr>
            <w:rFonts w:hint="eastAsia"/>
            <w:lang w:val="en-US" w:eastAsia="zh-CN"/>
          </w:rPr>
          <w:t>实现对</w:t>
        </w:r>
      </w:ins>
      <w:ins w:id="1847" w:author="Janusio" w:date="2018-03-20T16:27:32Z">
        <w:r>
          <w:rPr>
            <w:rFonts w:hint="eastAsia"/>
            <w:lang w:val="en-US" w:eastAsia="zh-CN"/>
          </w:rPr>
          <w:t>vTPM</w:t>
        </w:r>
      </w:ins>
      <w:ins w:id="1848" w:author="Janusio" w:date="2018-03-20T16:27:33Z">
        <w:r>
          <w:rPr>
            <w:rFonts w:hint="eastAsia"/>
            <w:lang w:val="en-US" w:eastAsia="zh-CN"/>
          </w:rPr>
          <w:t>实例的</w:t>
        </w:r>
      </w:ins>
      <w:ins w:id="1849" w:author="Janusio" w:date="2018-03-20T16:27:38Z">
        <w:r>
          <w:rPr>
            <w:rFonts w:hint="eastAsia"/>
            <w:lang w:val="en-US" w:eastAsia="zh-CN"/>
          </w:rPr>
          <w:t>完整性度量。</w:t>
        </w:r>
      </w:ins>
      <w:del w:id="1850" w:author="Janusio" w:date="2018-03-20T16:27:44Z">
        <w:r>
          <w:rPr>
            <w:rFonts w:hint="eastAsia"/>
          </w:rPr>
          <w:delText>由</w:delText>
        </w:r>
      </w:del>
      <w:del w:id="1851" w:author="Janusio" w:date="2018-03-20T16:27:44Z">
        <w:r>
          <w:rPr>
            <w:rFonts w:hint="eastAsia"/>
            <w:strike/>
            <w:rPrChange w:id="1852" w:author="Janusio" w:date="2018-03-20T14:48:59Z">
              <w:rPr>
                <w:rFonts w:hint="eastAsia"/>
              </w:rPr>
            </w:rPrChange>
          </w:rPr>
          <w:delText>于目前较新的DRTM机制对其保护的应用有诸多限制，比如要求受保护的代码自包含等，因此</w:delText>
        </w:r>
      </w:del>
      <w:del w:id="1853" w:author="Janusio" w:date="2018-03-20T16:27:44Z">
        <w:r>
          <w:rPr>
            <w:rFonts w:hint="eastAsia"/>
            <w:strike/>
            <w:lang w:eastAsia="zh-CN"/>
            <w:rPrChange w:id="1854" w:author="Janusio" w:date="2018-03-20T14:48:59Z">
              <w:rPr>
                <w:rFonts w:hint="eastAsia"/>
                <w:lang w:eastAsia="zh-CN"/>
              </w:rPr>
            </w:rPrChange>
          </w:rPr>
          <w:delText>本文</w:delText>
        </w:r>
      </w:del>
      <w:del w:id="1855" w:author="Janusio" w:date="2018-03-20T16:27:44Z">
        <w:r>
          <w:rPr>
            <w:rFonts w:hint="eastAsia"/>
            <w:strike/>
            <w:rPrChange w:id="1856" w:author="Janusio" w:date="2018-03-20T14:48:59Z">
              <w:rPr>
                <w:rFonts w:hint="eastAsia"/>
              </w:rPr>
            </w:rPrChange>
          </w:rPr>
          <w:delText>采用对vTPM实例域采用静态度量方式。</w:delText>
        </w:r>
      </w:del>
      <w:r>
        <w:rPr>
          <w:rFonts w:hint="eastAsia"/>
          <w:strike/>
          <w:rPrChange w:id="1857" w:author="Janusio" w:date="2018-03-20T14:48:59Z">
            <w:rPr>
              <w:rFonts w:hint="eastAsia"/>
            </w:rPr>
          </w:rPrChang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58"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59"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60"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1861" w:author="Janusio" w:date="2018-03-20T16:29:5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19662"/>
      <w:bookmarkStart w:id="87" w:name="_Toc20164"/>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862" w:author="Janusio" w:date="2018-03-20T16:35:1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863" w:author="Janusio" w:date="2018-03-20T16:35:12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5" w:author="Janusio" w:date="2018-03-20T16:28:05Z">
                  <w:rPr>
                    <w:rFonts w:hint="eastAsia" w:ascii="Times New Roman" w:hAnsi="Times New Roman"/>
                    <w:color w:val="auto"/>
                  </w:rPr>
                </w:rPrChange>
              </w:rPr>
              <w:pPrChange w:id="186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6" w:author="Janusio" w:date="2018-03-20T16:28:05Z">
                  <w:rPr>
                    <w:rFonts w:hint="eastAsia" w:ascii="Times New Roman" w:hAnsi="Times New Roman"/>
                    <w:color w:val="auto"/>
                  </w:rPr>
                </w:rPrChange>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8" w:author="Janusio" w:date="2018-03-20T16:28:05Z">
                  <w:rPr>
                    <w:rFonts w:hint="eastAsia" w:ascii="Times New Roman" w:hAnsi="Times New Roman"/>
                    <w:color w:val="auto"/>
                  </w:rPr>
                </w:rPrChange>
              </w:rPr>
              <w:pPrChange w:id="186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9" w:author="Janusio" w:date="2018-03-20T16:28:05Z">
                  <w:rPr>
                    <w:rFonts w:hint="eastAsia" w:ascii="Times New Roman" w:hAnsi="Times New Roman"/>
                    <w:color w:val="auto"/>
                  </w:rPr>
                </w:rPrChange>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1" w:author="Janusio" w:date="2018-03-20T16:28:05Z">
                  <w:rPr>
                    <w:rFonts w:hint="eastAsia" w:ascii="Times New Roman" w:hAnsi="Times New Roman"/>
                    <w:color w:val="auto"/>
                  </w:rPr>
                </w:rPrChange>
              </w:rPr>
              <w:pPrChange w:id="187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2" w:author="Janusio" w:date="2018-03-20T16:28:05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4" w:author="Janusio" w:date="2018-03-20T16:28:05Z">
                  <w:rPr>
                    <w:rFonts w:hint="eastAsia" w:ascii="Times New Roman" w:hAnsi="Times New Roman"/>
                    <w:color w:val="auto"/>
                  </w:rPr>
                </w:rPrChange>
              </w:rPr>
              <w:pPrChange w:id="187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5" w:author="Janusio" w:date="2018-03-20T16:28:05Z">
                  <w:rPr>
                    <w:rFonts w:hint="eastAsia" w:ascii="Times New Roman" w:hAnsi="Times New Roman"/>
                    <w:color w:val="auto"/>
                  </w:rPr>
                </w:rPrChange>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7" w:author="Janusio" w:date="2018-03-20T16:28:05Z">
                  <w:rPr>
                    <w:rFonts w:hint="eastAsia" w:ascii="Times New Roman" w:hAnsi="Times New Roman"/>
                    <w:color w:val="auto"/>
                  </w:rPr>
                </w:rPrChange>
              </w:rPr>
              <w:pPrChange w:id="187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78" w:author="Janusio" w:date="2018-03-20T16:28:05Z">
                  <w:rPr>
                    <w:rFonts w:ascii="Times New Roman" w:hAnsi="Times New Roman"/>
                    <w:color w:val="auto"/>
                  </w:rPr>
                </w:rPrChange>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0" w:author="Janusio" w:date="2018-03-20T16:28:05Z">
                  <w:rPr>
                    <w:rFonts w:hint="eastAsia" w:ascii="Times New Roman" w:hAnsi="Times New Roman"/>
                    <w:color w:val="auto"/>
                  </w:rPr>
                </w:rPrChange>
              </w:rPr>
              <w:pPrChange w:id="187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1" w:author="Janusio" w:date="2018-03-20T16:28:05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3" w:author="Janusio" w:date="2018-03-20T16:28:05Z">
                  <w:rPr>
                    <w:rFonts w:hint="eastAsia" w:ascii="Times New Roman" w:hAnsi="Times New Roman"/>
                    <w:color w:val="auto"/>
                  </w:rPr>
                </w:rPrChange>
              </w:rPr>
              <w:pPrChange w:id="188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84" w:author="Janusio" w:date="2018-03-20T16:28:05Z">
                  <w:rPr>
                    <w:rFonts w:hint="eastAsia" w:ascii="Times New Roman" w:hAnsi="Times New Roman"/>
                    <w:color w:val="auto"/>
                  </w:rPr>
                </w:rPrChange>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6" w:author="Janusio" w:date="2018-03-20T16:28:05Z">
                  <w:rPr>
                    <w:rFonts w:hint="eastAsia" w:ascii="Times New Roman" w:hAnsi="Times New Roman"/>
                    <w:color w:val="auto"/>
                  </w:rPr>
                </w:rPrChange>
              </w:rPr>
              <w:pPrChange w:id="188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7" w:author="Janusio" w:date="2018-03-20T16:28:05Z">
                  <w:rPr>
                    <w:rFonts w:ascii="Times New Roman" w:hAnsi="Times New Roman"/>
                    <w:color w:val="auto"/>
                  </w:rPr>
                </w:rPrChange>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9" w:author="Janusio" w:date="2018-03-20T16:28:05Z">
                  <w:rPr>
                    <w:rFonts w:hint="eastAsia" w:ascii="Times New Roman" w:hAnsi="Times New Roman"/>
                    <w:color w:val="auto"/>
                  </w:rPr>
                </w:rPrChange>
              </w:rPr>
              <w:pPrChange w:id="188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90" w:author="Janusio" w:date="2018-03-20T16:28:05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2" w:author="Janusio" w:date="2018-03-20T16:28:05Z">
                  <w:rPr>
                    <w:rFonts w:hint="eastAsia" w:ascii="Times New Roman" w:hAnsi="Times New Roman"/>
                    <w:color w:val="auto"/>
                  </w:rPr>
                </w:rPrChange>
              </w:rPr>
              <w:pPrChange w:id="189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3" w:author="Janusio" w:date="2018-03-20T16:28:05Z">
                  <w:rPr>
                    <w:rFonts w:hint="eastAsia" w:ascii="Times New Roman" w:hAnsi="Times New Roman"/>
                    <w:color w:val="auto"/>
                  </w:rPr>
                </w:rPrChange>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5" w:author="Janusio" w:date="2018-03-20T16:28:05Z">
                  <w:rPr>
                    <w:rFonts w:hint="eastAsia" w:ascii="Times New Roman" w:hAnsi="Times New Roman"/>
                    <w:color w:val="auto"/>
                  </w:rPr>
                </w:rPrChange>
              </w:rPr>
              <w:pPrChange w:id="189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6" w:author="Janusio" w:date="2018-03-20T16:28:05Z">
                  <w:rPr>
                    <w:rFonts w:hint="eastAsia" w:ascii="Times New Roman" w:hAnsi="Times New Roman"/>
                    <w:color w:val="auto"/>
                  </w:rPr>
                </w:rPrChange>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8" w:author="Janusio" w:date="2018-03-20T16:28:05Z">
                  <w:rPr>
                    <w:rFonts w:hint="eastAsia" w:ascii="Times New Roman" w:hAnsi="Times New Roman"/>
                    <w:color w:val="auto"/>
                  </w:rPr>
                </w:rPrChange>
              </w:rPr>
              <w:pPrChange w:id="189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9" w:author="Janusio" w:date="2018-03-20T16:28:05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1" w:author="Janusio" w:date="2018-03-20T16:28:05Z">
                  <w:rPr>
                    <w:rFonts w:hint="eastAsia" w:ascii="Times New Roman" w:hAnsi="Times New Roman"/>
                    <w:color w:val="auto"/>
                  </w:rPr>
                </w:rPrChange>
              </w:rPr>
              <w:pPrChange w:id="190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2" w:author="Janusio" w:date="2018-03-20T16:28:05Z">
                  <w:rPr>
                    <w:rFonts w:hint="eastAsia" w:ascii="Times New Roman" w:hAnsi="Times New Roman"/>
                    <w:color w:val="auto"/>
                  </w:rPr>
                </w:rPrChange>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4" w:author="Janusio" w:date="2018-03-20T16:28:05Z">
                  <w:rPr>
                    <w:rFonts w:hint="eastAsia" w:ascii="Times New Roman" w:hAnsi="Times New Roman"/>
                    <w:color w:val="auto"/>
                  </w:rPr>
                </w:rPrChange>
              </w:rPr>
              <w:pPrChange w:id="190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5" w:author="Janusio" w:date="2018-03-20T16:28:05Z">
                  <w:rPr>
                    <w:rFonts w:hint="eastAsia" w:ascii="Times New Roman" w:hAnsi="Times New Roman"/>
                    <w:color w:val="auto"/>
                  </w:rPr>
                </w:rPrChange>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7" w:author="Janusio" w:date="2018-03-20T16:28:05Z">
                  <w:rPr>
                    <w:rFonts w:hint="eastAsia" w:ascii="Times New Roman" w:hAnsi="Times New Roman"/>
                    <w:color w:val="auto"/>
                  </w:rPr>
                </w:rPrChange>
              </w:rPr>
              <w:pPrChange w:id="190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8" w:author="Janusio" w:date="2018-03-20T16:28:05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0" w:author="Janusio" w:date="2018-03-20T16:28:05Z">
                  <w:rPr>
                    <w:rFonts w:hint="eastAsia" w:ascii="Times New Roman" w:hAnsi="Times New Roman"/>
                    <w:color w:val="auto"/>
                  </w:rPr>
                </w:rPrChange>
              </w:rPr>
              <w:pPrChange w:id="190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1" w:author="Janusio" w:date="2018-03-20T16:28:05Z">
                  <w:rPr>
                    <w:rFonts w:hint="eastAsia" w:ascii="Times New Roman" w:hAnsi="Times New Roman"/>
                    <w:color w:val="auto"/>
                  </w:rPr>
                </w:rPrChange>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3" w:author="Janusio" w:date="2018-03-20T16:28:05Z">
                  <w:rPr>
                    <w:rFonts w:hint="eastAsia" w:ascii="Times New Roman" w:hAnsi="Times New Roman"/>
                    <w:color w:val="auto"/>
                  </w:rPr>
                </w:rPrChange>
              </w:rPr>
              <w:pPrChange w:id="191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4" w:author="Janusio" w:date="2018-03-20T16:28:05Z">
                  <w:rPr>
                    <w:rFonts w:hint="eastAsia" w:ascii="Times New Roman" w:hAnsi="Times New Roman"/>
                    <w:color w:val="auto"/>
                  </w:rPr>
                </w:rPrChange>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6" w:author="Janusio" w:date="2018-03-20T16:28:05Z">
                  <w:rPr>
                    <w:rFonts w:hint="eastAsia" w:ascii="Times New Roman" w:hAnsi="Times New Roman"/>
                    <w:color w:val="auto"/>
                  </w:rPr>
                </w:rPrChange>
              </w:rPr>
              <w:pPrChange w:id="191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7" w:author="Janusio" w:date="2018-03-20T16:28:05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18"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1919"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1920"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2" w:author="Janusio" w:date="2018-03-20T16:35:51Z">
            <w:rPr>
              <w:rFonts w:ascii="Times New Roman" w:hAnsi="Times New Roman"/>
              <w:color w:val="auto"/>
            </w:rPr>
          </w:rPrChange>
        </w:rPr>
        <w:pPrChange w:id="192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23" w:author="Janusio" w:date="2018-03-20T16:35:51Z">
            <w:rPr>
              <w:rFonts w:hint="eastAsia" w:ascii="Times New Roman" w:hAnsi="Times New Roman"/>
              <w:color w:val="auto"/>
            </w:rPr>
          </w:rPrChange>
        </w:rPr>
        <w:t>Kernel</w:t>
      </w:r>
      <w:r>
        <w:rPr>
          <w:rFonts w:ascii="Times New Roman" w:hAnsi="Times New Roman"/>
          <w:color w:val="auto"/>
          <w:sz w:val="18"/>
          <w:szCs w:val="18"/>
          <w:rPrChange w:id="1924" w:author="Janusio" w:date="2018-03-20T16:35:51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6" w:author="Janusio" w:date="2018-03-20T16:35:51Z">
            <w:rPr>
              <w:rFonts w:ascii="Times New Roman" w:hAnsi="Times New Roman"/>
              <w:color w:val="auto"/>
            </w:rPr>
          </w:rPrChange>
        </w:rPr>
        <w:pPrChange w:id="1925"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27" w:author="Janusio" w:date="2018-03-20T16:35:51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9" w:author="Janusio" w:date="2018-03-20T16:35:51Z">
            <w:rPr>
              <w:rFonts w:ascii="Times New Roman" w:hAnsi="Times New Roman"/>
              <w:color w:val="auto"/>
            </w:rPr>
          </w:rPrChange>
        </w:rPr>
        <w:pPrChange w:id="192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0" w:author="Janusio" w:date="2018-03-20T16:35:51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2" w:author="Janusio" w:date="2018-03-20T16:35:51Z">
            <w:rPr>
              <w:rFonts w:ascii="Times New Roman" w:hAnsi="Times New Roman"/>
              <w:color w:val="auto"/>
            </w:rPr>
          </w:rPrChange>
        </w:rPr>
        <w:pPrChange w:id="193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3" w:author="Janusio" w:date="2018-03-20T16:35:51Z">
            <w:rPr>
              <w:rFonts w:ascii="Times New Roman" w:hAnsi="Times New Roman"/>
              <w:color w:val="auto"/>
            </w:rPr>
          </w:rPrChange>
        </w:rPr>
        <w:t>memory = "</w:t>
      </w:r>
      <w:r>
        <w:rPr>
          <w:rFonts w:hint="eastAsia" w:ascii="Times New Roman" w:hAnsi="Times New Roman"/>
          <w:color w:val="auto"/>
          <w:sz w:val="18"/>
          <w:szCs w:val="18"/>
          <w:rPrChange w:id="1934" w:author="Janusio" w:date="2018-03-20T16:35:51Z">
            <w:rPr>
              <w:rFonts w:hint="eastAsia" w:ascii="Times New Roman" w:hAnsi="Times New Roman"/>
              <w:color w:val="auto"/>
            </w:rPr>
          </w:rPrChange>
        </w:rPr>
        <w:t>4096</w:t>
      </w:r>
      <w:r>
        <w:rPr>
          <w:rFonts w:ascii="Times New Roman" w:hAnsi="Times New Roman"/>
          <w:color w:val="auto"/>
          <w:sz w:val="18"/>
          <w:szCs w:val="18"/>
          <w:rPrChange w:id="1935" w:author="Janusio" w:date="2018-03-20T16:35:51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7" w:author="Janusio" w:date="2018-03-20T16:35:51Z">
            <w:rPr>
              <w:rFonts w:ascii="Times New Roman" w:hAnsi="Times New Roman"/>
              <w:color w:val="auto"/>
            </w:rPr>
          </w:rPrChange>
        </w:rPr>
        <w:pPrChange w:id="193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8" w:author="Janusio" w:date="2018-03-20T16:35:51Z">
            <w:rPr>
              <w:rFonts w:ascii="Times New Roman" w:hAnsi="Times New Roman"/>
              <w:color w:val="auto"/>
            </w:rPr>
          </w:rPrChange>
        </w:rPr>
        <w:t>disk = [ 'file:/root/xen-image/UbuntuTest1.img</w:t>
      </w:r>
      <w:r>
        <w:rPr>
          <w:rFonts w:hint="eastAsia" w:ascii="Times New Roman" w:hAnsi="Times New Roman"/>
          <w:color w:val="auto"/>
          <w:sz w:val="18"/>
          <w:szCs w:val="18"/>
          <w:rPrChange w:id="1939" w:author="Janusio" w:date="2018-03-20T16:35:51Z">
            <w:rPr>
              <w:rFonts w:hint="eastAsia" w:ascii="Times New Roman" w:hAnsi="Times New Roman"/>
              <w:color w:val="auto"/>
            </w:rPr>
          </w:rPrChange>
        </w:rPr>
        <w:t>,</w:t>
      </w:r>
      <w:r>
        <w:rPr>
          <w:rFonts w:ascii="Times New Roman" w:hAnsi="Times New Roman"/>
          <w:color w:val="auto"/>
          <w:sz w:val="18"/>
          <w:szCs w:val="18"/>
          <w:rPrChange w:id="1940" w:author="Janusio" w:date="2018-03-20T16:35:51Z">
            <w:rPr>
              <w:rFonts w:ascii="Times New Roman" w:hAnsi="Times New Roman"/>
              <w:color w:val="auto"/>
            </w:rPr>
          </w:rPrChange>
        </w:rPr>
        <w:t>sda1</w:t>
      </w:r>
      <w:r>
        <w:rPr>
          <w:rFonts w:hint="eastAsia" w:ascii="Times New Roman" w:hAnsi="Times New Roman"/>
          <w:color w:val="auto"/>
          <w:sz w:val="18"/>
          <w:szCs w:val="18"/>
          <w:rPrChange w:id="1941" w:author="Janusio" w:date="2018-03-20T16:35:51Z">
            <w:rPr>
              <w:rFonts w:hint="eastAsia" w:ascii="Times New Roman" w:hAnsi="Times New Roman"/>
              <w:color w:val="auto"/>
            </w:rPr>
          </w:rPrChange>
        </w:rPr>
        <w:t>,</w:t>
      </w:r>
      <w:r>
        <w:rPr>
          <w:rFonts w:ascii="Times New Roman" w:hAnsi="Times New Roman"/>
          <w:color w:val="auto"/>
          <w:sz w:val="18"/>
          <w:szCs w:val="18"/>
          <w:rPrChange w:id="1942" w:author="Janusio" w:date="2018-03-20T16:35:51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4" w:author="Janusio" w:date="2018-03-20T16:35:51Z">
            <w:rPr>
              <w:rFonts w:ascii="Times New Roman" w:hAnsi="Times New Roman"/>
              <w:color w:val="auto"/>
            </w:rPr>
          </w:rPrChange>
        </w:rPr>
        <w:pPrChange w:id="194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5" w:author="Janusio" w:date="2018-03-20T16:35:51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7" w:author="Janusio" w:date="2018-03-20T16:35:51Z">
            <w:rPr>
              <w:rFonts w:ascii="Times New Roman" w:hAnsi="Times New Roman"/>
              <w:color w:val="auto"/>
            </w:rPr>
          </w:rPrChange>
        </w:rPr>
        <w:pPrChange w:id="194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8" w:author="Janusio" w:date="2018-03-20T16:35:51Z">
            <w:rPr>
              <w:rFonts w:ascii="Times New Roman" w:hAnsi="Times New Roman"/>
              <w:color w:val="auto"/>
            </w:rPr>
          </w:rPrChange>
        </w:rPr>
        <w:t>.</w:t>
      </w:r>
      <w:r>
        <w:rPr>
          <w:rFonts w:hint="eastAsia" w:ascii="Times New Roman" w:hAnsi="Times New Roman"/>
          <w:color w:val="auto"/>
          <w:sz w:val="18"/>
          <w:szCs w:val="18"/>
          <w:rPrChange w:id="1949" w:author="Janusio" w:date="2018-03-20T16:35:51Z">
            <w:rPr>
              <w:rFonts w:hint="eastAsia" w:ascii="Times New Roman" w:hAnsi="Times New Roman"/>
              <w:color w:val="auto"/>
            </w:rPr>
          </w:rPrChange>
        </w:rPr>
        <w:t>……</w:t>
      </w:r>
    </w:p>
    <w:p>
      <w:pPr>
        <w:pStyle w:val="45"/>
        <w:rPr>
          <w:rFonts w:hint="default"/>
        </w:rPr>
      </w:pPr>
      <w:bookmarkStart w:id="91" w:name="_Toc2277"/>
      <w:bookmarkStart w:id="92" w:name="_Toc9539"/>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1950" w:author="Janusio" w:date="2018-03-20T16:36:47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51" w:author="Janusio" w:date="2018-03-20T16:36:4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3" w:author="Janusio" w:date="2018-03-20T16:36:54Z">
            <w:rPr>
              <w:rFonts w:ascii="Times New Roman" w:hAnsi="Times New Roman"/>
              <w:color w:val="auto"/>
            </w:rPr>
          </w:rPrChange>
        </w:rPr>
        <w:pPrChange w:id="195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54" w:author="Janusio" w:date="2018-03-20T16:36:54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6" w:author="Janusio" w:date="2018-03-20T16:36:54Z">
            <w:rPr>
              <w:rFonts w:ascii="Times New Roman" w:hAnsi="Times New Roman"/>
              <w:color w:val="auto"/>
            </w:rPr>
          </w:rPrChange>
        </w:rPr>
        <w:pPrChange w:id="195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57" w:author="Janusio" w:date="2018-03-20T16:36:54Z">
            <w:rPr>
              <w:rFonts w:hint="eastAsia" w:ascii="Times New Roman" w:hAnsi="Times New Roman"/>
              <w:color w:val="auto"/>
            </w:rPr>
          </w:rPrChange>
        </w:rPr>
        <w:t>Kernel</w:t>
      </w:r>
      <w:r>
        <w:rPr>
          <w:rFonts w:ascii="Times New Roman" w:hAnsi="Times New Roman"/>
          <w:color w:val="auto"/>
          <w:sz w:val="18"/>
          <w:szCs w:val="18"/>
          <w:rPrChange w:id="1958" w:author="Janusio" w:date="2018-03-20T16:36:54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0" w:author="Janusio" w:date="2018-03-20T16:36:54Z">
            <w:rPr>
              <w:rFonts w:ascii="Times New Roman" w:hAnsi="Times New Roman"/>
              <w:color w:val="auto"/>
            </w:rPr>
          </w:rPrChange>
        </w:rPr>
        <w:pPrChange w:id="1959"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1" w:author="Janusio" w:date="2018-03-20T16:36:54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3" w:author="Janusio" w:date="2018-03-20T16:36:54Z">
            <w:rPr>
              <w:rFonts w:ascii="Times New Roman" w:hAnsi="Times New Roman"/>
              <w:color w:val="auto"/>
            </w:rPr>
          </w:rPrChange>
        </w:rPr>
        <w:pPrChange w:id="196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4" w:author="Janusio" w:date="2018-03-20T16:36:54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6" w:author="Janusio" w:date="2018-03-20T16:36:54Z">
            <w:rPr>
              <w:rFonts w:ascii="Times New Roman" w:hAnsi="Times New Roman"/>
              <w:color w:val="auto"/>
            </w:rPr>
          </w:rPrChange>
        </w:rPr>
        <w:pPrChange w:id="196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7" w:author="Janusio" w:date="2018-03-20T16:36:54Z">
            <w:rPr>
              <w:rFonts w:ascii="Times New Roman" w:hAnsi="Times New Roman"/>
              <w:color w:val="auto"/>
            </w:rPr>
          </w:rPrChange>
        </w:rPr>
        <w:t>disk=["file://root/xen-images/vtpm-UbuntuTest1.img</w:t>
      </w:r>
      <w:r>
        <w:rPr>
          <w:rFonts w:hint="eastAsia" w:ascii="Times New Roman" w:hAnsi="Times New Roman"/>
          <w:color w:val="auto"/>
          <w:sz w:val="18"/>
          <w:szCs w:val="18"/>
          <w:rPrChange w:id="1968" w:author="Janusio" w:date="2018-03-20T16:36:54Z">
            <w:rPr>
              <w:rFonts w:hint="eastAsia" w:ascii="Times New Roman" w:hAnsi="Times New Roman"/>
              <w:color w:val="auto"/>
            </w:rPr>
          </w:rPrChange>
        </w:rPr>
        <w:t>,</w:t>
      </w:r>
      <w:r>
        <w:rPr>
          <w:rFonts w:ascii="Times New Roman" w:hAnsi="Times New Roman"/>
          <w:color w:val="auto"/>
          <w:sz w:val="18"/>
          <w:szCs w:val="18"/>
          <w:rPrChange w:id="1969" w:author="Janusio" w:date="2018-03-20T16:36:54Z">
            <w:rPr>
              <w:rFonts w:ascii="Times New Roman" w:hAnsi="Times New Roman"/>
              <w:color w:val="auto"/>
            </w:rPr>
          </w:rPrChange>
        </w:rPr>
        <w:t>sda1</w:t>
      </w:r>
      <w:r>
        <w:rPr>
          <w:rFonts w:hint="eastAsia" w:ascii="Times New Roman" w:hAnsi="Times New Roman"/>
          <w:color w:val="auto"/>
          <w:sz w:val="18"/>
          <w:szCs w:val="18"/>
          <w:rPrChange w:id="1970" w:author="Janusio" w:date="2018-03-20T16:36:54Z">
            <w:rPr>
              <w:rFonts w:hint="eastAsia" w:ascii="Times New Roman" w:hAnsi="Times New Roman"/>
              <w:color w:val="auto"/>
            </w:rPr>
          </w:rPrChange>
        </w:rPr>
        <w:t>,</w:t>
      </w:r>
      <w:r>
        <w:rPr>
          <w:rFonts w:ascii="Times New Roman" w:hAnsi="Times New Roman"/>
          <w:color w:val="auto"/>
          <w:sz w:val="18"/>
          <w:szCs w:val="18"/>
          <w:rPrChange w:id="1971" w:author="Janusio" w:date="2018-03-20T16:36:54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3" w:author="Janusio" w:date="2018-03-20T16:36:54Z">
            <w:rPr>
              <w:rFonts w:ascii="Times New Roman" w:hAnsi="Times New Roman"/>
              <w:color w:val="auto"/>
            </w:rPr>
          </w:rPrChange>
        </w:rPr>
        <w:pPrChange w:id="197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4" w:author="Janusio" w:date="2018-03-20T16:36:54Z">
            <w:rPr>
              <w:rFonts w:ascii="Times New Roman" w:hAnsi="Times New Roman"/>
              <w:color w:val="auto"/>
            </w:rPr>
          </w:rPrChange>
        </w:rPr>
        <w:t>vtpm=["backend=vtpmmgr</w:t>
      </w:r>
      <w:r>
        <w:rPr>
          <w:rFonts w:hint="eastAsia" w:ascii="Times New Roman" w:hAnsi="Times New Roman"/>
          <w:color w:val="auto"/>
          <w:sz w:val="18"/>
          <w:szCs w:val="18"/>
          <w:rPrChange w:id="1975" w:author="Janusio" w:date="2018-03-20T16:36:54Z">
            <w:rPr>
              <w:rFonts w:hint="eastAsia" w:ascii="Times New Roman" w:hAnsi="Times New Roman"/>
              <w:color w:val="auto"/>
            </w:rPr>
          </w:rPrChange>
        </w:rPr>
        <w:t>,</w:t>
      </w:r>
      <w:r>
        <w:rPr>
          <w:rFonts w:ascii="Times New Roman" w:hAnsi="Times New Roman"/>
          <w:color w:val="auto"/>
          <w:sz w:val="18"/>
          <w:szCs w:val="18"/>
          <w:rPrChange w:id="1976" w:author="Janusio" w:date="2018-03-20T16:36:54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8" w:author="Janusio" w:date="2018-03-20T16:36:54Z">
            <w:rPr>
              <w:rFonts w:ascii="Times New Roman" w:hAnsi="Times New Roman"/>
              <w:color w:val="auto"/>
            </w:rPr>
          </w:rPrChange>
        </w:rPr>
        <w:pPrChange w:id="197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9" w:author="Janusio" w:date="2018-03-20T16:36:54Z">
            <w:rPr>
              <w:rFonts w:ascii="Times New Roman" w:hAnsi="Times New Roman"/>
              <w:color w:val="auto"/>
            </w:rPr>
          </w:rPrChange>
        </w:rPr>
        <w:t>.</w:t>
      </w:r>
      <w:r>
        <w:rPr>
          <w:rFonts w:hint="eastAsia" w:ascii="Times New Roman" w:hAnsi="Times New Roman"/>
          <w:color w:val="auto"/>
          <w:sz w:val="18"/>
          <w:szCs w:val="18"/>
          <w:rPrChange w:id="1980" w:author="Janusio" w:date="2018-03-20T16:36:54Z">
            <w:rPr>
              <w:rFonts w:hint="eastAsia" w:ascii="Times New Roman" w:hAnsi="Times New Roman"/>
              <w:color w:val="auto"/>
            </w:rPr>
          </w:rPrChange>
        </w:rPr>
        <w:t>……</w:t>
      </w:r>
    </w:p>
    <w:p>
      <w:pPr>
        <w:pStyle w:val="45"/>
        <w:rPr>
          <w:rFonts w:hint="default"/>
          <w:szCs w:val="22"/>
        </w:rPr>
      </w:pPr>
      <w:bookmarkStart w:id="94" w:name="_Toc1647"/>
      <w:bookmarkStart w:id="95" w:name="_Toc20805"/>
      <w:bookmarkStart w:id="96" w:name="_Toc153"/>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1981"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982"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4" w:author="Janusio" w:date="2018-03-20T16:37:27Z">
            <w:rPr>
              <w:rFonts w:hint="eastAsia" w:ascii="Times New Roman" w:hAnsi="Times New Roman"/>
              <w:color w:val="auto"/>
            </w:rPr>
          </w:rPrChange>
        </w:rPr>
        <w:pPrChange w:id="198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5" w:author="Janusio" w:date="2018-03-20T16:37:27Z">
            <w:rPr>
              <w:rFonts w:hint="eastAsia" w:ascii="Times New Roman" w:hAnsi="Times New Roman"/>
              <w:color w:val="auto"/>
            </w:rPr>
          </w:rPrChange>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7" w:author="Janusio" w:date="2018-03-20T16:37:27Z">
            <w:rPr>
              <w:rFonts w:hint="eastAsia" w:ascii="Times New Roman" w:hAnsi="Times New Roman"/>
              <w:color w:val="auto"/>
            </w:rPr>
          </w:rPrChange>
        </w:rPr>
        <w:pPrChange w:id="1986"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8" w:author="Janusio" w:date="2018-03-20T16:37:27Z">
            <w:rPr>
              <w:rFonts w:hint="eastAsia" w:ascii="Times New Roman" w:hAnsi="Times New Roman"/>
              <w:color w:val="auto"/>
            </w:rPr>
          </w:rPrChange>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0" w:author="Janusio" w:date="2018-03-20T16:37:27Z">
            <w:rPr>
              <w:rFonts w:hint="eastAsia" w:ascii="Times New Roman" w:hAnsi="Times New Roman"/>
              <w:color w:val="auto"/>
            </w:rPr>
          </w:rPrChange>
        </w:rPr>
        <w:pPrChange w:id="1989"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1" w:author="Janusio" w:date="2018-03-20T16:37:27Z">
            <w:rPr>
              <w:rFonts w:hint="eastAsia" w:ascii="Times New Roman" w:hAnsi="Times New Roman"/>
              <w:color w:val="auto"/>
            </w:rPr>
          </w:rPrChange>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3" w:author="Janusio" w:date="2018-03-20T16:37:27Z">
            <w:rPr>
              <w:rFonts w:hint="eastAsia" w:ascii="Times New Roman" w:hAnsi="Times New Roman"/>
              <w:color w:val="auto"/>
            </w:rPr>
          </w:rPrChange>
        </w:rPr>
        <w:pPrChange w:id="1992"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4" w:author="Janusio" w:date="2018-03-20T16:37:27Z">
            <w:rPr>
              <w:rFonts w:hint="eastAsia"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6" w:author="Janusio" w:date="2018-03-20T16:37:27Z">
            <w:rPr>
              <w:rFonts w:hint="eastAsia" w:ascii="Times New Roman" w:hAnsi="Times New Roman"/>
              <w:color w:val="auto"/>
            </w:rPr>
          </w:rPrChange>
        </w:rPr>
        <w:pPrChange w:id="199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7" w:author="Janusio" w:date="2018-03-20T16:37:27Z">
            <w:rPr>
              <w:rFonts w:hint="eastAsia" w:ascii="Times New Roman" w:hAnsi="Times New Roman"/>
              <w:color w:val="auto"/>
            </w:rPr>
          </w:rPrChange>
        </w:rPr>
        <w:t>disk=["file:</w:t>
      </w:r>
      <w:r>
        <w:rPr>
          <w:rFonts w:ascii="Times New Roman" w:hAnsi="Times New Roman"/>
          <w:color w:val="auto"/>
          <w:sz w:val="18"/>
          <w:szCs w:val="18"/>
          <w:rPrChange w:id="1998" w:author="Janusio" w:date="2018-03-20T16:37:27Z">
            <w:rPr>
              <w:rFonts w:ascii="Times New Roman" w:hAnsi="Times New Roman"/>
              <w:color w:val="auto"/>
            </w:rPr>
          </w:rPrChange>
        </w:rPr>
        <w:t>file://root/xen-images/</w:t>
      </w:r>
      <w:r>
        <w:rPr>
          <w:rFonts w:hint="eastAsia" w:ascii="Times New Roman" w:hAnsi="Times New Roman"/>
          <w:color w:val="auto"/>
          <w:sz w:val="18"/>
          <w:szCs w:val="18"/>
          <w:rPrChange w:id="1999" w:author="Janusio" w:date="2018-03-20T16:37:27Z">
            <w:rPr>
              <w:rFonts w:hint="eastAsia" w:ascii="Times New Roman" w:hAnsi="Times New Roman"/>
              <w:color w:val="auto"/>
            </w:rPr>
          </w:rPrChange>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1" w:author="Janusio" w:date="2018-03-20T16:37:27Z">
            <w:rPr>
              <w:rFonts w:hint="eastAsia" w:ascii="Times New Roman" w:hAnsi="Times New Roman"/>
              <w:color w:val="auto"/>
            </w:rPr>
          </w:rPrChange>
        </w:rPr>
        <w:pPrChange w:id="2000"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2" w:author="Janusio" w:date="2018-03-20T16:37:27Z">
            <w:rPr>
              <w:rFonts w:hint="eastAsia" w:ascii="Times New Roman" w:hAnsi="Times New Roman"/>
              <w:color w:val="auto"/>
            </w:rPr>
          </w:rPrChange>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4" w:author="Janusio" w:date="2018-03-20T16:37:27Z">
            <w:rPr>
              <w:rFonts w:hint="eastAsia" w:ascii="Times New Roman" w:hAnsi="Times New Roman"/>
              <w:color w:val="auto"/>
            </w:rPr>
          </w:rPrChange>
        </w:rPr>
        <w:pPrChange w:id="200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5" w:author="Janusio" w:date="2018-03-20T16:37:27Z">
            <w:rPr>
              <w:rFonts w:hint="eastAsia" w:ascii="Times New Roman" w:hAnsi="Times New Roman"/>
              <w:color w:val="auto"/>
            </w:rPr>
          </w:rPrChange>
        </w:rPr>
        <w:t>……</w:t>
      </w:r>
    </w:p>
    <w:p>
      <w:pPr>
        <w:pStyle w:val="45"/>
        <w:rPr>
          <w:rFonts w:hint="default"/>
        </w:rPr>
      </w:pPr>
      <w:bookmarkStart w:id="97" w:name="_Toc13550"/>
      <w:bookmarkStart w:id="98" w:name="_Toc24116"/>
      <w:bookmarkStart w:id="99" w:name="_Toc2946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strike/>
          <w:color w:val="auto"/>
          <w:rPrChange w:id="2007" w:author="Janusio" w:date="2018-03-21T13:03:01Z">
            <w:rPr>
              <w:rFonts w:ascii="Times New Roman" w:hAnsi="Times New Roman"/>
              <w:color w:val="auto"/>
            </w:rPr>
          </w:rPrChange>
        </w:rPr>
        <w:pPrChange w:id="2006"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color w:val="auto"/>
          <w:rPrChange w:id="2008" w:author="Janusio" w:date="2018-03-21T13:03:01Z">
            <w:rPr>
              <w:rFonts w:ascii="Times New Roman" w:hAnsi="Times New Roman"/>
              <w:color w:val="auto"/>
            </w:rPr>
          </w:rPrChange>
        </w:rPr>
        <w:t>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Change w:id="2010" w:author="Janusio" w:date="2018-03-21T13:03:01Z">
            <w:rPr>
              <w:rFonts w:hint="eastAsia" w:ascii="Times New Roman" w:hAnsi="Times New Roman"/>
              <w:color w:val="auto"/>
            </w:rPr>
          </w:rPrChange>
        </w:rPr>
        <w:pPrChange w:id="2009" w:author="Janusio" w:date="2018-03-20T16:37:39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strike/>
          <w:color w:val="auto"/>
          <w:rPrChange w:id="2011" w:author="Janusio" w:date="2018-03-21T13:03:01Z">
            <w:rPr>
              <w:rFonts w:ascii="Times New Roman" w:hAnsi="Times New Roman"/>
              <w:color w:val="auto"/>
            </w:rPr>
          </w:rPrChange>
        </w:rPr>
        <w:t>New PCR</w:t>
      </w:r>
      <w:r>
        <w:rPr>
          <w:rFonts w:ascii="Times New Roman" w:hAnsi="Times New Roman"/>
          <w:strike/>
          <w:color w:val="auto"/>
          <w:vertAlign w:val="subscript"/>
          <w:rPrChange w:id="2012" w:author="Janusio" w:date="2018-03-21T13:03:01Z">
            <w:rPr>
              <w:rFonts w:ascii="Times New Roman" w:hAnsi="Times New Roman"/>
              <w:color w:val="auto"/>
              <w:vertAlign w:val="subscript"/>
            </w:rPr>
          </w:rPrChange>
        </w:rPr>
        <w:t>i</w:t>
      </w:r>
      <w:r>
        <w:rPr>
          <w:rFonts w:ascii="Times New Roman" w:hAnsi="Times New Roman"/>
          <w:strike/>
          <w:color w:val="auto"/>
          <w:rPrChange w:id="2013" w:author="Janusio" w:date="2018-03-21T13:03:01Z">
            <w:rPr>
              <w:rFonts w:ascii="Times New Roman" w:hAnsi="Times New Roman"/>
              <w:color w:val="auto"/>
            </w:rPr>
          </w:rPrChange>
        </w:rPr>
        <w:t>=Hash</w:t>
      </w:r>
      <w:r>
        <w:rPr>
          <w:rFonts w:hint="eastAsia" w:ascii="Times New Roman" w:hAnsi="Times New Roman"/>
          <w:strike/>
          <w:color w:val="auto"/>
          <w:rPrChange w:id="2014" w:author="Janusio" w:date="2018-03-21T13:03:01Z">
            <w:rPr>
              <w:rFonts w:hint="eastAsia" w:ascii="Times New Roman" w:hAnsi="Times New Roman"/>
              <w:color w:val="auto"/>
            </w:rPr>
          </w:rPrChange>
        </w:rPr>
        <w:t>(</w:t>
      </w:r>
      <w:r>
        <w:rPr>
          <w:rFonts w:ascii="Times New Roman" w:hAnsi="Times New Roman"/>
          <w:strike/>
          <w:color w:val="auto"/>
          <w:rPrChange w:id="2015" w:author="Janusio" w:date="2018-03-21T13:03:01Z">
            <w:rPr>
              <w:rFonts w:ascii="Times New Roman" w:hAnsi="Times New Roman"/>
              <w:color w:val="auto"/>
            </w:rPr>
          </w:rPrChange>
        </w:rPr>
        <w:t>Old PCR</w:t>
      </w:r>
      <w:r>
        <w:rPr>
          <w:rFonts w:ascii="Times New Roman" w:hAnsi="Times New Roman"/>
          <w:strike/>
          <w:color w:val="auto"/>
          <w:vertAlign w:val="subscript"/>
          <w:rPrChange w:id="2016" w:author="Janusio" w:date="2018-03-21T13:03:01Z">
            <w:rPr>
              <w:rFonts w:ascii="Times New Roman" w:hAnsi="Times New Roman"/>
              <w:color w:val="auto"/>
              <w:vertAlign w:val="subscript"/>
            </w:rPr>
          </w:rPrChange>
        </w:rPr>
        <w:t>i</w:t>
      </w:r>
      <w:r>
        <w:rPr>
          <w:rFonts w:ascii="Times New Roman" w:hAnsi="Times New Roman"/>
          <w:strike/>
          <w:color w:val="auto"/>
          <w:rPrChange w:id="2017" w:author="Janusio" w:date="2018-03-21T13:03:01Z">
            <w:rPr>
              <w:rFonts w:ascii="Times New Roman" w:hAnsi="Times New Roman"/>
              <w:color w:val="auto"/>
            </w:rPr>
          </w:rPrChange>
        </w:rPr>
        <w:t>||New Value</w:t>
      </w:r>
      <w:r>
        <w:rPr>
          <w:rFonts w:hint="eastAsia" w:ascii="Times New Roman" w:hAnsi="Times New Roman"/>
          <w:strike/>
          <w:color w:val="auto"/>
          <w:rPrChange w:id="2018" w:author="Janusio" w:date="2018-03-21T13:03:01Z">
            <w:rPr>
              <w:rFonts w:hint="eastAsia" w:ascii="Times New Roman" w:hAnsi="Times New Roman"/>
              <w:color w:val="auto"/>
            </w:rPr>
          </w:rPrChange>
        </w:rPr>
        <w:t>)</w:t>
      </w:r>
      <w:r>
        <w:rPr>
          <w:rFonts w:ascii="Times New Roman" w:hAnsi="Times New Roman"/>
          <w:strike/>
          <w:color w:val="auto"/>
          <w:rPrChange w:id="2019" w:author="Janusio" w:date="2018-03-21T13:03:01Z">
            <w:rPr>
              <w:rFonts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2020"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strike/>
          <w:color w:val="auto"/>
          <w:rPrChange w:id="2021" w:author="Janusio" w:date="2018-03-21T13:03:01Z">
            <w:rPr>
              <w:rFonts w:hint="eastAsia" w:ascii="Times New Roman" w:hAnsi="Times New Roman"/>
              <w:color w:val="auto"/>
            </w:rPr>
          </w:rPrChange>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6206"/>
      <w:bookmarkStart w:id="103" w:name="_Toc28405"/>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3" w:author="Janusio" w:date="2018-03-20T16:37:47Z">
                  <w:rPr>
                    <w:rFonts w:ascii="Times New Roman" w:hAnsi="Times New Roman"/>
                    <w:b/>
                    <w:bCs/>
                    <w:color w:val="auto"/>
                  </w:rPr>
                </w:rPrChange>
              </w:rPr>
              <w:pPrChange w:id="202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4" w:author="Janusio" w:date="2018-03-20T16:37:47Z">
                  <w:rPr>
                    <w:rFonts w:ascii="Times New Roman" w:hAnsi="Times New Roman"/>
                    <w:b/>
                    <w:bCs/>
                    <w:color w:val="auto"/>
                  </w:rPr>
                </w:rPrChange>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6" w:author="Janusio" w:date="2018-03-20T16:37:47Z">
                  <w:rPr>
                    <w:rFonts w:ascii="Times New Roman" w:hAnsi="Times New Roman"/>
                    <w:b/>
                    <w:bCs/>
                    <w:color w:val="auto"/>
                  </w:rPr>
                </w:rPrChange>
              </w:rPr>
              <w:pPrChange w:id="202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7" w:author="Janusio" w:date="2018-03-20T16:37:47Z">
                  <w:rPr>
                    <w:rFonts w:ascii="Times New Roman" w:hAnsi="Times New Roman"/>
                    <w:b/>
                    <w:bCs/>
                    <w:color w:val="auto"/>
                  </w:rPr>
                </w:rPrChange>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9" w:author="Janusio" w:date="2018-03-20T16:37:47Z">
                  <w:rPr>
                    <w:rFonts w:ascii="Times New Roman" w:hAnsi="Times New Roman"/>
                    <w:b/>
                    <w:bCs/>
                    <w:color w:val="auto"/>
                  </w:rPr>
                </w:rPrChange>
              </w:rPr>
              <w:pPrChange w:id="202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30" w:author="Janusio" w:date="2018-03-20T16:37:47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7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7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Change w:id="2085" w:author="Janusio" w:date="2018-03-21T13:03:27Z">
            <w:rPr/>
          </w:rPrChange>
        </w:rPr>
        <w:pPrChange w:id="2084" w:author="Janusio" w:date="2018-03-20T16:3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w:t>
      </w:r>
      <w:r>
        <w:rPr>
          <w:strike/>
          <w:rPrChange w:id="2086" w:author="Janusio" w:date="2018-03-21T13:03:27Z">
            <w:rPr/>
          </w:rPrChange>
        </w:rPr>
        <w:t>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Change w:id="2087" w:author="Janusio" w:date="2018-03-20T16:38:20Z">
          <w:pPr/>
        </w:pPrChange>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7208"/>
      <w:bookmarkStart w:id="109" w:name="_Toc12906"/>
      <w:bookmarkStart w:id="110" w:name="_Toc14273"/>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8"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9"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Change w:id="2090"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Change w:id="2091" w:author="Janusio" w:date="2018-03-21T14:43:43Z">
          <w:pPr/>
        </w:pPrChange>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092" w:author="Janusio" w:date="2018-03-21T14:43:4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3"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4"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5"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6"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4180"/>
      <w:bookmarkStart w:id="114" w:name="_Toc21503"/>
      <w:bookmarkStart w:id="115" w:name="_Toc5638"/>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7" w:author="Janusio" w:date="2018-03-21T14:43:5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Change w:id="2098" w:author="Janusio" w:date="2018-03-21T14:44:03Z">
          <w:pPr/>
        </w:pPrChange>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9"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0"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101" w:author="Janusio" w:date="2018-03-21T14:44:0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2"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3"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400" w:lineRule="exact"/>
        <w:ind w:right="0" w:rightChars="0" w:firstLine="420"/>
        <w:jc w:val="center"/>
        <w:textAlignment w:val="auto"/>
        <w:rPr>
          <w:rFonts w:hint="eastAsia" w:ascii="Times New Roman" w:hAnsi="Times New Roman"/>
          <w:color w:val="auto"/>
        </w:rPr>
        <w:pPrChange w:id="2104" w:author="Janusio" w:date="2018-03-21T14:44:03Z">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pPr>
        </w:pPrChange>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spacing w:line="400" w:lineRule="exact"/>
        <w:rPr>
          <w:rFonts w:hint="default"/>
        </w:rPr>
        <w:pPrChange w:id="2105" w:author="Janusio" w:date="2018-03-21T14:44:03Z">
          <w:pPr>
            <w:pStyle w:val="45"/>
          </w:pPr>
        </w:pPrChange>
      </w:pPr>
      <w:bookmarkStart w:id="116" w:name="_Toc14400"/>
      <w:bookmarkStart w:id="117" w:name="_Toc19048"/>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6"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7"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2108" w:author="Janusio" w:date="2018-03-21T14:44:13Z">
          <w:pPr/>
        </w:pPrChange>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109" w:author="Janusio" w:date="2018-03-21T14:44:2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22487"/>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2110" w:author="Janusio" w:date="2018-03-21T14:44:26Z"/>
          <w:rFonts w:hint="eastAsia" w:eastAsia="宋体"/>
          <w:strike w:val="0"/>
          <w:lang w:val="en-US" w:eastAsia="zh-CN"/>
          <w:rPrChange w:id="2111" w:author="Janusio" w:date="2018-03-21T15:25:33Z">
            <w:rPr>
              <w:ins w:id="2112" w:author="Janusio" w:date="2018-03-21T14:44:26Z"/>
              <w:rFonts w:hint="eastAsia" w:eastAsia="宋体"/>
              <w:strike/>
              <w:lang w:val="en-US" w:eastAsia="zh-CN"/>
            </w:rPr>
          </w:rPrChange>
        </w:rPr>
      </w:pPr>
      <w:ins w:id="2113" w:author="Janusio" w:date="2018-03-21T15:25:37Z">
        <w:r>
          <w:rPr>
            <w:rFonts w:hint="eastAsia"/>
            <w:strike w:val="0"/>
            <w:lang w:val="en-US" w:eastAsia="zh-CN"/>
          </w:rPr>
          <w:t>本章</w:t>
        </w:r>
      </w:ins>
      <w:bookmarkStart w:id="176" w:name="_GoBack"/>
      <w:bookmarkEnd w:id="1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trike/>
          <w:lang w:val="en-US" w:eastAsia="zh-CN"/>
          <w:rPrChange w:id="2114" w:author="Janusio" w:date="2018-03-21T13:04:01Z">
            <w:rPr>
              <w:rFonts w:hint="eastAsia"/>
              <w:lang w:val="en-US" w:eastAsia="zh-CN"/>
            </w:rPr>
          </w:rPrChange>
        </w:rPr>
      </w:pPr>
      <w:r>
        <w:rPr>
          <w:rFonts w:hint="eastAsia"/>
          <w:strike/>
          <w:rPrChange w:id="2115" w:author="Janusio" w:date="2018-03-21T13:04:01Z">
            <w:rPr>
              <w:rFonts w:hint="eastAsia"/>
            </w:rPr>
          </w:rPrChange>
        </w:rPr>
        <w:t>在对TVP-QT信任链属性</w:t>
      </w:r>
      <w:r>
        <w:rPr>
          <w:rFonts w:hint="eastAsia"/>
          <w:strike/>
          <w:lang w:val="en-US" w:eastAsia="zh-CN"/>
          <w:rPrChange w:id="2116" w:author="Janusio" w:date="2018-03-21T13:04:01Z">
            <w:rPr>
              <w:rFonts w:hint="eastAsia"/>
              <w:lang w:val="en-US" w:eastAsia="zh-CN"/>
            </w:rPr>
          </w:rPrChange>
        </w:rPr>
        <w:t>进行形式化</w:t>
      </w:r>
      <w:r>
        <w:rPr>
          <w:rFonts w:hint="eastAsia"/>
          <w:strike/>
          <w:rPrChange w:id="2117" w:author="Janusio" w:date="2018-03-21T13:04:01Z">
            <w:rPr>
              <w:rFonts w:hint="eastAsia"/>
            </w:rPr>
          </w:rPrChange>
        </w:rPr>
        <w:t>分析</w:t>
      </w:r>
      <w:r>
        <w:rPr>
          <w:rFonts w:hint="eastAsia"/>
          <w:strike/>
          <w:lang w:val="en-US" w:eastAsia="zh-CN"/>
          <w:rPrChange w:id="2118" w:author="Janusio" w:date="2018-03-21T13:04:01Z">
            <w:rPr>
              <w:rFonts w:hint="eastAsia"/>
              <w:lang w:val="en-US" w:eastAsia="zh-CN"/>
            </w:rPr>
          </w:rPrChange>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strike/>
          <w:rPrChange w:id="2119" w:author="Janusio" w:date="2018-03-21T13:04:12Z">
            <w:rPr>
              <w:rFonts w:hint="eastAsia"/>
            </w:rPr>
          </w:rPrChange>
        </w:rPr>
      </w:pPr>
      <w:r>
        <w:rPr>
          <w:rFonts w:hint="eastAsia"/>
          <w:strike/>
          <w:lang w:eastAsia="zh-CN"/>
          <w:rPrChange w:id="2120" w:author="Janusio" w:date="2018-03-21T13:04:12Z">
            <w:rPr>
              <w:rFonts w:hint="eastAsia"/>
              <w:lang w:eastAsia="zh-CN"/>
            </w:rPr>
          </w:rPrChange>
        </w:rPr>
        <w:t>（</w:t>
      </w:r>
      <w:r>
        <w:rPr>
          <w:rFonts w:hint="eastAsia"/>
          <w:strike/>
          <w:lang w:val="en-US" w:eastAsia="zh-CN"/>
          <w:rPrChange w:id="2121" w:author="Janusio" w:date="2018-03-21T13:04:12Z">
            <w:rPr>
              <w:rFonts w:hint="eastAsia"/>
              <w:lang w:val="en-US" w:eastAsia="zh-CN"/>
            </w:rPr>
          </w:rPrChange>
        </w:rPr>
        <w:t>1</w:t>
      </w:r>
      <w:r>
        <w:rPr>
          <w:rFonts w:hint="eastAsia"/>
          <w:strike/>
          <w:lang w:eastAsia="zh-CN"/>
          <w:rPrChange w:id="2122" w:author="Janusio" w:date="2018-03-21T13:04:12Z">
            <w:rPr>
              <w:rFonts w:hint="eastAsia"/>
              <w:lang w:eastAsia="zh-CN"/>
            </w:rPr>
          </w:rPrChange>
        </w:rPr>
        <w:t>）</w:t>
      </w:r>
      <w:r>
        <w:rPr>
          <w:rFonts w:hint="eastAsia"/>
          <w:strike/>
          <w:rPrChange w:id="2123" w:author="Janusio" w:date="2018-03-21T13:04:12Z">
            <w:rPr>
              <w:rFonts w:hint="eastAsia"/>
            </w:rPr>
          </w:rPrChange>
        </w:rPr>
        <w:t>TVP</w:t>
      </w:r>
      <w:r>
        <w:rPr>
          <w:strike/>
          <w:rPrChange w:id="2124" w:author="Janusio" w:date="2018-03-21T13:04:12Z">
            <w:rPr/>
          </w:rPrChange>
        </w:rPr>
        <w:t xml:space="preserve"> </w:t>
      </w:r>
      <w:r>
        <w:rPr>
          <w:rFonts w:hint="eastAsia"/>
          <w:strike/>
          <w:rPrChange w:id="2125" w:author="Janusio" w:date="2018-03-21T13:04:12Z">
            <w:rPr>
              <w:rFonts w:hint="eastAsia"/>
            </w:rPr>
          </w:rPrChange>
        </w:rPr>
        <w:t>中</w:t>
      </w:r>
      <w:r>
        <w:rPr>
          <w:rFonts w:hint="eastAsia"/>
          <w:strike/>
          <w:lang w:val="en-US" w:eastAsia="zh-CN"/>
          <w:rPrChange w:id="2126" w:author="Janusio" w:date="2018-03-21T13:04:12Z">
            <w:rPr>
              <w:rFonts w:hint="eastAsia"/>
              <w:lang w:val="en-US" w:eastAsia="zh-CN"/>
            </w:rPr>
          </w:rPrChange>
        </w:rPr>
        <w:t>各个层次的系统镜像文件（包括主机m以及用户虚拟机层次上的各个用户虚拟机VM）</w:t>
      </w:r>
      <w:r>
        <w:rPr>
          <w:rFonts w:hint="eastAsia"/>
          <w:strike/>
          <w:rPrChange w:id="2127" w:author="Janusio" w:date="2018-03-21T13:04:12Z">
            <w:rPr>
              <w:rFonts w:hint="eastAsia"/>
            </w:rPr>
          </w:rPrChange>
        </w:rPr>
        <w:t>的完整性未受破坏</w:t>
      </w:r>
      <w:r>
        <w:rPr>
          <w:rFonts w:hint="eastAsia"/>
          <w:strike/>
          <w:lang w:eastAsia="zh-CN"/>
          <w:rPrChange w:id="2128" w:author="Janusio" w:date="2018-03-21T13:04:12Z">
            <w:rPr>
              <w:rFonts w:hint="eastAsia"/>
              <w:lang w:eastAsia="zh-CN"/>
            </w:rPr>
          </w:rPrChange>
        </w:rPr>
        <w:t>，</w:t>
      </w:r>
      <w:r>
        <w:rPr>
          <w:rFonts w:hint="eastAsia"/>
          <w:strike/>
          <w:lang w:val="en-US" w:eastAsia="zh-CN"/>
          <w:rPrChange w:id="2129" w:author="Janusio" w:date="2018-03-21T13:04:12Z">
            <w:rPr>
              <w:rFonts w:hint="eastAsia"/>
              <w:lang w:val="en-US" w:eastAsia="zh-CN"/>
            </w:rPr>
          </w:rPrChange>
        </w:rPr>
        <w:t>并且各个用户虚拟机都预先植入所需要的可信度量和证明代理功能组件</w:t>
      </w:r>
      <w:r>
        <w:rPr>
          <w:rFonts w:hint="eastAsia"/>
          <w:strike/>
          <w:rPrChange w:id="2130" w:author="Janusio" w:date="2018-03-21T13:04:12Z">
            <w:rPr>
              <w:rFonts w:hint="eastAsia"/>
            </w:rPr>
          </w:rPrChange>
        </w:rPr>
        <w:t>；</w:t>
      </w:r>
      <w:r>
        <w:rPr>
          <w:rFonts w:hint="eastAsia"/>
          <w:strike/>
          <w:lang w:eastAsia="zh-CN"/>
          <w:rPrChange w:id="2131" w:author="Janusio" w:date="2018-03-21T13:04:12Z">
            <w:rPr>
              <w:rFonts w:hint="eastAsia"/>
              <w:lang w:eastAsia="zh-CN"/>
            </w:rPr>
          </w:rPrChange>
        </w:rPr>
        <w:t>（</w:t>
      </w:r>
      <w:r>
        <w:rPr>
          <w:rFonts w:hint="eastAsia"/>
          <w:strike/>
          <w:lang w:val="en-US" w:eastAsia="zh-CN"/>
          <w:rPrChange w:id="2132" w:author="Janusio" w:date="2018-03-21T13:04:12Z">
            <w:rPr>
              <w:rFonts w:hint="eastAsia"/>
              <w:lang w:val="en-US" w:eastAsia="zh-CN"/>
            </w:rPr>
          </w:rPrChange>
        </w:rPr>
        <w:t>2</w:t>
      </w:r>
      <w:r>
        <w:rPr>
          <w:rFonts w:hint="eastAsia"/>
          <w:strike/>
          <w:lang w:eastAsia="zh-CN"/>
          <w:rPrChange w:id="2133" w:author="Janusio" w:date="2018-03-21T13:04:12Z">
            <w:rPr>
              <w:rFonts w:hint="eastAsia"/>
              <w:lang w:eastAsia="zh-CN"/>
            </w:rPr>
          </w:rPrChange>
        </w:rPr>
        <w:t>）</w:t>
      </w:r>
      <w:r>
        <w:rPr>
          <w:rFonts w:hint="eastAsia"/>
          <w:strike/>
          <w:rPrChange w:id="2134" w:author="Janusio" w:date="2018-03-21T13:04:12Z">
            <w:rPr>
              <w:rFonts w:hint="eastAsia"/>
            </w:rPr>
          </w:rPrChange>
        </w:rPr>
        <w:t>主机</w:t>
      </w:r>
      <w:r>
        <w:rPr>
          <w:strike/>
          <w:rPrChange w:id="2135" w:author="Janusio" w:date="2018-03-21T13:04:12Z">
            <w:rPr/>
          </w:rPrChange>
        </w:rPr>
        <w:t>m</w:t>
      </w:r>
      <w:r>
        <w:rPr>
          <w:rFonts w:hint="eastAsia"/>
          <w:strike/>
          <w:rPrChange w:id="2136" w:author="Janusio" w:date="2018-03-21T13:04:12Z">
            <w:rPr>
              <w:rFonts w:hint="eastAsia"/>
            </w:rPr>
          </w:rPrChange>
        </w:rPr>
        <w:t>支持动态加载</w:t>
      </w:r>
      <w:r>
        <w:rPr>
          <w:rFonts w:hint="eastAsia"/>
          <w:strike/>
          <w:lang w:val="en-US" w:eastAsia="zh-CN"/>
          <w:rPrChange w:id="2137" w:author="Janusio" w:date="2018-03-21T13:04:12Z">
            <w:rPr>
              <w:rFonts w:hint="eastAsia"/>
              <w:lang w:val="en-US" w:eastAsia="zh-CN"/>
            </w:rPr>
          </w:rPrChange>
        </w:rPr>
        <w:t>动态度量根</w:t>
      </w:r>
      <w:r>
        <w:rPr>
          <w:rFonts w:hint="eastAsia"/>
          <w:strike/>
          <w:rPrChange w:id="2138" w:author="Janusio" w:date="2018-03-21T13:04:12Z">
            <w:rPr>
              <w:rFonts w:hint="eastAsia"/>
            </w:rPr>
          </w:rPrChange>
        </w:rPr>
        <w:t xml:space="preserve"> </w:t>
      </w:r>
      <w:r>
        <w:rPr>
          <w:strike/>
          <w:rPrChange w:id="2139" w:author="Janusio" w:date="2018-03-21T13:04:12Z">
            <w:rPr/>
          </w:rPrChange>
        </w:rPr>
        <w:t>DRTM</w:t>
      </w:r>
      <w:r>
        <w:rPr>
          <w:rFonts w:hint="eastAsia"/>
          <w:strike/>
          <w:rPrChange w:id="2140" w:author="Janusio" w:date="2018-03-21T13:04:12Z">
            <w:rPr>
              <w:rFonts w:hint="eastAsia"/>
            </w:rPr>
          </w:rPrChange>
        </w:rPr>
        <w:t>技术，能够为TJP和vTPM提供动态的可信运行环境；</w:t>
      </w:r>
      <w:r>
        <w:rPr>
          <w:rFonts w:hint="eastAsia"/>
          <w:strike/>
          <w:lang w:eastAsia="zh-CN"/>
          <w:rPrChange w:id="2141" w:author="Janusio" w:date="2018-03-21T13:04:12Z">
            <w:rPr>
              <w:rFonts w:hint="eastAsia"/>
              <w:lang w:eastAsia="zh-CN"/>
            </w:rPr>
          </w:rPrChange>
        </w:rPr>
        <w:t>（</w:t>
      </w:r>
      <w:r>
        <w:rPr>
          <w:rFonts w:hint="eastAsia"/>
          <w:strike/>
          <w:lang w:val="en-US" w:eastAsia="zh-CN"/>
          <w:rPrChange w:id="2142" w:author="Janusio" w:date="2018-03-21T13:04:12Z">
            <w:rPr>
              <w:rFonts w:hint="eastAsia"/>
              <w:lang w:val="en-US" w:eastAsia="zh-CN"/>
            </w:rPr>
          </w:rPrChange>
        </w:rPr>
        <w:t>3</w:t>
      </w:r>
      <w:r>
        <w:rPr>
          <w:rFonts w:hint="eastAsia"/>
          <w:strike/>
          <w:lang w:eastAsia="zh-CN"/>
          <w:rPrChange w:id="2143" w:author="Janusio" w:date="2018-03-21T13:04:12Z">
            <w:rPr>
              <w:rFonts w:hint="eastAsia"/>
              <w:lang w:eastAsia="zh-CN"/>
            </w:rPr>
          </w:rPrChange>
        </w:rPr>
        <w:t>）</w:t>
      </w:r>
      <w:r>
        <w:rPr>
          <w:rFonts w:hint="eastAsia"/>
          <w:strike/>
          <w:rPrChange w:id="2144" w:author="Janusio" w:date="2018-03-21T13:04:12Z">
            <w:rPr>
              <w:rFonts w:hint="eastAsia"/>
            </w:rPr>
          </w:rPrChange>
        </w:rPr>
        <w:t>vTPM的平台身份密钥（A</w:t>
      </w:r>
      <w:r>
        <w:rPr>
          <w:strike/>
          <w:rPrChange w:id="2145" w:author="Janusio" w:date="2018-03-21T13:04:12Z">
            <w:rPr/>
          </w:rPrChange>
        </w:rPr>
        <w:t xml:space="preserve">ttestation </w:t>
      </w:r>
      <w:r>
        <w:rPr>
          <w:rFonts w:hint="eastAsia"/>
          <w:strike/>
          <w:rPrChange w:id="2146" w:author="Janusio" w:date="2018-03-21T13:04:12Z">
            <w:rPr>
              <w:rFonts w:hint="eastAsia"/>
            </w:rPr>
          </w:rPrChange>
        </w:rPr>
        <w:t>I</w:t>
      </w:r>
      <w:r>
        <w:rPr>
          <w:strike/>
          <w:rPrChange w:id="2147" w:author="Janusio" w:date="2018-03-21T13:04:12Z">
            <w:rPr/>
          </w:rPrChange>
        </w:rPr>
        <w:t xml:space="preserve">dentity </w:t>
      </w:r>
      <w:r>
        <w:rPr>
          <w:rFonts w:hint="eastAsia"/>
          <w:strike/>
          <w:rPrChange w:id="2148" w:author="Janusio" w:date="2018-03-21T13:04:12Z">
            <w:rPr>
              <w:rFonts w:hint="eastAsia"/>
            </w:rPr>
          </w:rPrChange>
        </w:rPr>
        <w:t>K</w:t>
      </w:r>
      <w:r>
        <w:rPr>
          <w:strike/>
          <w:rPrChange w:id="2149" w:author="Janusio" w:date="2018-03-21T13:04:12Z">
            <w:rPr/>
          </w:rPrChange>
        </w:rPr>
        <w:t>ey</w:t>
      </w:r>
      <w:r>
        <w:rPr>
          <w:rFonts w:hint="eastAsia"/>
          <w:strike/>
          <w:rPrChange w:id="2150" w:author="Janusio" w:date="2018-03-21T13:04:12Z">
            <w:rPr>
              <w:rFonts w:hint="eastAsia"/>
            </w:rPr>
          </w:rPrChange>
        </w:rPr>
        <w:t>，</w:t>
      </w:r>
      <w:r>
        <w:rPr>
          <w:strike/>
          <w:rPrChange w:id="2151" w:author="Janusio" w:date="2018-03-21T13:04:12Z">
            <w:rPr/>
          </w:rPrChange>
        </w:rPr>
        <w:t>AIK</w:t>
      </w:r>
      <w:r>
        <w:rPr>
          <w:rFonts w:hint="eastAsia"/>
          <w:strike/>
          <w:rPrChange w:id="2152" w:author="Janusio" w:date="2018-03-21T13:04:12Z">
            <w:rPr>
              <w:rFonts w:hint="eastAsia"/>
            </w:rPr>
          </w:rPrChange>
        </w:rPr>
        <w:t>）已得到可信第三方的认证并颁发证书，这里不考虑其具体实现方案；</w:t>
      </w:r>
      <w:r>
        <w:rPr>
          <w:rFonts w:hint="eastAsia"/>
          <w:strike/>
          <w:lang w:eastAsia="zh-CN"/>
          <w:rPrChange w:id="2153" w:author="Janusio" w:date="2018-03-21T13:04:12Z">
            <w:rPr>
              <w:rFonts w:hint="eastAsia"/>
              <w:lang w:eastAsia="zh-CN"/>
            </w:rPr>
          </w:rPrChange>
        </w:rPr>
        <w:t>（</w:t>
      </w:r>
      <w:r>
        <w:rPr>
          <w:rFonts w:hint="eastAsia"/>
          <w:strike/>
          <w:lang w:val="en-US" w:eastAsia="zh-CN"/>
          <w:rPrChange w:id="2154" w:author="Janusio" w:date="2018-03-21T13:04:12Z">
            <w:rPr>
              <w:rFonts w:hint="eastAsia"/>
              <w:lang w:val="en-US" w:eastAsia="zh-CN"/>
            </w:rPr>
          </w:rPrChange>
        </w:rPr>
        <w:t>4</w:t>
      </w:r>
      <w:r>
        <w:rPr>
          <w:rFonts w:hint="eastAsia"/>
          <w:strike/>
          <w:lang w:eastAsia="zh-CN"/>
          <w:rPrChange w:id="2155" w:author="Janusio" w:date="2018-03-21T13:04:12Z">
            <w:rPr>
              <w:rFonts w:hint="eastAsia"/>
              <w:lang w:eastAsia="zh-CN"/>
            </w:rPr>
          </w:rPrChange>
        </w:rPr>
        <w:t>）</w:t>
      </w:r>
      <w:r>
        <w:rPr>
          <w:rFonts w:hint="eastAsia"/>
          <w:strike/>
          <w:rPrChange w:id="2156" w:author="Janusio" w:date="2018-03-21T13:04:12Z">
            <w:rPr>
              <w:rFonts w:hint="eastAsia"/>
            </w:rPr>
          </w:rPrChange>
        </w:rPr>
        <w:t xml:space="preserve">远程验证方案基于 </w:t>
      </w:r>
      <w:r>
        <w:rPr>
          <w:strike/>
          <w:rPrChange w:id="2157" w:author="Janusio" w:date="2018-03-21T13:04:12Z">
            <w:rPr/>
          </w:rPrChange>
        </w:rPr>
        <w:t xml:space="preserve">TCG </w:t>
      </w:r>
      <w:r>
        <w:rPr>
          <w:rFonts w:hint="eastAsia"/>
          <w:strike/>
          <w:rPrChange w:id="2158" w:author="Janusio" w:date="2018-03-21T13:04:12Z">
            <w:rPr>
              <w:rFonts w:hint="eastAsia"/>
            </w:rPr>
          </w:rPrChange>
        </w:rPr>
        <w:t xml:space="preserve">组织给出的完整性报告协议，且在远程挑战者 </w:t>
      </w:r>
      <w:r>
        <w:rPr>
          <w:strike/>
          <w:rPrChange w:id="2159" w:author="Janusio" w:date="2018-03-21T13:04:12Z">
            <w:rPr/>
          </w:rPrChange>
        </w:rPr>
        <w:t xml:space="preserve">R </w:t>
      </w:r>
      <w:r>
        <w:rPr>
          <w:rFonts w:hint="eastAsia"/>
          <w:strike/>
          <w:rPrChange w:id="2160" w:author="Janusio" w:date="2018-03-21T13:04:12Z">
            <w:rPr>
              <w:rFonts w:hint="eastAsia"/>
            </w:rPr>
          </w:rPrChange>
        </w:rPr>
        <w:t xml:space="preserve">与本地 </w:t>
      </w:r>
      <w:r>
        <w:rPr>
          <w:strike/>
          <w:rPrChange w:id="2161" w:author="Janusio" w:date="2018-03-21T13:04:12Z">
            <w:rPr/>
          </w:rPrChange>
        </w:rPr>
        <w:t xml:space="preserve">TVP </w:t>
      </w:r>
      <w:r>
        <w:rPr>
          <w:rFonts w:hint="eastAsia"/>
          <w:strike/>
          <w:rPrChange w:id="2162" w:author="Janusio" w:date="2018-03-21T13:04:12Z">
            <w:rPr>
              <w:rFonts w:hint="eastAsia"/>
            </w:rPr>
          </w:rPrChange>
        </w:rPr>
        <w:t>之间已经建立了安全信道</w:t>
      </w:r>
      <w:r>
        <w:rPr>
          <w:rFonts w:hint="eastAsia"/>
          <w:strike/>
          <w:vertAlign w:val="superscript"/>
          <w:lang w:val="en-US" w:eastAsia="zh-CN"/>
          <w:rPrChange w:id="2163" w:author="Janusio" w:date="2018-03-21T13:04:12Z">
            <w:rPr>
              <w:rFonts w:hint="eastAsia"/>
              <w:vertAlign w:val="superscript"/>
              <w:lang w:val="en-US" w:eastAsia="zh-CN"/>
            </w:rPr>
          </w:rPrChange>
        </w:rPr>
        <w:t>[26]</w:t>
      </w:r>
      <w:r>
        <w:rPr>
          <w:rFonts w:hint="eastAsia"/>
          <w:strike/>
          <w:rPrChange w:id="2164" w:author="Janusio" w:date="2018-03-21T13:04:12Z">
            <w:rPr>
              <w:rFonts w:hint="eastAsia"/>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trike/>
          <w:rPrChange w:id="2165" w:author="Janusio" w:date="2018-03-21T13:04:18Z">
            <w:rPr>
              <w:rFonts w:hint="eastAsia"/>
            </w:rPr>
          </w:rPrChange>
        </w:rPr>
      </w:pPr>
      <w:r>
        <w:rPr>
          <w:rFonts w:hint="eastAsia"/>
          <w:strike/>
          <w:lang w:eastAsia="zh-CN"/>
          <w:rPrChange w:id="2166" w:author="Janusio" w:date="2018-03-21T13:04:18Z">
            <w:rPr>
              <w:rFonts w:hint="eastAsia"/>
              <w:lang w:eastAsia="zh-CN"/>
            </w:rPr>
          </w:rPrChange>
        </w:rPr>
        <w:t>（</w:t>
      </w:r>
      <w:r>
        <w:rPr>
          <w:rFonts w:hint="eastAsia"/>
          <w:strike/>
          <w:lang w:val="en-US" w:eastAsia="zh-CN"/>
          <w:rPrChange w:id="2167" w:author="Janusio" w:date="2018-03-21T13:04:18Z">
            <w:rPr>
              <w:rFonts w:hint="eastAsia"/>
              <w:lang w:val="en-US" w:eastAsia="zh-CN"/>
            </w:rPr>
          </w:rPrChange>
        </w:rPr>
        <w:t>1</w:t>
      </w:r>
      <w:r>
        <w:rPr>
          <w:rFonts w:hint="eastAsia"/>
          <w:strike/>
          <w:lang w:eastAsia="zh-CN"/>
          <w:rPrChange w:id="2168" w:author="Janusio" w:date="2018-03-21T13:04:18Z">
            <w:rPr>
              <w:rFonts w:hint="eastAsia"/>
              <w:lang w:eastAsia="zh-CN"/>
            </w:rPr>
          </w:rPrChange>
        </w:rPr>
        <w:t>）</w:t>
      </w:r>
      <w:r>
        <w:rPr>
          <w:rFonts w:hint="eastAsia"/>
          <w:strike/>
          <w:rPrChange w:id="2169" w:author="Janusio" w:date="2018-03-21T13:04:18Z">
            <w:rPr>
              <w:rFonts w:hint="eastAsia"/>
            </w:rPr>
          </w:rPrChange>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30981"/>
      <w:bookmarkStart w:id="128" w:name="_Toc21563"/>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ascii="Times New Roman" w:hAnsi="Times New Roman"/>
          <w:strike/>
          <w:color w:val="auto"/>
          <w:rPrChange w:id="2170" w:author="Janusio" w:date="2018-03-21T13:04:50Z">
            <w:rPr>
              <w:rFonts w:hint="eastAsia" w:ascii="Times New Roman" w:hAnsi="Times New Roman"/>
              <w:color w:val="auto"/>
            </w:rPr>
          </w:rPrChange>
        </w:rPr>
        <w:t>它从主机内存地址</w:t>
      </w:r>
      <w:r>
        <w:rPr>
          <w:rFonts w:hint="eastAsia" w:ascii="Times New Roman" w:hAnsi="Times New Roman"/>
          <w:i/>
          <w:iCs/>
          <w:strike/>
          <w:color w:val="auto"/>
          <w:rPrChange w:id="2171" w:author="Janusio" w:date="2018-03-21T13:04:50Z">
            <w:rPr>
              <w:rFonts w:hint="eastAsia" w:ascii="Times New Roman" w:hAnsi="Times New Roman"/>
              <w:i/>
              <w:iCs/>
              <w:color w:val="auto"/>
            </w:rPr>
          </w:rPrChange>
        </w:rPr>
        <w:t>m.bios_loc</w:t>
      </w:r>
      <w:r>
        <w:rPr>
          <w:rFonts w:hint="eastAsia" w:ascii="Times New Roman" w:hAnsi="Times New Roman"/>
          <w:strike/>
          <w:color w:val="auto"/>
          <w:rPrChange w:id="2172" w:author="Janusio" w:date="2018-03-21T13:04:50Z">
            <w:rPr>
              <w:rFonts w:hint="eastAsia" w:ascii="Times New Roman" w:hAnsi="Times New Roman"/>
              <w:color w:val="auto"/>
            </w:rPr>
          </w:rPrChange>
        </w:rPr>
        <w:t>中读取BIOS的代码</w:t>
      </w:r>
      <w:r>
        <w:rPr>
          <w:rFonts w:hint="eastAsia" w:ascii="Times New Roman" w:hAnsi="Times New Roman"/>
          <w:i/>
          <w:strike/>
          <w:color w:val="auto"/>
          <w:rPrChange w:id="2173" w:author="Janusio" w:date="2018-03-21T13:04:50Z">
            <w:rPr>
              <w:rFonts w:hint="eastAsia" w:ascii="Times New Roman" w:hAnsi="Times New Roman"/>
              <w:i/>
              <w:color w:val="auto"/>
            </w:rPr>
          </w:rPrChange>
        </w:rPr>
        <w:t>b</w:t>
      </w:r>
      <w:r>
        <w:rPr>
          <w:rFonts w:hint="eastAsia" w:ascii="Times New Roman" w:hAnsi="Times New Roman"/>
          <w:strike/>
          <w:color w:val="auto"/>
          <w:rPrChange w:id="2174" w:author="Janusio" w:date="2018-03-21T13:04:50Z">
            <w:rPr>
              <w:rFonts w:hint="eastAsia" w:ascii="Times New Roman" w:hAnsi="Times New Roman"/>
              <w:color w:val="auto"/>
            </w:rPr>
          </w:rPrChange>
        </w:rPr>
        <w:t>，将其扩展到一个PCR中（其中，</w:t>
      </w:r>
      <w:r>
        <w:rPr>
          <w:rFonts w:hint="eastAsia" w:ascii="Times New Roman" w:hAnsi="Times New Roman"/>
          <w:i/>
          <w:iCs/>
          <w:strike/>
          <w:color w:val="auto"/>
          <w:rPrChange w:id="2175" w:author="Janusio" w:date="2018-03-21T13:04:50Z">
            <w:rPr>
              <w:rFonts w:hint="eastAsia" w:ascii="Times New Roman" w:hAnsi="Times New Roman"/>
              <w:i/>
              <w:iCs/>
              <w:color w:val="auto"/>
            </w:rPr>
          </w:rPrChange>
        </w:rPr>
        <w:t>m.pcr.s</w:t>
      </w:r>
      <w:r>
        <w:rPr>
          <w:rFonts w:hint="eastAsia" w:ascii="Times New Roman" w:hAnsi="Times New Roman"/>
          <w:strike/>
          <w:color w:val="auto"/>
          <w:rPrChange w:id="2176" w:author="Janusio" w:date="2018-03-21T13:04:50Z">
            <w:rPr>
              <w:rFonts w:hint="eastAsia" w:ascii="Times New Roman" w:hAnsi="Times New Roman"/>
              <w:color w:val="auto"/>
            </w:rPr>
          </w:rPrChange>
        </w:rPr>
        <w:t xml:space="preserve">表示该主机在这里存储所有相关度量值，且该主机的度量值存储于静态度量的PCR中）,之后执行指令Jump </w:t>
      </w:r>
      <w:r>
        <w:rPr>
          <w:rFonts w:hint="eastAsia" w:ascii="Times New Roman" w:hAnsi="Times New Roman"/>
          <w:i/>
          <w:iCs/>
          <w:strike/>
          <w:color w:val="auto"/>
          <w:rPrChange w:id="2177" w:author="Janusio" w:date="2018-03-21T13:04:50Z">
            <w:rPr>
              <w:rFonts w:hint="eastAsia" w:ascii="Times New Roman" w:hAnsi="Times New Roman"/>
              <w:i/>
              <w:iCs/>
              <w:color w:val="auto"/>
            </w:rPr>
          </w:rPrChange>
        </w:rPr>
        <w:t>b</w:t>
      </w:r>
      <w:r>
        <w:rPr>
          <w:rFonts w:hint="eastAsia" w:ascii="Times New Roman" w:hAnsi="Times New Roman"/>
          <w:strike/>
          <w:color w:val="auto"/>
          <w:rPrChange w:id="2178" w:author="Janusio" w:date="2018-03-21T13:04:50Z">
            <w:rPr>
              <w:rFonts w:hint="eastAsia" w:ascii="Times New Roman" w:hAnsi="Times New Roman"/>
              <w:color w:val="auto"/>
            </w:rPr>
          </w:rPrChange>
        </w:rPr>
        <w:t>；然后CRTM将控制权传递给m的BIOS，它从主机内存地址</w:t>
      </w:r>
      <w:r>
        <w:rPr>
          <w:rFonts w:hint="eastAsia" w:ascii="Times New Roman" w:hAnsi="Times New Roman"/>
          <w:i/>
          <w:iCs/>
          <w:strike/>
          <w:color w:val="auto"/>
          <w:rPrChange w:id="2179" w:author="Janusio" w:date="2018-03-21T13:04:50Z">
            <w:rPr>
              <w:rFonts w:hint="eastAsia" w:ascii="Times New Roman" w:hAnsi="Times New Roman"/>
              <w:i/>
              <w:iCs/>
              <w:color w:val="auto"/>
            </w:rPr>
          </w:rPrChange>
        </w:rPr>
        <w:t xml:space="preserve">m.os_loader_loc </w:t>
      </w:r>
      <w:r>
        <w:rPr>
          <w:rFonts w:hint="eastAsia" w:ascii="Times New Roman" w:hAnsi="Times New Roman"/>
          <w:strike/>
          <w:color w:val="auto"/>
          <w:rPrChange w:id="2180" w:author="Janusio" w:date="2018-03-21T13:04:50Z">
            <w:rPr>
              <w:rFonts w:hint="eastAsia" w:ascii="Times New Roman" w:hAnsi="Times New Roman"/>
              <w:color w:val="auto"/>
            </w:rPr>
          </w:rPrChange>
        </w:rPr>
        <w:t>中读取的OS_Loader代码</w:t>
      </w:r>
      <w:r>
        <w:rPr>
          <w:rFonts w:hint="eastAsia" w:ascii="Times New Roman" w:hAnsi="Times New Roman"/>
          <w:i/>
          <w:strike/>
          <w:color w:val="auto"/>
          <w:rPrChange w:id="2181" w:author="Janusio" w:date="2018-03-21T13:04:50Z">
            <w:rPr>
              <w:rFonts w:hint="eastAsia" w:ascii="Times New Roman" w:hAnsi="Times New Roman"/>
              <w:i/>
              <w:color w:val="auto"/>
            </w:rPr>
          </w:rPrChange>
        </w:rPr>
        <w:t>o</w:t>
      </w:r>
      <w:r>
        <w:rPr>
          <w:rFonts w:hint="eastAsia" w:ascii="Times New Roman" w:hAnsi="Times New Roman"/>
          <w:strike/>
          <w:color w:val="auto"/>
          <w:rPrChange w:id="2182" w:author="Janusio" w:date="2018-03-21T13:04:50Z">
            <w:rPr>
              <w:rFonts w:hint="eastAsia" w:ascii="Times New Roman" w:hAnsi="Times New Roman"/>
              <w:color w:val="auto"/>
            </w:rPr>
          </w:rPrChange>
        </w:rPr>
        <w:t xml:space="preserve">，将其扩展到一个PCR中,之后执行指令Jump </w:t>
      </w:r>
      <w:r>
        <w:rPr>
          <w:rFonts w:hint="eastAsia" w:ascii="Times New Roman" w:hAnsi="Times New Roman"/>
          <w:i/>
          <w:iCs/>
          <w:strike/>
          <w:color w:val="auto"/>
          <w:rPrChange w:id="2183" w:author="Janusio" w:date="2018-03-21T13:04:50Z">
            <w:rPr>
              <w:rFonts w:hint="eastAsia" w:ascii="Times New Roman" w:hAnsi="Times New Roman"/>
              <w:i/>
              <w:iCs/>
              <w:color w:val="auto"/>
            </w:rPr>
          </w:rPrChange>
        </w:rPr>
        <w:t>o，</w:t>
      </w:r>
      <w:r>
        <w:rPr>
          <w:rFonts w:hint="eastAsia" w:ascii="Times New Roman" w:hAnsi="Times New Roman"/>
          <w:strike/>
          <w:color w:val="auto"/>
          <w:rPrChange w:id="2184" w:author="Janusio" w:date="2018-03-21T13:04:50Z">
            <w:rPr>
              <w:rFonts w:hint="eastAsia" w:ascii="Times New Roman" w:hAnsi="Times New Roman"/>
              <w:color w:val="auto"/>
            </w:rPr>
          </w:rPrChange>
        </w:rPr>
        <w:t>将控制权交给OSLoader；OSLoader继续按序从内存</w:t>
      </w:r>
      <w:r>
        <w:rPr>
          <w:rFonts w:hint="eastAsia" w:ascii="Times New Roman" w:hAnsi="Times New Roman"/>
          <w:i/>
          <w:iCs/>
          <w:strike/>
          <w:color w:val="auto"/>
          <w:rPrChange w:id="2185" w:author="Janusio" w:date="2018-03-21T13:04:50Z">
            <w:rPr>
              <w:rFonts w:hint="eastAsia" w:ascii="Times New Roman" w:hAnsi="Times New Roman"/>
              <w:i/>
              <w:iCs/>
              <w:color w:val="auto"/>
            </w:rPr>
          </w:rPrChange>
        </w:rPr>
        <w:t>m.vmm_loc</w:t>
      </w:r>
      <w:r>
        <w:rPr>
          <w:rFonts w:hint="eastAsia" w:ascii="Times New Roman" w:hAnsi="Times New Roman"/>
          <w:strike/>
          <w:color w:val="auto"/>
          <w:rPrChange w:id="2186" w:author="Janusio" w:date="2018-03-21T13:04:50Z">
            <w:rPr>
              <w:rFonts w:hint="eastAsia" w:ascii="Times New Roman" w:hAnsi="Times New Roman"/>
              <w:color w:val="auto"/>
            </w:rPr>
          </w:rPrChange>
        </w:rPr>
        <w:t>读取VMM的代码</w:t>
      </w:r>
      <w:r>
        <w:rPr>
          <w:rFonts w:hint="eastAsia" w:ascii="Times New Roman" w:hAnsi="Times New Roman"/>
          <w:i/>
          <w:iCs/>
          <w:strike/>
          <w:color w:val="auto"/>
          <w:rPrChange w:id="2187" w:author="Janusio" w:date="2018-03-21T13:04:50Z">
            <w:rPr>
              <w:rFonts w:hint="eastAsia" w:ascii="Times New Roman" w:hAnsi="Times New Roman"/>
              <w:i/>
              <w:iCs/>
              <w:color w:val="auto"/>
            </w:rPr>
          </w:rPrChange>
        </w:rPr>
        <w:t>v</w:t>
      </w:r>
      <w:r>
        <w:rPr>
          <w:rFonts w:hint="eastAsia" w:ascii="Times New Roman" w:hAnsi="Times New Roman"/>
          <w:strike/>
          <w:color w:val="auto"/>
          <w:rPrChange w:id="2188" w:author="Janusio" w:date="2018-03-21T13:04:50Z">
            <w:rPr>
              <w:rFonts w:hint="eastAsia" w:ascii="Times New Roman" w:hAnsi="Times New Roman"/>
              <w:color w:val="auto"/>
            </w:rPr>
          </w:rPrChange>
        </w:rPr>
        <w:t>，将其扩展到</w:t>
      </w:r>
      <w:r>
        <w:rPr>
          <w:rFonts w:hint="eastAsia" w:ascii="Times New Roman" w:hAnsi="Times New Roman"/>
          <w:i/>
          <w:iCs/>
          <w:strike/>
          <w:color w:val="auto"/>
          <w:rPrChange w:id="2189" w:author="Janusio" w:date="2018-03-21T13:04:50Z">
            <w:rPr>
              <w:rFonts w:hint="eastAsia" w:ascii="Times New Roman" w:hAnsi="Times New Roman"/>
              <w:i/>
              <w:iCs/>
              <w:color w:val="auto"/>
            </w:rPr>
          </w:rPrChange>
        </w:rPr>
        <w:t>m.pcr.s</w:t>
      </w:r>
      <w:r>
        <w:rPr>
          <w:rFonts w:hint="eastAsia" w:ascii="Times New Roman" w:hAnsi="Times New Roman"/>
          <w:strike/>
          <w:color w:val="auto"/>
          <w:rPrChange w:id="2190" w:author="Janusio" w:date="2018-03-21T13:04:50Z">
            <w:rPr>
              <w:rFonts w:hint="eastAsia" w:ascii="Times New Roman" w:hAnsi="Times New Roman"/>
              <w:color w:val="auto"/>
            </w:rPr>
          </w:rPrChange>
        </w:rPr>
        <w:t>，然后转换控制权给VMM，</w:t>
      </w:r>
      <w:r>
        <w:rPr>
          <w:rFonts w:hint="eastAsia" w:ascii="Times New Roman" w:hAnsi="Times New Roman"/>
          <w:color w:val="auto"/>
        </w:rPr>
        <w:t>VMM、Dom0 Kernel执行相似流程，直到可信衔接点TJP的加载。</w:t>
      </w:r>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strike/>
          <w:color w:val="auto"/>
          <w:rPrChange w:id="2191" w:author="Janusio" w:date="2018-03-21T13:05:38Z">
            <w:rPr>
              <w:rFonts w:hint="eastAsia" w:ascii="Times New Roman" w:hAnsi="Times New Roman"/>
              <w:color w:val="auto"/>
            </w:rPr>
          </w:rPrChange>
        </w:rPr>
      </w:pPr>
      <w:r>
        <w:rPr>
          <w:rFonts w:hint="eastAsia"/>
          <w:color w:val="auto"/>
          <w:lang w:val="en-US" w:eastAsia="zh-CN"/>
        </w:rPr>
        <w:t>由上文描述的信任链传递所涉及的程序执行过程</w:t>
      </w:r>
      <w:r>
        <w:rPr>
          <w:rFonts w:hint="eastAsia"/>
          <w:strike/>
          <w:color w:val="auto"/>
          <w:lang w:val="en-US" w:eastAsia="zh-CN"/>
          <w:rPrChange w:id="2192" w:author="Janusio" w:date="2018-03-21T13:05:30Z">
            <w:rPr>
              <w:rFonts w:hint="eastAsia"/>
              <w:color w:val="auto"/>
              <w:lang w:val="en-US" w:eastAsia="zh-CN"/>
            </w:rPr>
          </w:rPrChange>
        </w:rPr>
        <w:t>可知，体现主机m信任链的是主机进行可信度量后的PCR值，它与执行程序之间存在着唯一确定的映射关系。因此，基于定义</w:t>
      </w:r>
      <w:r>
        <w:rPr>
          <w:rFonts w:hint="eastAsia"/>
          <w:b w:val="0"/>
          <w:bCs w:val="0"/>
          <w:strike/>
          <w:color w:val="auto"/>
          <w:lang w:val="en-US" w:eastAsia="zh-CN"/>
          <w:rPrChange w:id="2193" w:author="Janusio" w:date="2018-03-21T13:05:30Z">
            <w:rPr>
              <w:rFonts w:hint="eastAsia"/>
              <w:b w:val="0"/>
              <w:bCs w:val="0"/>
              <w:color w:val="auto"/>
              <w:lang w:val="en-US" w:eastAsia="zh-CN"/>
            </w:rPr>
          </w:rPrChange>
        </w:rPr>
        <w:t>3.</w:t>
      </w:r>
      <w:r>
        <w:rPr>
          <w:rFonts w:hint="eastAsia"/>
          <w:strike/>
          <w:color w:val="auto"/>
          <w:lang w:val="en-US" w:eastAsia="zh-CN"/>
          <w:rPrChange w:id="2194" w:author="Janusio" w:date="2018-03-21T13:05:30Z">
            <w:rPr>
              <w:rFonts w:hint="eastAsia"/>
              <w:color w:val="auto"/>
              <w:lang w:val="en-US" w:eastAsia="zh-CN"/>
            </w:rPr>
          </w:rPrChange>
        </w:rPr>
        <w:t>2及上述映射关系，</w:t>
      </w:r>
      <w:r>
        <w:rPr>
          <w:rFonts w:hint="eastAsia" w:ascii="Times New Roman" w:hAnsi="Times New Roman"/>
          <w:strike/>
          <w:color w:val="auto"/>
          <w:rPrChange w:id="2195" w:author="Janusio" w:date="2018-03-21T13:05:30Z">
            <w:rPr>
              <w:rFonts w:hint="eastAsia" w:ascii="Times New Roman" w:hAnsi="Times New Roman"/>
              <w:color w:val="auto"/>
            </w:rPr>
          </w:rPrChange>
        </w:rPr>
        <w:t>可将m的本地信任传递属性归纳为：如果</w:t>
      </w:r>
      <w:r>
        <w:rPr>
          <w:rFonts w:hint="eastAsia"/>
          <w:strike/>
          <w:color w:val="auto"/>
          <w:lang w:val="en-US" w:eastAsia="zh-CN"/>
          <w:rPrChange w:id="2196" w:author="Janusio" w:date="2018-03-21T13:05:30Z">
            <w:rPr>
              <w:rFonts w:hint="eastAsia"/>
              <w:color w:val="auto"/>
              <w:lang w:val="en-US" w:eastAsia="zh-CN"/>
            </w:rPr>
          </w:rPrChange>
        </w:rPr>
        <w:t>可信度量后的</w:t>
      </w:r>
      <w:r>
        <w:rPr>
          <w:rFonts w:hint="eastAsia" w:ascii="Times New Roman" w:hAnsi="Times New Roman"/>
          <w:iCs/>
          <w:strike/>
          <w:color w:val="auto"/>
          <w:rPrChange w:id="2197" w:author="Janusio" w:date="2018-03-21T13:05:30Z">
            <w:rPr>
              <w:rFonts w:hint="eastAsia" w:ascii="Times New Roman" w:hAnsi="Times New Roman"/>
              <w:iCs/>
              <w:color w:val="auto"/>
            </w:rPr>
          </w:rPrChange>
        </w:rPr>
        <w:t>PCR</w:t>
      </w:r>
      <w:r>
        <w:rPr>
          <w:rFonts w:hint="eastAsia" w:ascii="Times New Roman" w:hAnsi="Times New Roman"/>
          <w:strike/>
          <w:color w:val="auto"/>
          <w:rPrChange w:id="2198" w:author="Janusio" w:date="2018-03-21T13:05:30Z">
            <w:rPr>
              <w:rFonts w:hint="eastAsia" w:ascii="Times New Roman" w:hAnsi="Times New Roman"/>
              <w:color w:val="auto"/>
            </w:rPr>
          </w:rPrChange>
        </w:rPr>
        <w:t>中度量值序列是正确的值，那么在该虚拟机上信任链所加载的程序顺序就是正确的。即m的本地信任传递属性就是要求所有相应启动程序如BIOS、OSLoader、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strike/>
          <w:color w:val="auto"/>
          <w:rPrChange w:id="2199" w:author="Janusio" w:date="2018-03-21T13:05:38Z">
            <w:rPr>
              <w:rFonts w:hint="eastAsia" w:ascii="Times New Roman" w:hAnsi="Times New Roman"/>
              <w:color w:val="auto"/>
            </w:rPr>
          </w:rPrChange>
        </w:rPr>
        <w:t>等都能按确定的先后顺序加载。以LS</w:t>
      </w:r>
      <w:r>
        <w:rPr>
          <w:rFonts w:hint="eastAsia" w:ascii="Times New Roman" w:hAnsi="Times New Roman"/>
          <w:strike/>
          <w:color w:val="auto"/>
          <w:vertAlign w:val="superscript"/>
          <w:rPrChange w:id="2200" w:author="Janusio" w:date="2018-03-21T13:05:38Z">
            <w:rPr>
              <w:rFonts w:hint="eastAsia" w:ascii="Times New Roman" w:hAnsi="Times New Roman"/>
              <w:color w:val="auto"/>
              <w:vertAlign w:val="superscript"/>
            </w:rPr>
          </w:rPrChange>
        </w:rPr>
        <w:t>2</w:t>
      </w:r>
      <w:r>
        <w:rPr>
          <w:rFonts w:hint="eastAsia" w:ascii="Times New Roman" w:hAnsi="Times New Roman"/>
          <w:strike/>
          <w:color w:val="auto"/>
          <w:rPrChange w:id="2201" w:author="Janusio" w:date="2018-03-21T13:05:38Z">
            <w:rPr>
              <w:rFonts w:hint="eastAsia" w:ascii="Times New Roman" w:hAnsi="Times New Roman"/>
              <w:color w:val="auto"/>
            </w:rPr>
          </w:rPrChange>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strike/>
          <w:color w:val="auto"/>
          <w:rPrChange w:id="2202" w:author="Janusio" w:date="2018-03-21T13:06:07Z">
            <w:rPr>
              <w:rFonts w:hint="eastAsia" w:ascii="Times New Roman" w:hAnsi="Times New Roman"/>
              <w:color w:val="auto"/>
            </w:rPr>
          </w:rPrChange>
        </w:rPr>
      </w:pPr>
      <w:r>
        <w:rPr>
          <w:rFonts w:hint="eastAsia" w:ascii="Times New Roman" w:hAnsi="Times New Roman"/>
          <w:strike/>
          <w:color w:val="auto"/>
          <w:rPrChange w:id="2203" w:author="Janusio" w:date="2018-03-21T13:05:49Z">
            <w:rPr>
              <w:rFonts w:hint="eastAsia" w:ascii="Times New Roman" w:hAnsi="Times New Roman"/>
              <w:color w:val="auto"/>
            </w:rPr>
          </w:rPrChange>
        </w:rPr>
        <w:t>上述公式表示：如果TVP的m基于信任链构建了本地信任环境，则其启动过程一定是从BIOS跳转到OSLoader，</w:t>
      </w:r>
      <w:r>
        <w:rPr>
          <w:rFonts w:hint="eastAsia" w:ascii="Times New Roman" w:hAnsi="Times New Roman"/>
          <w:color w:val="auto"/>
        </w:rPr>
        <w:t>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iCs/>
          <w:strike/>
          <w:color w:val="auto"/>
          <w:rPrChange w:id="2204" w:author="Janusio" w:date="2018-03-21T13:06:07Z">
            <w:rPr>
              <w:rFonts w:hint="eastAsia" w:ascii="Times New Roman" w:hAnsi="Times New Roman"/>
              <w:iCs/>
              <w:color w:val="auto"/>
            </w:rPr>
          </w:rPrChange>
        </w:rPr>
        <w:t>，</w:t>
      </w:r>
      <w:r>
        <w:rPr>
          <w:rFonts w:hint="eastAsia" w:ascii="Times New Roman" w:hAnsi="Times New Roman"/>
          <w:strike/>
          <w:color w:val="auto"/>
          <w:rPrChange w:id="2205" w:author="Janusio" w:date="2018-03-21T13:06:07Z">
            <w:rPr>
              <w:rFonts w:hint="eastAsia" w:ascii="Times New Roman" w:hAnsi="Times New Roman"/>
              <w:color w:val="auto"/>
            </w:rPr>
          </w:rPrChange>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strike/>
          <w:color w:val="auto"/>
          <w:rPrChange w:id="2206" w:author="Janusio" w:date="2018-03-21T13:06:30Z">
            <w:rPr>
              <w:rFonts w:hint="eastAsia" w:ascii="Times New Roman" w:hAnsi="Times New Roman"/>
              <w:color w:val="auto"/>
            </w:rPr>
          </w:rPrChange>
        </w:rPr>
        <w:t>那么该m的本地信任链传递过程就是唯一的、正确的，即确定地从</w:t>
      </w:r>
      <w:r>
        <w:rPr>
          <w:rFonts w:hint="eastAsia" w:ascii="Times New Roman" w:hAnsi="Times New Roman"/>
          <w:i/>
          <w:strike/>
          <w:color w:val="auto"/>
          <w:rPrChange w:id="2207" w:author="Janusio" w:date="2018-03-21T13:06:30Z">
            <w:rPr>
              <w:rFonts w:hint="eastAsia" w:ascii="Times New Roman" w:hAnsi="Times New Roman"/>
              <w:i/>
              <w:color w:val="auto"/>
            </w:rPr>
          </w:rPrChange>
        </w:rPr>
        <w:t>BIOS</w:t>
      </w:r>
      <w:r>
        <w:rPr>
          <w:rFonts w:hint="eastAsia" w:ascii="Times New Roman" w:hAnsi="Times New Roman"/>
          <w:strike/>
          <w:color w:val="auto"/>
          <w:rPrChange w:id="2208" w:author="Janusio" w:date="2018-03-21T13:06:30Z">
            <w:rPr>
              <w:rFonts w:hint="eastAsia" w:ascii="Times New Roman" w:hAnsi="Times New Roman"/>
              <w:color w:val="auto"/>
            </w:rPr>
          </w:rPrChange>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strike/>
          <w:color w:val="auto"/>
          <w:rPrChange w:id="2209" w:author="Janusio" w:date="2018-03-21T13:06:41Z">
            <w:rPr>
              <w:rFonts w:hint="eastAsia" w:ascii="Times New Roman" w:hAnsi="Times New Roman"/>
              <w:color w:val="auto"/>
            </w:rPr>
          </w:rPrChange>
        </w:rPr>
        <w:t>成立，反复利用PCR公理即可直接得到在该序列中的所有子序列一定在时间</w:t>
      </w:r>
      <w:r>
        <w:rPr>
          <w:rFonts w:hint="eastAsia" w:ascii="Times New Roman" w:hAnsi="Times New Roman"/>
          <w:i/>
          <w:iCs/>
          <w:strike/>
          <w:color w:val="auto"/>
          <w:rPrChange w:id="2210" w:author="Janusio" w:date="2018-03-21T13:06:41Z">
            <w:rPr>
              <w:rFonts w:hint="eastAsia" w:ascii="Times New Roman" w:hAnsi="Times New Roman"/>
              <w:i/>
              <w:iCs/>
              <w:color w:val="auto"/>
            </w:rPr>
          </w:rPrChange>
        </w:rPr>
        <w:t>t</w:t>
      </w:r>
      <w:r>
        <w:rPr>
          <w:rFonts w:hint="eastAsia" w:ascii="Times New Roman" w:hAnsi="Times New Roman"/>
          <w:strike/>
          <w:color w:val="auto"/>
          <w:rPrChange w:id="2211" w:author="Janusio" w:date="2018-03-21T13:06:41Z">
            <w:rPr>
              <w:rFonts w:hint="eastAsia" w:ascii="Times New Roman" w:hAnsi="Times New Roman"/>
              <w:color w:val="auto"/>
            </w:rPr>
          </w:rPrChange>
        </w:rPr>
        <w:t>之前就出现在</w:t>
      </w:r>
      <w:r>
        <w:rPr>
          <w:rFonts w:hint="eastAsia" w:ascii="Times New Roman" w:hAnsi="Times New Roman"/>
          <w:i/>
          <w:iCs/>
          <w:strike/>
          <w:color w:val="auto"/>
          <w:rPrChange w:id="2212" w:author="Janusio" w:date="2018-03-21T13:06:41Z">
            <w:rPr>
              <w:rFonts w:hint="eastAsia" w:ascii="Times New Roman" w:hAnsi="Times New Roman"/>
              <w:i/>
              <w:iCs/>
              <w:color w:val="auto"/>
            </w:rPr>
          </w:rPrChange>
        </w:rPr>
        <w:t>m.pcr.s</w:t>
      </w:r>
      <w:r>
        <w:rPr>
          <w:rFonts w:hint="eastAsia" w:ascii="Times New Roman" w:hAnsi="Times New Roman"/>
          <w:strike/>
          <w:color w:val="auto"/>
          <w:rPrChange w:id="2213" w:author="Janusio" w:date="2018-03-21T13:06:41Z">
            <w:rPr>
              <w:rFonts w:hint="eastAsia" w:ascii="Times New Roman" w:hAnsi="Times New Roman"/>
              <w:color w:val="auto"/>
            </w:rPr>
          </w:rPrChange>
        </w:rPr>
        <w:t>中，即</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strike/>
          <w:color w:val="auto"/>
          <w:rPrChange w:id="2214" w:author="Janusio" w:date="2018-03-21T13:07:03Z">
            <w:rPr>
              <w:rFonts w:hint="eastAsia" w:ascii="Times New Roman" w:hAnsi="Times New Roman"/>
              <w:color w:val="auto"/>
            </w:rPr>
          </w:rPrChange>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w:t>
      </w:r>
      <w:r>
        <w:rPr>
          <w:rFonts w:hint="eastAsia" w:ascii="Times New Roman" w:hAnsi="Times New Roman"/>
          <w:strike/>
          <w:color w:val="auto"/>
          <w:rPrChange w:id="2215" w:author="Janusio" w:date="2018-03-21T13:06:54Z">
            <w:rPr>
              <w:rFonts w:hint="eastAsia" w:ascii="Times New Roman" w:hAnsi="Times New Roman"/>
              <w:color w:val="auto"/>
            </w:rPr>
          </w:rPrChange>
        </w:rPr>
        <w:t>执行过程进行说明，最先执行的操作是以CRTM为起点启动m，即Reset(m,</w:t>
      </w:r>
      <w:r>
        <w:rPr>
          <w:rFonts w:hint="eastAsia" w:ascii="Times New Roman" w:hAnsi="Times New Roman"/>
          <w:i/>
          <w:iCs/>
          <w:strike/>
          <w:color w:val="auto"/>
          <w:rPrChange w:id="2216" w:author="Janusio" w:date="2018-03-21T13:06:54Z">
            <w:rPr>
              <w:rFonts w:hint="eastAsia" w:ascii="Times New Roman" w:hAnsi="Times New Roman"/>
              <w:i/>
              <w:iCs/>
              <w:color w:val="auto"/>
            </w:rPr>
          </w:rPrChange>
        </w:rPr>
        <w:t>J</w:t>
      </w:r>
      <w:r>
        <w:rPr>
          <w:rFonts w:hint="eastAsia" w:ascii="Times New Roman" w:hAnsi="Times New Roman"/>
          <w:strike/>
          <w:color w:val="auto"/>
          <w:rPrChange w:id="2217" w:author="Janusio" w:date="2018-03-21T13:06:54Z">
            <w:rPr>
              <w:rFonts w:hint="eastAsia" w:ascii="Times New Roman" w:hAnsi="Times New Roman"/>
              <w:color w:val="auto"/>
            </w:rPr>
          </w:rPrChange>
        </w:rPr>
        <w:t>)，然后m执行第一个信任程序</w:t>
      </w:r>
      <w:r>
        <w:rPr>
          <w:rFonts w:hint="eastAsia" w:ascii="Times New Roman" w:hAnsi="Times New Roman"/>
          <w:i/>
          <w:strike/>
          <w:color w:val="auto"/>
          <w:rPrChange w:id="2218" w:author="Janusio" w:date="2018-03-21T13:06:54Z">
            <w:rPr>
              <w:rFonts w:hint="eastAsia" w:ascii="Times New Roman" w:hAnsi="Times New Roman"/>
              <w:i/>
              <w:color w:val="auto"/>
            </w:rPr>
          </w:rPrChange>
        </w:rPr>
        <w:t>BIOS</w:t>
      </w:r>
      <w:r>
        <w:rPr>
          <w:rFonts w:hint="eastAsia" w:ascii="Times New Roman" w:hAnsi="Times New Roman"/>
          <w:strike/>
          <w:color w:val="auto"/>
          <w:rPrChange w:id="2219" w:author="Janusio" w:date="2018-03-21T13:06:54Z">
            <w:rPr>
              <w:rFonts w:hint="eastAsia" w:ascii="Times New Roman" w:hAnsi="Times New Roman"/>
              <w:color w:val="auto"/>
            </w:rPr>
          </w:rPrChange>
        </w:rPr>
        <w:t>(m)。利用LS</w:t>
      </w:r>
      <w:r>
        <w:rPr>
          <w:rFonts w:hint="eastAsia" w:ascii="Times New Roman" w:hAnsi="Times New Roman"/>
          <w:strike/>
          <w:color w:val="auto"/>
          <w:vertAlign w:val="superscript"/>
          <w:rPrChange w:id="2220" w:author="Janusio" w:date="2018-03-21T13:06:54Z">
            <w:rPr>
              <w:rFonts w:hint="eastAsia" w:ascii="Times New Roman" w:hAnsi="Times New Roman"/>
              <w:color w:val="auto"/>
              <w:vertAlign w:val="superscript"/>
            </w:rPr>
          </w:rPrChange>
        </w:rPr>
        <w:t>2</w:t>
      </w:r>
      <w:r>
        <w:rPr>
          <w:rFonts w:hint="eastAsia" w:ascii="Times New Roman" w:hAnsi="Times New Roman"/>
          <w:strike/>
          <w:color w:val="auto"/>
          <w:rPrChange w:id="2221" w:author="Janusio" w:date="2018-03-21T13:06:54Z">
            <w:rPr>
              <w:rFonts w:hint="eastAsia" w:ascii="Times New Roman" w:hAnsi="Times New Roman"/>
              <w:color w:val="auto"/>
            </w:rPr>
          </w:rPrChange>
        </w:rPr>
        <w:t>规则，</w:t>
      </w:r>
      <w:r>
        <w:rPr>
          <w:rFonts w:hint="eastAsia" w:ascii="Times New Roman" w:hAnsi="Times New Roman"/>
          <w:strike/>
          <w:color w:val="auto"/>
          <w:rPrChange w:id="2222" w:author="Janusio" w:date="2018-03-21T13:07:03Z">
            <w:rPr>
              <w:rFonts w:hint="eastAsia" w:ascii="Times New Roman" w:hAnsi="Times New Roman"/>
              <w:color w:val="auto"/>
            </w:rPr>
          </w:rPrChange>
        </w:rPr>
        <w:t>在某个时间</w:t>
      </w:r>
      <w:r>
        <w:rPr>
          <w:rFonts w:hint="eastAsia" w:ascii="Times New Roman" w:hAnsi="Times New Roman"/>
          <w:i/>
          <w:strike/>
          <w:color w:val="auto"/>
          <w:rPrChange w:id="2223" w:author="Janusio" w:date="2018-03-21T13:07:03Z">
            <w:rPr>
              <w:rFonts w:hint="eastAsia" w:ascii="Times New Roman" w:hAnsi="Times New Roman"/>
              <w:i/>
              <w:color w:val="auto"/>
            </w:rPr>
          </w:rPrChange>
        </w:rPr>
        <w:t>t</w:t>
      </w:r>
      <w:r>
        <w:rPr>
          <w:rFonts w:hint="eastAsia" w:ascii="Times New Roman" w:hAnsi="Times New Roman"/>
          <w:strike/>
          <w:color w:val="auto"/>
          <w:vertAlign w:val="subscript"/>
          <w:rPrChange w:id="2224" w:author="Janusio" w:date="2018-03-21T13:07:03Z">
            <w:rPr>
              <w:rFonts w:hint="eastAsia" w:ascii="Times New Roman" w:hAnsi="Times New Roman"/>
              <w:color w:val="auto"/>
              <w:vertAlign w:val="subscript"/>
            </w:rPr>
          </w:rPrChange>
        </w:rPr>
        <w:t>B</w:t>
      </w:r>
      <w:r>
        <w:rPr>
          <w:rFonts w:hint="eastAsia" w:ascii="Times New Roman" w:hAnsi="Times New Roman"/>
          <w:strike/>
          <w:color w:val="auto"/>
          <w:rPrChange w:id="2225" w:author="Janusio" w:date="2018-03-21T13:07:03Z">
            <w:rPr>
              <w:rFonts w:hint="eastAsia" w:ascii="Times New Roman" w:hAnsi="Times New Roman"/>
              <w:color w:val="auto"/>
            </w:rPr>
          </w:rPrChange>
        </w:rPr>
        <w:t>，程序会跳转到</w:t>
      </w:r>
      <w:r>
        <w:rPr>
          <w:rFonts w:hint="eastAsia" w:ascii="Times New Roman" w:hAnsi="Times New Roman"/>
          <w:i/>
          <w:strike/>
          <w:color w:val="auto"/>
          <w:rPrChange w:id="2226" w:author="Janusio" w:date="2018-03-21T13:07:03Z">
            <w:rPr>
              <w:rFonts w:hint="eastAsia" w:ascii="Times New Roman" w:hAnsi="Times New Roman"/>
              <w:i/>
              <w:color w:val="auto"/>
            </w:rPr>
          </w:rPrChange>
        </w:rPr>
        <w:t>b</w:t>
      </w:r>
      <w:r>
        <w:rPr>
          <w:rFonts w:hint="eastAsia" w:ascii="Times New Roman" w:hAnsi="Times New Roman"/>
          <w:strike/>
          <w:color w:val="auto"/>
          <w:rPrChange w:id="2227" w:author="Janusio" w:date="2018-03-21T13:07:03Z">
            <w:rPr>
              <w:rFonts w:hint="eastAsia" w:ascii="Times New Roman" w:hAnsi="Times New Roman"/>
              <w:color w:val="auto"/>
            </w:rPr>
          </w:rPrChange>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strike/>
          <w:color w:val="auto"/>
          <w:rPrChange w:id="2228" w:author="Janusio" w:date="2018-03-21T13:07:27Z">
            <w:rPr>
              <w:rFonts w:hint="eastAsia" w:ascii="Times New Roman" w:hAnsi="Times New Roman"/>
              <w:color w:val="auto"/>
            </w:rPr>
          </w:rPrChange>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del w:id="2229" w:author="Janusio" w:date="2018-03-21T13:07:13Z">
        <w:r>
          <w:rPr>
            <w:rFonts w:hint="eastAsia" w:ascii="Times New Roman" w:hAnsi="Times New Roman"/>
            <w:i/>
            <w:color w:val="auto"/>
          </w:rPr>
          <w:delText>、</w:delText>
        </w:r>
      </w:del>
      <w:del w:id="2230" w:author="Janusio" w:date="2018-03-21T13:07:13Z">
        <w:r>
          <w:rPr>
            <w:rFonts w:hint="eastAsia" w:ascii="Times New Roman" w:hAnsi="Times New Roman"/>
            <w:color w:val="auto"/>
          </w:rPr>
          <w:delText>,</w:delText>
        </w:r>
      </w:del>
      <w:ins w:id="2231" w:author="Janusio" w:date="2018-03-21T13:07:15Z">
        <w:r>
          <w:rPr>
            <w:rFonts w:hint="eastAsia"/>
            <w:color w:val="auto"/>
            <w:lang w:eastAsia="zh-CN"/>
          </w:rPr>
          <w:t>，</w:t>
        </w:r>
      </w:ins>
      <w:r>
        <w:rPr>
          <w:rFonts w:hint="eastAsia" w:ascii="Times New Roman" w:hAnsi="Times New Roman"/>
          <w:strike/>
          <w:color w:val="auto"/>
          <w:rPrChange w:id="2232" w:author="Janusio" w:date="2018-03-21T13:07:27Z">
            <w:rPr>
              <w:rFonts w:hint="eastAsia" w:ascii="Times New Roman" w:hAnsi="Times New Roman"/>
              <w:color w:val="auto"/>
            </w:rPr>
          </w:rPrChange>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w:t>
      </w:r>
      <w:r>
        <w:rPr>
          <w:rFonts w:hint="eastAsia" w:ascii="Times New Roman" w:hAnsi="Times New Roman"/>
          <w:strike/>
          <w:color w:val="auto"/>
          <w:rPrChange w:id="2233" w:author="Janusio" w:date="2018-03-21T13:07:38Z">
            <w:rPr>
              <w:rFonts w:hint="eastAsia" w:ascii="Times New Roman" w:hAnsi="Times New Roman"/>
              <w:color w:val="auto"/>
            </w:rPr>
          </w:rPrChange>
        </w:rPr>
        <w:t>如果前提条件满足，那么</w:t>
      </w:r>
      <w:r>
        <w:rPr>
          <w:rFonts w:hint="eastAsia" w:ascii="Times New Roman" w:hAnsi="Times New Roman"/>
          <w:i/>
          <w:strike/>
          <w:color w:val="auto"/>
          <w:rPrChange w:id="2234" w:author="Janusio" w:date="2018-03-21T13:07:38Z">
            <w:rPr>
              <w:rFonts w:hint="eastAsia" w:ascii="Times New Roman" w:hAnsi="Times New Roman"/>
              <w:i/>
              <w:color w:val="auto"/>
            </w:rPr>
          </w:rPrChange>
        </w:rPr>
        <w:t>m</w:t>
      </w:r>
      <w:r>
        <w:rPr>
          <w:rFonts w:hint="eastAsia" w:ascii="Times New Roman" w:hAnsi="Times New Roman"/>
          <w:strike/>
          <w:color w:val="auto"/>
          <w:rPrChange w:id="2235" w:author="Janusio" w:date="2018-03-21T13:07:38Z">
            <w:rPr>
              <w:rFonts w:hint="eastAsia" w:ascii="Times New Roman" w:hAnsi="Times New Roman"/>
              <w:color w:val="auto"/>
            </w:rPr>
          </w:rPrChange>
        </w:rPr>
        <w:t>上执行程序的顺序一定是从BIOS(m)到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strike/>
          <w:color w:val="auto"/>
          <w:rPrChange w:id="2236" w:author="Janusio" w:date="2018-03-21T13:07:46Z">
            <w:rPr>
              <w:rFonts w:hint="eastAsia" w:ascii="Times New Roman" w:hAnsi="Times New Roman"/>
              <w:color w:val="auto"/>
            </w:rPr>
          </w:rPrChange>
        </w:rPr>
      </w:pPr>
      <w:r>
        <w:rPr>
          <w:rFonts w:ascii="Times New Roman" w:hAnsi="Times New Roman"/>
          <w:strike/>
          <w:color w:val="auto"/>
          <w:rPrChange w:id="2237" w:author="Janusio" w:date="2018-03-21T13:07:46Z">
            <w:rPr>
              <w:rFonts w:ascii="Times New Roman" w:hAnsi="Times New Roman"/>
              <w:color w:val="auto"/>
            </w:rPr>
          </w:rPrChange>
        </w:rPr>
        <w:t>虽然上述证明过程未显式地描述攻击者的存在，但已经蕴含着攻击场景。比如，在</w:t>
      </w:r>
      <w:r>
        <w:rPr>
          <w:rFonts w:hint="eastAsia" w:ascii="Times New Roman" w:hAnsi="Times New Roman"/>
          <w:i/>
          <w:strike/>
          <w:color w:val="auto"/>
          <w:rPrChange w:id="2238" w:author="Janusio" w:date="2018-03-21T13:07:46Z">
            <w:rPr>
              <w:rFonts w:hint="eastAsia" w:ascii="Times New Roman" w:hAnsi="Times New Roman"/>
              <w:i/>
              <w:color w:val="auto"/>
            </w:rPr>
          </w:rPrChange>
        </w:rPr>
        <w:t>BIOS</w:t>
      </w:r>
      <w:r>
        <w:rPr>
          <w:rFonts w:hint="eastAsia" w:ascii="Times New Roman" w:hAnsi="Times New Roman"/>
          <w:strike/>
          <w:color w:val="auto"/>
          <w:rPrChange w:id="2239" w:author="Janusio" w:date="2018-03-21T13:07:46Z">
            <w:rPr>
              <w:rFonts w:hint="eastAsia" w:ascii="Times New Roman" w:hAnsi="Times New Roman"/>
              <w:color w:val="auto"/>
            </w:rPr>
          </w:rPrChange>
        </w:rPr>
        <w:t>(</w:t>
      </w:r>
      <w:r>
        <w:rPr>
          <w:rFonts w:ascii="Times New Roman" w:hAnsi="Times New Roman"/>
          <w:i/>
          <w:strike/>
          <w:color w:val="auto"/>
          <w:rPrChange w:id="2240" w:author="Janusio" w:date="2018-03-21T13:07:46Z">
            <w:rPr>
              <w:rFonts w:ascii="Times New Roman" w:hAnsi="Times New Roman"/>
              <w:i/>
              <w:color w:val="auto"/>
            </w:rPr>
          </w:rPrChange>
        </w:rPr>
        <w:t>m</w:t>
      </w:r>
      <w:r>
        <w:rPr>
          <w:rFonts w:hint="eastAsia" w:ascii="Times New Roman" w:hAnsi="Times New Roman"/>
          <w:strike/>
          <w:color w:val="auto"/>
          <w:rPrChange w:id="2241" w:author="Janusio" w:date="2018-03-21T13:07:46Z">
            <w:rPr>
              <w:rFonts w:hint="eastAsia" w:ascii="Times New Roman" w:hAnsi="Times New Roman"/>
              <w:color w:val="auto"/>
            </w:rPr>
          </w:rPrChange>
        </w:rPr>
        <w:t>)</w:t>
      </w:r>
      <w:r>
        <w:rPr>
          <w:rFonts w:ascii="Times New Roman" w:hAnsi="Times New Roman"/>
          <w:strike/>
          <w:color w:val="auto"/>
          <w:rPrChange w:id="2242" w:author="Janusio" w:date="2018-03-21T13:07:46Z">
            <w:rPr>
              <w:rFonts w:ascii="Times New Roman" w:hAnsi="Times New Roman"/>
              <w:color w:val="auto"/>
            </w:rPr>
          </w:rPrChange>
        </w:rPr>
        <w:t>之后跳转到</w:t>
      </w:r>
      <w:r>
        <w:rPr>
          <w:rFonts w:hint="eastAsia" w:ascii="Times New Roman" w:hAnsi="Times New Roman"/>
          <w:i/>
          <w:iCs/>
          <w:strike/>
          <w:color w:val="auto"/>
          <w:rPrChange w:id="2243" w:author="Janusio" w:date="2018-03-21T13:07:46Z">
            <w:rPr>
              <w:rFonts w:hint="eastAsia" w:ascii="Times New Roman" w:hAnsi="Times New Roman"/>
              <w:i/>
              <w:iCs/>
              <w:color w:val="auto"/>
            </w:rPr>
          </w:rPrChange>
        </w:rPr>
        <w:t>o</w:t>
      </w:r>
      <w:r>
        <w:rPr>
          <w:rFonts w:ascii="Times New Roman" w:hAnsi="Times New Roman"/>
          <w:strike/>
          <w:color w:val="auto"/>
          <w:rPrChange w:id="2244" w:author="Janusio" w:date="2018-03-21T13:07:46Z">
            <w:rPr>
              <w:rFonts w:ascii="Times New Roman" w:hAnsi="Times New Roman"/>
              <w:color w:val="auto"/>
            </w:rPr>
          </w:rPrChange>
        </w:rPr>
        <w:t>的过程中，由于</w:t>
      </w:r>
      <w:r>
        <w:rPr>
          <w:rFonts w:hint="eastAsia" w:ascii="Times New Roman" w:hAnsi="Times New Roman"/>
          <w:i/>
          <w:iCs/>
          <w:strike/>
          <w:color w:val="auto"/>
          <w:rPrChange w:id="2245" w:author="Janusio" w:date="2018-03-21T13:07:46Z">
            <w:rPr>
              <w:rFonts w:hint="eastAsia" w:ascii="Times New Roman" w:hAnsi="Times New Roman"/>
              <w:i/>
              <w:iCs/>
              <w:color w:val="auto"/>
            </w:rPr>
          </w:rPrChange>
        </w:rPr>
        <w:t>o</w:t>
      </w:r>
      <w:r>
        <w:rPr>
          <w:rFonts w:ascii="Times New Roman" w:hAnsi="Times New Roman"/>
          <w:strike/>
          <w:color w:val="auto"/>
          <w:rPrChange w:id="2246" w:author="Janusio" w:date="2018-03-21T13:07:46Z">
            <w:rPr>
              <w:rFonts w:ascii="Times New Roman" w:hAnsi="Times New Roman"/>
              <w:color w:val="auto"/>
            </w:rPr>
          </w:rPrChange>
        </w:rPr>
        <w:t>是从内存</w:t>
      </w:r>
      <w:r>
        <w:rPr>
          <w:rFonts w:ascii="Times New Roman" w:hAnsi="Times New Roman"/>
          <w:i/>
          <w:iCs/>
          <w:strike/>
          <w:color w:val="auto"/>
          <w:rPrChange w:id="2247" w:author="Janusio" w:date="2018-03-21T13:07:46Z">
            <w:rPr>
              <w:rFonts w:ascii="Times New Roman" w:hAnsi="Times New Roman"/>
              <w:i/>
              <w:iCs/>
              <w:color w:val="auto"/>
            </w:rPr>
          </w:rPrChange>
        </w:rPr>
        <w:t>m.</w:t>
      </w:r>
      <w:r>
        <w:rPr>
          <w:rFonts w:hint="eastAsia" w:ascii="Times New Roman" w:hAnsi="Times New Roman"/>
          <w:i/>
          <w:iCs/>
          <w:strike/>
          <w:color w:val="auto"/>
          <w:rPrChange w:id="2248" w:author="Janusio" w:date="2018-03-21T13:07:46Z">
            <w:rPr>
              <w:rFonts w:hint="eastAsia" w:ascii="Times New Roman" w:hAnsi="Times New Roman"/>
              <w:i/>
              <w:iCs/>
              <w:color w:val="auto"/>
            </w:rPr>
          </w:rPrChange>
        </w:rPr>
        <w:t>osloader</w:t>
      </w:r>
      <w:r>
        <w:rPr>
          <w:rFonts w:ascii="Times New Roman" w:hAnsi="Times New Roman"/>
          <w:i/>
          <w:iCs/>
          <w:strike/>
          <w:color w:val="auto"/>
          <w:rPrChange w:id="2249" w:author="Janusio" w:date="2018-03-21T13:07:46Z">
            <w:rPr>
              <w:rFonts w:ascii="Times New Roman" w:hAnsi="Times New Roman"/>
              <w:i/>
              <w:iCs/>
              <w:color w:val="auto"/>
            </w:rPr>
          </w:rPrChange>
        </w:rPr>
        <w:t>_loc</w:t>
      </w:r>
      <w:r>
        <w:rPr>
          <w:rFonts w:ascii="Times New Roman" w:hAnsi="Times New Roman"/>
          <w:strike/>
          <w:color w:val="auto"/>
          <w:rPrChange w:id="2250" w:author="Janusio" w:date="2018-03-21T13:07:46Z">
            <w:rPr>
              <w:rFonts w:ascii="Times New Roman" w:hAnsi="Times New Roman"/>
              <w:color w:val="auto"/>
            </w:rPr>
          </w:rPrChange>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strike/>
          <w:color w:val="auto"/>
          <w:rPrChange w:id="2251" w:author="Janusio" w:date="2018-03-21T13:07:46Z">
            <w:rPr>
              <w:rFonts w:hint="eastAsia" w:ascii="Times New Roman" w:hAnsi="Times New Roman"/>
              <w:color w:val="auto"/>
            </w:rPr>
          </w:rPrChange>
        </w:rPr>
        <w:t>后面的以此类推。</w:t>
      </w:r>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strike/>
          <w:color w:val="auto"/>
          <w:rPrChange w:id="2252" w:author="Janusio" w:date="2018-03-21T13:08:00Z">
            <w:rPr>
              <w:rFonts w:ascii="Times New Roman" w:hAnsi="Times New Roman"/>
              <w:color w:val="auto"/>
            </w:rPr>
          </w:rPrChange>
        </w:rPr>
      </w:pPr>
      <w:r>
        <w:rPr>
          <w:rFonts w:hint="eastAsia" w:ascii="Times New Roman" w:hAnsi="Times New Roman"/>
          <w:strike/>
          <w:color w:val="auto"/>
          <w:rPrChange w:id="2253" w:author="Janusio" w:date="2018-03-21T13:08:00Z">
            <w:rPr>
              <w:rFonts w:hint="eastAsia" w:ascii="Times New Roman" w:hAnsi="Times New Roman"/>
              <w:color w:val="auto"/>
            </w:rPr>
          </w:rPrChange>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strike/>
          <w:color w:val="auto"/>
          <w:vertAlign w:val="subscript"/>
          <w:rPrChange w:id="2254" w:author="Janusio" w:date="2018-03-21T13:08:00Z">
            <w:rPr>
              <w:rFonts w:hint="eastAsia" w:ascii="Times New Roman" w:hAnsi="Times New Roman"/>
              <w:color w:val="auto"/>
              <w:vertAlign w:val="subscript"/>
            </w:rPr>
          </w:rPrChange>
        </w:rPr>
        <w:t>SRTM</w:t>
      </w:r>
      <w:r>
        <w:rPr>
          <w:rFonts w:hint="eastAsia" w:ascii="Times New Roman" w:hAnsi="Times New Roman"/>
          <w:strike/>
          <w:color w:val="auto"/>
          <w:rPrChange w:id="2255" w:author="Janusio" w:date="2018-03-21T13:08:00Z">
            <w:rPr>
              <w:rFonts w:hint="eastAsia" w:ascii="Times New Roman" w:hAnsi="Times New Roman"/>
              <w:color w:val="auto"/>
            </w:rPr>
          </w:rPrChange>
        </w:rPr>
        <w:t>(m,</w:t>
      </w:r>
      <w:r>
        <w:rPr>
          <w:rFonts w:hint="eastAsia" w:ascii="Times New Roman" w:hAnsi="Times New Roman"/>
          <w:iCs/>
          <w:strike/>
          <w:color w:val="auto"/>
          <w:rPrChange w:id="2256" w:author="Janusio" w:date="2018-03-21T13:08:00Z">
            <w:rPr>
              <w:rFonts w:hint="eastAsia" w:ascii="Times New Roman" w:hAnsi="Times New Roman"/>
              <w:iCs/>
              <w:color w:val="auto"/>
            </w:rPr>
          </w:rPrChange>
        </w:rPr>
        <w:t>t</w:t>
      </w:r>
      <w:r>
        <w:rPr>
          <w:rFonts w:hint="eastAsia" w:ascii="Times New Roman" w:hAnsi="Times New Roman"/>
          <w:strike/>
          <w:color w:val="auto"/>
          <w:rPrChange w:id="2257" w:author="Janusio" w:date="2018-03-21T13:08:00Z">
            <w:rPr>
              <w:rFonts w:hint="eastAsia" w:ascii="Times New Roman" w:hAnsi="Times New Roman"/>
              <w:color w:val="auto"/>
            </w:rPr>
          </w:rPrChange>
        </w:rPr>
        <w:t>)成立。</w:t>
      </w:r>
    </w:p>
    <w:p>
      <w:pPr>
        <w:rPr>
          <w:rFonts w:hint="eastAsia" w:ascii="Times New Roman" w:hAnsi="Times New Roman"/>
          <w:b w:val="0"/>
          <w:bCs w:val="0"/>
          <w:strike/>
          <w:color w:val="auto"/>
          <w:rPrChange w:id="2258" w:author="Janusio" w:date="2018-03-21T13:08:00Z">
            <w:rPr>
              <w:rFonts w:hint="eastAsia" w:ascii="Times New Roman" w:hAnsi="Times New Roman"/>
              <w:b w:val="0"/>
              <w:bCs w:val="0"/>
              <w:color w:val="auto"/>
            </w:rPr>
          </w:rPrChange>
        </w:rPr>
      </w:pPr>
      <w:r>
        <w:rPr>
          <w:rFonts w:hint="default" w:asciiTheme="minorAscii" w:hAnsiTheme="minorAscii"/>
          <w:b w:val="0"/>
          <w:bCs w:val="0"/>
          <w:strike/>
          <w:lang w:eastAsia="zh-CN"/>
          <w:rPrChange w:id="2259" w:author="Janusio" w:date="2018-03-21T13:08:00Z">
            <w:rPr>
              <w:rFonts w:hint="default" w:asciiTheme="minorAscii" w:hAnsiTheme="minorAscii"/>
              <w:b w:val="0"/>
              <w:bCs w:val="0"/>
              <w:lang w:eastAsia="zh-CN"/>
            </w:rPr>
          </w:rPrChange>
        </w:rPr>
        <w:t>（</w:t>
      </w:r>
      <w:r>
        <w:rPr>
          <w:rFonts w:hint="default" w:asciiTheme="minorAscii" w:hAnsiTheme="minorAscii"/>
          <w:b w:val="0"/>
          <w:bCs w:val="0"/>
          <w:strike/>
          <w:lang w:val="en-US" w:eastAsia="zh-CN"/>
          <w:rPrChange w:id="2260" w:author="Janusio" w:date="2018-03-21T13:08:00Z">
            <w:rPr>
              <w:rFonts w:hint="default" w:asciiTheme="minorAscii" w:hAnsiTheme="minorAscii"/>
              <w:b w:val="0"/>
              <w:bCs w:val="0"/>
              <w:lang w:val="en-US" w:eastAsia="zh-CN"/>
            </w:rPr>
          </w:rPrChange>
        </w:rPr>
        <w:t>1</w:t>
      </w:r>
      <w:r>
        <w:rPr>
          <w:rFonts w:hint="default" w:asciiTheme="minorAscii" w:hAnsiTheme="minorAscii"/>
          <w:b w:val="0"/>
          <w:bCs w:val="0"/>
          <w:strike/>
          <w:lang w:eastAsia="zh-CN"/>
          <w:rPrChange w:id="2261" w:author="Janusio" w:date="2018-03-21T13:08:00Z">
            <w:rPr>
              <w:rFonts w:hint="default" w:asciiTheme="minorAscii" w:hAnsiTheme="minorAscii"/>
              <w:b w:val="0"/>
              <w:bCs w:val="0"/>
              <w:lang w:eastAsia="zh-CN"/>
            </w:rPr>
          </w:rPrChange>
        </w:rPr>
        <w:t>）</w:t>
      </w:r>
      <w:r>
        <w:rPr>
          <w:rFonts w:hint="default" w:asciiTheme="minorAscii" w:hAnsiTheme="minorAscii"/>
          <w:b w:val="0"/>
          <w:bCs w:val="0"/>
          <w:strike/>
          <w:rPrChange w:id="2262" w:author="Janusio" w:date="2018-03-21T13:08:00Z">
            <w:rPr>
              <w:rFonts w:hint="default" w:asciiTheme="minorAscii" w:hAnsiTheme="minorAscii"/>
              <w:b w:val="0"/>
              <w:bCs w:val="0"/>
            </w:rPr>
          </w:rPrChange>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263" w:author="Janusio" w:date="2018-03-21T13:08:00Z">
            <w:rPr>
              <w:rFonts w:hint="eastAsia" w:ascii="Times New Roman" w:hAnsi="Times New Roman"/>
              <w:color w:val="auto"/>
            </w:rPr>
          </w:rPrChange>
        </w:rPr>
      </w:pPr>
      <w:r>
        <w:rPr>
          <w:rFonts w:hint="eastAsia" w:ascii="Times New Roman" w:hAnsi="Times New Roman"/>
          <w:strike/>
          <w:color w:val="auto"/>
          <w:rPrChange w:id="2264" w:author="Janusio" w:date="2018-03-21T13:08:00Z">
            <w:rPr>
              <w:rFonts w:hint="eastAsia" w:ascii="Times New Roman" w:hAnsi="Times New Roman"/>
              <w:color w:val="auto"/>
            </w:rPr>
          </w:rPrChange>
        </w:rPr>
        <w:t>首先，根据 TCG 远程证明协议规范及在虚拟化平台中的实现，给出m 信任传递的远程验证过程中涉及到的程序，如图</w:t>
      </w:r>
      <w:r>
        <w:rPr>
          <w:rFonts w:hint="eastAsia"/>
          <w:strike/>
          <w:color w:val="auto"/>
          <w:lang w:val="en-US" w:eastAsia="zh-CN"/>
          <w:rPrChange w:id="2265" w:author="Janusio" w:date="2018-03-21T13:08:00Z">
            <w:rPr>
              <w:rFonts w:hint="eastAsia"/>
              <w:color w:val="auto"/>
              <w:lang w:val="en-US" w:eastAsia="zh-CN"/>
            </w:rPr>
          </w:rPrChange>
        </w:rPr>
        <w:t>4.2</w:t>
      </w:r>
      <w:r>
        <w:rPr>
          <w:rFonts w:hint="eastAsia" w:ascii="Times New Roman" w:hAnsi="Times New Roman"/>
          <w:strike/>
          <w:color w:val="auto"/>
          <w:rPrChange w:id="2266" w:author="Janusio" w:date="2018-03-21T13:08:00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2637"/>
      <w:bookmarkStart w:id="136" w:name="_Toc23035"/>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strike/>
          <w:color w:val="auto"/>
          <w:rPrChange w:id="2267" w:author="Janusio" w:date="2018-03-21T13:08:12Z">
            <w:rPr>
              <w:rFonts w:hint="eastAsia" w:ascii="Times New Roman" w:hAnsi="Times New Roman"/>
              <w:color w:val="auto"/>
            </w:rPr>
          </w:rPrChange>
        </w:rPr>
      </w:pPr>
      <w:r>
        <w:rPr>
          <w:rFonts w:hint="eastAsia" w:ascii="Times New Roman" w:hAnsi="Times New Roman"/>
          <w:strike/>
          <w:color w:val="auto"/>
          <w:rPrChange w:id="2268" w:author="Janusio" w:date="2018-03-21T13:08:12Z">
            <w:rPr>
              <w:rFonts w:hint="eastAsia" w:ascii="Times New Roman" w:hAnsi="Times New Roman"/>
              <w:color w:val="auto"/>
            </w:rPr>
          </w:rPrChange>
        </w:rPr>
        <w:t>首先，m读取本地</w:t>
      </w:r>
      <w:r>
        <w:rPr>
          <w:rFonts w:hint="eastAsia"/>
          <w:strike/>
          <w:color w:val="auto"/>
          <w:lang w:val="en-US" w:eastAsia="zh-CN"/>
          <w:rPrChange w:id="2269" w:author="Janusio" w:date="2018-03-21T13:08:12Z">
            <w:rPr>
              <w:rFonts w:hint="eastAsia"/>
              <w:color w:val="auto"/>
              <w:lang w:val="en-US" w:eastAsia="zh-CN"/>
            </w:rPr>
          </w:rPrChange>
        </w:rPr>
        <w:t>存储的</w:t>
      </w:r>
      <w:r>
        <w:rPr>
          <w:rFonts w:hint="eastAsia" w:ascii="Times New Roman" w:hAnsi="Times New Roman"/>
          <w:iCs/>
          <w:strike/>
          <w:color w:val="auto"/>
          <w:rPrChange w:id="2270" w:author="Janusio" w:date="2018-03-21T13:08:12Z">
            <w:rPr>
              <w:rFonts w:hint="eastAsia" w:ascii="Times New Roman" w:hAnsi="Times New Roman"/>
              <w:iCs/>
              <w:color w:val="auto"/>
            </w:rPr>
          </w:rPrChange>
        </w:rPr>
        <w:t>PCR</w:t>
      </w:r>
      <w:r>
        <w:rPr>
          <w:rFonts w:hint="eastAsia" w:ascii="Times New Roman" w:hAnsi="Times New Roman"/>
          <w:strike/>
          <w:color w:val="auto"/>
          <w:rPrChange w:id="2271" w:author="Janusio" w:date="2018-03-21T13:08:12Z">
            <w:rPr>
              <w:rFonts w:hint="eastAsia" w:ascii="Times New Roman" w:hAnsi="Times New Roman"/>
              <w:color w:val="auto"/>
            </w:rPr>
          </w:rPrChange>
        </w:rPr>
        <w:t>值，用自己的AIK签名（</w:t>
      </w:r>
      <w:r>
        <w:rPr>
          <w:rFonts w:hint="eastAsia" w:ascii="Times New Roman" w:hAnsi="Times New Roman"/>
          <w:i/>
          <w:iCs/>
          <w:strike/>
          <w:color w:val="auto"/>
          <w:rPrChange w:id="2272" w:author="Janusio" w:date="2018-03-21T13:08:12Z">
            <w:rPr>
              <w:rFonts w:hint="eastAsia" w:ascii="Times New Roman" w:hAnsi="Times New Roman"/>
              <w:i/>
              <w:iCs/>
              <w:color w:val="auto"/>
            </w:rPr>
          </w:rPrChange>
        </w:rPr>
        <w:t>AIK</w:t>
      </w:r>
      <w:r>
        <w:rPr>
          <w:rFonts w:hint="eastAsia" w:ascii="Times New Roman" w:hAnsi="Times New Roman"/>
          <w:i/>
          <w:iCs/>
          <w:strike/>
          <w:color w:val="auto"/>
          <w:vertAlign w:val="superscript"/>
          <w:rPrChange w:id="2273" w:author="Janusio" w:date="2018-03-21T13:08:12Z">
            <w:rPr>
              <w:rFonts w:hint="eastAsia" w:ascii="Times New Roman" w:hAnsi="Times New Roman"/>
              <w:i/>
              <w:iCs/>
              <w:color w:val="auto"/>
              <w:vertAlign w:val="superscript"/>
            </w:rPr>
          </w:rPrChange>
        </w:rPr>
        <w:t>-1</w:t>
      </w:r>
      <w:r>
        <w:rPr>
          <w:rFonts w:hint="eastAsia" w:ascii="Times New Roman" w:hAnsi="Times New Roman"/>
          <w:strike/>
          <w:color w:val="auto"/>
          <w:rPrChange w:id="2274" w:author="Janusio" w:date="2018-03-21T13:08:12Z">
            <w:rPr>
              <w:rFonts w:hint="eastAsia" w:ascii="Times New Roman" w:hAnsi="Times New Roman"/>
              <w:color w:val="auto"/>
            </w:rPr>
          </w:rPrChange>
        </w:rPr>
        <w:t>(</w:t>
      </w:r>
      <w:r>
        <w:rPr>
          <w:rFonts w:hint="eastAsia" w:ascii="Times New Roman" w:hAnsi="Times New Roman"/>
          <w:i/>
          <w:iCs/>
          <w:strike/>
          <w:color w:val="auto"/>
          <w:rPrChange w:id="2275" w:author="Janusio" w:date="2018-03-21T13:08:12Z">
            <w:rPr>
              <w:rFonts w:hint="eastAsia" w:ascii="Times New Roman" w:hAnsi="Times New Roman"/>
              <w:i/>
              <w:iCs/>
              <w:color w:val="auto"/>
            </w:rPr>
          </w:rPrChange>
        </w:rPr>
        <w:t>m</w:t>
      </w:r>
      <w:r>
        <w:rPr>
          <w:rFonts w:hint="eastAsia" w:ascii="Times New Roman" w:hAnsi="Times New Roman"/>
          <w:strike/>
          <w:color w:val="auto"/>
          <w:rPrChange w:id="2276" w:author="Janusio" w:date="2018-03-21T13:08:12Z">
            <w:rPr>
              <w:rFonts w:hint="eastAsia" w:ascii="Times New Roman" w:hAnsi="Times New Roman"/>
              <w:color w:val="auto"/>
            </w:rPr>
          </w:rPrChange>
        </w:rPr>
        <w:t>)）并将其发送给挑战者。然后，挑战者验证该签名，并用预期的度量值序列与收到的值进行对比，</w:t>
      </w:r>
      <w:r>
        <w:rPr>
          <w:rFonts w:hint="eastAsia"/>
          <w:strike/>
          <w:color w:val="auto"/>
          <w:lang w:val="en-US" w:eastAsia="zh-CN"/>
          <w:rPrChange w:id="2277" w:author="Janusio" w:date="2018-03-21T13:08:12Z">
            <w:rPr>
              <w:rFonts w:hint="eastAsia"/>
              <w:color w:val="auto"/>
              <w:lang w:val="en-US" w:eastAsia="zh-CN"/>
            </w:rPr>
          </w:rPrChange>
        </w:rPr>
        <w:t>如果PCR值是</w:t>
      </w:r>
      <w:r>
        <w:rPr>
          <w:rFonts w:hint="eastAsia" w:ascii="Times New Roman" w:hAnsi="Times New Roman"/>
          <w:strike/>
          <w:color w:val="auto"/>
          <w:rPrChange w:id="2278" w:author="Janusio" w:date="2018-03-21T13:08:12Z">
            <w:rPr>
              <w:rFonts w:hint="eastAsia" w:ascii="Times New Roman" w:hAnsi="Times New Roman"/>
              <w:color w:val="auto"/>
            </w:rPr>
          </w:rPrChange>
        </w:rPr>
        <w:t>匹配</w:t>
      </w:r>
      <w:r>
        <w:rPr>
          <w:rFonts w:hint="eastAsia"/>
          <w:strike/>
          <w:color w:val="auto"/>
          <w:lang w:val="en-US" w:eastAsia="zh-CN"/>
          <w:rPrChange w:id="2279" w:author="Janusio" w:date="2018-03-21T13:08:12Z">
            <w:rPr>
              <w:rFonts w:hint="eastAsia"/>
              <w:color w:val="auto"/>
              <w:lang w:val="en-US" w:eastAsia="zh-CN"/>
            </w:rPr>
          </w:rPrChange>
        </w:rPr>
        <w:t>的</w:t>
      </w:r>
      <w:r>
        <w:rPr>
          <w:rFonts w:hint="eastAsia" w:ascii="Times New Roman" w:hAnsi="Times New Roman"/>
          <w:strike/>
          <w:color w:val="auto"/>
          <w:rPrChange w:id="2280" w:author="Janusio" w:date="2018-03-21T13:08:12Z">
            <w:rPr>
              <w:rFonts w:hint="eastAsia" w:ascii="Times New Roman" w:hAnsi="Times New Roman"/>
              <w:color w:val="auto"/>
            </w:rPr>
          </w:rPrChange>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281" w:author="Janusio" w:date="2018-03-21T13:08:24Z">
            <w:rPr>
              <w:rFonts w:hint="eastAsia" w:ascii="Times New Roman" w:hAnsi="Times New Roman"/>
              <w:color w:val="auto"/>
            </w:rPr>
          </w:rPrChange>
        </w:rPr>
      </w:pPr>
      <w:r>
        <w:rPr>
          <w:rFonts w:hint="eastAsia" w:ascii="Times New Roman" w:hAnsi="Times New Roman"/>
          <w:strike/>
          <w:color w:val="auto"/>
          <w:rPrChange w:id="2282" w:author="Janusio" w:date="2018-03-21T13:08:24Z">
            <w:rPr>
              <w:rFonts w:hint="eastAsia" w:ascii="Times New Roman" w:hAnsi="Times New Roman"/>
              <w:color w:val="auto"/>
            </w:rPr>
          </w:rPrChange>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pPr>
        <w:rPr>
          <w:strike/>
          <w:rPrChange w:id="2283" w:author="Janusio" w:date="2018-03-21T13:08:39Z">
            <w:rPr/>
          </w:rPrChange>
        </w:rPr>
      </w:pPr>
      <w:r>
        <w:rPr>
          <w:rFonts w:hint="eastAsia"/>
          <w:lang w:eastAsia="zh-CN"/>
        </w:rPr>
        <w:t>（</w:t>
      </w:r>
      <w:r>
        <w:rPr>
          <w:rFonts w:hint="eastAsia"/>
          <w:lang w:val="en-US" w:eastAsia="zh-CN"/>
        </w:rPr>
        <w:t>2</w:t>
      </w:r>
      <w:r>
        <w:rPr>
          <w:rFonts w:hint="eastAsia"/>
          <w:lang w:eastAsia="zh-CN"/>
        </w:rPr>
        <w:t>）</w:t>
      </w:r>
      <w:r>
        <w:rPr>
          <w:strike/>
          <w:rPrChange w:id="2284" w:author="Janusio" w:date="2018-03-21T13:08:39Z">
            <w:rPr/>
          </w:rPrChange>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285" w:author="Janusio" w:date="2018-03-21T13:08:39Z">
            <w:rPr>
              <w:rFonts w:hint="eastAsia" w:ascii="Times New Roman" w:hAnsi="Times New Roman"/>
              <w:color w:val="auto"/>
            </w:rPr>
          </w:rPrChange>
        </w:rPr>
      </w:pPr>
      <w:r>
        <w:rPr>
          <w:rFonts w:hint="eastAsia" w:ascii="Times New Roman" w:hAnsi="Times New Roman"/>
          <w:strike/>
          <w:color w:val="auto"/>
          <w:rPrChange w:id="2286" w:author="Janusio" w:date="2018-03-21T13:08:39Z">
            <w:rPr>
              <w:rFonts w:hint="eastAsia" w:ascii="Times New Roman" w:hAnsi="Times New Roman"/>
              <w:color w:val="auto"/>
            </w:rPr>
          </w:rPrChange>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strike/>
          <w:color w:val="auto"/>
          <w:rPrChange w:id="2287" w:author="Janusio" w:date="2018-03-21T13:08:39Z">
            <w:rPr>
              <w:rFonts w:ascii="Times New Roman" w:hAnsi="Times New Roman"/>
              <w:b/>
              <w:bCs/>
              <w:color w:val="auto"/>
            </w:rPr>
          </w:rPrChange>
        </w:rPr>
        <w:t xml:space="preserve">定理 </w:t>
      </w:r>
      <w:r>
        <w:rPr>
          <w:rFonts w:hint="eastAsia"/>
          <w:b/>
          <w:bCs/>
          <w:strike/>
          <w:color w:val="auto"/>
          <w:lang w:val="en-US" w:eastAsia="zh-CN"/>
          <w:rPrChange w:id="2288" w:author="Janusio" w:date="2018-03-21T13:08:39Z">
            <w:rPr>
              <w:rFonts w:hint="eastAsia"/>
              <w:b/>
              <w:bCs/>
              <w:color w:val="auto"/>
              <w:lang w:val="en-US" w:eastAsia="zh-CN"/>
            </w:rPr>
          </w:rPrChange>
        </w:rPr>
        <w:t>4</w:t>
      </w:r>
      <w:r>
        <w:rPr>
          <w:rFonts w:hint="eastAsia" w:ascii="Times New Roman" w:hAnsi="Times New Roman"/>
          <w:b/>
          <w:bCs/>
          <w:strike/>
          <w:color w:val="auto"/>
          <w:lang w:val="en-US" w:eastAsia="zh-CN"/>
          <w:rPrChange w:id="2289" w:author="Janusio" w:date="2018-03-21T13:08:39Z">
            <w:rPr>
              <w:rFonts w:hint="eastAsia" w:ascii="Times New Roman" w:hAnsi="Times New Roman"/>
              <w:b/>
              <w:bCs/>
              <w:color w:val="auto"/>
              <w:lang w:val="en-US" w:eastAsia="zh-CN"/>
            </w:rPr>
          </w:rPrChange>
        </w:rPr>
        <w:t>.</w:t>
      </w:r>
      <w:r>
        <w:rPr>
          <w:rFonts w:ascii="Times New Roman" w:hAnsi="Times New Roman"/>
          <w:b/>
          <w:bCs/>
          <w:strike/>
          <w:color w:val="auto"/>
          <w:rPrChange w:id="2290" w:author="Janusio" w:date="2018-03-21T13:08:39Z">
            <w:rPr>
              <w:rFonts w:ascii="Times New Roman" w:hAnsi="Times New Roman"/>
              <w:b/>
              <w:bCs/>
              <w:color w:val="auto"/>
            </w:rPr>
          </w:rPrChange>
        </w:rPr>
        <w:t>2</w:t>
      </w:r>
      <w:r>
        <w:rPr>
          <w:rFonts w:hint="eastAsia"/>
          <w:b/>
          <w:bCs/>
          <w:strike/>
          <w:color w:val="auto"/>
          <w:lang w:val="en-US" w:eastAsia="zh-CN"/>
          <w:rPrChange w:id="2291" w:author="Janusio" w:date="2018-03-21T13:08:39Z">
            <w:rPr>
              <w:rFonts w:hint="eastAsia"/>
              <w:b/>
              <w:bCs/>
              <w:color w:val="auto"/>
              <w:lang w:val="en-US" w:eastAsia="zh-CN"/>
            </w:rPr>
          </w:rPrChange>
        </w:rPr>
        <w:t xml:space="preserve"> </w:t>
      </w:r>
      <w:r>
        <w:rPr>
          <w:rFonts w:ascii="Times New Roman" w:hAnsi="Times New Roman"/>
          <w:strike/>
          <w:color w:val="auto"/>
          <w:rPrChange w:id="2292" w:author="Janusio" w:date="2018-03-21T13:08:39Z">
            <w:rPr>
              <w:rFonts w:ascii="Times New Roman" w:hAnsi="Times New Roman"/>
              <w:color w:val="auto"/>
            </w:rPr>
          </w:rPrChange>
        </w:rPr>
        <w:t>如果远程验证者确认m提供的度量值是唯一的、正确的，那么该m对应的PCR值一定是如下的确定序列</w:t>
      </w:r>
      <w:r>
        <w:rPr>
          <w:rFonts w:hint="eastAsia"/>
          <w:strike/>
          <w:color w:val="auto"/>
          <w:lang w:val="en-US" w:eastAsia="zh-CN"/>
          <w:rPrChange w:id="2293" w:author="Janusio" w:date="2018-03-21T13:08:39Z">
            <w:rPr>
              <w:rFonts w:hint="eastAsia"/>
              <w:color w:val="auto"/>
              <w:lang w:val="en-US" w:eastAsia="zh-CN"/>
            </w:rPr>
          </w:rPrChange>
        </w:rPr>
        <w:tab/>
      </w:r>
      <w:r>
        <w:rPr>
          <w:rFonts w:hint="eastAsia" w:ascii="Times New Roman" w:hAnsi="Times New Roman"/>
          <w:i/>
          <w:iCs/>
          <w:strike/>
          <w:color w:val="auto"/>
          <w:rPrChange w:id="2294" w:author="Janusio" w:date="2018-03-21T13:08:39Z">
            <w:rPr>
              <w:rFonts w:hint="eastAsia" w:ascii="Times New Roman" w:hAnsi="Times New Roman"/>
              <w:i/>
              <w:iCs/>
              <w:color w:val="auto"/>
            </w:rPr>
          </w:rPrChange>
        </w:rPr>
        <w:t>seq</w:t>
      </w:r>
      <w:r>
        <w:rPr>
          <w:rFonts w:hint="eastAsia" w:ascii="Times New Roman" w:hAnsi="Times New Roman"/>
          <w:iCs/>
          <w:strike/>
          <w:color w:val="auto"/>
          <w:rPrChange w:id="2295" w:author="Janusio" w:date="2018-03-21T13:08:39Z">
            <w:rPr>
              <w:rFonts w:hint="eastAsia" w:ascii="Times New Roman" w:hAnsi="Times New Roman"/>
              <w:iCs/>
              <w:color w:val="auto"/>
            </w:rPr>
          </w:rPrChange>
        </w:rPr>
        <w:t>(</w:t>
      </w:r>
      <w:r>
        <w:rPr>
          <w:rFonts w:hint="eastAsia" w:ascii="Times New Roman" w:hAnsi="Times New Roman"/>
          <w:i/>
          <w:iCs/>
          <w:strike/>
          <w:color w:val="auto"/>
          <w:rPrChange w:id="2296" w:author="Janusio" w:date="2018-03-21T13:08:39Z">
            <w:rPr>
              <w:rFonts w:hint="eastAsia" w:ascii="Times New Roman" w:hAnsi="Times New Roman"/>
              <w:i/>
              <w:iCs/>
              <w:color w:val="auto"/>
            </w:rPr>
          </w:rPrChange>
        </w:rPr>
        <w:t>BIOS</w:t>
      </w:r>
      <w:r>
        <w:rPr>
          <w:rFonts w:hint="eastAsia" w:ascii="Times New Roman" w:hAnsi="Times New Roman"/>
          <w:iCs/>
          <w:strike/>
          <w:color w:val="auto"/>
          <w:rPrChange w:id="2297" w:author="Janusio" w:date="2018-03-21T13:08:39Z">
            <w:rPr>
              <w:rFonts w:hint="eastAsia" w:ascii="Times New Roman" w:hAnsi="Times New Roman"/>
              <w:iCs/>
              <w:color w:val="auto"/>
            </w:rPr>
          </w:rPrChange>
        </w:rPr>
        <w:t>(</w:t>
      </w:r>
      <w:r>
        <w:rPr>
          <w:rFonts w:hint="eastAsia" w:ascii="Times New Roman" w:hAnsi="Times New Roman"/>
          <w:i/>
          <w:iCs/>
          <w:strike/>
          <w:color w:val="auto"/>
          <w:rPrChange w:id="2298" w:author="Janusio" w:date="2018-03-21T13:08:39Z">
            <w:rPr>
              <w:rFonts w:hint="eastAsia" w:ascii="Times New Roman" w:hAnsi="Times New Roman"/>
              <w:i/>
              <w:iCs/>
              <w:color w:val="auto"/>
            </w:rPr>
          </w:rPrChange>
        </w:rPr>
        <w:t>m</w:t>
      </w:r>
      <w:r>
        <w:rPr>
          <w:rFonts w:hint="eastAsia" w:ascii="Times New Roman" w:hAnsi="Times New Roman"/>
          <w:iCs/>
          <w:strike/>
          <w:color w:val="auto"/>
          <w:rPrChange w:id="2299" w:author="Janusio" w:date="2018-03-21T13:08:39Z">
            <w:rPr>
              <w:rFonts w:hint="eastAsia" w:ascii="Times New Roman" w:hAnsi="Times New Roman"/>
              <w:iCs/>
              <w:color w:val="auto"/>
            </w:rPr>
          </w:rPrChange>
        </w:rPr>
        <w:t>)</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strike/>
          <w:color w:val="auto"/>
          <w:rPrChange w:id="2300" w:author="Janusio" w:date="2018-03-21T13:09:08Z">
            <w:rPr>
              <w:rFonts w:ascii="Times New Roman" w:hAnsi="Times New Roman"/>
              <w:color w:val="auto"/>
            </w:rPr>
          </w:rPrChange>
        </w:rPr>
      </w:pPr>
      <w:r>
        <w:rPr>
          <w:rFonts w:ascii="Times New Roman" w:hAnsi="Times New Roman"/>
          <w:strike/>
          <w:color w:val="auto"/>
          <w:rPrChange w:id="2301" w:author="Janusio" w:date="2018-03-21T13:09:08Z">
            <w:rPr>
              <w:rFonts w:ascii="Times New Roman" w:hAnsi="Times New Roman"/>
              <w:color w:val="auto"/>
            </w:rPr>
          </w:rPrChange>
        </w:rPr>
        <w:t>因为根据定理</w:t>
      </w:r>
      <w:r>
        <w:rPr>
          <w:rFonts w:hint="eastAsia"/>
          <w:strike/>
          <w:color w:val="auto"/>
          <w:lang w:val="en-US" w:eastAsia="zh-CN"/>
          <w:rPrChange w:id="2302" w:author="Janusio" w:date="2018-03-21T13:09:08Z">
            <w:rPr>
              <w:rFonts w:hint="eastAsia"/>
              <w:color w:val="auto"/>
              <w:lang w:val="en-US" w:eastAsia="zh-CN"/>
            </w:rPr>
          </w:rPrChange>
        </w:rPr>
        <w:t>4.</w:t>
      </w:r>
      <w:r>
        <w:rPr>
          <w:rFonts w:ascii="Times New Roman" w:hAnsi="Times New Roman"/>
          <w:strike/>
          <w:color w:val="auto"/>
          <w:rPrChange w:id="2303" w:author="Janusio" w:date="2018-03-21T13:09:08Z">
            <w:rPr>
              <w:rFonts w:ascii="Times New Roman" w:hAnsi="Times New Roman"/>
              <w:color w:val="auto"/>
            </w:rPr>
          </w:rPrChange>
        </w:rPr>
        <w:t>1可知，该序列表明</w:t>
      </w:r>
      <w:r>
        <w:rPr>
          <w:rFonts w:hint="eastAsia" w:ascii="Times New Roman" w:hAnsi="Times New Roman"/>
          <w:strike/>
          <w:color w:val="auto"/>
          <w:rPrChange w:id="2304" w:author="Janusio" w:date="2018-03-21T13:09:08Z">
            <w:rPr>
              <w:rFonts w:hint="eastAsia" w:ascii="Times New Roman" w:hAnsi="Times New Roman"/>
              <w:color w:val="auto"/>
            </w:rPr>
          </w:rPrChange>
        </w:rPr>
        <w:t>m</w:t>
      </w:r>
      <w:r>
        <w:rPr>
          <w:rFonts w:ascii="Times New Roman" w:hAnsi="Times New Roman"/>
          <w:strike/>
          <w:color w:val="auto"/>
          <w:rPrChange w:id="2305" w:author="Janusio" w:date="2018-03-21T13:09:08Z">
            <w:rPr>
              <w:rFonts w:ascii="Times New Roman" w:hAnsi="Times New Roman"/>
              <w:color w:val="auto"/>
            </w:rPr>
          </w:rPrChange>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306" w:author="Janusio" w:date="2018-03-21T13:09:14Z">
            <w:rPr>
              <w:rFonts w:hint="eastAsia" w:ascii="Times New Roman" w:hAnsi="Times New Roman"/>
              <w:color w:val="auto"/>
            </w:rPr>
          </w:rPrChange>
        </w:rPr>
      </w:pPr>
      <w:r>
        <w:rPr>
          <w:rFonts w:hint="eastAsia" w:ascii="Times New Roman" w:hAnsi="Times New Roman"/>
          <w:strike/>
          <w:color w:val="auto"/>
          <w:rPrChange w:id="2307" w:author="Janusio" w:date="2018-03-21T13:09:14Z">
            <w:rPr>
              <w:rFonts w:hint="eastAsia" w:ascii="Times New Roman" w:hAnsi="Times New Roman"/>
              <w:color w:val="auto"/>
            </w:rPr>
          </w:rPrChange>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strike/>
          <w:color w:val="auto"/>
          <w:rPrChange w:id="2308" w:author="Janusio" w:date="2018-03-21T13:09:22Z">
            <w:rPr>
              <w:rFonts w:hint="eastAsia" w:ascii="Times New Roman" w:hAnsi="Times New Roman"/>
              <w:color w:val="auto"/>
            </w:rPr>
          </w:rPrChange>
        </w:rPr>
        <w:t>根据图</w:t>
      </w:r>
      <w:r>
        <w:rPr>
          <w:rFonts w:hint="eastAsia"/>
          <w:strike/>
          <w:color w:val="auto"/>
          <w:lang w:val="en-US" w:eastAsia="zh-CN"/>
          <w:rPrChange w:id="2309" w:author="Janusio" w:date="2018-03-21T13:09:22Z">
            <w:rPr>
              <w:rFonts w:hint="eastAsia"/>
              <w:color w:val="auto"/>
              <w:lang w:val="en-US" w:eastAsia="zh-CN"/>
            </w:rPr>
          </w:rPrChange>
        </w:rPr>
        <w:t>4.2</w:t>
      </w:r>
      <w:r>
        <w:rPr>
          <w:rFonts w:hint="eastAsia" w:ascii="Times New Roman" w:hAnsi="Times New Roman"/>
          <w:strike/>
          <w:color w:val="auto"/>
          <w:rPrChange w:id="2310" w:author="Janusio" w:date="2018-03-21T13:09:22Z">
            <w:rPr>
              <w:rFonts w:hint="eastAsia" w:ascii="Times New Roman" w:hAnsi="Times New Roman"/>
              <w:color w:val="auto"/>
            </w:rPr>
          </w:rPrChange>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311" w:author="Janusio" w:date="2018-03-21T13:09:31Z">
            <w:rPr>
              <w:rFonts w:hint="eastAsia" w:ascii="Times New Roman" w:hAnsi="Times New Roman"/>
              <w:color w:val="auto"/>
            </w:rPr>
          </w:rPrChange>
        </w:rPr>
      </w:pPr>
      <w:r>
        <w:rPr>
          <w:rFonts w:ascii="Times New Roman" w:hAnsi="Times New Roman"/>
          <w:strike/>
          <w:color w:val="auto"/>
          <w:rPrChange w:id="2312" w:author="Janusio" w:date="2018-03-21T13:09:31Z">
            <w:rPr>
              <w:rFonts w:ascii="Times New Roman" w:hAnsi="Times New Roman"/>
              <w:color w:val="auto"/>
            </w:rPr>
          </w:rPrChange>
        </w:rPr>
        <w:t>该属性表明在验证过程中如果本地没有写入内存的操作且发送了数据</w:t>
      </w:r>
      <w:r>
        <w:rPr>
          <w:rFonts w:ascii="Times New Roman" w:hAnsi="Times New Roman"/>
          <w:i/>
          <w:strike/>
          <w:color w:val="auto"/>
          <w:rPrChange w:id="2313" w:author="Janusio" w:date="2018-03-21T13:09:31Z">
            <w:rPr>
              <w:rFonts w:ascii="Times New Roman" w:hAnsi="Times New Roman"/>
              <w:i/>
              <w:color w:val="auto"/>
            </w:rPr>
          </w:rPrChange>
        </w:rPr>
        <w:t>e</w:t>
      </w:r>
      <w:r>
        <w:rPr>
          <w:rFonts w:ascii="Times New Roman" w:hAnsi="Times New Roman"/>
          <w:strike/>
          <w:color w:val="auto"/>
          <w:rPrChange w:id="2314" w:author="Janusio" w:date="2018-03-21T13:09:31Z">
            <w:rPr>
              <w:rFonts w:ascii="Times New Roman" w:hAnsi="Times New Roman"/>
              <w:color w:val="auto"/>
            </w:rPr>
          </w:rPrChange>
        </w:rPr>
        <w:t>'，则在之前的某时刻本地一定读取了值</w:t>
      </w:r>
      <w:r>
        <w:rPr>
          <w:rFonts w:ascii="Times New Roman" w:hAnsi="Times New Roman"/>
          <w:i/>
          <w:strike/>
          <w:color w:val="auto"/>
          <w:rPrChange w:id="2315" w:author="Janusio" w:date="2018-03-21T13:09:31Z">
            <w:rPr>
              <w:rFonts w:ascii="Times New Roman" w:hAnsi="Times New Roman"/>
              <w:i/>
              <w:color w:val="auto"/>
            </w:rPr>
          </w:rPrChange>
        </w:rPr>
        <w:t>e</w:t>
      </w:r>
      <w:r>
        <w:rPr>
          <w:rFonts w:ascii="Times New Roman" w:hAnsi="Times New Roman"/>
          <w:strike/>
          <w:color w:val="auto"/>
          <w:rPrChange w:id="2316" w:author="Janusio" w:date="2018-03-21T13:09:31Z">
            <w:rPr>
              <w:rFonts w:ascii="Times New Roman" w:hAnsi="Times New Roman"/>
              <w:color w:val="auto"/>
            </w:rPr>
          </w:rPrChange>
        </w:rPr>
        <w:t>"，且</w:t>
      </w:r>
      <w:r>
        <w:rPr>
          <w:rFonts w:ascii="Times New Roman" w:hAnsi="Times New Roman"/>
          <w:i/>
          <w:strike/>
          <w:color w:val="auto"/>
          <w:rPrChange w:id="2317" w:author="Janusio" w:date="2018-03-21T13:09:31Z">
            <w:rPr>
              <w:rFonts w:ascii="Times New Roman" w:hAnsi="Times New Roman"/>
              <w:i/>
              <w:color w:val="auto"/>
            </w:rPr>
          </w:rPrChange>
        </w:rPr>
        <w:t>e</w:t>
      </w:r>
      <w:r>
        <w:rPr>
          <w:rFonts w:ascii="Times New Roman" w:hAnsi="Times New Roman"/>
          <w:strike/>
          <w:color w:val="auto"/>
          <w:rPrChange w:id="2318" w:author="Janusio" w:date="2018-03-21T13:09:31Z">
            <w:rPr>
              <w:rFonts w:ascii="Times New Roman" w:hAnsi="Times New Roman"/>
              <w:color w:val="auto"/>
            </w:rPr>
          </w:rPrChange>
        </w:rPr>
        <w:t>'是一个签名值。利用推理规则SEQ和公理Act1证明上述不变量成立。利用诚实规则并进行简化后可得</w:t>
      </w:r>
      <w:r>
        <w:rPr>
          <w:rFonts w:hint="eastAsia" w:ascii="Times New Roman" w:hAnsi="Times New Roman"/>
          <w:strike/>
          <w:color w:val="auto"/>
          <w:rPrChange w:id="2319" w:author="Janusio" w:date="2018-03-21T13:09:31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320" w:author="Janusio" w:date="2018-03-21T13:10:33Z">
            <w:rPr>
              <w:rFonts w:hint="eastAsia" w:ascii="Times New Roman" w:hAnsi="Times New Roman"/>
              <w:color w:val="auto"/>
            </w:rPr>
          </w:rPrChange>
        </w:rPr>
      </w:pPr>
      <w:r>
        <w:rPr>
          <w:rFonts w:hint="eastAsia" w:ascii="Times New Roman" w:hAnsi="Times New Roman"/>
          <w:strike/>
          <w:color w:val="auto"/>
          <w:rPrChange w:id="2321" w:author="Janusio" w:date="2018-03-21T13:10:33Z">
            <w:rPr>
              <w:rFonts w:hint="eastAsia" w:ascii="Times New Roman" w:hAnsi="Times New Roman"/>
              <w:color w:val="auto"/>
            </w:rPr>
          </w:rPrChange>
        </w:rPr>
        <w:t>即定理</w:t>
      </w:r>
      <w:r>
        <w:rPr>
          <w:rFonts w:hint="eastAsia"/>
          <w:strike/>
          <w:color w:val="auto"/>
          <w:lang w:val="en-US" w:eastAsia="zh-CN"/>
          <w:rPrChange w:id="2322" w:author="Janusio" w:date="2018-03-21T13:10:33Z">
            <w:rPr>
              <w:rFonts w:hint="eastAsia"/>
              <w:color w:val="auto"/>
              <w:lang w:val="en-US" w:eastAsia="zh-CN"/>
            </w:rPr>
          </w:rPrChange>
        </w:rPr>
        <w:t>4.</w:t>
      </w:r>
      <w:r>
        <w:rPr>
          <w:rFonts w:hint="eastAsia" w:ascii="Times New Roman" w:hAnsi="Times New Roman"/>
          <w:strike/>
          <w:color w:val="auto"/>
          <w:rPrChange w:id="2323" w:author="Janusio" w:date="2018-03-21T13:10:33Z">
            <w:rPr>
              <w:rFonts w:hint="eastAsia" w:ascii="Times New Roman" w:hAnsi="Times New Roman"/>
              <w:color w:val="auto"/>
            </w:rPr>
          </w:rPrChange>
        </w:rPr>
        <w:t>2属性式(12)得证。利用属性式(12)结论及定义</w:t>
      </w:r>
      <w:r>
        <w:rPr>
          <w:rFonts w:hint="eastAsia"/>
          <w:strike/>
          <w:color w:val="auto"/>
          <w:lang w:val="en-US" w:eastAsia="zh-CN"/>
          <w:rPrChange w:id="2324" w:author="Janusio" w:date="2018-03-21T13:10:33Z">
            <w:rPr>
              <w:rFonts w:hint="eastAsia"/>
              <w:color w:val="auto"/>
              <w:lang w:val="en-US" w:eastAsia="zh-CN"/>
            </w:rPr>
          </w:rPrChange>
        </w:rPr>
        <w:t>3.</w:t>
      </w:r>
      <w:r>
        <w:rPr>
          <w:rFonts w:hint="eastAsia" w:ascii="Times New Roman" w:hAnsi="Times New Roman"/>
          <w:strike/>
          <w:color w:val="auto"/>
          <w:rPrChange w:id="2325" w:author="Janusio" w:date="2018-03-21T13:10:33Z">
            <w:rPr>
              <w:rFonts w:hint="eastAsia" w:ascii="Times New Roman" w:hAnsi="Times New Roman"/>
              <w:color w:val="auto"/>
            </w:rPr>
          </w:rPrChange>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strike/>
          <w:color w:val="auto"/>
          <w:rPrChange w:id="2326" w:author="Janusio" w:date="2018-03-21T13:10:33Z">
            <w:rPr>
              <w:rFonts w:hint="eastAsia" w:ascii="Times New Roman" w:hAnsi="Times New Roman"/>
              <w:color w:val="auto"/>
            </w:rPr>
          </w:rPrChange>
        </w:rPr>
      </w:pPr>
      <w:r>
        <w:rPr>
          <w:rFonts w:hint="eastAsia" w:ascii="Times New Roman" w:hAnsi="Times New Roman"/>
          <w:strike/>
          <w:color w:val="auto"/>
          <w:rPrChange w:id="2327" w:author="Janusio" w:date="2018-03-21T13:10:33Z">
            <w:rPr>
              <w:rFonts w:hint="eastAsia" w:ascii="Times New Roman" w:hAnsi="Times New Roman"/>
              <w:color w:val="auto"/>
            </w:rPr>
          </w:rPrChange>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3364"/>
      <w:bookmarkStart w:id="138" w:name="_Toc21940"/>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2328" w:author="Janusio" w:date="2018-03-21T13:10:45Z">
            <w:rPr>
              <w:rFonts w:hint="eastAsia" w:ascii="Times New Roman" w:hAnsi="Times New Roman"/>
              <w:color w:val="auto"/>
            </w:rPr>
          </w:rPrChange>
        </w:rPr>
      </w:pPr>
      <w:r>
        <w:rPr>
          <w:rFonts w:hint="eastAsia" w:ascii="Times New Roman" w:hAnsi="Times New Roman"/>
          <w:strike/>
          <w:color w:val="auto"/>
          <w:rPrChange w:id="2329" w:author="Janusio" w:date="2018-03-21T13:10:45Z">
            <w:rPr>
              <w:rFonts w:hint="eastAsia" w:ascii="Times New Roman" w:hAnsi="Times New Roman"/>
              <w:color w:val="auto"/>
            </w:rPr>
          </w:rPrChange>
        </w:rPr>
        <w:t>根据</w:t>
      </w:r>
      <w:r>
        <w:rPr>
          <w:rFonts w:hint="eastAsia"/>
          <w:strike/>
          <w:color w:val="auto"/>
          <w:lang w:val="en-US" w:eastAsia="zh-CN"/>
          <w:rPrChange w:id="2330" w:author="Janusio" w:date="2018-03-21T13:10:45Z">
            <w:rPr>
              <w:rFonts w:hint="eastAsia"/>
              <w:color w:val="auto"/>
              <w:lang w:val="en-US" w:eastAsia="zh-CN"/>
            </w:rPr>
          </w:rPrChange>
        </w:rPr>
        <w:t>4</w:t>
      </w:r>
      <w:r>
        <w:rPr>
          <w:rFonts w:hint="eastAsia" w:ascii="Times New Roman" w:hAnsi="Times New Roman"/>
          <w:strike/>
          <w:color w:val="auto"/>
          <w:rPrChange w:id="2331" w:author="Janusio" w:date="2018-03-21T13:10:45Z">
            <w:rPr>
              <w:rFonts w:hint="eastAsia" w:ascii="Times New Roman" w:hAnsi="Times New Roman"/>
              <w:color w:val="auto"/>
            </w:rPr>
          </w:rPrChange>
        </w:rPr>
        <w:t>.2节对TVP-QT中TJP信任属性TP</w:t>
      </w:r>
      <w:r>
        <w:rPr>
          <w:rFonts w:hint="eastAsia" w:ascii="Times New Roman" w:hAnsi="Times New Roman"/>
          <w:strike/>
          <w:color w:val="auto"/>
          <w:vertAlign w:val="subscript"/>
          <w:rPrChange w:id="2332" w:author="Janusio" w:date="2018-03-21T13:10:45Z">
            <w:rPr>
              <w:rFonts w:hint="eastAsia" w:ascii="Times New Roman" w:hAnsi="Times New Roman"/>
              <w:color w:val="auto"/>
              <w:vertAlign w:val="subscript"/>
            </w:rPr>
          </w:rPrChange>
        </w:rPr>
        <w:t>TJP</w:t>
      </w:r>
      <w:r>
        <w:rPr>
          <w:rFonts w:hint="eastAsia" w:ascii="Times New Roman" w:hAnsi="Times New Roman"/>
          <w:strike/>
          <w:color w:val="auto"/>
          <w:rPrChange w:id="2333" w:author="Janusio" w:date="2018-03-21T13:10:45Z">
            <w:rPr>
              <w:rFonts w:hint="eastAsia" w:ascii="Times New Roman" w:hAnsi="Times New Roman"/>
              <w:color w:val="auto"/>
            </w:rPr>
          </w:rPrChange>
        </w:rPr>
        <w:t>定义以及</w:t>
      </w:r>
      <w:r>
        <w:rPr>
          <w:rFonts w:hint="eastAsia" w:ascii="Times New Roman" w:hAnsi="Times New Roman"/>
          <w:strike/>
          <w:color w:val="auto"/>
          <w:szCs w:val="21"/>
          <w:rPrChange w:id="2334" w:author="Janusio" w:date="2018-03-21T13:10:45Z">
            <w:rPr>
              <w:rFonts w:hint="eastAsia" w:ascii="Times New Roman" w:hAnsi="Times New Roman"/>
              <w:color w:val="auto"/>
              <w:szCs w:val="21"/>
            </w:rPr>
          </w:rPrChange>
        </w:rPr>
        <w:t>TP</w:t>
      </w:r>
      <w:r>
        <w:rPr>
          <w:rFonts w:hint="eastAsia" w:ascii="Times New Roman" w:hAnsi="Times New Roman"/>
          <w:strike/>
          <w:color w:val="auto"/>
          <w:szCs w:val="21"/>
          <w:vertAlign w:val="subscript"/>
          <w:rPrChange w:id="2335" w:author="Janusio" w:date="2018-03-21T13:10:45Z">
            <w:rPr>
              <w:rFonts w:hint="eastAsia" w:ascii="Times New Roman" w:hAnsi="Times New Roman"/>
              <w:color w:val="auto"/>
              <w:szCs w:val="21"/>
              <w:vertAlign w:val="subscript"/>
            </w:rPr>
          </w:rPrChange>
        </w:rPr>
        <w:t>vRT</w:t>
      </w:r>
      <w:r>
        <w:rPr>
          <w:rFonts w:hint="eastAsia" w:ascii="Times New Roman" w:hAnsi="Times New Roman"/>
          <w:strike/>
          <w:color w:val="auto"/>
          <w:szCs w:val="21"/>
          <w:rPrChange w:id="2336" w:author="Janusio" w:date="2018-03-21T13:10:45Z">
            <w:rPr>
              <w:rFonts w:hint="eastAsia" w:ascii="Times New Roman" w:hAnsi="Times New Roman"/>
              <w:color w:val="auto"/>
              <w:szCs w:val="21"/>
            </w:rPr>
          </w:rPrChange>
        </w:rPr>
        <w:t>中对TC</w:t>
      </w:r>
      <w:r>
        <w:rPr>
          <w:rFonts w:hint="eastAsia" w:ascii="Times New Roman" w:hAnsi="Times New Roman"/>
          <w:strike/>
          <w:color w:val="auto"/>
          <w:szCs w:val="21"/>
          <w:vertAlign w:val="subscript"/>
          <w:rPrChange w:id="2337" w:author="Janusio" w:date="2018-03-21T13:10:45Z">
            <w:rPr>
              <w:rFonts w:hint="eastAsia" w:ascii="Times New Roman" w:hAnsi="Times New Roman"/>
              <w:color w:val="auto"/>
              <w:szCs w:val="21"/>
              <w:vertAlign w:val="subscript"/>
            </w:rPr>
          </w:rPrChange>
        </w:rPr>
        <w:t>TJP</w:t>
      </w:r>
      <w:r>
        <w:rPr>
          <w:rFonts w:hint="eastAsia" w:ascii="Times New Roman" w:hAnsi="Times New Roman"/>
          <w:strike/>
          <w:color w:val="auto"/>
          <w:rPrChange w:id="2338" w:author="Janusio" w:date="2018-03-21T13:10:45Z">
            <w:rPr>
              <w:rFonts w:hint="eastAsia" w:ascii="Times New Roman" w:hAnsi="Times New Roman"/>
              <w:color w:val="auto"/>
            </w:rPr>
          </w:rPrChange>
        </w:rPr>
        <w:t>的定义，其信任链本地执行过程中涉及到的程序如图</w:t>
      </w:r>
      <w:r>
        <w:rPr>
          <w:rFonts w:hint="eastAsia"/>
          <w:strike/>
          <w:color w:val="auto"/>
          <w:lang w:val="en-US" w:eastAsia="zh-CN"/>
          <w:rPrChange w:id="2339" w:author="Janusio" w:date="2018-03-21T13:10:45Z">
            <w:rPr>
              <w:rFonts w:hint="eastAsia"/>
              <w:color w:val="auto"/>
              <w:lang w:val="en-US" w:eastAsia="zh-CN"/>
            </w:rPr>
          </w:rPrChange>
        </w:rPr>
        <w:t>4.3</w:t>
      </w:r>
      <w:r>
        <w:rPr>
          <w:rFonts w:hint="eastAsia" w:ascii="Times New Roman" w:hAnsi="Times New Roman"/>
          <w:strike/>
          <w:color w:val="auto"/>
          <w:rPrChange w:id="2340" w:author="Janusio" w:date="2018-03-21T13:10:45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2341" w:author="Janusio" w:date="2018-03-21T13:11:09Z">
            <w:rPr>
              <w:rFonts w:hint="eastAsia" w:ascii="Times New Roman" w:hAnsi="Times New Roman"/>
              <w:color w:val="auto"/>
            </w:rPr>
          </w:rPrChange>
        </w:rPr>
      </w:pPr>
      <w:r>
        <w:rPr>
          <w:rFonts w:hint="eastAsia" w:ascii="Times New Roman" w:hAnsi="Times New Roman"/>
          <w:strike/>
          <w:color w:val="auto"/>
          <w:rPrChange w:id="2342" w:author="Janusio" w:date="2018-03-21T13:11:09Z">
            <w:rPr>
              <w:rFonts w:hint="eastAsia" w:ascii="Times New Roman" w:hAnsi="Times New Roman"/>
              <w:color w:val="auto"/>
            </w:rPr>
          </w:rPrChange>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sz w:val="18"/>
          <w:szCs w:val="18"/>
          <w:rPrChange w:id="2343" w:author="Janusio" w:date="2018-03-21T13:11:16Z">
            <w:rPr>
              <w:rFonts w:hint="eastAsia" w:ascii="Times New Roman" w:hAnsi="Times New Roman"/>
              <w:color w:val="auto"/>
              <w:sz w:val="18"/>
              <w:szCs w:val="18"/>
            </w:rPr>
          </w:rPrChange>
        </w:rPr>
      </w:pPr>
      <w:r>
        <w:rPr>
          <w:rFonts w:hint="eastAsia" w:ascii="Times New Roman" w:hAnsi="Times New Roman"/>
          <w:strike/>
          <w:color w:val="auto"/>
          <w:rPrChange w:id="2344" w:author="Janusio" w:date="2018-03-21T13:11:16Z">
            <w:rPr>
              <w:rFonts w:hint="eastAsia" w:ascii="Times New Roman" w:hAnsi="Times New Roman"/>
              <w:color w:val="auto"/>
            </w:rPr>
          </w:rPrChange>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strike/>
          <w:color w:val="auto"/>
          <w:rPrChange w:id="2345" w:author="Janusio" w:date="2018-03-21T13:11:16Z">
            <w:rPr>
              <w:rFonts w:hint="eastAsia" w:ascii="Times New Roman" w:hAnsi="Times New Roman"/>
              <w:i/>
              <w:iCs/>
              <w:color w:val="auto"/>
            </w:rPr>
          </w:rPrChange>
        </w:rPr>
        <w:t>K</w:t>
      </w:r>
      <w:r>
        <w:rPr>
          <w:rFonts w:hint="eastAsia" w:ascii="Times New Roman" w:hAnsi="Times New Roman"/>
          <w:strike/>
          <w:color w:val="auto"/>
          <w:vertAlign w:val="subscript"/>
          <w:rPrChange w:id="2346" w:author="Janusio" w:date="2018-03-21T13:11:16Z">
            <w:rPr>
              <w:rFonts w:hint="eastAsia" w:ascii="Times New Roman" w:hAnsi="Times New Roman"/>
              <w:color w:val="auto"/>
              <w:vertAlign w:val="subscript"/>
            </w:rPr>
          </w:rPrChange>
        </w:rPr>
        <w:t>DRTM</w:t>
      </w:r>
      <w:r>
        <w:rPr>
          <w:rFonts w:hint="eastAsia" w:ascii="Times New Roman" w:hAnsi="Times New Roman"/>
          <w:strike/>
          <w:color w:val="auto"/>
          <w:rPrChange w:id="2347" w:author="Janusio" w:date="2018-03-21T13:11:16Z">
            <w:rPr>
              <w:rFonts w:hint="eastAsia" w:ascii="Times New Roman" w:hAnsi="Times New Roman"/>
              <w:color w:val="auto"/>
            </w:rPr>
          </w:rPrChange>
        </w:rPr>
        <w:t>成立</w:t>
      </w:r>
      <w:r>
        <w:rPr>
          <w:rFonts w:hint="eastAsia" w:ascii="Times New Roman" w:hAnsi="Times New Roman"/>
          <w:strike/>
          <w:color w:val="auto"/>
          <w:vertAlign w:val="superscript"/>
          <w:rPrChange w:id="2348" w:author="Janusio" w:date="2018-03-21T13:11:16Z">
            <w:rPr>
              <w:rFonts w:hint="eastAsia" w:ascii="Times New Roman" w:hAnsi="Times New Roman"/>
              <w:color w:val="auto"/>
              <w:vertAlign w:val="superscript"/>
            </w:rPr>
          </w:rPrChange>
        </w:rPr>
        <w:t>[27]</w:t>
      </w:r>
      <w:r>
        <w:rPr>
          <w:rFonts w:hint="eastAsia" w:ascii="Times New Roman" w:hAnsi="Times New Roman"/>
          <w:strike/>
          <w:color w:val="auto"/>
          <w:rPrChange w:id="2349" w:author="Janusio" w:date="2018-03-21T13:11:16Z">
            <w:rPr>
              <w:rFonts w:hint="eastAsia" w:ascii="Times New Roman" w:hAnsi="Times New Roman"/>
              <w:color w:val="auto"/>
            </w:rPr>
          </w:rPrChange>
        </w:rPr>
        <w:t>。</w:t>
      </w:r>
    </w:p>
    <w:p>
      <w:pPr>
        <w:pStyle w:val="4"/>
        <w:rPr>
          <w:rFonts w:hint="default"/>
        </w:rPr>
      </w:pPr>
      <w:bookmarkStart w:id="143" w:name="_Toc25959"/>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2350" w:author="Janusio" w:date="2018-03-21T13:11:53Z">
            <w:rPr>
              <w:rFonts w:hint="eastAsia" w:ascii="Times New Roman" w:hAnsi="Times New Roman"/>
              <w:color w:val="auto"/>
            </w:rPr>
          </w:rPrChange>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w:t>
      </w:r>
      <w:r>
        <w:rPr>
          <w:rFonts w:hint="eastAsia" w:ascii="Times New Roman" w:hAnsi="Times New Roman"/>
          <w:strike/>
          <w:color w:val="auto"/>
          <w:rPrChange w:id="2351" w:author="Janusio" w:date="2018-03-21T13:11:46Z">
            <w:rPr>
              <w:rFonts w:hint="eastAsia" w:ascii="Times New Roman" w:hAnsi="Times New Roman"/>
              <w:color w:val="auto"/>
            </w:rPr>
          </w:rPrChange>
        </w:rPr>
        <w:t>关系，可将TJP的本地信任传递属性归纳为：如果最终的</w:t>
      </w:r>
      <w:r>
        <w:rPr>
          <w:rFonts w:hint="eastAsia" w:ascii="Times New Roman" w:hAnsi="Times New Roman"/>
          <w:iCs/>
          <w:strike/>
          <w:color w:val="auto"/>
          <w:rPrChange w:id="2352" w:author="Janusio" w:date="2018-03-21T13:11:46Z">
            <w:rPr>
              <w:rFonts w:hint="eastAsia" w:ascii="Times New Roman" w:hAnsi="Times New Roman"/>
              <w:iCs/>
              <w:color w:val="auto"/>
            </w:rPr>
          </w:rPrChange>
        </w:rPr>
        <w:t>PCR</w:t>
      </w:r>
      <w:r>
        <w:rPr>
          <w:rFonts w:hint="eastAsia" w:ascii="Times New Roman" w:hAnsi="Times New Roman"/>
          <w:strike/>
          <w:color w:val="auto"/>
          <w:rPrChange w:id="2353" w:author="Janusio" w:date="2018-03-21T13:11:46Z">
            <w:rPr>
              <w:rFonts w:hint="eastAsia" w:ascii="Times New Roman" w:hAnsi="Times New Roman"/>
              <w:color w:val="auto"/>
            </w:rPr>
          </w:rPrChange>
        </w:rPr>
        <w:t>中度量值序列是正确的值，那么TJP信任链所加载的程序顺序就是正确的。即TJP的本地信任传递属性就是要求所有相应启动程序如</w:t>
      </w:r>
      <w:r>
        <w:rPr>
          <w:rFonts w:hint="eastAsia" w:ascii="Times New Roman" w:hAnsi="Times New Roman"/>
          <w:color w:val="auto"/>
        </w:rPr>
        <w:t>vTPM Builder、vTPM-VM Binding、VM Builder</w:t>
      </w:r>
      <w:r>
        <w:rPr>
          <w:rFonts w:hint="eastAsia" w:ascii="Times New Roman" w:hAnsi="Times New Roman"/>
          <w:strike/>
          <w:color w:val="auto"/>
          <w:rPrChange w:id="2354" w:author="Janusio" w:date="2018-03-21T13:11:53Z">
            <w:rPr>
              <w:rFonts w:hint="eastAsia" w:ascii="Times New Roman" w:hAnsi="Times New Roman"/>
              <w:color w:val="auto"/>
            </w:rPr>
          </w:rPrChange>
        </w:rPr>
        <w:t>等都能按确定的先后顺序加载。以LS</w:t>
      </w:r>
      <w:r>
        <w:rPr>
          <w:rFonts w:hint="eastAsia" w:ascii="Times New Roman" w:hAnsi="Times New Roman"/>
          <w:strike/>
          <w:color w:val="auto"/>
          <w:vertAlign w:val="superscript"/>
          <w:rPrChange w:id="2355" w:author="Janusio" w:date="2018-03-21T13:11:53Z">
            <w:rPr>
              <w:rFonts w:hint="eastAsia" w:ascii="Times New Roman" w:hAnsi="Times New Roman"/>
              <w:color w:val="auto"/>
              <w:vertAlign w:val="superscript"/>
            </w:rPr>
          </w:rPrChange>
        </w:rPr>
        <w:t>2</w:t>
      </w:r>
      <w:r>
        <w:rPr>
          <w:rFonts w:hint="eastAsia" w:ascii="Times New Roman" w:hAnsi="Times New Roman"/>
          <w:strike/>
          <w:color w:val="auto"/>
          <w:rPrChange w:id="2356" w:author="Janusio" w:date="2018-03-21T13:11:53Z">
            <w:rPr>
              <w:rFonts w:hint="eastAsia" w:ascii="Times New Roman" w:hAnsi="Times New Roman"/>
              <w:color w:val="auto"/>
            </w:rPr>
          </w:rPrChange>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2357" w:author="Janusio" w:date="2018-03-21T13:12:13Z">
            <w:rPr>
              <w:rFonts w:hint="eastAsia" w:ascii="Times New Roman" w:hAnsi="Times New Roman"/>
              <w:color w:val="auto"/>
            </w:rPr>
          </w:rPrChange>
        </w:rPr>
      </w:pPr>
      <w:r>
        <w:rPr>
          <w:rFonts w:hint="eastAsia" w:ascii="Times New Roman" w:hAnsi="Times New Roman"/>
          <w:strike/>
          <w:color w:val="auto"/>
          <w:rPrChange w:id="2358" w:author="Janusio" w:date="2018-03-21T13:12:03Z">
            <w:rPr>
              <w:rFonts w:hint="eastAsia" w:ascii="Times New Roman" w:hAnsi="Times New Roman"/>
              <w:color w:val="auto"/>
            </w:rPr>
          </w:rPrChange>
        </w:rPr>
        <w:t>上述公式表示：如果TVP基于信任链构建TJP信任环境，则其启动过程一定是从</w:t>
      </w:r>
      <w:r>
        <w:rPr>
          <w:rFonts w:hint="eastAsia" w:ascii="Times New Roman" w:hAnsi="Times New Roman"/>
          <w:color w:val="auto"/>
        </w:rPr>
        <w:t>vTPM Builder跳转到vTPM-VM Binding，然后到VM Builder，</w:t>
      </w:r>
      <w:r>
        <w:rPr>
          <w:rFonts w:hint="eastAsia" w:ascii="Times New Roman" w:hAnsi="Times New Roman"/>
          <w:strike/>
          <w:color w:val="auto"/>
          <w:rPrChange w:id="2359" w:author="Janusio" w:date="2018-03-21T13:12:13Z">
            <w:rPr>
              <w:rFonts w:hint="eastAsia" w:ascii="Times New Roman" w:hAnsi="Times New Roman"/>
              <w:color w:val="auto"/>
            </w:rPr>
          </w:rPrChange>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strike/>
          <w:color w:val="auto"/>
          <w:rPrChange w:id="2360" w:author="Janusio" w:date="2018-03-21T13:12:13Z">
            <w:rPr>
              <w:rFonts w:hint="eastAsia" w:ascii="Times New Roman" w:hAnsi="Times New Roman"/>
              <w:b/>
              <w:bCs/>
              <w:color w:val="auto"/>
            </w:rPr>
          </w:rPrChange>
        </w:rPr>
        <w:t>定理</w:t>
      </w:r>
      <w:r>
        <w:rPr>
          <w:rFonts w:hint="eastAsia"/>
          <w:b/>
          <w:bCs/>
          <w:strike/>
          <w:color w:val="auto"/>
          <w:lang w:val="en-US" w:eastAsia="zh-CN"/>
          <w:rPrChange w:id="2361" w:author="Janusio" w:date="2018-03-21T13:12:13Z">
            <w:rPr>
              <w:rFonts w:hint="eastAsia"/>
              <w:b/>
              <w:bCs/>
              <w:color w:val="auto"/>
              <w:lang w:val="en-US" w:eastAsia="zh-CN"/>
            </w:rPr>
          </w:rPrChange>
        </w:rPr>
        <w:t>4.</w:t>
      </w:r>
      <w:r>
        <w:rPr>
          <w:rFonts w:hint="eastAsia" w:ascii="Times New Roman" w:hAnsi="Times New Roman"/>
          <w:b/>
          <w:bCs/>
          <w:strike/>
          <w:color w:val="auto"/>
          <w:rPrChange w:id="2362" w:author="Janusio" w:date="2018-03-21T13:12:13Z">
            <w:rPr>
              <w:rFonts w:hint="eastAsia" w:ascii="Times New Roman" w:hAnsi="Times New Roman"/>
              <w:b/>
              <w:bCs/>
              <w:color w:val="auto"/>
            </w:rPr>
          </w:rPrChange>
        </w:rPr>
        <w:t xml:space="preserve">3 </w:t>
      </w:r>
      <w:r>
        <w:rPr>
          <w:rFonts w:hint="eastAsia" w:ascii="Times New Roman" w:hAnsi="Times New Roman"/>
          <w:strike/>
          <w:color w:val="auto"/>
          <w:rPrChange w:id="2363" w:author="Janusio" w:date="2018-03-21T13:12:13Z">
            <w:rPr>
              <w:rFonts w:hint="eastAsia" w:ascii="Times New Roman" w:hAnsi="Times New Roman"/>
              <w:color w:val="auto"/>
            </w:rPr>
          </w:rPrChange>
        </w:rPr>
        <w:t>如果TJP加载成功，且与该TJP加载过程对应的</w:t>
      </w:r>
      <w:r>
        <w:rPr>
          <w:rFonts w:hint="eastAsia" w:ascii="Times New Roman" w:hAnsi="Times New Roman"/>
          <w:iCs/>
          <w:strike/>
          <w:color w:val="auto"/>
          <w:rPrChange w:id="2364" w:author="Janusio" w:date="2018-03-21T13:12:13Z">
            <w:rPr>
              <w:rFonts w:hint="eastAsia" w:ascii="Times New Roman" w:hAnsi="Times New Roman"/>
              <w:iCs/>
              <w:color w:val="auto"/>
            </w:rPr>
          </w:rPrChange>
        </w:rPr>
        <w:t>PCR</w:t>
      </w:r>
      <w:r>
        <w:rPr>
          <w:rFonts w:hint="eastAsia" w:ascii="Times New Roman" w:hAnsi="Times New Roman"/>
          <w:strike/>
          <w:color w:val="auto"/>
          <w:rPrChange w:id="2365" w:author="Janusio" w:date="2018-03-21T13:12:13Z">
            <w:rPr>
              <w:rFonts w:hint="eastAsia" w:ascii="Times New Roman" w:hAnsi="Times New Roman"/>
              <w:color w:val="auto"/>
            </w:rPr>
          </w:rPrChange>
        </w:rPr>
        <w:t>值为</w:t>
      </w:r>
      <w:r>
        <w:rPr>
          <w:rFonts w:hint="eastAsia" w:ascii="Times New Roman" w:hAnsi="Times New Roman"/>
          <w:i/>
          <w:iCs/>
          <w:strike/>
          <w:color w:val="auto"/>
          <w:rPrChange w:id="2366" w:author="Janusio" w:date="2018-03-21T13:12:13Z">
            <w:rPr>
              <w:rFonts w:hint="eastAsia" w:ascii="Times New Roman" w:hAnsi="Times New Roman"/>
              <w:i/>
              <w:iCs/>
              <w:color w:val="auto"/>
            </w:rPr>
          </w:rPrChange>
        </w:rPr>
        <w:t>seq</w:t>
      </w:r>
      <w:r>
        <w:rPr>
          <w:rFonts w:hint="eastAsia" w:ascii="Times New Roman" w:hAnsi="Times New Roman"/>
          <w:iCs/>
          <w:strike/>
          <w:color w:val="auto"/>
          <w:rPrChange w:id="2367" w:author="Janusio" w:date="2018-03-21T13:12:13Z">
            <w:rPr>
              <w:rFonts w:hint="eastAsia" w:ascii="Times New Roman" w:hAnsi="Times New Roman"/>
              <w:iCs/>
              <w:color w:val="auto"/>
            </w:rPr>
          </w:rPrChange>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strike/>
          <w:color w:val="auto"/>
          <w:rPrChange w:id="2368" w:author="Janusio" w:date="2018-03-21T13:12:22Z">
            <w:rPr>
              <w:rFonts w:hint="eastAsia" w:ascii="Times New Roman" w:hAnsi="Times New Roman"/>
              <w:color w:val="auto"/>
            </w:rPr>
          </w:rPrChange>
        </w:rPr>
        <w:t>那么该TJP的本地信任链传递过程就是唯一的、正确的，</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1847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strike/>
          <w:color w:val="auto"/>
          <w:rPrChange w:id="2369" w:author="Janusio" w:date="2018-03-21T13:12:37Z">
            <w:rPr>
              <w:rFonts w:ascii="Times New Roman" w:hAnsi="Times New Roman"/>
              <w:color w:val="auto"/>
            </w:rPr>
          </w:rPrChange>
        </w:rPr>
      </w:pPr>
      <w:r>
        <w:rPr>
          <w:rFonts w:hint="eastAsia" w:ascii="Times New Roman" w:hAnsi="Times New Roman"/>
          <w:color w:val="auto"/>
        </w:rPr>
        <w:t>TVP-QT的TJP 需</w:t>
      </w:r>
      <w:r>
        <w:rPr>
          <w:rFonts w:hint="eastAsia" w:ascii="Times New Roman" w:hAnsi="Times New Roman"/>
          <w:strike/>
          <w:color w:val="auto"/>
          <w:rPrChange w:id="2370" w:author="Janusio" w:date="2018-03-21T13:12:37Z">
            <w:rPr>
              <w:rFonts w:hint="eastAsia" w:ascii="Times New Roman" w:hAnsi="Times New Roman"/>
              <w:color w:val="auto"/>
            </w:rPr>
          </w:rPrChange>
        </w:rPr>
        <w:t>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strike/>
          <w:color w:val="auto"/>
          <w:vertAlign w:val="subscript"/>
          <w:rPrChange w:id="2371" w:author="Janusio" w:date="2018-03-21T13:12:37Z">
            <w:rPr>
              <w:rFonts w:hint="eastAsia" w:ascii="Times New Roman" w:hAnsi="Times New Roman"/>
              <w:color w:val="auto"/>
              <w:vertAlign w:val="subscript"/>
            </w:rPr>
          </w:rPrChange>
        </w:rPr>
        <w:t>DRTM</w:t>
      </w:r>
      <w:r>
        <w:rPr>
          <w:rFonts w:hint="eastAsia" w:ascii="Times New Roman" w:hAnsi="Times New Roman"/>
          <w:strike/>
          <w:color w:val="auto"/>
          <w:rPrChange w:id="2372" w:author="Janusio" w:date="2018-03-21T13:12:37Z">
            <w:rPr>
              <w:rFonts w:hint="eastAsia" w:ascii="Times New Roman" w:hAnsi="Times New Roman"/>
              <w:color w:val="auto"/>
            </w:rPr>
          </w:rPrChange>
        </w:rPr>
        <w:t>(TJP,</w:t>
      </w:r>
      <w:r>
        <w:rPr>
          <w:rFonts w:hint="eastAsia" w:ascii="Times New Roman" w:hAnsi="Times New Roman"/>
          <w:i/>
          <w:iCs/>
          <w:strike/>
          <w:color w:val="auto"/>
          <w:rPrChange w:id="2373" w:author="Janusio" w:date="2018-03-21T13:12:37Z">
            <w:rPr>
              <w:rFonts w:hint="eastAsia" w:ascii="Times New Roman" w:hAnsi="Times New Roman"/>
              <w:i/>
              <w:iCs/>
              <w:color w:val="auto"/>
            </w:rPr>
          </w:rPrChange>
        </w:rPr>
        <w:t>t</w:t>
      </w:r>
      <w:r>
        <w:rPr>
          <w:rFonts w:hint="eastAsia" w:ascii="Times New Roman" w:hAnsi="Times New Roman"/>
          <w:strike/>
          <w:color w:val="auto"/>
          <w:rPrChange w:id="2374" w:author="Janusio" w:date="2018-03-21T13:12:37Z">
            <w:rPr>
              <w:rFonts w:hint="eastAsia" w:ascii="Times New Roman" w:hAnsi="Times New Roman"/>
              <w:color w:val="auto"/>
            </w:rPr>
          </w:rPrChange>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strike/>
          <w:rPrChange w:id="2375" w:author="Janusio" w:date="2018-03-21T13:12:37Z">
            <w:rPr>
              <w:rFonts w:hint="eastAsia"/>
            </w:rPr>
          </w:rPrChange>
        </w:rPr>
      </w:pPr>
      <w:r>
        <w:rPr>
          <w:rFonts w:hint="eastAsia"/>
          <w:strike/>
          <w:lang w:eastAsia="zh-CN"/>
          <w:rPrChange w:id="2376" w:author="Janusio" w:date="2018-03-21T13:12:37Z">
            <w:rPr>
              <w:rFonts w:hint="eastAsia"/>
              <w:lang w:eastAsia="zh-CN"/>
            </w:rPr>
          </w:rPrChange>
        </w:rPr>
        <w:t>（</w:t>
      </w:r>
      <w:r>
        <w:rPr>
          <w:rFonts w:hint="eastAsia"/>
          <w:strike/>
          <w:lang w:val="en-US" w:eastAsia="zh-CN"/>
          <w:rPrChange w:id="2377" w:author="Janusio" w:date="2018-03-21T13:12:37Z">
            <w:rPr>
              <w:rFonts w:hint="eastAsia"/>
              <w:lang w:val="en-US" w:eastAsia="zh-CN"/>
            </w:rPr>
          </w:rPrChange>
        </w:rPr>
        <w:t>1</w:t>
      </w:r>
      <w:r>
        <w:rPr>
          <w:rFonts w:hint="eastAsia"/>
          <w:strike/>
          <w:lang w:eastAsia="zh-CN"/>
          <w:rPrChange w:id="2378" w:author="Janusio" w:date="2018-03-21T13:12:37Z">
            <w:rPr>
              <w:rFonts w:hint="eastAsia"/>
              <w:lang w:eastAsia="zh-CN"/>
            </w:rPr>
          </w:rPrChange>
        </w:rPr>
        <w:t>）</w:t>
      </w:r>
      <w:r>
        <w:rPr>
          <w:rFonts w:hint="eastAsia"/>
          <w:strike/>
          <w:rPrChange w:id="2379" w:author="Janusio" w:date="2018-03-21T13:12:37Z">
            <w:rPr>
              <w:rFonts w:hint="eastAsia"/>
            </w:rPr>
          </w:rPrChange>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strike/>
          <w:color w:val="auto"/>
          <w:rPrChange w:id="2380" w:author="Janusio" w:date="2018-03-21T13:12:37Z">
            <w:rPr>
              <w:rFonts w:hint="eastAsia" w:ascii="Times New Roman" w:hAnsi="Times New Roman"/>
              <w:color w:val="auto"/>
            </w:rPr>
          </w:rPrChange>
        </w:rPr>
        <w:t>首先，根据 TCG 远程证明协议规范及在虚拟化平台中的实现，给出TJP 信任传递的远程验证过程中涉及到的程序，如图</w:t>
      </w:r>
      <w:r>
        <w:rPr>
          <w:rFonts w:hint="eastAsia"/>
          <w:strike/>
          <w:color w:val="auto"/>
          <w:lang w:val="en-US" w:eastAsia="zh-CN"/>
          <w:rPrChange w:id="2381" w:author="Janusio" w:date="2018-03-21T13:12:37Z">
            <w:rPr>
              <w:rFonts w:hint="eastAsia"/>
              <w:color w:val="auto"/>
              <w:lang w:val="en-US" w:eastAsia="zh-CN"/>
            </w:rPr>
          </w:rPrChange>
        </w:rPr>
        <w:t>4.4</w:t>
      </w:r>
      <w:r>
        <w:rPr>
          <w:rFonts w:hint="eastAsia" w:ascii="Times New Roman" w:hAnsi="Times New Roman"/>
          <w:strike/>
          <w:color w:val="auto"/>
          <w:rPrChange w:id="2382" w:author="Janusio" w:date="2018-03-21T13:12:37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29898"/>
      <w:bookmarkStart w:id="148" w:name="_Toc11489"/>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2383" w:author="Janusio" w:date="2018-03-21T13:13:15Z">
            <w:rPr>
              <w:rFonts w:hint="eastAsia" w:ascii="Times New Roman" w:hAnsi="Times New Roman"/>
              <w:color w:val="auto"/>
            </w:rPr>
          </w:rPrChange>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ascii="Times New Roman" w:hAnsi="Times New Roman"/>
          <w:strike/>
          <w:color w:val="auto"/>
          <w:rPrChange w:id="2384" w:author="Janusio" w:date="2018-03-21T13:13:15Z">
            <w:rPr>
              <w:rFonts w:hint="eastAsia" w:ascii="Times New Roman" w:hAnsi="Times New Roman"/>
              <w:color w:val="auto"/>
            </w:rPr>
          </w:rPrChange>
        </w:rPr>
        <w:t>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trike/>
          <w:color w:val="auto"/>
          <w:rPrChange w:id="2385" w:author="Janusio" w:date="2018-03-21T13:13:25Z">
            <w:rPr>
              <w:rFonts w:hint="eastAsia" w:ascii="Times New Roman" w:hAnsi="Times New Roman"/>
              <w:color w:val="auto"/>
            </w:rPr>
          </w:rPrChange>
        </w:rPr>
      </w:pPr>
      <w:r>
        <w:rPr>
          <w:rFonts w:hint="eastAsia" w:ascii="Times New Roman" w:hAnsi="Times New Roman"/>
          <w:strike/>
          <w:color w:val="auto"/>
          <w:rPrChange w:id="2386" w:author="Janusio" w:date="2018-03-21T13:13:25Z">
            <w:rPr>
              <w:rFonts w:hint="eastAsia" w:ascii="Times New Roman" w:hAnsi="Times New Roman"/>
              <w:color w:val="auto"/>
            </w:rPr>
          </w:rPrChange>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strike/>
          <w:color w:val="auto"/>
          <w:rPrChange w:id="2387" w:author="Janusio" w:date="2018-03-21T13:13:31Z">
            <w:rPr>
              <w:rFonts w:ascii="Times New Roman" w:hAnsi="Times New Roman"/>
              <w:color w:val="auto"/>
            </w:rPr>
          </w:rPrChange>
        </w:rPr>
      </w:pPr>
      <w:r>
        <w:rPr>
          <w:rFonts w:ascii="Times New Roman" w:hAnsi="Times New Roman"/>
          <w:b/>
          <w:bCs/>
          <w:strike/>
          <w:color w:val="auto"/>
          <w:rPrChange w:id="2388" w:author="Janusio" w:date="2018-03-21T13:13:25Z">
            <w:rPr>
              <w:rFonts w:ascii="Times New Roman" w:hAnsi="Times New Roman"/>
              <w:b/>
              <w:bCs/>
              <w:color w:val="auto"/>
            </w:rPr>
          </w:rPrChange>
        </w:rPr>
        <w:t xml:space="preserve">定理 </w:t>
      </w:r>
      <w:r>
        <w:rPr>
          <w:rFonts w:hint="eastAsia"/>
          <w:b/>
          <w:bCs/>
          <w:strike/>
          <w:color w:val="auto"/>
          <w:lang w:val="en-US" w:eastAsia="zh-CN"/>
          <w:rPrChange w:id="2389" w:author="Janusio" w:date="2018-03-21T13:13:25Z">
            <w:rPr>
              <w:rFonts w:hint="eastAsia"/>
              <w:b/>
              <w:bCs/>
              <w:color w:val="auto"/>
              <w:lang w:val="en-US" w:eastAsia="zh-CN"/>
            </w:rPr>
          </w:rPrChange>
        </w:rPr>
        <w:t>4.</w:t>
      </w:r>
      <w:r>
        <w:rPr>
          <w:rFonts w:hint="eastAsia" w:ascii="Times New Roman" w:hAnsi="Times New Roman"/>
          <w:b/>
          <w:bCs/>
          <w:strike/>
          <w:color w:val="auto"/>
          <w:rPrChange w:id="2390" w:author="Janusio" w:date="2018-03-21T13:13:25Z">
            <w:rPr>
              <w:rFonts w:hint="eastAsia" w:ascii="Times New Roman" w:hAnsi="Times New Roman"/>
              <w:b/>
              <w:bCs/>
              <w:color w:val="auto"/>
            </w:rPr>
          </w:rPrChange>
        </w:rPr>
        <w:t>4</w:t>
      </w:r>
      <w:r>
        <w:rPr>
          <w:rFonts w:ascii="Times New Roman" w:hAnsi="Times New Roman"/>
          <w:strike/>
          <w:color w:val="auto"/>
          <w:rPrChange w:id="2391" w:author="Janusio" w:date="2018-03-21T13:13:25Z">
            <w:rPr>
              <w:rFonts w:ascii="Times New Roman" w:hAnsi="Times New Roman"/>
              <w:color w:val="auto"/>
            </w:rPr>
          </w:rPrChange>
        </w:rPr>
        <w:t>如果远程验证者确认</w:t>
      </w:r>
      <w:r>
        <w:rPr>
          <w:rFonts w:hint="eastAsia" w:ascii="Times New Roman" w:hAnsi="Times New Roman"/>
          <w:strike/>
          <w:color w:val="auto"/>
          <w:rPrChange w:id="2392" w:author="Janusio" w:date="2018-03-21T13:13:25Z">
            <w:rPr>
              <w:rFonts w:hint="eastAsia" w:ascii="Times New Roman" w:hAnsi="Times New Roman"/>
              <w:color w:val="auto"/>
            </w:rPr>
          </w:rPrChange>
        </w:rPr>
        <w:t>TJP</w:t>
      </w:r>
      <w:r>
        <w:rPr>
          <w:rFonts w:ascii="Times New Roman" w:hAnsi="Times New Roman"/>
          <w:strike/>
          <w:color w:val="auto"/>
          <w:rPrChange w:id="2393" w:author="Janusio" w:date="2018-03-21T13:13:25Z">
            <w:rPr>
              <w:rFonts w:ascii="Times New Roman" w:hAnsi="Times New Roman"/>
              <w:color w:val="auto"/>
            </w:rPr>
          </w:rPrChange>
        </w:rPr>
        <w:t>提供的度量值是唯一的、正确的，那么该</w:t>
      </w:r>
      <w:r>
        <w:rPr>
          <w:rFonts w:hint="eastAsia" w:ascii="Times New Roman" w:hAnsi="Times New Roman"/>
          <w:strike/>
          <w:color w:val="auto"/>
          <w:rPrChange w:id="2394" w:author="Janusio" w:date="2018-03-21T13:13:25Z">
            <w:rPr>
              <w:rFonts w:hint="eastAsia" w:ascii="Times New Roman" w:hAnsi="Times New Roman"/>
              <w:color w:val="auto"/>
            </w:rPr>
          </w:rPrChange>
        </w:rPr>
        <w:t>TJP</w:t>
      </w:r>
      <w:r>
        <w:rPr>
          <w:rFonts w:ascii="Times New Roman" w:hAnsi="Times New Roman"/>
          <w:strike/>
          <w:color w:val="auto"/>
          <w:rPrChange w:id="2395" w:author="Janusio" w:date="2018-03-21T13:13:25Z">
            <w:rPr>
              <w:rFonts w:ascii="Times New Roman" w:hAnsi="Times New Roman"/>
              <w:color w:val="auto"/>
            </w:rPr>
          </w:rPrChange>
        </w:rPr>
        <w:t>对应的PCR值一定是如下的确定序列</w:t>
      </w:r>
      <w:r>
        <w:rPr>
          <w:rFonts w:hint="eastAsia" w:ascii="Times New Roman" w:hAnsi="Times New Roman"/>
          <w:i/>
          <w:iCs/>
          <w:strike/>
          <w:color w:val="auto"/>
          <w:rPrChange w:id="2396" w:author="Janusio" w:date="2018-03-21T13:13:25Z">
            <w:rPr>
              <w:rFonts w:hint="eastAsia" w:ascii="Times New Roman" w:hAnsi="Times New Roman"/>
              <w:i/>
              <w:iCs/>
              <w:color w:val="auto"/>
            </w:rPr>
          </w:rPrChange>
        </w:rPr>
        <w:t>seq</w:t>
      </w:r>
      <w:r>
        <w:rPr>
          <w:rFonts w:hint="eastAsia" w:ascii="Times New Roman" w:hAnsi="Times New Roman"/>
          <w:iCs/>
          <w:strike/>
          <w:color w:val="auto"/>
          <w:rPrChange w:id="2397" w:author="Janusio" w:date="2018-03-21T13:13:25Z">
            <w:rPr>
              <w:rFonts w:hint="eastAsia" w:ascii="Times New Roman" w:hAnsi="Times New Roman"/>
              <w:iCs/>
              <w:color w:val="auto"/>
            </w:rPr>
          </w:rPrChange>
        </w:rPr>
        <w:t>(</w:t>
      </w:r>
      <w:r>
        <w:rPr>
          <w:rFonts w:hint="eastAsia" w:ascii="Times New Roman" w:hAnsi="Times New Roman"/>
          <w:i/>
          <w:iCs/>
          <w:strike/>
          <w:color w:val="auto"/>
          <w:rPrChange w:id="2398" w:author="Janusio" w:date="2018-03-21T13:13:25Z">
            <w:rPr>
              <w:rFonts w:hint="eastAsia" w:ascii="Times New Roman" w:hAnsi="Times New Roman"/>
              <w:i/>
              <w:iCs/>
              <w:color w:val="auto"/>
            </w:rPr>
          </w:rPrChange>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ascii="Times New Roman" w:hAnsi="Times New Roman"/>
          <w:strike/>
          <w:color w:val="auto"/>
          <w:rPrChange w:id="2399" w:author="Janusio" w:date="2018-03-21T13:13:31Z">
            <w:rPr>
              <w:rFonts w:ascii="Times New Roman" w:hAnsi="Times New Roman"/>
              <w:color w:val="auto"/>
            </w:rPr>
          </w:rPrChange>
        </w:rPr>
        <w:t>因为根据定理</w:t>
      </w:r>
      <w:r>
        <w:rPr>
          <w:rFonts w:hint="eastAsia"/>
          <w:strike/>
          <w:color w:val="auto"/>
          <w:lang w:val="en-US" w:eastAsia="zh-CN"/>
          <w:rPrChange w:id="2400" w:author="Janusio" w:date="2018-03-21T13:13:31Z">
            <w:rPr>
              <w:rFonts w:hint="eastAsia"/>
              <w:color w:val="auto"/>
              <w:lang w:val="en-US" w:eastAsia="zh-CN"/>
            </w:rPr>
          </w:rPrChange>
        </w:rPr>
        <w:t>4.3</w:t>
      </w:r>
      <w:r>
        <w:rPr>
          <w:rFonts w:ascii="Times New Roman" w:hAnsi="Times New Roman"/>
          <w:strike/>
          <w:color w:val="auto"/>
          <w:rPrChange w:id="2401" w:author="Janusio" w:date="2018-03-21T13:13:31Z">
            <w:rPr>
              <w:rFonts w:ascii="Times New Roman" w:hAnsi="Times New Roman"/>
              <w:color w:val="auto"/>
            </w:rPr>
          </w:rPrChange>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w:t>
      </w:r>
      <w:r>
        <w:rPr>
          <w:rFonts w:hint="eastAsia"/>
          <w:strike/>
          <w:lang w:val="en-US" w:eastAsia="zh-CN"/>
          <w:rPrChange w:id="2402" w:author="Janusio" w:date="2018-03-21T13:13:59Z">
            <w:rPr>
              <w:rFonts w:hint="eastAsia"/>
              <w:lang w:val="en-US" w:eastAsia="zh-CN"/>
            </w:rPr>
          </w:rPrChange>
        </w:rPr>
        <w:t>本地可信属性，如果</w:t>
      </w:r>
      <w:r>
        <w:rPr>
          <w:rFonts w:hint="eastAsia" w:ascii="Times New Roman" w:hAnsi="Times New Roman"/>
          <w:iCs/>
          <w:strike/>
          <w:color w:val="auto"/>
          <w:rPrChange w:id="2403" w:author="Janusio" w:date="2018-03-21T13:13:59Z">
            <w:rPr>
              <w:rFonts w:hint="eastAsia" w:ascii="Times New Roman" w:hAnsi="Times New Roman"/>
              <w:iCs/>
              <w:color w:val="auto"/>
            </w:rPr>
          </w:rPrChange>
        </w:rPr>
        <w:t>PCR</w:t>
      </w:r>
      <w:r>
        <w:rPr>
          <w:rFonts w:hint="eastAsia" w:ascii="Times New Roman" w:hAnsi="Times New Roman"/>
          <w:strike/>
          <w:color w:val="auto"/>
          <w:rPrChange w:id="2404" w:author="Janusio" w:date="2018-03-21T13:13:59Z">
            <w:rPr>
              <w:rFonts w:hint="eastAsia" w:ascii="Times New Roman" w:hAnsi="Times New Roman"/>
              <w:color w:val="auto"/>
            </w:rPr>
          </w:rPrChange>
        </w:rPr>
        <w:t>中度量值序列是正确的值，那么</w:t>
      </w:r>
      <w:r>
        <w:rPr>
          <w:rFonts w:hint="eastAsia"/>
          <w:strike/>
          <w:color w:val="auto"/>
          <w:lang w:val="en-US" w:eastAsia="zh-CN"/>
          <w:rPrChange w:id="2405" w:author="Janusio" w:date="2018-03-21T13:13:59Z">
            <w:rPr>
              <w:rFonts w:hint="eastAsia"/>
              <w:color w:val="auto"/>
              <w:lang w:val="en-US" w:eastAsia="zh-CN"/>
            </w:rPr>
          </w:rPrChange>
        </w:rPr>
        <w:t>主机m</w:t>
      </w:r>
      <w:r>
        <w:rPr>
          <w:rFonts w:hint="eastAsia" w:ascii="Times New Roman" w:hAnsi="Times New Roman"/>
          <w:strike/>
          <w:color w:val="auto"/>
          <w:rPrChange w:id="2406" w:author="Janusio" w:date="2018-03-21T13:13:59Z">
            <w:rPr>
              <w:rFonts w:hint="eastAsia" w:ascii="Times New Roman" w:hAnsi="Times New Roman"/>
              <w:color w:val="auto"/>
            </w:rPr>
          </w:rPrChange>
        </w:rPr>
        <w:t>信任链所加载的程序顺序就是正确的</w:t>
      </w:r>
      <w:r>
        <w:rPr>
          <w:rFonts w:hint="eastAsia"/>
          <w:strike/>
          <w:color w:val="auto"/>
          <w:lang w:eastAsia="zh-CN"/>
          <w:rPrChange w:id="2407" w:author="Janusio" w:date="2018-03-21T13:13:59Z">
            <w:rPr>
              <w:rFonts w:hint="eastAsia"/>
              <w:color w:val="auto"/>
              <w:lang w:eastAsia="zh-CN"/>
            </w:rPr>
          </w:rPrChange>
        </w:rPr>
        <w:t>，</w:t>
      </w:r>
      <w:r>
        <w:rPr>
          <w:rFonts w:hint="eastAsia"/>
          <w:strike/>
          <w:color w:val="auto"/>
          <w:lang w:val="en-US" w:eastAsia="zh-CN"/>
          <w:rPrChange w:id="2408" w:author="Janusio" w:date="2018-03-21T13:13:59Z">
            <w:rPr>
              <w:rFonts w:hint="eastAsia"/>
              <w:color w:val="auto"/>
              <w:lang w:val="en-US" w:eastAsia="zh-CN"/>
            </w:rPr>
          </w:rPrChange>
        </w:rPr>
        <w:t>并对其进行证明；</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29999"/>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w:t>
      </w:r>
      <w:del w:id="2409"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10" w:author="Janusio" w:date="2018-03-21T13:14:15Z">
            <w:rPr>
              <w:rFonts w:hint="eastAsia" w:ascii="Times New Roman" w:hAnsi="Times New Roman"/>
              <w:color w:val="auto"/>
              <w:sz w:val="24"/>
              <w:szCs w:val="24"/>
            </w:rPr>
          </w:rPrChange>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w:t>
      </w:r>
      <w:r>
        <w:rPr>
          <w:rFonts w:hint="eastAsia" w:ascii="Times New Roman" w:hAnsi="Times New Roman"/>
          <w:strike/>
          <w:color w:val="auto"/>
          <w:sz w:val="24"/>
          <w:szCs w:val="24"/>
          <w:rPrChange w:id="2411" w:author="Janusio" w:date="2018-03-21T13:14:15Z">
            <w:rPr>
              <w:rFonts w:hint="eastAsia" w:ascii="Times New Roman" w:hAnsi="Times New Roman"/>
              <w:color w:val="auto"/>
              <w:sz w:val="24"/>
              <w:szCs w:val="24"/>
            </w:rPr>
          </w:rPrChange>
        </w:rPr>
        <w:t>表示系统状态；</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12" w:author="Janusio" w:date="2018-03-21T13:14:15Z">
            <w:rPr>
              <w:rFonts w:hint="eastAsia" w:ascii="Times New Roman" w:hAnsi="Times New Roman"/>
              <w:color w:val="auto"/>
              <w:sz w:val="24"/>
              <w:szCs w:val="24"/>
            </w:rPr>
          </w:rPrChange>
        </w:rPr>
      </w:pPr>
      <w:r>
        <w:rPr>
          <w:rFonts w:hint="eastAsia" w:ascii="Times New Roman" w:hAnsi="Times New Roman"/>
          <w:strike/>
          <w:color w:val="auto"/>
          <w:sz w:val="24"/>
          <w:szCs w:val="24"/>
          <w:rPrChange w:id="2413" w:author="Janusio" w:date="2018-03-21T13:14:15Z">
            <w:rPr>
              <w:rFonts w:hint="eastAsia" w:ascii="Times New Roman" w:hAnsi="Times New Roman"/>
              <w:color w:val="auto"/>
              <w:sz w:val="24"/>
              <w:szCs w:val="24"/>
            </w:rPr>
          </w:rPrChange>
        </w:rPr>
        <w:t>一个由系统中所有原子动作组成的动作集</w:t>
      </w:r>
      <w:r>
        <w:rPr>
          <w:rFonts w:hint="eastAsia" w:ascii="Times New Roman" w:hAnsi="Times New Roman"/>
          <w:strike/>
          <w:color w:val="auto"/>
          <w:position w:val="-4"/>
          <w:sz w:val="24"/>
          <w:szCs w:val="24"/>
          <w:rPrChange w:id="2415" w:author="Janusio" w:date="2018-03-21T13:14:15Z">
            <w:rPr>
              <w:rFonts w:hint="eastAsia" w:ascii="Times New Roman" w:hAnsi="Times New Roman"/>
              <w:color w:val="auto"/>
              <w:position w:val="-4"/>
              <w:sz w:val="24"/>
              <w:szCs w:val="24"/>
            </w:rPr>
          </w:rPrChange>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rPrChange w:id="2416" w:author="Janusio" w:date="2018-03-21T13:14:15Z">
            <w:rPr>
              <w:rFonts w:hint="eastAsia" w:ascii="Times New Roman" w:hAnsi="Times New Roman"/>
              <w:color w:val="auto"/>
              <w:sz w:val="24"/>
              <w:szCs w:val="24"/>
            </w:rPr>
          </w:rPrChange>
        </w:rPr>
        <w:t>，约定用</w:t>
      </w:r>
      <w:r>
        <w:rPr>
          <w:rFonts w:hint="eastAsia" w:ascii="Times New Roman" w:hAnsi="Times New Roman"/>
          <w:strike/>
          <w:color w:val="auto"/>
          <w:position w:val="-8"/>
          <w:sz w:val="24"/>
          <w:szCs w:val="24"/>
          <w:rPrChange w:id="2418" w:author="Janusio" w:date="2018-03-21T13:14:15Z">
            <w:rPr>
              <w:rFonts w:hint="eastAsia" w:ascii="Times New Roman" w:hAnsi="Times New Roman"/>
              <w:color w:val="auto"/>
              <w:position w:val="-8"/>
              <w:sz w:val="24"/>
              <w:szCs w:val="24"/>
            </w:rPr>
          </w:rPrChange>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strike/>
          <w:color w:val="auto"/>
          <w:sz w:val="24"/>
          <w:szCs w:val="24"/>
          <w:rPrChange w:id="2419" w:author="Janusio" w:date="2018-03-21T13:14:15Z">
            <w:rPr>
              <w:rFonts w:hint="eastAsia" w:ascii="Times New Roman" w:hAnsi="Times New Roman"/>
              <w:color w:val="auto"/>
              <w:sz w:val="24"/>
              <w:szCs w:val="24"/>
            </w:rPr>
          </w:rPrChange>
        </w:rPr>
        <w:t>等表示原子动作；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strike/>
          <w:color w:val="auto"/>
          <w:sz w:val="24"/>
          <w:szCs w:val="24"/>
          <w:lang w:val="en-US" w:eastAsia="zh-CN"/>
          <w:rPrChange w:id="2420" w:author="Janusio" w:date="2018-03-21T13:14:15Z">
            <w:rPr>
              <w:rFonts w:hint="eastAsia" w:ascii="Times New Roman" w:hAnsi="Times New Roman"/>
              <w:color w:val="auto"/>
              <w:sz w:val="24"/>
              <w:szCs w:val="24"/>
              <w:lang w:val="en-US" w:eastAsia="zh-CN"/>
            </w:rPr>
          </w:rPrChange>
        </w:rPr>
        <w:t>一个由系统中所有发出原子动作的</w:t>
      </w:r>
      <w:r>
        <w:rPr>
          <w:rFonts w:hint="eastAsia" w:ascii="Times New Roman" w:hAnsi="Times New Roman"/>
          <w:color w:val="auto"/>
          <w:sz w:val="24"/>
          <w:szCs w:val="24"/>
          <w:lang w:val="en-US" w:eastAsia="zh-CN"/>
        </w:rPr>
        <w:t>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21" w:author="Janusio" w:date="2018-03-21T13:14:31Z">
            <w:rPr>
              <w:rFonts w:hint="eastAsia" w:ascii="Times New Roman" w:hAnsi="Times New Roman"/>
              <w:color w:val="auto"/>
              <w:sz w:val="24"/>
              <w:szCs w:val="24"/>
            </w:rPr>
          </w:rPrChange>
        </w:rPr>
      </w:pPr>
      <w:r>
        <w:rPr>
          <w:rFonts w:hint="eastAsia" w:ascii="Times New Roman" w:hAnsi="Times New Roman"/>
          <w:strike/>
          <w:color w:val="auto"/>
          <w:sz w:val="24"/>
          <w:szCs w:val="24"/>
          <w:rPrChange w:id="2422" w:author="Janusio" w:date="2018-03-21T13:14:31Z">
            <w:rPr>
              <w:rFonts w:hint="eastAsia" w:ascii="Times New Roman" w:hAnsi="Times New Roman"/>
              <w:color w:val="auto"/>
              <w:sz w:val="24"/>
              <w:szCs w:val="24"/>
            </w:rPr>
          </w:rPrChange>
        </w:rPr>
        <w:t>一个由系统中所有行为构成的行为集</w:t>
      </w:r>
      <w:r>
        <w:rPr>
          <w:rFonts w:hint="eastAsia" w:ascii="Times New Roman" w:hAnsi="Times New Roman"/>
          <w:strike/>
          <w:color w:val="auto"/>
          <w:position w:val="-4"/>
          <w:sz w:val="24"/>
          <w:szCs w:val="24"/>
          <w:rPrChange w:id="2424" w:author="Janusio" w:date="2018-03-21T13:14:31Z">
            <w:rPr>
              <w:rFonts w:hint="eastAsia" w:ascii="Times New Roman" w:hAnsi="Times New Roman"/>
              <w:color w:val="auto"/>
              <w:position w:val="-4"/>
              <w:sz w:val="24"/>
              <w:szCs w:val="24"/>
            </w:rPr>
          </w:rPrChange>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rPrChange w:id="2425" w:author="Janusio" w:date="2018-03-21T13:14:31Z">
            <w:rPr>
              <w:rFonts w:hint="eastAsia" w:ascii="Times New Roman" w:hAnsi="Times New Roman"/>
              <w:color w:val="auto"/>
              <w:sz w:val="24"/>
              <w:szCs w:val="24"/>
            </w:rPr>
          </w:rPrChange>
        </w:rPr>
        <w:t>。其中，行为表达为原子动作序列的形式，约定用希腊字母</w:t>
      </w:r>
      <w:r>
        <w:rPr>
          <w:rFonts w:hint="eastAsia" w:ascii="Times New Roman" w:hAnsi="Times New Roman"/>
          <w:strike/>
          <w:color w:val="auto"/>
          <w:position w:val="-10"/>
          <w:sz w:val="24"/>
          <w:szCs w:val="24"/>
          <w:rPrChange w:id="2427" w:author="Janusio" w:date="2018-03-21T13:14:31Z">
            <w:rPr>
              <w:rFonts w:hint="eastAsia" w:ascii="Times New Roman" w:hAnsi="Times New Roman"/>
              <w:color w:val="auto"/>
              <w:position w:val="-10"/>
              <w:sz w:val="24"/>
              <w:szCs w:val="24"/>
            </w:rPr>
          </w:rPrChange>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color w:val="auto"/>
          <w:sz w:val="24"/>
          <w:szCs w:val="24"/>
          <w:rPrChange w:id="2428" w:author="Janusio" w:date="2018-03-21T13:14:31Z">
            <w:rPr>
              <w:rFonts w:hint="eastAsia" w:ascii="Times New Roman" w:hAnsi="Times New Roman"/>
              <w:color w:val="auto"/>
              <w:sz w:val="24"/>
              <w:szCs w:val="24"/>
            </w:rPr>
          </w:rPrChange>
        </w:rPr>
        <w:t>等表示行为。一个行为的示例是</w:t>
      </w:r>
      <w:r>
        <w:rPr>
          <w:rFonts w:hint="eastAsia" w:ascii="Times New Roman" w:hAnsi="Times New Roman"/>
          <w:strike/>
          <w:color w:val="auto"/>
          <w:position w:val="-10"/>
          <w:sz w:val="24"/>
          <w:szCs w:val="24"/>
          <w:rPrChange w:id="2430" w:author="Janusio" w:date="2018-03-21T13:14:31Z">
            <w:rPr>
              <w:rFonts w:hint="eastAsia" w:ascii="Times New Roman" w:hAnsi="Times New Roman"/>
              <w:color w:val="auto"/>
              <w:position w:val="-10"/>
              <w:sz w:val="24"/>
              <w:szCs w:val="24"/>
            </w:rPr>
          </w:rPrChange>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color w:val="auto"/>
          <w:sz w:val="24"/>
          <w:szCs w:val="24"/>
          <w:rPrChange w:id="2431" w:author="Janusio" w:date="2018-03-21T13:14:31Z">
            <w:rPr>
              <w:rFonts w:hint="eastAsia" w:ascii="Times New Roman" w:hAnsi="Times New Roman"/>
              <w:color w:val="auto"/>
              <w:sz w:val="24"/>
              <w:szCs w:val="24"/>
            </w:rPr>
          </w:rPrChange>
        </w:rPr>
        <w:t>，其中</w:t>
      </w:r>
      <w:r>
        <w:rPr>
          <w:rFonts w:hint="eastAsia" w:ascii="Times New Roman" w:hAnsi="Times New Roman"/>
          <w:strike/>
          <w:color w:val="auto"/>
          <w:position w:val="-2"/>
          <w:sz w:val="24"/>
          <w:szCs w:val="24"/>
          <w:rPrChange w:id="2433" w:author="Janusio" w:date="2018-03-21T13:14:31Z">
            <w:rPr>
              <w:rFonts w:hint="eastAsia" w:ascii="Times New Roman" w:hAnsi="Times New Roman"/>
              <w:color w:val="auto"/>
              <w:position w:val="-2"/>
              <w:sz w:val="24"/>
              <w:szCs w:val="24"/>
            </w:rPr>
          </w:rPrChange>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color w:val="auto"/>
          <w:sz w:val="24"/>
          <w:szCs w:val="24"/>
          <w:rPrChange w:id="2434" w:author="Janusio" w:date="2018-03-21T13:14:31Z">
            <w:rPr>
              <w:rFonts w:hint="eastAsia" w:ascii="Times New Roman" w:hAnsi="Times New Roman"/>
              <w:color w:val="auto"/>
              <w:sz w:val="24"/>
              <w:szCs w:val="24"/>
            </w:rPr>
          </w:rPrChange>
        </w:rPr>
        <w:t>是连接符；</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35" w:author="Janusio" w:date="2018-03-21T13:14:31Z">
            <w:rPr>
              <w:rFonts w:hint="eastAsia" w:ascii="Times New Roman" w:hAnsi="Times New Roman"/>
              <w:color w:val="auto"/>
              <w:sz w:val="24"/>
              <w:szCs w:val="24"/>
            </w:rPr>
          </w:rPrChange>
        </w:rPr>
      </w:pPr>
      <w:r>
        <w:rPr>
          <w:rFonts w:hint="eastAsia" w:ascii="Times New Roman" w:hAnsi="Times New Roman"/>
          <w:strike/>
          <w:color w:val="auto"/>
          <w:sz w:val="24"/>
          <w:szCs w:val="24"/>
          <w:rPrChange w:id="2436" w:author="Janusio" w:date="2018-03-21T13:14:31Z">
            <w:rPr>
              <w:rFonts w:hint="eastAsia" w:ascii="Times New Roman" w:hAnsi="Times New Roman"/>
              <w:color w:val="auto"/>
              <w:sz w:val="24"/>
              <w:szCs w:val="24"/>
            </w:rPr>
          </w:rPrChange>
        </w:rPr>
        <w:t>一个输出集</w:t>
      </w:r>
      <w:r>
        <w:rPr>
          <w:rFonts w:hint="eastAsia" w:ascii="Times New Roman" w:hAnsi="Times New Roman"/>
          <w:strike/>
          <w:color w:val="auto"/>
          <w:position w:val="-10"/>
          <w:sz w:val="24"/>
          <w:szCs w:val="24"/>
          <w:rPrChange w:id="2438" w:author="Janusio" w:date="2018-03-21T13:14:31Z">
            <w:rPr>
              <w:rFonts w:hint="eastAsia" w:ascii="Times New Roman" w:hAnsi="Times New Roman"/>
              <w:color w:val="auto"/>
              <w:position w:val="-10"/>
              <w:sz w:val="24"/>
              <w:szCs w:val="24"/>
            </w:rPr>
          </w:rPrChange>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strike/>
          <w:color w:val="auto"/>
          <w:sz w:val="24"/>
          <w:szCs w:val="24"/>
          <w:rPrChange w:id="2439" w:author="Janusio" w:date="2018-03-21T13:14:31Z">
            <w:rPr>
              <w:rFonts w:hint="eastAsia" w:ascii="Times New Roman" w:hAnsi="Times New Roman"/>
              <w:color w:val="auto"/>
              <w:sz w:val="24"/>
              <w:szCs w:val="24"/>
            </w:rPr>
          </w:rPrChange>
        </w:rPr>
        <w:t>，其中包含了使用动作</w:t>
      </w:r>
      <w:r>
        <w:rPr>
          <w:rFonts w:hint="eastAsia" w:ascii="Times New Roman" w:hAnsi="Times New Roman"/>
          <w:strike/>
          <w:color w:val="auto"/>
          <w:position w:val="-6"/>
          <w:sz w:val="24"/>
          <w:szCs w:val="24"/>
          <w:rPrChange w:id="2441" w:author="Janusio" w:date="2018-03-21T13:14:31Z">
            <w:rPr>
              <w:rFonts w:hint="eastAsia" w:ascii="Times New Roman" w:hAnsi="Times New Roman"/>
              <w:color w:val="auto"/>
              <w:position w:val="-6"/>
              <w:sz w:val="24"/>
              <w:szCs w:val="24"/>
            </w:rPr>
          </w:rPrChange>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color w:val="auto"/>
          <w:sz w:val="24"/>
          <w:szCs w:val="24"/>
          <w:rPrChange w:id="2442" w:author="Janusio" w:date="2018-03-21T13:14:31Z">
            <w:rPr>
              <w:rFonts w:hint="eastAsia" w:ascii="Times New Roman" w:hAnsi="Times New Roman"/>
              <w:color w:val="auto"/>
              <w:sz w:val="24"/>
              <w:szCs w:val="24"/>
            </w:rPr>
          </w:rPrChange>
        </w:rPr>
        <w:t>进行观察时所看到的结果；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strike/>
          <w:color w:val="auto"/>
          <w:sz w:val="24"/>
          <w:szCs w:val="24"/>
          <w:rPrChange w:id="2443" w:author="Janusio" w:date="2018-03-21T13:14:31Z">
            <w:rPr>
              <w:rFonts w:hint="eastAsia" w:ascii="Times New Roman" w:hAnsi="Times New Roman"/>
              <w:color w:val="auto"/>
              <w:sz w:val="24"/>
              <w:szCs w:val="24"/>
            </w:rPr>
          </w:rPrChange>
        </w:rPr>
        <w:t>每一个原子动作</w:t>
      </w:r>
      <w:r>
        <w:rPr>
          <w:rFonts w:hint="eastAsia" w:ascii="Times New Roman" w:hAnsi="Times New Roman"/>
          <w:strike/>
          <w:color w:val="auto"/>
          <w:sz w:val="24"/>
          <w:szCs w:val="24"/>
          <w:lang w:val="en-US" w:eastAsia="zh-CN"/>
          <w:rPrChange w:id="2444" w:author="Janusio" w:date="2018-03-21T13:14:31Z">
            <w:rPr>
              <w:rFonts w:hint="eastAsia" w:ascii="Times New Roman" w:hAnsi="Times New Roman"/>
              <w:color w:val="auto"/>
              <w:sz w:val="24"/>
              <w:szCs w:val="24"/>
              <w:lang w:val="en-US" w:eastAsia="zh-CN"/>
            </w:rPr>
          </w:rPrChange>
        </w:rPr>
        <w:t>以及原子动作的主体</w:t>
      </w:r>
      <w:r>
        <w:rPr>
          <w:rFonts w:hint="eastAsia" w:ascii="Times New Roman" w:hAnsi="Times New Roman"/>
          <w:strike/>
          <w:color w:val="auto"/>
          <w:sz w:val="24"/>
          <w:szCs w:val="24"/>
          <w:rPrChange w:id="2445" w:author="Janusio" w:date="2018-03-21T13:14:31Z">
            <w:rPr>
              <w:rFonts w:hint="eastAsia" w:ascii="Times New Roman" w:hAnsi="Times New Roman"/>
              <w:color w:val="auto"/>
              <w:sz w:val="24"/>
              <w:szCs w:val="24"/>
            </w:rPr>
          </w:rPrChange>
        </w:rPr>
        <w:t>都有自身所属的</w:t>
      </w:r>
      <w:r>
        <w:rPr>
          <w:rFonts w:hint="eastAsia" w:ascii="Times New Roman" w:hAnsi="Times New Roman"/>
          <w:strike/>
          <w:color w:val="auto"/>
          <w:sz w:val="24"/>
          <w:szCs w:val="24"/>
          <w:lang w:val="en-US" w:eastAsia="zh-CN"/>
          <w:rPrChange w:id="2446" w:author="Janusio" w:date="2018-03-21T13:14:31Z">
            <w:rPr>
              <w:rFonts w:hint="eastAsia" w:ascii="Times New Roman" w:hAnsi="Times New Roman"/>
              <w:color w:val="auto"/>
              <w:sz w:val="24"/>
              <w:szCs w:val="24"/>
              <w:lang w:val="en-US" w:eastAsia="zh-CN"/>
            </w:rPr>
          </w:rPrChange>
        </w:rPr>
        <w:t>并且不可再分的Min</w:t>
      </w:r>
      <w:r>
        <w:rPr>
          <w:rFonts w:hint="eastAsia" w:ascii="Times New Roman" w:hAnsi="Times New Roman"/>
          <w:strike/>
          <w:color w:val="auto"/>
          <w:sz w:val="24"/>
          <w:szCs w:val="24"/>
          <w:rPrChange w:id="2447" w:author="Janusio" w:date="2018-03-21T13:14:31Z">
            <w:rPr>
              <w:rFonts w:hint="eastAsia" w:ascii="Times New Roman" w:hAnsi="Times New Roman"/>
              <w:color w:val="auto"/>
              <w:sz w:val="24"/>
              <w:szCs w:val="24"/>
            </w:rPr>
          </w:rPrChange>
        </w:rPr>
        <w:t>安全域，这些安全域构成的集合称为</w:t>
      </w:r>
      <w:r>
        <w:rPr>
          <w:rFonts w:hint="eastAsia" w:ascii="Times New Roman" w:hAnsi="Times New Roman"/>
          <w:strike/>
          <w:color w:val="auto"/>
          <w:sz w:val="24"/>
          <w:szCs w:val="24"/>
          <w:lang w:val="en-US" w:eastAsia="zh-CN"/>
          <w:rPrChange w:id="2448" w:author="Janusio" w:date="2018-03-21T13:14:31Z">
            <w:rPr>
              <w:rFonts w:hint="eastAsia" w:ascii="Times New Roman" w:hAnsi="Times New Roman"/>
              <w:color w:val="auto"/>
              <w:sz w:val="24"/>
              <w:szCs w:val="24"/>
              <w:lang w:val="en-US" w:eastAsia="zh-CN"/>
            </w:rPr>
          </w:rPrChange>
        </w:rPr>
        <w:t>Min</w:t>
      </w:r>
      <w:r>
        <w:rPr>
          <w:rFonts w:hint="eastAsia" w:ascii="Times New Roman" w:hAnsi="Times New Roman"/>
          <w:strike/>
          <w:color w:val="auto"/>
          <w:sz w:val="24"/>
          <w:szCs w:val="24"/>
          <w:rPrChange w:id="2449" w:author="Janusio" w:date="2018-03-21T13:14:31Z">
            <w:rPr>
              <w:rFonts w:hint="eastAsia" w:ascii="Times New Roman" w:hAnsi="Times New Roman"/>
              <w:color w:val="auto"/>
              <w:sz w:val="24"/>
              <w:szCs w:val="24"/>
            </w:rPr>
          </w:rPrChange>
        </w:rPr>
        <w:t>安全域集</w:t>
      </w:r>
      <w:r>
        <w:rPr>
          <w:rFonts w:hint="eastAsia" w:ascii="Times New Roman" w:hAnsi="Times New Roman"/>
          <w:strike/>
          <w:color w:val="auto"/>
          <w:position w:val="-4"/>
          <w:sz w:val="24"/>
          <w:szCs w:val="24"/>
          <w:rPrChange w:id="2451" w:author="Janusio" w:date="2018-03-21T13:14:31Z">
            <w:rPr>
              <w:rFonts w:hint="eastAsia" w:ascii="Times New Roman" w:hAnsi="Times New Roman"/>
              <w:color w:val="auto"/>
              <w:position w:val="-4"/>
              <w:sz w:val="24"/>
              <w:szCs w:val="24"/>
            </w:rPr>
          </w:rPrChange>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trike/>
          <w:color w:val="auto"/>
          <w:sz w:val="24"/>
          <w:szCs w:val="24"/>
          <w:rPrChange w:id="2452" w:author="Janusio" w:date="2018-03-21T13:14:31Z">
            <w:rPr>
              <w:rFonts w:hint="eastAsia" w:ascii="Times New Roman" w:hAnsi="Times New Roman"/>
              <w:color w:val="auto"/>
              <w:sz w:val="24"/>
              <w:szCs w:val="24"/>
            </w:rPr>
          </w:rPrChange>
        </w:rPr>
        <w:t>；</w:t>
      </w:r>
      <w:r>
        <w:rPr>
          <w:rFonts w:hint="eastAsia" w:ascii="Times New Roman" w:hAnsi="Times New Roman"/>
          <w:strike/>
          <w:color w:val="auto"/>
          <w:sz w:val="24"/>
          <w:szCs w:val="24"/>
          <w:lang w:val="en-US" w:eastAsia="zh-CN"/>
          <w:rPrChange w:id="2453" w:author="Janusio" w:date="2018-03-21T13:14:45Z">
            <w:rPr>
              <w:rFonts w:hint="eastAsia" w:ascii="Times New Roman" w:hAnsi="Times New Roman"/>
              <w:color w:val="auto"/>
              <w:sz w:val="24"/>
              <w:szCs w:val="24"/>
              <w:lang w:val="en-US" w:eastAsia="zh-CN"/>
            </w:rPr>
          </w:rPrChange>
        </w:rPr>
        <w:t>安全域</w:t>
      </w:r>
      <w:r>
        <w:rPr>
          <w:rFonts w:hint="eastAsia" w:ascii="Times New Roman" w:hAnsi="Times New Roman"/>
          <w:strike/>
          <w:color w:val="auto"/>
          <w:sz w:val="24"/>
          <w:szCs w:val="24"/>
          <w:rPrChange w:id="2454" w:author="Janusio" w:date="2018-03-21T13:14:45Z">
            <w:rPr>
              <w:rFonts w:hint="eastAsia" w:ascii="Times New Roman" w:hAnsi="Times New Roman"/>
              <w:color w:val="auto"/>
              <w:sz w:val="24"/>
              <w:szCs w:val="24"/>
            </w:rPr>
          </w:rPrChange>
        </w:rPr>
        <w:t>中的主体向系统发出操作动作与系统进行交互</w:t>
      </w:r>
      <w:r>
        <w:rPr>
          <w:rFonts w:hint="eastAsia" w:ascii="Times New Roman" w:hAnsi="Times New Roman"/>
          <w:strike/>
          <w:color w:val="auto"/>
          <w:sz w:val="24"/>
          <w:szCs w:val="24"/>
          <w:lang w:eastAsia="zh-CN"/>
          <w:rPrChange w:id="2455" w:author="Janusio" w:date="2018-03-21T13:14:45Z">
            <w:rPr>
              <w:rFonts w:hint="eastAsia" w:ascii="Times New Roman" w:hAnsi="Times New Roman"/>
              <w:color w:val="auto"/>
              <w:sz w:val="24"/>
              <w:szCs w:val="24"/>
              <w:lang w:eastAsia="zh-CN"/>
            </w:rPr>
          </w:rPrChange>
        </w:rPr>
        <w:t>，</w:t>
      </w:r>
      <w:r>
        <w:rPr>
          <w:rFonts w:hint="eastAsia" w:ascii="Times New Roman" w:hAnsi="Times New Roman"/>
          <w:strike/>
          <w:color w:val="auto"/>
          <w:sz w:val="24"/>
          <w:szCs w:val="24"/>
          <w:rPrChange w:id="2456" w:author="Janusio" w:date="2018-03-21T13:14:45Z">
            <w:rPr>
              <w:rFonts w:hint="eastAsia" w:ascii="Times New Roman" w:hAnsi="Times New Roman"/>
              <w:color w:val="auto"/>
              <w:sz w:val="24"/>
              <w:szCs w:val="24"/>
            </w:rPr>
          </w:rPrChange>
        </w:rPr>
        <w:t>并且能够观察到相应的结果</w:t>
      </w:r>
      <w:r>
        <w:rPr>
          <w:rFonts w:hint="eastAsia" w:ascii="Times New Roman" w:hAnsi="Times New Roman"/>
          <w:color w:val="auto"/>
          <w:sz w:val="24"/>
          <w:szCs w:val="24"/>
          <w:lang w:eastAsia="zh-CN"/>
        </w:rPr>
        <w:t>。</w:t>
      </w:r>
      <w:r>
        <w:rPr>
          <w:rFonts w:hint="eastAsia" w:ascii="Times New Roman" w:hAnsi="Times New Roman"/>
          <w:strike/>
          <w:color w:val="auto"/>
          <w:sz w:val="24"/>
          <w:szCs w:val="24"/>
          <w:lang w:val="en-US" w:eastAsia="zh-CN"/>
          <w:rPrChange w:id="2457" w:author="Janusio" w:date="2018-03-21T13:14:52Z">
            <w:rPr>
              <w:rFonts w:hint="eastAsia" w:ascii="Times New Roman" w:hAnsi="Times New Roman"/>
              <w:color w:val="auto"/>
              <w:sz w:val="24"/>
              <w:szCs w:val="24"/>
              <w:lang w:val="en-US" w:eastAsia="zh-CN"/>
            </w:rPr>
          </w:rPrChange>
        </w:rPr>
        <w:t>安全域</w:t>
      </w:r>
      <w:r>
        <w:rPr>
          <w:rFonts w:hint="eastAsia" w:ascii="Times New Roman" w:hAnsi="Times New Roman"/>
          <w:strike/>
          <w:color w:val="auto"/>
          <w:sz w:val="24"/>
          <w:szCs w:val="24"/>
          <w:rPrChange w:id="2458" w:author="Janusio" w:date="2018-03-21T13:14:52Z">
            <w:rPr>
              <w:rFonts w:hint="eastAsia" w:ascii="Times New Roman" w:hAnsi="Times New Roman"/>
              <w:color w:val="auto"/>
              <w:sz w:val="24"/>
              <w:szCs w:val="24"/>
            </w:rPr>
          </w:rPrChange>
        </w:rPr>
        <w:t>的划分可以限制系统中的信息流动</w:t>
      </w:r>
      <w:r>
        <w:rPr>
          <w:rFonts w:hint="eastAsia" w:ascii="Times New Roman" w:hAnsi="Times New Roman"/>
          <w:strike/>
          <w:color w:val="auto"/>
          <w:sz w:val="24"/>
          <w:szCs w:val="24"/>
          <w:lang w:eastAsia="zh-CN"/>
          <w:rPrChange w:id="2459" w:author="Janusio" w:date="2018-03-21T13:14:52Z">
            <w:rPr>
              <w:rFonts w:hint="eastAsia" w:ascii="Times New Roman" w:hAnsi="Times New Roman"/>
              <w:color w:val="auto"/>
              <w:sz w:val="24"/>
              <w:szCs w:val="24"/>
              <w:lang w:eastAsia="zh-CN"/>
            </w:rPr>
          </w:rPrChange>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60" w:author="Janusio" w:date="2018-03-21T13:15:00Z">
            <w:rPr>
              <w:rFonts w:hint="eastAsia" w:ascii="Times New Roman" w:hAnsi="Times New Roman"/>
              <w:color w:val="auto"/>
              <w:sz w:val="24"/>
              <w:szCs w:val="24"/>
            </w:rPr>
          </w:rPrChange>
        </w:rPr>
      </w:pPr>
      <w:r>
        <w:rPr>
          <w:rFonts w:hint="eastAsia" w:ascii="Times New Roman" w:hAnsi="Times New Roman"/>
          <w:strike/>
          <w:color w:val="auto"/>
          <w:sz w:val="24"/>
          <w:szCs w:val="24"/>
          <w:rPrChange w:id="2461" w:author="Janusio" w:date="2018-03-21T13:15:00Z">
            <w:rPr>
              <w:rFonts w:hint="eastAsia" w:ascii="Times New Roman" w:hAnsi="Times New Roman"/>
              <w:color w:val="auto"/>
              <w:sz w:val="24"/>
              <w:szCs w:val="24"/>
            </w:rPr>
          </w:rPrChange>
        </w:rPr>
        <w:t>安全策略</w:t>
      </w:r>
      <w:r>
        <w:rPr>
          <w:rFonts w:hint="eastAsia" w:ascii="Times New Roman" w:hAnsi="Times New Roman"/>
          <w:strike/>
          <w:color w:val="auto"/>
          <w:position w:val="-4"/>
          <w:sz w:val="24"/>
          <w:szCs w:val="24"/>
          <w:rPrChange w:id="2463"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2464"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2466"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2467" w:author="Janusio" w:date="2018-03-21T13:15:00Z">
            <w:rPr>
              <w:rFonts w:hint="eastAsia" w:ascii="Times New Roman" w:hAnsi="Times New Roman"/>
              <w:color w:val="auto"/>
              <w:sz w:val="24"/>
              <w:szCs w:val="24"/>
            </w:rPr>
          </w:rPrChange>
        </w:rPr>
        <w:t>。安全域集之间可以有信息流动，信息是否能够在特定域间流动由安全策略</w:t>
      </w:r>
      <w:r>
        <w:rPr>
          <w:rFonts w:hint="eastAsia" w:ascii="Times New Roman" w:hAnsi="Times New Roman"/>
          <w:strike/>
          <w:color w:val="auto"/>
          <w:position w:val="-4"/>
          <w:sz w:val="24"/>
          <w:szCs w:val="24"/>
          <w:rPrChange w:id="2469"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2470"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2472"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2473" w:author="Janusio" w:date="2018-03-21T13:15:00Z">
            <w:rPr>
              <w:rFonts w:hint="eastAsia" w:ascii="Times New Roman" w:hAnsi="Times New Roman"/>
              <w:color w:val="auto"/>
              <w:sz w:val="24"/>
              <w:szCs w:val="24"/>
            </w:rPr>
          </w:rPrChange>
        </w:rPr>
        <w:t>决定，</w:t>
      </w:r>
      <w:r>
        <w:rPr>
          <w:rFonts w:hint="eastAsia" w:ascii="Times New Roman" w:hAnsi="Times New Roman"/>
          <w:strike/>
          <w:color w:val="auto"/>
          <w:position w:val="-4"/>
          <w:sz w:val="24"/>
          <w:szCs w:val="24"/>
          <w:rPrChange w:id="2475" w:author="Janusio" w:date="2018-03-21T13:15:00Z">
            <w:rPr>
              <w:rFonts w:hint="eastAsia" w:ascii="Times New Roman" w:hAnsi="Times New Roman"/>
              <w:color w:val="auto"/>
              <w:position w:val="-4"/>
              <w:sz w:val="24"/>
              <w:szCs w:val="24"/>
            </w:rPr>
          </w:rPrChange>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color w:val="auto"/>
          <w:sz w:val="24"/>
          <w:szCs w:val="24"/>
          <w:rPrChange w:id="2476" w:author="Janusio" w:date="2018-03-21T13:15:00Z">
            <w:rPr>
              <w:rFonts w:hint="eastAsia" w:ascii="Times New Roman" w:hAnsi="Times New Roman"/>
              <w:color w:val="auto"/>
              <w:sz w:val="24"/>
              <w:szCs w:val="24"/>
            </w:rPr>
          </w:rPrChange>
        </w:rPr>
        <w:t>和</w:t>
      </w:r>
      <w:r>
        <w:rPr>
          <w:rFonts w:hint="eastAsia" w:ascii="Times New Roman" w:hAnsi="Times New Roman"/>
          <w:strike/>
          <w:color w:val="auto"/>
          <w:position w:val="-8"/>
          <w:sz w:val="24"/>
          <w:szCs w:val="24"/>
          <w:rPrChange w:id="2478" w:author="Janusio" w:date="2018-03-21T13:15:00Z">
            <w:rPr>
              <w:rFonts w:hint="eastAsia" w:ascii="Times New Roman" w:hAnsi="Times New Roman"/>
              <w:color w:val="auto"/>
              <w:position w:val="-8"/>
              <w:sz w:val="24"/>
              <w:szCs w:val="24"/>
            </w:rPr>
          </w:rPrChange>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color w:val="auto"/>
          <w:sz w:val="24"/>
          <w:szCs w:val="24"/>
          <w:rPrChange w:id="2479" w:author="Janusio" w:date="2018-03-21T13:15:00Z">
            <w:rPr>
              <w:rFonts w:hint="eastAsia" w:ascii="Times New Roman" w:hAnsi="Times New Roman"/>
              <w:color w:val="auto"/>
              <w:sz w:val="24"/>
              <w:szCs w:val="24"/>
            </w:rPr>
          </w:rPrChange>
        </w:rPr>
        <w:t>分别称为干扰和无干扰关系，两者互为补集；</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80" w:author="Janusio" w:date="2018-03-21T13:15:00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2481" w:author="Janusio" w:date="2018-03-21T13:15:00Z">
            <w:rPr>
              <w:rFonts w:hint="eastAsia" w:ascii="Times New Roman" w:hAnsi="Times New Roman"/>
              <w:color w:val="auto"/>
              <w:sz w:val="24"/>
              <w:szCs w:val="24"/>
              <w:lang w:val="en-US" w:eastAsia="zh-CN"/>
            </w:rPr>
          </w:rPrChange>
        </w:rPr>
        <w:t>动作主体到动作的映射函数：</w:t>
      </w:r>
      <w:r>
        <w:rPr>
          <w:rFonts w:hint="eastAsia" w:ascii="Times New Roman" w:hAnsi="Times New Roman"/>
          <w:strike/>
          <w:color w:val="auto"/>
          <w:position w:val="-6"/>
          <w:sz w:val="24"/>
          <w:szCs w:val="24"/>
          <w:lang w:val="en-US" w:eastAsia="zh-CN"/>
          <w:rPrChange w:id="2483" w:author="Janusio" w:date="2018-03-21T13:15:00Z">
            <w:rPr>
              <w:rFonts w:hint="eastAsia" w:ascii="Times New Roman" w:hAnsi="Times New Roman"/>
              <w:color w:val="auto"/>
              <w:position w:val="-6"/>
              <w:sz w:val="24"/>
              <w:szCs w:val="24"/>
              <w:lang w:val="en-US" w:eastAsia="zh-CN"/>
            </w:rPr>
          </w:rPrChange>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484" w:author="Janusio" w:date="2018-03-21T13:15:00Z">
            <w:rPr>
              <w:rFonts w:hint="eastAsia" w:ascii="Times New Roman" w:hAnsi="Times New Roman"/>
              <w:color w:val="auto"/>
              <w:sz w:val="24"/>
              <w:szCs w:val="24"/>
              <w:lang w:val="en-US" w:eastAsia="zh-CN"/>
            </w:rPr>
          </w:rPrChange>
        </w:rPr>
        <w:t>。</w:t>
      </w:r>
      <w:r>
        <w:rPr>
          <w:rFonts w:hint="eastAsia" w:ascii="Times New Roman" w:hAnsi="Times New Roman"/>
          <w:strike/>
          <w:color w:val="auto"/>
          <w:position w:val="-6"/>
          <w:sz w:val="24"/>
          <w:szCs w:val="24"/>
          <w:lang w:val="en-US" w:eastAsia="zh-CN"/>
          <w:rPrChange w:id="2486" w:author="Janusio" w:date="2018-03-21T13:15:00Z">
            <w:rPr>
              <w:rFonts w:hint="eastAsia" w:ascii="Times New Roman" w:hAnsi="Times New Roman"/>
              <w:color w:val="auto"/>
              <w:position w:val="-6"/>
              <w:sz w:val="24"/>
              <w:szCs w:val="24"/>
              <w:lang w:val="en-US" w:eastAsia="zh-CN"/>
            </w:rPr>
          </w:rPrChange>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487" w:author="Janusio" w:date="2018-03-21T13:15:00Z">
            <w:rPr>
              <w:rFonts w:hint="eastAsia" w:ascii="Times New Roman" w:hAnsi="Times New Roman"/>
              <w:color w:val="auto"/>
              <w:sz w:val="24"/>
              <w:szCs w:val="24"/>
              <w:lang w:val="en-US" w:eastAsia="zh-CN"/>
            </w:rPr>
          </w:rPrChange>
        </w:rPr>
        <w:t>返回一个特点动作</w:t>
      </w:r>
      <w:r>
        <w:rPr>
          <w:rFonts w:hint="eastAsia" w:ascii="Times New Roman" w:hAnsi="Times New Roman"/>
          <w:strike/>
          <w:color w:val="auto"/>
          <w:position w:val="-6"/>
          <w:sz w:val="24"/>
          <w:szCs w:val="24"/>
          <w:rPrChange w:id="2489" w:author="Janusio" w:date="2018-03-21T13:15:00Z">
            <w:rPr>
              <w:rFonts w:hint="eastAsia" w:ascii="Times New Roman" w:hAnsi="Times New Roman"/>
              <w:color w:val="auto"/>
              <w:position w:val="-6"/>
              <w:sz w:val="24"/>
              <w:szCs w:val="24"/>
            </w:rPr>
          </w:rPrChange>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490" w:author="Janusio" w:date="2018-03-21T13:15:00Z">
            <w:rPr>
              <w:rFonts w:hint="eastAsia" w:ascii="Times New Roman" w:hAnsi="Times New Roman"/>
              <w:color w:val="auto"/>
              <w:sz w:val="24"/>
              <w:szCs w:val="24"/>
              <w:lang w:val="en-US" w:eastAsia="zh-CN"/>
            </w:rPr>
          </w:rPrChange>
        </w:rPr>
        <w:t>所属的动作主体</w:t>
      </w:r>
      <w:r>
        <w:rPr>
          <w:rFonts w:hint="eastAsia" w:ascii="Times New Roman" w:hAnsi="Times New Roman"/>
          <w:strike/>
          <w:color w:val="auto"/>
          <w:position w:val="-10"/>
          <w:sz w:val="24"/>
          <w:szCs w:val="24"/>
          <w:lang w:val="en-US" w:eastAsia="zh-CN"/>
          <w:rPrChange w:id="2492" w:author="Janusio" w:date="2018-03-21T13:15:00Z">
            <w:rPr>
              <w:rFonts w:hint="eastAsia" w:ascii="Times New Roman" w:hAnsi="Times New Roman"/>
              <w:color w:val="auto"/>
              <w:position w:val="-10"/>
              <w:sz w:val="24"/>
              <w:szCs w:val="24"/>
              <w:lang w:val="en-US" w:eastAsia="zh-CN"/>
            </w:rPr>
          </w:rPrChange>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493" w:author="Janusio" w:date="2018-03-21T13:15:00Z">
            <w:rPr>
              <w:rFonts w:hint="eastAsia" w:ascii="Times New Roman" w:hAnsi="Times New Roman"/>
              <w:color w:val="auto"/>
              <w:sz w:val="24"/>
              <w:szCs w:val="24"/>
              <w:lang w:val="en-US" w:eastAsia="zh-CN"/>
            </w:rPr>
          </w:rPrChange>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94" w:author="Janusio" w:date="2018-03-21T13:15:13Z">
            <w:rPr>
              <w:rFonts w:hint="eastAsia" w:ascii="Times New Roman" w:hAnsi="Times New Roman"/>
              <w:color w:val="auto"/>
              <w:sz w:val="24"/>
              <w:szCs w:val="24"/>
            </w:rPr>
          </w:rPrChange>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w:t>
      </w:r>
      <w:r>
        <w:rPr>
          <w:rFonts w:hint="eastAsia" w:ascii="Times New Roman" w:hAnsi="Times New Roman"/>
          <w:strike/>
          <w:color w:val="auto"/>
          <w:sz w:val="24"/>
          <w:szCs w:val="24"/>
          <w:rPrChange w:id="2495" w:author="Janusio" w:date="2018-03-21T13:15:13Z">
            <w:rPr>
              <w:rFonts w:hint="eastAsia" w:ascii="Times New Roman" w:hAnsi="Times New Roman"/>
              <w:color w:val="auto"/>
              <w:sz w:val="24"/>
              <w:szCs w:val="24"/>
            </w:rPr>
          </w:rPrChange>
        </w:rPr>
        <w:t>观察到的行为执行结果。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strike/>
          <w:color w:val="auto"/>
          <w:sz w:val="24"/>
          <w:szCs w:val="24"/>
          <w:rPrChange w:id="2496" w:author="Janusio" w:date="2018-03-21T13:15:13Z">
            <w:rPr>
              <w:rFonts w:hint="eastAsia" w:ascii="Times New Roman" w:hAnsi="Times New Roman"/>
              <w:color w:val="auto"/>
              <w:sz w:val="24"/>
              <w:szCs w:val="24"/>
            </w:rPr>
          </w:rPrChange>
        </w:rPr>
      </w:pPr>
      <w:r>
        <w:rPr>
          <w:rFonts w:hint="eastAsia" w:ascii="Times New Roman" w:hAnsi="Times New Roman"/>
          <w:strike/>
          <w:color w:val="auto"/>
          <w:sz w:val="24"/>
          <w:szCs w:val="24"/>
          <w:rPrChange w:id="2497" w:author="Janusio" w:date="2018-03-21T13:15:13Z">
            <w:rPr>
              <w:rFonts w:hint="eastAsia" w:ascii="Times New Roman" w:hAnsi="Times New Roman"/>
              <w:color w:val="auto"/>
              <w:sz w:val="24"/>
              <w:szCs w:val="24"/>
            </w:rPr>
          </w:rPrChange>
        </w:rPr>
        <w:t>行为执行函数：</w:t>
      </w:r>
      <w:r>
        <w:rPr>
          <w:rFonts w:hint="eastAsia" w:ascii="Times New Roman" w:hAnsi="Times New Roman"/>
          <w:strike/>
          <w:color w:val="auto"/>
          <w:position w:val="-6"/>
          <w:sz w:val="24"/>
          <w:szCs w:val="24"/>
          <w:rPrChange w:id="2499" w:author="Janusio" w:date="2018-03-21T13:15:13Z">
            <w:rPr>
              <w:rFonts w:hint="eastAsia" w:ascii="Times New Roman" w:hAnsi="Times New Roman"/>
              <w:color w:val="auto"/>
              <w:position w:val="-6"/>
              <w:sz w:val="24"/>
              <w:szCs w:val="24"/>
            </w:rPr>
          </w:rPrChange>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00" w:author="Janusio" w:date="2018-03-21T13:15:13Z">
            <w:rPr>
              <w:rFonts w:hint="eastAsia" w:ascii="Times New Roman" w:hAnsi="Times New Roman"/>
              <w:color w:val="auto"/>
              <w:sz w:val="24"/>
              <w:szCs w:val="24"/>
            </w:rPr>
          </w:rPrChange>
        </w:rPr>
        <w:t>。如果用</w:t>
      </w:r>
      <w:r>
        <w:rPr>
          <w:rFonts w:hint="eastAsia" w:ascii="Times New Roman" w:hAnsi="Times New Roman"/>
          <w:strike/>
          <w:color w:val="auto"/>
          <w:position w:val="-4"/>
          <w:sz w:val="24"/>
          <w:szCs w:val="24"/>
          <w:rPrChange w:id="2502" w:author="Janusio" w:date="2018-03-21T13:15:13Z">
            <w:rPr>
              <w:rFonts w:hint="eastAsia" w:ascii="Times New Roman" w:hAnsi="Times New Roman"/>
              <w:color w:val="auto"/>
              <w:position w:val="-4"/>
              <w:sz w:val="24"/>
              <w:szCs w:val="24"/>
            </w:rPr>
          </w:rPrChange>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color w:val="auto"/>
          <w:sz w:val="24"/>
          <w:szCs w:val="24"/>
          <w:rPrChange w:id="2503" w:author="Janusio" w:date="2018-03-21T13:15:13Z">
            <w:rPr>
              <w:rFonts w:hint="eastAsia" w:ascii="Times New Roman" w:hAnsi="Times New Roman"/>
              <w:color w:val="auto"/>
              <w:sz w:val="24"/>
              <w:szCs w:val="24"/>
            </w:rPr>
          </w:rPrChange>
        </w:rPr>
        <w:t>表示空动作序列，则</w:t>
      </w:r>
      <w:r>
        <w:rPr>
          <w:rFonts w:hint="eastAsia" w:ascii="Times New Roman" w:hAnsi="Times New Roman"/>
          <w:strike/>
          <w:color w:val="auto"/>
          <w:position w:val="-6"/>
          <w:sz w:val="24"/>
          <w:szCs w:val="24"/>
          <w:rPrChange w:id="2505" w:author="Janusio" w:date="2018-03-21T13:15:13Z">
            <w:rPr>
              <w:rFonts w:hint="eastAsia" w:ascii="Times New Roman" w:hAnsi="Times New Roman"/>
              <w:color w:val="auto"/>
              <w:position w:val="-6"/>
              <w:sz w:val="24"/>
              <w:szCs w:val="24"/>
            </w:rPr>
          </w:rPrChange>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color w:val="auto"/>
          <w:sz w:val="24"/>
          <w:szCs w:val="24"/>
          <w:rPrChange w:id="2506" w:author="Janusio" w:date="2018-03-21T13:15:13Z">
            <w:rPr>
              <w:rFonts w:hint="eastAsia" w:ascii="Times New Roman" w:hAnsi="Times New Roman"/>
              <w:color w:val="auto"/>
              <w:sz w:val="24"/>
              <w:szCs w:val="24"/>
            </w:rPr>
          </w:rPrChange>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507" w:author="Janusio" w:date="2018-03-21T13:15:34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2508" w:author="Janusio" w:date="2018-03-21T13:15:34Z">
            <w:rPr>
              <w:rFonts w:hint="eastAsia" w:ascii="Times New Roman" w:hAnsi="Times New Roman"/>
              <w:color w:val="auto"/>
              <w:sz w:val="24"/>
              <w:szCs w:val="24"/>
              <w:lang w:val="en-US" w:eastAsia="zh-CN"/>
            </w:rPr>
          </w:rPrChange>
        </w:rPr>
        <w:t>系统</w:t>
      </w:r>
      <w:r>
        <w:rPr>
          <w:rFonts w:hint="eastAsia" w:ascii="Times New Roman" w:hAnsi="Times New Roman"/>
          <w:strike/>
          <w:color w:val="auto"/>
          <w:sz w:val="24"/>
          <w:szCs w:val="24"/>
          <w:rPrChange w:id="2509" w:author="Janusio" w:date="2018-03-21T13:15:34Z">
            <w:rPr>
              <w:rFonts w:hint="eastAsia" w:ascii="Times New Roman" w:hAnsi="Times New Roman"/>
              <w:color w:val="auto"/>
              <w:sz w:val="24"/>
              <w:szCs w:val="24"/>
            </w:rPr>
          </w:rPrChange>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510" w:author="Janusio" w:date="2018-03-21T13:15:34Z">
            <w:rPr>
              <w:rFonts w:hint="eastAsia" w:ascii="Times New Roman" w:hAnsi="Times New Roman"/>
              <w:color w:val="auto"/>
              <w:sz w:val="24"/>
              <w:szCs w:val="24"/>
            </w:rPr>
          </w:rPrChange>
        </w:rPr>
      </w:pPr>
      <w:r>
        <w:rPr>
          <w:rFonts w:hint="eastAsia" w:ascii="Times New Roman" w:hAnsi="Times New Roman"/>
          <w:strike/>
          <w:color w:val="auto"/>
          <w:sz w:val="24"/>
          <w:szCs w:val="24"/>
          <w:rPrChange w:id="2511" w:author="Janusio" w:date="2018-03-21T13:15:34Z">
            <w:rPr>
              <w:rFonts w:hint="eastAsia" w:ascii="Times New Roman" w:hAnsi="Times New Roman"/>
              <w:color w:val="auto"/>
              <w:sz w:val="24"/>
              <w:szCs w:val="24"/>
            </w:rPr>
          </w:rPrChange>
        </w:rPr>
        <w:t>存储单元集</w:t>
      </w:r>
      <w:r>
        <w:rPr>
          <w:rFonts w:hint="eastAsia" w:ascii="Times New Roman" w:hAnsi="Times New Roman"/>
          <w:strike/>
          <w:color w:val="auto"/>
          <w:position w:val="-6"/>
          <w:sz w:val="24"/>
          <w:szCs w:val="24"/>
          <w:rPrChange w:id="2513"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14" w:author="Janusio" w:date="2018-03-21T13:15:34Z">
            <w:rPr>
              <w:rFonts w:hint="eastAsia" w:ascii="Times New Roman" w:hAnsi="Times New Roman"/>
              <w:color w:val="auto"/>
              <w:sz w:val="24"/>
              <w:szCs w:val="24"/>
            </w:rPr>
          </w:rPrChange>
        </w:rPr>
        <w:t>。机器的每一个存储单元都有一个名字。所有存储单元名字的集合构成存储单元集</w:t>
      </w:r>
      <w:r>
        <w:rPr>
          <w:rFonts w:hint="eastAsia" w:ascii="Times New Roman" w:hAnsi="Times New Roman"/>
          <w:strike/>
          <w:color w:val="auto"/>
          <w:position w:val="-6"/>
          <w:sz w:val="24"/>
          <w:szCs w:val="24"/>
          <w:rPrChange w:id="2516"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17" w:author="Janusio" w:date="2018-03-21T13:15:34Z">
            <w:rPr>
              <w:rFonts w:hint="eastAsia" w:ascii="Times New Roman" w:hAnsi="Times New Roman"/>
              <w:color w:val="auto"/>
              <w:sz w:val="24"/>
              <w:szCs w:val="24"/>
            </w:rPr>
          </w:rPrChange>
        </w:rPr>
        <w:t>，又叫做名字集</w:t>
      </w:r>
      <w:r>
        <w:rPr>
          <w:rFonts w:hint="eastAsia" w:ascii="Times New Roman" w:hAnsi="Times New Roman"/>
          <w:strike/>
          <w:color w:val="auto"/>
          <w:position w:val="-6"/>
          <w:sz w:val="24"/>
          <w:szCs w:val="24"/>
          <w:rPrChange w:id="2519" w:author="Janusio" w:date="2018-03-21T13:15:34Z">
            <w:rPr>
              <w:rFonts w:hint="eastAsia" w:ascii="Times New Roman" w:hAnsi="Times New Roman"/>
              <w:color w:val="auto"/>
              <w:position w:val="-6"/>
              <w:sz w:val="24"/>
              <w:szCs w:val="24"/>
            </w:rPr>
          </w:rPrChange>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20" w:author="Janusio" w:date="2018-03-21T13:15:34Z">
            <w:rPr>
              <w:rFonts w:hint="eastAsia" w:ascii="Times New Roman" w:hAnsi="Times New Roman"/>
              <w:color w:val="auto"/>
              <w:sz w:val="24"/>
              <w:szCs w:val="24"/>
            </w:rPr>
          </w:rPrChange>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521" w:author="Janusio" w:date="2018-03-21T13:15:50Z">
            <w:rPr>
              <w:rFonts w:hint="eastAsia" w:ascii="Times New Roman" w:hAnsi="Times New Roman"/>
              <w:color w:val="auto"/>
              <w:sz w:val="24"/>
              <w:szCs w:val="24"/>
            </w:rPr>
          </w:rPrChange>
        </w:rPr>
      </w:pPr>
      <w:r>
        <w:rPr>
          <w:rFonts w:hint="eastAsia" w:ascii="Times New Roman" w:hAnsi="Times New Roman"/>
          <w:color w:val="auto"/>
          <w:sz w:val="24"/>
          <w:szCs w:val="24"/>
          <w:lang w:val="en-US" w:eastAsia="zh-CN"/>
        </w:rPr>
        <w:t>系</w:t>
      </w:r>
      <w:r>
        <w:rPr>
          <w:rFonts w:hint="eastAsia" w:ascii="Times New Roman" w:hAnsi="Times New Roman"/>
          <w:strike/>
          <w:color w:val="auto"/>
          <w:sz w:val="24"/>
          <w:szCs w:val="24"/>
          <w:lang w:val="en-US" w:eastAsia="zh-CN"/>
          <w:rPrChange w:id="2522" w:author="Janusio" w:date="2018-03-21T13:15:50Z">
            <w:rPr>
              <w:rFonts w:hint="eastAsia" w:ascii="Times New Roman" w:hAnsi="Times New Roman"/>
              <w:color w:val="auto"/>
              <w:sz w:val="24"/>
              <w:szCs w:val="24"/>
              <w:lang w:val="en-US" w:eastAsia="zh-CN"/>
            </w:rPr>
          </w:rPrChange>
        </w:rPr>
        <w:t>统视图</w:t>
      </w:r>
      <w:r>
        <w:rPr>
          <w:rFonts w:hint="eastAsia" w:ascii="Times New Roman" w:hAnsi="Times New Roman"/>
          <w:strike/>
          <w:color w:val="auto"/>
          <w:sz w:val="24"/>
          <w:szCs w:val="24"/>
          <w:rPrChange w:id="2523" w:author="Janusio" w:date="2018-03-21T13:15:50Z">
            <w:rPr>
              <w:rFonts w:hint="eastAsia" w:ascii="Times New Roman" w:hAnsi="Times New Roman"/>
              <w:color w:val="auto"/>
              <w:sz w:val="24"/>
              <w:szCs w:val="24"/>
            </w:rPr>
          </w:rPrChange>
        </w:rPr>
        <w:t>值集</w:t>
      </w:r>
      <w:r>
        <w:rPr>
          <w:rFonts w:hint="eastAsia" w:ascii="Times New Roman" w:hAnsi="Times New Roman"/>
          <w:strike/>
          <w:color w:val="auto"/>
          <w:position w:val="-6"/>
          <w:sz w:val="24"/>
          <w:szCs w:val="24"/>
          <w:rPrChange w:id="2525" w:author="Janusio" w:date="2018-03-21T13:15:50Z">
            <w:rPr>
              <w:rFonts w:hint="eastAsia" w:ascii="Times New Roman" w:hAnsi="Times New Roman"/>
              <w:color w:val="auto"/>
              <w:position w:val="-6"/>
              <w:sz w:val="24"/>
              <w:szCs w:val="24"/>
            </w:rPr>
          </w:rPrChange>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26" w:author="Janusio" w:date="2018-03-21T13:15:50Z">
            <w:rPr>
              <w:rFonts w:hint="eastAsia" w:ascii="Times New Roman" w:hAnsi="Times New Roman"/>
              <w:color w:val="auto"/>
              <w:sz w:val="24"/>
              <w:szCs w:val="24"/>
            </w:rPr>
          </w:rPrChange>
        </w:rPr>
        <w:t>。每一个存储单元</w:t>
      </w:r>
      <w:r>
        <w:rPr>
          <w:rFonts w:hint="eastAsia" w:ascii="Times New Roman" w:hAnsi="Times New Roman"/>
          <w:strike/>
          <w:color w:val="auto"/>
          <w:position w:val="-6"/>
          <w:sz w:val="24"/>
          <w:szCs w:val="24"/>
          <w:rPrChange w:id="2528" w:author="Janusio" w:date="2018-03-21T13:15:50Z">
            <w:rPr>
              <w:rFonts w:hint="eastAsia" w:ascii="Times New Roman" w:hAnsi="Times New Roman"/>
              <w:color w:val="auto"/>
              <w:position w:val="-6"/>
              <w:sz w:val="24"/>
              <w:szCs w:val="24"/>
            </w:rPr>
          </w:rPrChange>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29" w:author="Janusio" w:date="2018-03-21T13:15:50Z">
            <w:rPr>
              <w:rFonts w:hint="eastAsia" w:ascii="Times New Roman" w:hAnsi="Times New Roman"/>
              <w:color w:val="auto"/>
              <w:sz w:val="24"/>
              <w:szCs w:val="24"/>
            </w:rPr>
          </w:rPrChange>
        </w:rPr>
        <w:t>在特定的状态</w:t>
      </w:r>
      <w:r>
        <w:rPr>
          <w:rFonts w:hint="eastAsia" w:ascii="Times New Roman" w:hAnsi="Times New Roman"/>
          <w:strike/>
          <w:color w:val="auto"/>
          <w:position w:val="-6"/>
          <w:sz w:val="24"/>
          <w:szCs w:val="24"/>
          <w:rPrChange w:id="2531" w:author="Janusio" w:date="2018-03-21T13:15:50Z">
            <w:rPr>
              <w:rFonts w:hint="eastAsia" w:ascii="Times New Roman" w:hAnsi="Times New Roman"/>
              <w:color w:val="auto"/>
              <w:position w:val="-6"/>
              <w:sz w:val="24"/>
              <w:szCs w:val="24"/>
            </w:rPr>
          </w:rPrChange>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32" w:author="Janusio" w:date="2018-03-21T13:15:50Z">
            <w:rPr>
              <w:rFonts w:hint="eastAsia" w:ascii="Times New Roman" w:hAnsi="Times New Roman"/>
              <w:color w:val="auto"/>
              <w:sz w:val="24"/>
              <w:szCs w:val="24"/>
            </w:rPr>
          </w:rPrChange>
        </w:rPr>
        <w:t>都会有一个特定的值</w:t>
      </w:r>
      <w:r>
        <w:rPr>
          <w:rFonts w:hint="eastAsia" w:ascii="Times New Roman" w:hAnsi="Times New Roman"/>
          <w:strike/>
          <w:color w:val="auto"/>
          <w:position w:val="-6"/>
          <w:sz w:val="24"/>
          <w:szCs w:val="24"/>
          <w:rPrChange w:id="2534" w:author="Janusio" w:date="2018-03-21T13:15:50Z">
            <w:rPr>
              <w:rFonts w:hint="eastAsia" w:ascii="Times New Roman" w:hAnsi="Times New Roman"/>
              <w:color w:val="auto"/>
              <w:position w:val="-6"/>
              <w:sz w:val="24"/>
              <w:szCs w:val="24"/>
            </w:rPr>
          </w:rPrChange>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35" w:author="Janusio" w:date="2018-03-21T13:15:50Z">
            <w:rPr>
              <w:rFonts w:hint="eastAsia" w:ascii="Times New Roman" w:hAnsi="Times New Roman"/>
              <w:color w:val="auto"/>
              <w:sz w:val="24"/>
              <w:szCs w:val="24"/>
            </w:rPr>
          </w:rPrChange>
        </w:rPr>
        <w:t>。具体的取值可以由下面的内容函数计算。所有取值的集合构成值集</w:t>
      </w:r>
      <w:r>
        <w:rPr>
          <w:rFonts w:hint="eastAsia" w:ascii="Times New Roman" w:hAnsi="Times New Roman"/>
          <w:strike/>
          <w:color w:val="auto"/>
          <w:position w:val="-6"/>
          <w:sz w:val="24"/>
          <w:szCs w:val="24"/>
          <w:rPrChange w:id="2537" w:author="Janusio" w:date="2018-03-21T13:15:50Z">
            <w:rPr>
              <w:rFonts w:hint="eastAsia" w:ascii="Times New Roman" w:hAnsi="Times New Roman"/>
              <w:color w:val="auto"/>
              <w:position w:val="-6"/>
              <w:sz w:val="24"/>
              <w:szCs w:val="24"/>
            </w:rPr>
          </w:rPrChange>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38" w:author="Janusio" w:date="2018-03-21T13:15:50Z">
            <w:rPr>
              <w:rFonts w:hint="eastAsia" w:ascii="Times New Roman" w:hAnsi="Times New Roman"/>
              <w:color w:val="auto"/>
              <w:sz w:val="24"/>
              <w:szCs w:val="24"/>
            </w:rPr>
          </w:rPrChange>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539" w:author="Janusio" w:date="2018-03-21T13:15:50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2540" w:author="Janusio" w:date="2018-03-21T13:15:50Z">
            <w:rPr>
              <w:rFonts w:hint="eastAsia" w:ascii="Times New Roman" w:hAnsi="Times New Roman"/>
              <w:color w:val="auto"/>
              <w:sz w:val="24"/>
              <w:szCs w:val="24"/>
              <w:lang w:val="en-US" w:eastAsia="zh-CN"/>
            </w:rPr>
          </w:rPrChange>
        </w:rPr>
        <w:t>系统视图</w:t>
      </w:r>
      <w:r>
        <w:rPr>
          <w:rFonts w:hint="eastAsia" w:ascii="Times New Roman" w:hAnsi="Times New Roman"/>
          <w:strike/>
          <w:color w:val="auto"/>
          <w:sz w:val="24"/>
          <w:szCs w:val="24"/>
          <w:rPrChange w:id="2541" w:author="Janusio" w:date="2018-03-21T13:15:50Z">
            <w:rPr>
              <w:rFonts w:hint="eastAsia" w:ascii="Times New Roman" w:hAnsi="Times New Roman"/>
              <w:color w:val="auto"/>
              <w:sz w:val="24"/>
              <w:szCs w:val="24"/>
            </w:rPr>
          </w:rPrChange>
        </w:rPr>
        <w:t>内容函数</w:t>
      </w:r>
      <w:r>
        <w:rPr>
          <w:rFonts w:hint="eastAsia" w:ascii="Times New Roman" w:hAnsi="Times New Roman"/>
          <w:strike/>
          <w:color w:val="auto"/>
          <w:position w:val="-6"/>
          <w:sz w:val="24"/>
          <w:szCs w:val="24"/>
          <w:rPrChange w:id="2543" w:author="Janusio" w:date="2018-03-21T13:15:50Z">
            <w:rPr>
              <w:rFonts w:hint="eastAsia" w:ascii="Times New Roman" w:hAnsi="Times New Roman"/>
              <w:color w:val="auto"/>
              <w:position w:val="-6"/>
              <w:sz w:val="24"/>
              <w:szCs w:val="24"/>
            </w:rPr>
          </w:rPrChange>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44" w:author="Janusio" w:date="2018-03-21T13:15:50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545" w:author="Janusio" w:date="2018-03-21T13:16:21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2546"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2547" w:author="Janusio" w:date="2018-03-21T13:16:21Z">
            <w:rPr>
              <w:rFonts w:hint="eastAsia" w:ascii="Times New Roman" w:hAnsi="Times New Roman"/>
              <w:color w:val="auto"/>
              <w:sz w:val="24"/>
              <w:szCs w:val="24"/>
            </w:rPr>
          </w:rPrChange>
        </w:rPr>
        <w:t>值集</w:t>
      </w:r>
      <w:r>
        <w:rPr>
          <w:rFonts w:hint="eastAsia" w:ascii="Times New Roman" w:hAnsi="Times New Roman"/>
          <w:strike/>
          <w:color w:val="auto"/>
          <w:position w:val="-6"/>
          <w:sz w:val="24"/>
          <w:szCs w:val="24"/>
          <w:rPrChange w:id="2549" w:author="Janusio" w:date="2018-03-21T13:16:21Z">
            <w:rPr>
              <w:rFonts w:hint="eastAsia" w:ascii="Times New Roman" w:hAnsi="Times New Roman"/>
              <w:color w:val="auto"/>
              <w:position w:val="-6"/>
              <w:sz w:val="24"/>
              <w:szCs w:val="24"/>
            </w:rPr>
          </w:rPrChange>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50" w:author="Janusio" w:date="2018-03-21T13:16:21Z">
            <w:rPr>
              <w:rFonts w:hint="eastAsia" w:ascii="Times New Roman" w:hAnsi="Times New Roman"/>
              <w:color w:val="auto"/>
              <w:sz w:val="24"/>
              <w:szCs w:val="24"/>
            </w:rPr>
          </w:rPrChange>
        </w:rPr>
        <w:t>。</w:t>
      </w:r>
      <w:r>
        <w:rPr>
          <w:rFonts w:hint="eastAsia" w:ascii="Times New Roman" w:hAnsi="Times New Roman"/>
          <w:strike/>
          <w:color w:val="auto"/>
          <w:sz w:val="24"/>
          <w:szCs w:val="24"/>
          <w:lang w:val="en-US" w:eastAsia="zh-CN"/>
          <w:rPrChange w:id="2551" w:author="Janusio" w:date="2018-03-21T13:16:21Z">
            <w:rPr>
              <w:rFonts w:hint="eastAsia" w:ascii="Times New Roman" w:hAnsi="Times New Roman"/>
              <w:color w:val="auto"/>
              <w:sz w:val="24"/>
              <w:szCs w:val="24"/>
              <w:lang w:val="en-US" w:eastAsia="zh-CN"/>
            </w:rPr>
          </w:rPrChange>
        </w:rPr>
        <w:t>安全域</w:t>
      </w:r>
      <w:r>
        <w:rPr>
          <w:rFonts w:hint="eastAsia" w:ascii="Times New Roman" w:hAnsi="Times New Roman"/>
          <w:strike/>
          <w:color w:val="auto"/>
          <w:position w:val="-6"/>
          <w:sz w:val="24"/>
          <w:szCs w:val="24"/>
          <w:lang w:val="en-US" w:eastAsia="zh-CN"/>
          <w:rPrChange w:id="2553" w:author="Janusio" w:date="2018-03-21T13:16:21Z">
            <w:rPr>
              <w:rFonts w:hint="eastAsia" w:ascii="Times New Roman" w:hAnsi="Times New Roman"/>
              <w:color w:val="auto"/>
              <w:position w:val="-6"/>
              <w:sz w:val="24"/>
              <w:szCs w:val="24"/>
              <w:lang w:val="en-US" w:eastAsia="zh-CN"/>
            </w:rPr>
          </w:rPrChange>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554" w:author="Janusio" w:date="2018-03-21T13:16:21Z">
            <w:rPr>
              <w:rFonts w:hint="eastAsia" w:ascii="Times New Roman" w:hAnsi="Times New Roman"/>
              <w:color w:val="auto"/>
              <w:sz w:val="24"/>
              <w:szCs w:val="24"/>
              <w:lang w:val="en-US" w:eastAsia="zh-CN"/>
            </w:rPr>
          </w:rPrChange>
        </w:rPr>
        <w:t>中</w:t>
      </w:r>
      <w:r>
        <w:rPr>
          <w:rFonts w:hint="eastAsia" w:ascii="Times New Roman" w:hAnsi="Times New Roman"/>
          <w:strike/>
          <w:color w:val="auto"/>
          <w:sz w:val="24"/>
          <w:szCs w:val="24"/>
          <w:rPrChange w:id="2555" w:author="Janusio" w:date="2018-03-21T13:16:21Z">
            <w:rPr>
              <w:rFonts w:hint="eastAsia" w:ascii="Times New Roman" w:hAnsi="Times New Roman"/>
              <w:color w:val="auto"/>
              <w:sz w:val="24"/>
              <w:szCs w:val="24"/>
            </w:rPr>
          </w:rPrChange>
        </w:rPr>
        <w:t>每一个存储单元</w:t>
      </w:r>
      <w:r>
        <w:rPr>
          <w:rFonts w:hint="eastAsia" w:ascii="Times New Roman" w:hAnsi="Times New Roman"/>
          <w:strike/>
          <w:color w:val="auto"/>
          <w:position w:val="-6"/>
          <w:sz w:val="24"/>
          <w:szCs w:val="24"/>
          <w:rPrChange w:id="2557" w:author="Janusio" w:date="2018-03-21T13:16:21Z">
            <w:rPr>
              <w:rFonts w:hint="eastAsia" w:ascii="Times New Roman" w:hAnsi="Times New Roman"/>
              <w:color w:val="auto"/>
              <w:position w:val="-6"/>
              <w:sz w:val="24"/>
              <w:szCs w:val="24"/>
            </w:rPr>
          </w:rPrChange>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58" w:author="Janusio" w:date="2018-03-21T13:16:21Z">
            <w:rPr>
              <w:rFonts w:hint="eastAsia" w:ascii="Times New Roman" w:hAnsi="Times New Roman"/>
              <w:color w:val="auto"/>
              <w:sz w:val="24"/>
              <w:szCs w:val="24"/>
            </w:rPr>
          </w:rPrChange>
        </w:rPr>
        <w:t>在特定的状态</w:t>
      </w:r>
      <w:r>
        <w:rPr>
          <w:rFonts w:hint="eastAsia" w:ascii="Times New Roman" w:hAnsi="Times New Roman"/>
          <w:strike/>
          <w:color w:val="auto"/>
          <w:position w:val="-10"/>
          <w:sz w:val="24"/>
          <w:szCs w:val="24"/>
          <w:rPrChange w:id="2560" w:author="Janusio" w:date="2018-03-21T13:16:21Z">
            <w:rPr>
              <w:rFonts w:hint="eastAsia" w:ascii="Times New Roman" w:hAnsi="Times New Roman"/>
              <w:color w:val="auto"/>
              <w:position w:val="-10"/>
              <w:sz w:val="24"/>
              <w:szCs w:val="24"/>
            </w:rPr>
          </w:rPrChange>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color w:val="auto"/>
          <w:sz w:val="24"/>
          <w:szCs w:val="24"/>
          <w:rPrChange w:id="2561" w:author="Janusio" w:date="2018-03-21T13:16:21Z">
            <w:rPr>
              <w:rFonts w:hint="eastAsia" w:ascii="Times New Roman" w:hAnsi="Times New Roman"/>
              <w:color w:val="auto"/>
              <w:sz w:val="24"/>
              <w:szCs w:val="24"/>
            </w:rPr>
          </w:rPrChange>
        </w:rPr>
        <w:t>都会有一个特定的值</w:t>
      </w:r>
      <w:r>
        <w:rPr>
          <w:rFonts w:hint="eastAsia" w:ascii="Times New Roman" w:hAnsi="Times New Roman"/>
          <w:strike/>
          <w:color w:val="auto"/>
          <w:position w:val="-6"/>
          <w:sz w:val="24"/>
          <w:szCs w:val="24"/>
          <w:rPrChange w:id="2563" w:author="Janusio" w:date="2018-03-21T13:16:21Z">
            <w:rPr>
              <w:rFonts w:hint="eastAsia" w:ascii="Times New Roman" w:hAnsi="Times New Roman"/>
              <w:color w:val="auto"/>
              <w:position w:val="-6"/>
              <w:sz w:val="24"/>
              <w:szCs w:val="24"/>
            </w:rPr>
          </w:rPrChange>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color w:val="auto"/>
          <w:sz w:val="24"/>
          <w:szCs w:val="24"/>
          <w:rPrChange w:id="2564" w:author="Janusio" w:date="2018-03-21T13:16:21Z">
            <w:rPr>
              <w:rFonts w:hint="eastAsia" w:ascii="Times New Roman" w:hAnsi="Times New Roman"/>
              <w:color w:val="auto"/>
              <w:sz w:val="24"/>
              <w:szCs w:val="24"/>
            </w:rPr>
          </w:rPrChange>
        </w:rPr>
        <w:t>。具体的取值可以由下面的</w:t>
      </w:r>
      <w:r>
        <w:rPr>
          <w:rFonts w:hint="eastAsia" w:ascii="Times New Roman" w:hAnsi="Times New Roman"/>
          <w:strike/>
          <w:color w:val="auto"/>
          <w:sz w:val="24"/>
          <w:szCs w:val="24"/>
          <w:lang w:val="en-US" w:eastAsia="zh-CN"/>
          <w:rPrChange w:id="2565"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2566" w:author="Janusio" w:date="2018-03-21T13:16:21Z">
            <w:rPr>
              <w:rFonts w:hint="eastAsia" w:ascii="Times New Roman" w:hAnsi="Times New Roman"/>
              <w:color w:val="auto"/>
              <w:sz w:val="24"/>
              <w:szCs w:val="24"/>
            </w:rPr>
          </w:rPrChange>
        </w:rPr>
        <w:t>内容函数计算。所有取值的集合构成值集</w:t>
      </w:r>
      <w:r>
        <w:rPr>
          <w:rFonts w:hint="eastAsia" w:ascii="Times New Roman" w:hAnsi="Times New Roman"/>
          <w:strike/>
          <w:color w:val="auto"/>
          <w:position w:val="-6"/>
          <w:sz w:val="24"/>
          <w:szCs w:val="24"/>
          <w:rPrChange w:id="2568" w:author="Janusio" w:date="2018-03-21T13:16:21Z">
            <w:rPr>
              <w:rFonts w:hint="eastAsia" w:ascii="Times New Roman" w:hAnsi="Times New Roman"/>
              <w:color w:val="auto"/>
              <w:position w:val="-6"/>
              <w:sz w:val="24"/>
              <w:szCs w:val="24"/>
            </w:rPr>
          </w:rPrChange>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strike/>
          <w:color w:val="auto"/>
          <w:sz w:val="24"/>
          <w:szCs w:val="24"/>
          <w:rPrChange w:id="2569" w:author="Janusio" w:date="2018-03-21T13:16:21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lang w:val="en-US" w:eastAsia="zh-CN"/>
          <w:rPrChange w:id="2570" w:author="Janusio" w:date="2018-03-21T13:16:21Z">
            <w:rPr>
              <w:rFonts w:hint="eastAsia" w:ascii="Times New Roman" w:hAnsi="Times New Roman"/>
              <w:color w:val="auto"/>
              <w:sz w:val="24"/>
              <w:szCs w:val="24"/>
              <w:lang w:val="en-US" w:eastAsia="zh-CN"/>
            </w:rPr>
          </w:rPrChange>
        </w:rPr>
      </w:pPr>
      <w:r>
        <w:rPr>
          <w:rFonts w:hint="eastAsia" w:ascii="Times New Roman" w:hAnsi="Times New Roman"/>
          <w:strike/>
          <w:color w:val="auto"/>
          <w:sz w:val="24"/>
          <w:szCs w:val="24"/>
          <w:lang w:val="en-US" w:eastAsia="zh-CN"/>
          <w:rPrChange w:id="2571"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2572" w:author="Janusio" w:date="2018-03-21T13:16:21Z">
            <w:rPr>
              <w:rFonts w:hint="eastAsia" w:ascii="Times New Roman" w:hAnsi="Times New Roman"/>
              <w:color w:val="auto"/>
              <w:sz w:val="24"/>
              <w:szCs w:val="24"/>
            </w:rPr>
          </w:rPrChange>
        </w:rPr>
        <w:t>内容函数</w:t>
      </w:r>
      <w:r>
        <w:rPr>
          <w:rFonts w:hint="eastAsia" w:ascii="Times New Roman" w:hAnsi="Times New Roman"/>
          <w:strike/>
          <w:color w:val="auto"/>
          <w:position w:val="-6"/>
          <w:sz w:val="24"/>
          <w:szCs w:val="24"/>
          <w:rPrChange w:id="2574" w:author="Janusio" w:date="2018-03-21T13:16:21Z">
            <w:rPr>
              <w:rFonts w:hint="eastAsia" w:ascii="Times New Roman" w:hAnsi="Times New Roman"/>
              <w:color w:val="auto"/>
              <w:position w:val="-6"/>
              <w:sz w:val="24"/>
              <w:szCs w:val="24"/>
            </w:rPr>
          </w:rPrChange>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75" w:author="Janusio" w:date="2018-03-21T13:16:21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lang w:val="en-US" w:eastAsia="zh-CN"/>
          <w:rPrChange w:id="2576" w:author="Janusio" w:date="2018-03-21T13:16:21Z">
            <w:rPr>
              <w:rFonts w:hint="eastAsia" w:ascii="Times New Roman" w:hAnsi="Times New Roman"/>
              <w:color w:val="auto"/>
              <w:sz w:val="24"/>
              <w:szCs w:val="24"/>
              <w:lang w:val="en-US" w:eastAsia="zh-CN"/>
            </w:rPr>
          </w:rPrChange>
        </w:rPr>
      </w:pPr>
      <w:r>
        <w:rPr>
          <w:rFonts w:hint="eastAsia" w:ascii="Times New Roman" w:hAnsi="Times New Roman"/>
          <w:strike/>
          <w:color w:val="auto"/>
          <w:sz w:val="24"/>
          <w:szCs w:val="24"/>
          <w:lang w:val="en-US" w:eastAsia="zh-CN"/>
          <w:rPrChange w:id="2577"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2578" w:author="Janusio" w:date="2018-03-21T13:16:21Z">
            <w:rPr>
              <w:rFonts w:hint="eastAsia" w:ascii="Times New Roman" w:hAnsi="Times New Roman"/>
              <w:color w:val="auto"/>
              <w:sz w:val="24"/>
              <w:szCs w:val="24"/>
            </w:rPr>
          </w:rPrChange>
        </w:rPr>
        <w:t>观察函数</w:t>
      </w:r>
      <w:r>
        <w:rPr>
          <w:rFonts w:hint="eastAsia" w:ascii="Times New Roman" w:hAnsi="Times New Roman"/>
          <w:strike/>
          <w:color w:val="auto"/>
          <w:position w:val="-10"/>
          <w:sz w:val="24"/>
          <w:szCs w:val="24"/>
          <w:rPrChange w:id="2580" w:author="Janusio" w:date="2018-03-21T13:16:21Z">
            <w:rPr>
              <w:rFonts w:hint="eastAsia" w:ascii="Times New Roman" w:hAnsi="Times New Roman"/>
              <w:color w:val="auto"/>
              <w:position w:val="-10"/>
              <w:sz w:val="24"/>
              <w:szCs w:val="24"/>
            </w:rPr>
          </w:rPrChange>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color w:val="auto"/>
          <w:sz w:val="24"/>
          <w:szCs w:val="24"/>
          <w:rPrChange w:id="2581" w:author="Janusio" w:date="2018-03-21T13:16:21Z">
            <w:rPr>
              <w:rFonts w:hint="eastAsia" w:ascii="Times New Roman" w:hAnsi="Times New Roman"/>
              <w:color w:val="auto"/>
              <w:sz w:val="24"/>
              <w:szCs w:val="24"/>
            </w:rPr>
          </w:rPrChange>
        </w:rPr>
        <w:t>和</w:t>
      </w:r>
      <w:r>
        <w:rPr>
          <w:rFonts w:hint="eastAsia" w:ascii="Times New Roman" w:hAnsi="Times New Roman"/>
          <w:strike/>
          <w:color w:val="auto"/>
          <w:sz w:val="24"/>
          <w:szCs w:val="24"/>
          <w:lang w:val="en-US" w:eastAsia="zh-CN"/>
          <w:rPrChange w:id="2582" w:author="Janusio" w:date="2018-03-21T13:16:21Z">
            <w:rPr>
              <w:rFonts w:hint="eastAsia" w:ascii="Times New Roman" w:hAnsi="Times New Roman"/>
              <w:color w:val="auto"/>
              <w:sz w:val="24"/>
              <w:szCs w:val="24"/>
              <w:lang w:val="en-US" w:eastAsia="zh-CN"/>
            </w:rPr>
          </w:rPrChange>
        </w:rPr>
        <w:t>域视图</w:t>
      </w:r>
      <w:r>
        <w:rPr>
          <w:rFonts w:hint="eastAsia" w:ascii="Times New Roman" w:hAnsi="Times New Roman"/>
          <w:strike/>
          <w:color w:val="auto"/>
          <w:sz w:val="24"/>
          <w:szCs w:val="24"/>
          <w:rPrChange w:id="2583" w:author="Janusio" w:date="2018-03-21T13:16:21Z">
            <w:rPr>
              <w:rFonts w:hint="eastAsia" w:ascii="Times New Roman" w:hAnsi="Times New Roman"/>
              <w:color w:val="auto"/>
              <w:sz w:val="24"/>
              <w:szCs w:val="24"/>
            </w:rPr>
          </w:rPrChange>
        </w:rPr>
        <w:t>修改函数</w:t>
      </w:r>
      <w:r>
        <w:rPr>
          <w:rFonts w:hint="eastAsia" w:ascii="Times New Roman" w:hAnsi="Times New Roman"/>
          <w:strike/>
          <w:color w:val="auto"/>
          <w:position w:val="-10"/>
          <w:sz w:val="24"/>
          <w:szCs w:val="24"/>
          <w:rPrChange w:id="2585" w:author="Janusio" w:date="2018-03-21T13:16:21Z">
            <w:rPr>
              <w:rFonts w:hint="eastAsia" w:ascii="Times New Roman" w:hAnsi="Times New Roman"/>
              <w:color w:val="auto"/>
              <w:position w:val="-10"/>
              <w:sz w:val="24"/>
              <w:szCs w:val="24"/>
            </w:rPr>
          </w:rPrChange>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color w:val="auto"/>
          <w:sz w:val="24"/>
          <w:szCs w:val="24"/>
          <w:rPrChange w:id="2586" w:author="Janusio" w:date="2018-03-21T13:16:21Z">
            <w:rPr>
              <w:rFonts w:hint="eastAsia" w:ascii="Times New Roman" w:hAnsi="Times New Roman"/>
              <w:color w:val="auto"/>
              <w:sz w:val="24"/>
              <w:szCs w:val="24"/>
            </w:rPr>
          </w:rPrChange>
        </w:rPr>
        <w:t>。观察函数和修改函数分别给出了特定的安全域</w:t>
      </w:r>
      <w:r>
        <w:rPr>
          <w:rFonts w:hint="eastAsia" w:ascii="Times New Roman" w:hAnsi="Times New Roman"/>
          <w:strike/>
          <w:color w:val="auto"/>
          <w:position w:val="-6"/>
          <w:sz w:val="24"/>
          <w:szCs w:val="24"/>
          <w:rPrChange w:id="2588" w:author="Janusio" w:date="2018-03-21T13:16:21Z">
            <w:rPr>
              <w:rFonts w:hint="eastAsia" w:ascii="Times New Roman" w:hAnsi="Times New Roman"/>
              <w:color w:val="auto"/>
              <w:position w:val="-6"/>
              <w:sz w:val="24"/>
              <w:szCs w:val="24"/>
            </w:rPr>
          </w:rPrChange>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strike/>
          <w:color w:val="auto"/>
          <w:sz w:val="24"/>
          <w:szCs w:val="24"/>
          <w:rPrChange w:id="2589" w:author="Janusio" w:date="2018-03-21T13:16:21Z">
            <w:rPr>
              <w:rFonts w:hint="eastAsia" w:ascii="Times New Roman" w:hAnsi="Times New Roman"/>
              <w:color w:val="auto"/>
              <w:sz w:val="24"/>
              <w:szCs w:val="24"/>
            </w:rPr>
          </w:rPrChange>
        </w:rPr>
        <w:t>所能观察和修改的存储单元的集合，其中</w:t>
      </w:r>
      <w:r>
        <w:rPr>
          <w:rFonts w:hint="eastAsia" w:ascii="Times New Roman" w:hAnsi="Times New Roman"/>
          <w:strike/>
          <w:color w:val="auto"/>
          <w:position w:val="-10"/>
          <w:sz w:val="24"/>
          <w:szCs w:val="24"/>
          <w:rPrChange w:id="2591" w:author="Janusio" w:date="2018-03-21T13:16:21Z">
            <w:rPr>
              <w:rFonts w:hint="eastAsia" w:ascii="Times New Roman" w:hAnsi="Times New Roman"/>
              <w:color w:val="auto"/>
              <w:position w:val="-10"/>
              <w:sz w:val="24"/>
              <w:szCs w:val="24"/>
            </w:rPr>
          </w:rPrChange>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strike/>
          <w:color w:val="auto"/>
          <w:sz w:val="24"/>
          <w:szCs w:val="24"/>
          <w:rPrChange w:id="2592" w:author="Janusio" w:date="2018-03-21T13:16:21Z">
            <w:rPr>
              <w:rFonts w:hint="eastAsia" w:ascii="Times New Roman" w:hAnsi="Times New Roman"/>
              <w:color w:val="auto"/>
              <w:sz w:val="24"/>
              <w:szCs w:val="24"/>
            </w:rPr>
          </w:rPrChange>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strike/>
          <w:color w:val="auto"/>
          <w:sz w:val="24"/>
          <w:szCs w:val="24"/>
          <w:lang w:val="en-US" w:eastAsia="zh-CN"/>
          <w:rPrChange w:id="2593" w:author="Janusio" w:date="2018-03-21T13:16:48Z">
            <w:rPr>
              <w:rFonts w:hint="eastAsia" w:ascii="Times New Roman" w:hAnsi="Times New Roman"/>
              <w:color w:val="auto"/>
              <w:sz w:val="24"/>
              <w:szCs w:val="24"/>
              <w:lang w:val="en-US" w:eastAsia="zh-CN"/>
            </w:rPr>
          </w:rPrChange>
        </w:rPr>
      </w:pPr>
      <w:r>
        <w:rPr>
          <w:rFonts w:hint="eastAsia" w:ascii="Times New Roman" w:hAnsi="Times New Roman"/>
          <w:strike/>
          <w:color w:val="auto"/>
          <w:sz w:val="24"/>
          <w:szCs w:val="24"/>
          <w:lang w:val="en-US" w:eastAsia="zh-CN"/>
          <w:rPrChange w:id="2594" w:author="Janusio" w:date="2018-03-21T13:16:48Z">
            <w:rPr>
              <w:rFonts w:hint="eastAsia" w:ascii="Times New Roman" w:hAnsi="Times New Roman"/>
              <w:color w:val="auto"/>
              <w:sz w:val="24"/>
              <w:szCs w:val="24"/>
              <w:lang w:val="en-US" w:eastAsia="zh-CN"/>
            </w:rPr>
          </w:rPrChange>
        </w:rPr>
        <w:t>主体视图值集</w:t>
      </w:r>
      <w:r>
        <w:rPr>
          <w:rFonts w:hint="eastAsia" w:ascii="Times New Roman" w:hAnsi="Times New Roman"/>
          <w:strike/>
          <w:color w:val="auto"/>
          <w:position w:val="-6"/>
          <w:sz w:val="24"/>
          <w:szCs w:val="24"/>
          <w:lang w:val="en-US" w:eastAsia="zh-CN"/>
          <w:rPrChange w:id="2596" w:author="Janusio" w:date="2018-03-21T13:16:48Z">
            <w:rPr>
              <w:rFonts w:hint="eastAsia" w:ascii="Times New Roman" w:hAnsi="Times New Roman"/>
              <w:color w:val="auto"/>
              <w:position w:val="-6"/>
              <w:sz w:val="24"/>
              <w:szCs w:val="24"/>
              <w:lang w:val="en-US" w:eastAsia="zh-CN"/>
            </w:rPr>
          </w:rPrChange>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597" w:author="Janusio" w:date="2018-03-21T13:16:48Z">
            <w:rPr>
              <w:rFonts w:hint="eastAsia" w:ascii="Times New Roman" w:hAnsi="Times New Roman"/>
              <w:color w:val="auto"/>
              <w:sz w:val="24"/>
              <w:szCs w:val="24"/>
              <w:lang w:val="en-US" w:eastAsia="zh-CN"/>
            </w:rPr>
          </w:rPrChange>
        </w:rPr>
        <w:t>。动作主体</w:t>
      </w:r>
      <w:r>
        <w:rPr>
          <w:rFonts w:hint="eastAsia" w:ascii="Times New Roman" w:hAnsi="Times New Roman"/>
          <w:strike/>
          <w:color w:val="auto"/>
          <w:position w:val="-10"/>
          <w:sz w:val="24"/>
          <w:szCs w:val="24"/>
          <w:lang w:val="en-US" w:eastAsia="zh-CN"/>
          <w:rPrChange w:id="2599"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00" w:author="Janusio" w:date="2018-03-21T13:16:48Z">
            <w:rPr>
              <w:rFonts w:hint="eastAsia" w:ascii="Times New Roman" w:hAnsi="Times New Roman"/>
              <w:color w:val="auto"/>
              <w:sz w:val="24"/>
              <w:szCs w:val="24"/>
              <w:lang w:val="en-US" w:eastAsia="zh-CN"/>
            </w:rPr>
          </w:rPrChange>
        </w:rPr>
        <w:t>每一个存储单元</w:t>
      </w:r>
      <w:r>
        <w:rPr>
          <w:rFonts w:hint="eastAsia" w:ascii="Times New Roman" w:hAnsi="Times New Roman"/>
          <w:strike/>
          <w:color w:val="auto"/>
          <w:position w:val="-6"/>
          <w:sz w:val="24"/>
          <w:szCs w:val="24"/>
          <w:rPrChange w:id="2602" w:author="Janusio" w:date="2018-03-21T13:16:48Z">
            <w:rPr>
              <w:rFonts w:hint="eastAsia" w:ascii="Times New Roman" w:hAnsi="Times New Roman"/>
              <w:color w:val="auto"/>
              <w:position w:val="-6"/>
              <w:sz w:val="24"/>
              <w:szCs w:val="24"/>
            </w:rPr>
          </w:rPrChange>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03" w:author="Janusio" w:date="2018-03-21T13:16:48Z">
            <w:rPr>
              <w:rFonts w:hint="eastAsia" w:ascii="Times New Roman" w:hAnsi="Times New Roman"/>
              <w:color w:val="auto"/>
              <w:sz w:val="24"/>
              <w:szCs w:val="24"/>
              <w:lang w:val="en-US" w:eastAsia="zh-CN"/>
            </w:rPr>
          </w:rPrChange>
        </w:rPr>
        <w:t>在特定的状态下</w:t>
      </w:r>
      <w:r>
        <w:rPr>
          <w:rFonts w:hint="eastAsia" w:ascii="Times New Roman" w:hAnsi="Times New Roman"/>
          <w:strike/>
          <w:color w:val="auto"/>
          <w:position w:val="-10"/>
          <w:sz w:val="24"/>
          <w:szCs w:val="24"/>
          <w:rPrChange w:id="2605" w:author="Janusio" w:date="2018-03-21T13:16:48Z">
            <w:rPr>
              <w:rFonts w:hint="eastAsia" w:ascii="Times New Roman" w:hAnsi="Times New Roman"/>
              <w:color w:val="auto"/>
              <w:position w:val="-10"/>
              <w:sz w:val="24"/>
              <w:szCs w:val="24"/>
            </w:rPr>
          </w:rPrChange>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06" w:author="Janusio" w:date="2018-03-21T13:16:48Z">
            <w:rPr>
              <w:rFonts w:hint="eastAsia" w:ascii="Times New Roman" w:hAnsi="Times New Roman"/>
              <w:color w:val="auto"/>
              <w:sz w:val="24"/>
              <w:szCs w:val="24"/>
              <w:lang w:val="en-US" w:eastAsia="zh-CN"/>
            </w:rPr>
          </w:rPrChange>
        </w:rPr>
        <w:t>都会有一个特定的值</w:t>
      </w:r>
      <w:r>
        <w:rPr>
          <w:rFonts w:hint="eastAsia" w:ascii="Times New Roman" w:hAnsi="Times New Roman"/>
          <w:strike/>
          <w:color w:val="auto"/>
          <w:position w:val="-6"/>
          <w:sz w:val="24"/>
          <w:szCs w:val="24"/>
          <w:rPrChange w:id="2608" w:author="Janusio" w:date="2018-03-21T13:16:48Z">
            <w:rPr>
              <w:rFonts w:hint="eastAsia" w:ascii="Times New Roman" w:hAnsi="Times New Roman"/>
              <w:color w:val="auto"/>
              <w:position w:val="-6"/>
              <w:sz w:val="24"/>
              <w:szCs w:val="24"/>
            </w:rPr>
          </w:rPrChange>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color w:val="auto"/>
          <w:sz w:val="24"/>
          <w:szCs w:val="24"/>
          <w:lang w:eastAsia="zh-CN"/>
          <w:rPrChange w:id="2609" w:author="Janusio" w:date="2018-03-21T13:16:48Z">
            <w:rPr>
              <w:rFonts w:hint="eastAsia" w:ascii="Times New Roman" w:hAnsi="Times New Roman"/>
              <w:color w:val="auto"/>
              <w:sz w:val="24"/>
              <w:szCs w:val="24"/>
              <w:lang w:eastAsia="zh-CN"/>
            </w:rPr>
          </w:rPrChange>
        </w:rPr>
        <w:t>，</w:t>
      </w:r>
      <w:r>
        <w:rPr>
          <w:rFonts w:hint="eastAsia" w:ascii="Times New Roman" w:hAnsi="Times New Roman"/>
          <w:strike/>
          <w:color w:val="auto"/>
          <w:sz w:val="24"/>
          <w:szCs w:val="24"/>
          <w:lang w:val="en-US" w:eastAsia="zh-CN"/>
          <w:rPrChange w:id="2610" w:author="Janusio" w:date="2018-03-21T13:16:48Z">
            <w:rPr>
              <w:rFonts w:hint="eastAsia" w:ascii="Times New Roman" w:hAnsi="Times New Roman"/>
              <w:color w:val="auto"/>
              <w:sz w:val="24"/>
              <w:szCs w:val="24"/>
              <w:lang w:val="en-US" w:eastAsia="zh-CN"/>
            </w:rPr>
          </w:rPrChange>
        </w:rPr>
        <w:t>其中有</w:t>
      </w:r>
      <w:r>
        <w:rPr>
          <w:rFonts w:hint="eastAsia" w:ascii="Times New Roman" w:hAnsi="Times New Roman"/>
          <w:strike/>
          <w:color w:val="auto"/>
          <w:position w:val="-10"/>
          <w:sz w:val="24"/>
          <w:szCs w:val="24"/>
          <w:lang w:val="en-US" w:eastAsia="zh-CN"/>
          <w:rPrChange w:id="2612"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13" w:author="Janusio" w:date="2018-03-21T13:16:48Z">
            <w:rPr>
              <w:rFonts w:hint="eastAsia" w:ascii="Times New Roman" w:hAnsi="Times New Roman"/>
              <w:color w:val="auto"/>
              <w:sz w:val="24"/>
              <w:szCs w:val="24"/>
              <w:lang w:val="en-US" w:eastAsia="zh-CN"/>
            </w:rPr>
          </w:rPrChange>
        </w:rPr>
        <w:t>。具体的取值可以由下面的主体视图内容函数计算。</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14" w:author="Janusio" w:date="2018-03-21T13:16:48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2615" w:author="Janusio" w:date="2018-03-21T13:16:48Z">
            <w:rPr>
              <w:rFonts w:hint="eastAsia" w:ascii="Times New Roman" w:hAnsi="Times New Roman"/>
              <w:color w:val="auto"/>
              <w:sz w:val="24"/>
              <w:szCs w:val="24"/>
              <w:lang w:val="en-US" w:eastAsia="zh-CN"/>
            </w:rPr>
          </w:rPrChange>
        </w:rPr>
        <w:t>主体视图内容函数</w:t>
      </w:r>
      <w:r>
        <w:rPr>
          <w:rFonts w:hint="eastAsia" w:ascii="Times New Roman" w:hAnsi="Times New Roman"/>
          <w:strike/>
          <w:color w:val="auto"/>
          <w:position w:val="-6"/>
          <w:sz w:val="24"/>
          <w:szCs w:val="24"/>
          <w:lang w:val="en-US" w:eastAsia="zh-CN"/>
          <w:rPrChange w:id="2617" w:author="Janusio" w:date="2018-03-21T13:16:48Z">
            <w:rPr>
              <w:rFonts w:hint="eastAsia" w:ascii="Times New Roman" w:hAnsi="Times New Roman"/>
              <w:color w:val="auto"/>
              <w:position w:val="-6"/>
              <w:sz w:val="24"/>
              <w:szCs w:val="24"/>
              <w:lang w:val="en-US" w:eastAsia="zh-CN"/>
            </w:rPr>
          </w:rPrChange>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18" w:author="Janusio" w:date="2018-03-21T13:16:48Z">
            <w:rPr>
              <w:rFonts w:hint="eastAsia" w:ascii="Times New Roman" w:hAnsi="Times New Roman"/>
              <w:color w:val="auto"/>
              <w:sz w:val="24"/>
              <w:szCs w:val="24"/>
              <w:lang w:val="en-US" w:eastAsia="zh-CN"/>
            </w:rPr>
          </w:rPrChange>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19" w:author="Janusio" w:date="2018-03-21T13:16:48Z">
            <w:rPr>
              <w:rFonts w:hint="eastAsia" w:ascii="Times New Roman" w:hAnsi="Times New Roman"/>
              <w:color w:val="auto"/>
              <w:sz w:val="24"/>
              <w:szCs w:val="24"/>
            </w:rPr>
          </w:rPrChange>
        </w:rPr>
      </w:pPr>
      <w:r>
        <w:rPr>
          <w:rFonts w:hint="eastAsia" w:ascii="Times New Roman" w:hAnsi="Times New Roman"/>
          <w:strike/>
          <w:color w:val="auto"/>
          <w:sz w:val="24"/>
          <w:szCs w:val="24"/>
          <w:lang w:val="en-US" w:eastAsia="zh-CN"/>
          <w:rPrChange w:id="2620" w:author="Janusio" w:date="2018-03-21T13:16:48Z">
            <w:rPr>
              <w:rFonts w:hint="eastAsia" w:ascii="Times New Roman" w:hAnsi="Times New Roman"/>
              <w:color w:val="auto"/>
              <w:sz w:val="24"/>
              <w:szCs w:val="24"/>
              <w:lang w:val="en-US" w:eastAsia="zh-CN"/>
            </w:rPr>
          </w:rPrChange>
        </w:rPr>
        <w:t>主体视图观察函数</w:t>
      </w:r>
      <w:r>
        <w:rPr>
          <w:rFonts w:hint="eastAsia" w:ascii="Times New Roman" w:hAnsi="Times New Roman"/>
          <w:strike/>
          <w:color w:val="auto"/>
          <w:position w:val="-10"/>
          <w:sz w:val="24"/>
          <w:szCs w:val="24"/>
          <w:lang w:val="en-US" w:eastAsia="zh-CN"/>
          <w:rPrChange w:id="2622"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23" w:author="Janusio" w:date="2018-03-21T13:16:48Z">
            <w:rPr>
              <w:rFonts w:hint="eastAsia" w:ascii="Times New Roman" w:hAnsi="Times New Roman"/>
              <w:color w:val="auto"/>
              <w:sz w:val="24"/>
              <w:szCs w:val="24"/>
              <w:lang w:val="en-US" w:eastAsia="zh-CN"/>
            </w:rPr>
          </w:rPrChange>
        </w:rPr>
        <w:t>和主体视图函数</w:t>
      </w:r>
      <w:r>
        <w:rPr>
          <w:rFonts w:hint="eastAsia" w:ascii="Times New Roman" w:hAnsi="Times New Roman"/>
          <w:strike/>
          <w:color w:val="auto"/>
          <w:position w:val="-10"/>
          <w:sz w:val="24"/>
          <w:szCs w:val="24"/>
          <w:lang w:val="en-US" w:eastAsia="zh-CN"/>
          <w:rPrChange w:id="2625" w:author="Janusio" w:date="2018-03-21T13:16:48Z">
            <w:rPr>
              <w:rFonts w:hint="eastAsia" w:ascii="Times New Roman" w:hAnsi="Times New Roman"/>
              <w:color w:val="auto"/>
              <w:position w:val="-10"/>
              <w:sz w:val="24"/>
              <w:szCs w:val="24"/>
              <w:lang w:val="en-US" w:eastAsia="zh-CN"/>
            </w:rPr>
          </w:rPrChange>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color w:val="auto"/>
          <w:sz w:val="24"/>
          <w:szCs w:val="24"/>
          <w:lang w:val="en-US" w:eastAsia="zh-CN"/>
          <w:rPrChange w:id="2626" w:author="Janusio" w:date="2018-03-21T13:16:48Z">
            <w:rPr>
              <w:rFonts w:hint="eastAsia" w:ascii="Times New Roman" w:hAnsi="Times New Roman"/>
              <w:color w:val="auto"/>
              <w:sz w:val="24"/>
              <w:szCs w:val="24"/>
              <w:lang w:val="en-US" w:eastAsia="zh-CN"/>
            </w:rPr>
          </w:rPrChange>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27" w:author="Janusio" w:date="2018-03-21T13:16:48Z">
            <w:rPr>
              <w:rFonts w:hint="eastAsia" w:ascii="Times New Roman" w:hAnsi="Times New Roman"/>
              <w:color w:val="auto"/>
              <w:sz w:val="24"/>
              <w:szCs w:val="24"/>
            </w:rPr>
          </w:rPrChange>
        </w:rPr>
      </w:pPr>
      <w:r>
        <w:rPr>
          <w:rFonts w:hint="eastAsia" w:ascii="Times New Roman" w:hAnsi="Times New Roman"/>
          <w:b/>
          <w:bCs/>
          <w:strike/>
          <w:color w:val="auto"/>
          <w:sz w:val="24"/>
          <w:szCs w:val="24"/>
          <w:rPrChange w:id="2628" w:author="Janusio" w:date="2018-03-21T13:16:48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2629" w:author="Janusio" w:date="2018-03-21T13:16:48Z">
            <w:rPr>
              <w:rFonts w:hint="eastAsia"/>
              <w:b/>
              <w:bCs/>
              <w:color w:val="auto"/>
              <w:sz w:val="24"/>
              <w:szCs w:val="24"/>
              <w:lang w:val="en-US" w:eastAsia="zh-CN"/>
            </w:rPr>
          </w:rPrChange>
        </w:rPr>
        <w:t xml:space="preserve">5.5 </w:t>
      </w:r>
      <w:r>
        <w:rPr>
          <w:rFonts w:hint="eastAsia" w:ascii="Times New Roman" w:hAnsi="Times New Roman"/>
          <w:strike/>
          <w:color w:val="auto"/>
          <w:sz w:val="24"/>
          <w:szCs w:val="24"/>
          <w:rPrChange w:id="2630" w:author="Janusio" w:date="2018-03-21T13:16:48Z">
            <w:rPr>
              <w:rFonts w:hint="eastAsia" w:ascii="Times New Roman" w:hAnsi="Times New Roman"/>
              <w:color w:val="auto"/>
              <w:sz w:val="24"/>
              <w:szCs w:val="24"/>
            </w:rPr>
          </w:rPrChange>
        </w:rPr>
        <w:t>关系</w:t>
      </w:r>
      <w:r>
        <w:rPr>
          <w:rFonts w:hint="eastAsia" w:ascii="Times New Roman" w:hAnsi="Times New Roman"/>
          <w:strike/>
          <w:color w:val="auto"/>
          <w:position w:val="-4"/>
          <w:sz w:val="24"/>
          <w:szCs w:val="24"/>
          <w:rPrChange w:id="2632" w:author="Janusio" w:date="2018-03-21T13:16:48Z">
            <w:rPr>
              <w:rFonts w:hint="eastAsia" w:ascii="Times New Roman" w:hAnsi="Times New Roman"/>
              <w:color w:val="auto"/>
              <w:position w:val="-4"/>
              <w:sz w:val="24"/>
              <w:szCs w:val="24"/>
            </w:rPr>
          </w:rPrChange>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strike/>
          <w:color w:val="auto"/>
          <w:sz w:val="24"/>
          <w:szCs w:val="24"/>
          <w:rPrChange w:id="2633" w:author="Janusio" w:date="2018-03-21T13:16:48Z">
            <w:rPr>
              <w:rFonts w:hint="eastAsia" w:ascii="Times New Roman" w:hAnsi="Times New Roman"/>
              <w:color w:val="auto"/>
              <w:sz w:val="24"/>
              <w:szCs w:val="24"/>
            </w:rPr>
          </w:rPrChange>
        </w:rPr>
        <w:t>称为是等价关系，当且仅当同时满足输出一致性和（弱）单步一致性。</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34" w:author="Janusio" w:date="2018-03-21T13:16:48Z">
            <w:rPr>
              <w:rFonts w:hint="eastAsia" w:ascii="Times New Roman" w:hAnsi="Times New Roman"/>
              <w:color w:val="auto"/>
              <w:sz w:val="24"/>
              <w:szCs w:val="24"/>
            </w:rPr>
          </w:rPrChange>
        </w:rPr>
      </w:pPr>
      <w:r>
        <w:rPr>
          <w:rFonts w:hint="eastAsia" w:ascii="Times New Roman" w:hAnsi="Times New Roman"/>
          <w:strike/>
          <w:color w:val="auto"/>
          <w:sz w:val="24"/>
          <w:szCs w:val="24"/>
          <w:rPrChange w:id="2635" w:author="Janusio" w:date="2018-03-21T13:16:48Z">
            <w:rPr>
              <w:rFonts w:hint="eastAsia" w:ascii="Times New Roman" w:hAnsi="Times New Roman"/>
              <w:color w:val="auto"/>
              <w:sz w:val="24"/>
              <w:szCs w:val="24"/>
            </w:rPr>
          </w:rPrChange>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36" w:author="Janusio" w:date="2018-03-21T13:16:59Z">
            <w:rPr>
              <w:rFonts w:hint="eastAsia" w:ascii="Times New Roman" w:hAnsi="Times New Roman"/>
              <w:color w:val="auto"/>
              <w:sz w:val="24"/>
              <w:szCs w:val="24"/>
            </w:rPr>
          </w:rPrChange>
        </w:rPr>
      </w:pPr>
      <w:r>
        <w:rPr>
          <w:rFonts w:hint="eastAsia" w:ascii="Times New Roman" w:hAnsi="Times New Roman"/>
          <w:strike/>
          <w:color w:val="auto"/>
          <w:sz w:val="24"/>
          <w:szCs w:val="24"/>
          <w:rPrChange w:id="2637" w:author="Janusio" w:date="2018-03-21T13:16:59Z">
            <w:rPr>
              <w:rFonts w:hint="eastAsia" w:ascii="Times New Roman" w:hAnsi="Times New Roman"/>
              <w:color w:val="auto"/>
              <w:sz w:val="24"/>
              <w:szCs w:val="24"/>
            </w:rPr>
          </w:rPrChange>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38" w:author="Janusio" w:date="2018-03-21T13:16:59Z">
            <w:rPr>
              <w:rFonts w:hint="eastAsia" w:ascii="Times New Roman" w:hAnsi="Times New Roman"/>
              <w:color w:val="auto"/>
              <w:sz w:val="24"/>
              <w:szCs w:val="24"/>
            </w:rPr>
          </w:rPrChange>
        </w:rPr>
      </w:pPr>
      <w:r>
        <w:rPr>
          <w:rFonts w:hint="eastAsia" w:ascii="Times New Roman" w:hAnsi="Times New Roman"/>
          <w:strike/>
          <w:color w:val="auto"/>
          <w:sz w:val="24"/>
          <w:szCs w:val="24"/>
          <w:rPrChange w:id="2639" w:author="Janusio" w:date="2018-03-21T13:16:59Z">
            <w:rPr>
              <w:rFonts w:hint="eastAsia" w:ascii="Times New Roman" w:hAnsi="Times New Roman"/>
              <w:color w:val="auto"/>
              <w:sz w:val="24"/>
              <w:szCs w:val="24"/>
            </w:rPr>
          </w:rPrChange>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40" w:author="Janusio" w:date="2018-03-21T13:17:02Z">
            <w:rPr>
              <w:rFonts w:hint="eastAsia" w:ascii="Times New Roman" w:hAnsi="Times New Roman"/>
              <w:color w:val="auto"/>
              <w:sz w:val="24"/>
              <w:szCs w:val="24"/>
            </w:rPr>
          </w:rPrChange>
        </w:rPr>
      </w:pPr>
      <w:r>
        <w:rPr>
          <w:rFonts w:hint="eastAsia" w:ascii="Times New Roman" w:hAnsi="Times New Roman"/>
          <w:strike/>
          <w:color w:val="auto"/>
          <w:sz w:val="24"/>
          <w:szCs w:val="24"/>
          <w:rPrChange w:id="2641" w:author="Janusio" w:date="2018-03-21T13:17:02Z">
            <w:rPr>
              <w:rFonts w:hint="eastAsia" w:ascii="Times New Roman" w:hAnsi="Times New Roman"/>
              <w:color w:val="auto"/>
              <w:sz w:val="24"/>
              <w:szCs w:val="24"/>
            </w:rPr>
          </w:rPrChange>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42" w:author="Janusio" w:date="2018-03-21T13:17:18Z">
            <w:rPr>
              <w:rFonts w:hint="eastAsia" w:ascii="Times New Roman" w:hAnsi="Times New Roman"/>
              <w:color w:val="auto"/>
              <w:sz w:val="24"/>
              <w:szCs w:val="24"/>
            </w:rPr>
          </w:rPrChange>
        </w:rPr>
      </w:pPr>
      <w:r>
        <w:rPr>
          <w:rFonts w:hint="eastAsia" w:ascii="Times New Roman" w:hAnsi="Times New Roman"/>
          <w:strike/>
          <w:color w:val="auto"/>
          <w:sz w:val="24"/>
          <w:szCs w:val="24"/>
          <w:rPrChange w:id="2643" w:author="Janusio" w:date="2018-03-21T13:17:18Z">
            <w:rPr>
              <w:rFonts w:hint="eastAsia" w:ascii="Times New Roman" w:hAnsi="Times New Roman"/>
              <w:color w:val="auto"/>
              <w:sz w:val="24"/>
              <w:szCs w:val="24"/>
            </w:rPr>
          </w:rPrChange>
        </w:rPr>
        <w:t>与单步一致性相比，弱单步一致性增加了条件</w:t>
      </w:r>
      <w:r>
        <w:rPr>
          <w:rFonts w:hint="eastAsia" w:ascii="Times New Roman" w:hAnsi="Times New Roman"/>
          <w:strike/>
          <w:color w:val="auto"/>
          <w:position w:val="-6"/>
          <w:sz w:val="24"/>
          <w:szCs w:val="24"/>
          <w:rPrChange w:id="2645" w:author="Janusio" w:date="2018-03-21T13:17:18Z">
            <w:rPr>
              <w:rFonts w:hint="eastAsia" w:ascii="Times New Roman" w:hAnsi="Times New Roman"/>
              <w:color w:val="auto"/>
              <w:position w:val="-6"/>
              <w:sz w:val="24"/>
              <w:szCs w:val="24"/>
            </w:rPr>
          </w:rPrChange>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color w:val="auto"/>
          <w:sz w:val="24"/>
          <w:szCs w:val="24"/>
          <w:rPrChange w:id="2646" w:author="Janusio" w:date="2018-03-21T13:17:18Z">
            <w:rPr>
              <w:rFonts w:hint="eastAsia" w:ascii="Times New Roman" w:hAnsi="Times New Roman"/>
              <w:color w:val="auto"/>
              <w:sz w:val="24"/>
              <w:szCs w:val="24"/>
            </w:rPr>
          </w:rPrChange>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47" w:author="Janusio" w:date="2018-03-21T13:17:58Z">
            <w:rPr>
              <w:rFonts w:hint="eastAsia" w:ascii="Times New Roman" w:hAnsi="Times New Roman"/>
              <w:color w:val="auto"/>
              <w:sz w:val="24"/>
              <w:szCs w:val="24"/>
            </w:rPr>
          </w:rPrChange>
        </w:rPr>
      </w:pPr>
      <w:r>
        <w:rPr>
          <w:rFonts w:hint="eastAsia" w:ascii="Times New Roman" w:hAnsi="Times New Roman"/>
          <w:b/>
          <w:bCs/>
          <w:color w:val="auto"/>
          <w:sz w:val="24"/>
          <w:szCs w:val="24"/>
        </w:rPr>
        <w:t>定义</w:t>
      </w:r>
      <w:r>
        <w:rPr>
          <w:rFonts w:hint="eastAsia"/>
          <w:b/>
          <w:bCs/>
          <w:color w:val="auto"/>
          <w:sz w:val="24"/>
          <w:szCs w:val="24"/>
          <w:lang w:val="en-US" w:eastAsia="zh-CN"/>
        </w:rPr>
        <w:t>5.6</w:t>
      </w:r>
      <w:r>
        <w:rPr>
          <w:rFonts w:hint="eastAsia"/>
          <w:b/>
          <w:bCs/>
          <w:strike/>
          <w:color w:val="auto"/>
          <w:sz w:val="24"/>
          <w:szCs w:val="24"/>
          <w:lang w:val="en-US" w:eastAsia="zh-CN"/>
          <w:rPrChange w:id="2648" w:author="Janusio" w:date="2018-03-21T13:17:58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2649" w:author="Janusio" w:date="2018-03-21T13:17:58Z">
            <w:rPr>
              <w:rFonts w:hint="eastAsia" w:ascii="Times New Roman" w:hAnsi="Times New Roman"/>
              <w:color w:val="auto"/>
              <w:sz w:val="24"/>
              <w:szCs w:val="24"/>
            </w:rPr>
          </w:rPrChange>
        </w:rPr>
        <w:t>间接干扰关系</w:t>
      </w:r>
      <w:r>
        <w:rPr>
          <w:rFonts w:hint="eastAsia" w:ascii="Times New Roman" w:hAnsi="Times New Roman"/>
          <w:strike/>
          <w:color w:val="auto"/>
          <w:position w:val="-4"/>
          <w:sz w:val="24"/>
          <w:szCs w:val="24"/>
          <w:rPrChange w:id="2651" w:author="Janusio" w:date="2018-03-21T13:17:58Z">
            <w:rPr>
              <w:rFonts w:hint="eastAsia" w:ascii="Times New Roman" w:hAnsi="Times New Roman"/>
              <w:color w:val="auto"/>
              <w:position w:val="-4"/>
              <w:sz w:val="24"/>
              <w:szCs w:val="24"/>
            </w:rPr>
          </w:rPrChange>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2652" w:author="Janusio" w:date="2018-03-21T13:17:58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53" w:author="Janusio" w:date="2018-03-21T13:18:22Z">
            <w:rPr>
              <w:rFonts w:hint="eastAsia" w:ascii="Times New Roman" w:hAnsi="Times New Roman"/>
              <w:color w:val="auto"/>
              <w:sz w:val="24"/>
              <w:szCs w:val="24"/>
            </w:rPr>
          </w:rPrChange>
        </w:rPr>
      </w:pPr>
      <w:r>
        <w:rPr>
          <w:rFonts w:hint="eastAsia" w:ascii="Times New Roman" w:hAnsi="Times New Roman"/>
          <w:strike/>
          <w:color w:val="auto"/>
          <w:sz w:val="24"/>
          <w:szCs w:val="24"/>
          <w:rPrChange w:id="2654" w:author="Janusio" w:date="2018-03-21T13:17:58Z">
            <w:rPr>
              <w:rFonts w:hint="eastAsia" w:ascii="Times New Roman" w:hAnsi="Times New Roman"/>
              <w:color w:val="auto"/>
              <w:sz w:val="24"/>
              <w:szCs w:val="24"/>
            </w:rPr>
          </w:rPrChange>
        </w:rPr>
        <w:t>对于非传递安全策略</w:t>
      </w:r>
      <w:r>
        <w:rPr>
          <w:rFonts w:hint="eastAsia" w:ascii="Times New Roman" w:hAnsi="Times New Roman"/>
          <w:strike/>
          <w:color w:val="auto"/>
          <w:position w:val="-10"/>
          <w:sz w:val="24"/>
          <w:szCs w:val="24"/>
          <w:rPrChange w:id="2656" w:author="Janusio" w:date="2018-03-21T13:17:58Z">
            <w:rPr>
              <w:rFonts w:hint="eastAsia" w:ascii="Times New Roman" w:hAnsi="Times New Roman"/>
              <w:color w:val="auto"/>
              <w:position w:val="-10"/>
              <w:sz w:val="24"/>
              <w:szCs w:val="24"/>
            </w:rPr>
          </w:rPrChange>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color w:val="auto"/>
          <w:sz w:val="24"/>
          <w:szCs w:val="24"/>
          <w:rPrChange w:id="2657" w:author="Janusio" w:date="2018-03-21T13:17:58Z">
            <w:rPr>
              <w:rFonts w:hint="eastAsia" w:ascii="Times New Roman" w:hAnsi="Times New Roman"/>
              <w:color w:val="auto"/>
              <w:sz w:val="24"/>
              <w:szCs w:val="24"/>
            </w:rPr>
          </w:rPrChange>
        </w:rPr>
        <w:t>而言，安全域</w:t>
      </w:r>
      <w:r>
        <w:rPr>
          <w:rFonts w:hint="eastAsia" w:ascii="Times New Roman" w:hAnsi="Times New Roman"/>
          <w:strike/>
          <w:color w:val="auto"/>
          <w:position w:val="-6"/>
          <w:sz w:val="24"/>
          <w:szCs w:val="24"/>
          <w:rPrChange w:id="2659" w:author="Janusio" w:date="2018-03-21T13:17:58Z">
            <w:rPr>
              <w:rFonts w:hint="eastAsia" w:ascii="Times New Roman" w:hAnsi="Times New Roman"/>
              <w:color w:val="auto"/>
              <w:position w:val="-6"/>
              <w:sz w:val="24"/>
              <w:szCs w:val="24"/>
            </w:rPr>
          </w:rPrChange>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rPrChange w:id="2660" w:author="Janusio" w:date="2018-03-21T13:17:58Z">
            <w:rPr>
              <w:rFonts w:hint="eastAsia" w:ascii="Times New Roman" w:hAnsi="Times New Roman"/>
              <w:color w:val="auto"/>
              <w:sz w:val="24"/>
              <w:szCs w:val="24"/>
            </w:rPr>
          </w:rPrChange>
        </w:rPr>
        <w:t>虽然不能直接干扰安全域</w:t>
      </w:r>
      <w:r>
        <w:rPr>
          <w:rFonts w:hint="eastAsia" w:ascii="Times New Roman" w:hAnsi="Times New Roman"/>
          <w:strike/>
          <w:color w:val="auto"/>
          <w:position w:val="-6"/>
          <w:sz w:val="24"/>
          <w:szCs w:val="24"/>
          <w:rPrChange w:id="2662" w:author="Janusio" w:date="2018-03-21T13:17:58Z">
            <w:rPr>
              <w:rFonts w:hint="eastAsia" w:ascii="Times New Roman" w:hAnsi="Times New Roman"/>
              <w:color w:val="auto"/>
              <w:position w:val="-6"/>
              <w:sz w:val="24"/>
              <w:szCs w:val="24"/>
            </w:rPr>
          </w:rPrChange>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strike/>
          <w:color w:val="auto"/>
          <w:sz w:val="24"/>
          <w:szCs w:val="24"/>
          <w:rPrChange w:id="2663" w:author="Janusio" w:date="2018-03-21T13:17:58Z">
            <w:rPr>
              <w:rFonts w:hint="eastAsia" w:ascii="Times New Roman" w:hAnsi="Times New Roman"/>
              <w:color w:val="auto"/>
              <w:sz w:val="24"/>
              <w:szCs w:val="24"/>
            </w:rPr>
          </w:rPrChange>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strike/>
          <w:color w:val="auto"/>
          <w:sz w:val="24"/>
          <w:szCs w:val="24"/>
          <w:rPrChange w:id="2664" w:author="Janusio" w:date="2018-03-21T13:18:22Z">
            <w:rPr>
              <w:rFonts w:hint="eastAsia" w:ascii="Times New Roman" w:hAnsi="Times New Roman"/>
              <w:color w:val="auto"/>
              <w:sz w:val="24"/>
              <w:szCs w:val="24"/>
            </w:rPr>
          </w:rPrChange>
        </w:rPr>
        <w:t>若将定义1当中的干扰关系称作是“直接干扰关系”，则可以定义“间接干扰关系”</w:t>
      </w:r>
      <w:r>
        <w:rPr>
          <w:rFonts w:hint="eastAsia" w:ascii="Times New Roman" w:hAnsi="Times New Roman"/>
          <w:strike/>
          <w:color w:val="auto"/>
          <w:position w:val="-4"/>
          <w:sz w:val="24"/>
          <w:szCs w:val="24"/>
          <w:rPrChange w:id="2666" w:author="Janusio" w:date="2018-03-21T13:18:22Z">
            <w:rPr>
              <w:rFonts w:hint="eastAsia" w:ascii="Times New Roman" w:hAnsi="Times New Roman"/>
              <w:color w:val="auto"/>
              <w:position w:val="-4"/>
              <w:sz w:val="24"/>
              <w:szCs w:val="24"/>
            </w:rPr>
          </w:rPrChange>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2667" w:author="Janusio" w:date="2018-03-21T13:18:22Z">
            <w:rPr>
              <w:rFonts w:hint="eastAsia" w:ascii="Times New Roman" w:hAnsi="Times New Roman"/>
              <w:color w:val="auto"/>
              <w:sz w:val="24"/>
              <w:szCs w:val="24"/>
            </w:rPr>
          </w:rPrChange>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68" w:author="Janusio" w:date="2018-03-21T13:18:22Z">
            <w:rPr>
              <w:rFonts w:hint="eastAsia" w:ascii="Times New Roman" w:hAnsi="Times New Roman"/>
              <w:color w:val="auto"/>
              <w:sz w:val="24"/>
              <w:szCs w:val="24"/>
            </w:rPr>
          </w:rPrChange>
        </w:rPr>
      </w:pPr>
      <w:r>
        <w:rPr>
          <w:rFonts w:hint="eastAsia" w:ascii="Times New Roman" w:hAnsi="Times New Roman"/>
          <w:strike/>
          <w:color w:val="auto"/>
          <w:position w:val="-38"/>
          <w:sz w:val="24"/>
          <w:szCs w:val="24"/>
          <w:rPrChange w:id="2670" w:author="Janusio" w:date="2018-03-21T13:18:22Z">
            <w:rPr>
              <w:rFonts w:hint="eastAsia" w:ascii="Times New Roman" w:hAnsi="Times New Roman"/>
              <w:color w:val="auto"/>
              <w:position w:val="-38"/>
              <w:sz w:val="24"/>
              <w:szCs w:val="24"/>
            </w:rPr>
          </w:rPrChange>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71" w:author="Janusio" w:date="2018-03-21T13:18:22Z">
            <w:rPr>
              <w:rFonts w:hint="eastAsia" w:ascii="Times New Roman" w:hAnsi="Times New Roman"/>
              <w:color w:val="auto"/>
              <w:sz w:val="24"/>
              <w:szCs w:val="24"/>
            </w:rPr>
          </w:rPrChange>
        </w:rPr>
      </w:pPr>
      <w:r>
        <w:rPr>
          <w:rFonts w:hint="eastAsia" w:ascii="Times New Roman" w:hAnsi="Times New Roman"/>
          <w:b/>
          <w:bCs/>
          <w:strike/>
          <w:color w:val="auto"/>
          <w:sz w:val="24"/>
          <w:szCs w:val="24"/>
          <w:rPrChange w:id="2672" w:author="Janusio" w:date="2018-03-21T13:18:22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2673" w:author="Janusio" w:date="2018-03-21T13:18:22Z">
            <w:rPr>
              <w:rFonts w:hint="eastAsia"/>
              <w:b/>
              <w:bCs/>
              <w:color w:val="auto"/>
              <w:sz w:val="24"/>
              <w:szCs w:val="24"/>
              <w:lang w:val="en-US" w:eastAsia="zh-CN"/>
            </w:rPr>
          </w:rPrChange>
        </w:rPr>
        <w:t xml:space="preserve">5.7 </w:t>
      </w:r>
      <w:r>
        <w:rPr>
          <w:rFonts w:hint="eastAsia" w:ascii="Times New Roman" w:hAnsi="Times New Roman"/>
          <w:strike/>
          <w:color w:val="auto"/>
          <w:sz w:val="24"/>
          <w:szCs w:val="24"/>
          <w:rPrChange w:id="2674" w:author="Janusio" w:date="2018-03-21T13:18:22Z">
            <w:rPr>
              <w:rFonts w:hint="eastAsia" w:ascii="Times New Roman" w:hAnsi="Times New Roman"/>
              <w:color w:val="auto"/>
              <w:sz w:val="24"/>
              <w:szCs w:val="24"/>
            </w:rPr>
          </w:rPrChange>
        </w:rPr>
        <w:t>干扰源集</w:t>
      </w:r>
      <w:r>
        <w:rPr>
          <w:rFonts w:hint="eastAsia" w:ascii="Times New Roman" w:hAnsi="Times New Roman"/>
          <w:strike/>
          <w:color w:val="auto"/>
          <w:position w:val="-10"/>
          <w:sz w:val="24"/>
          <w:szCs w:val="24"/>
          <w:rPrChange w:id="2676" w:author="Janusio" w:date="2018-03-21T13:18:22Z">
            <w:rPr>
              <w:rFonts w:hint="eastAsia" w:ascii="Times New Roman" w:hAnsi="Times New Roman"/>
              <w:color w:val="auto"/>
              <w:position w:val="-10"/>
              <w:sz w:val="24"/>
              <w:szCs w:val="24"/>
            </w:rPr>
          </w:rPrChange>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color w:val="auto"/>
          <w:sz w:val="24"/>
          <w:szCs w:val="24"/>
          <w:rPrChange w:id="2677"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78" w:author="Janusio" w:date="2018-03-21T13:18:22Z">
            <w:rPr>
              <w:rFonts w:hint="eastAsia" w:ascii="Times New Roman" w:hAnsi="Times New Roman"/>
              <w:color w:val="auto"/>
              <w:sz w:val="24"/>
              <w:szCs w:val="24"/>
            </w:rPr>
          </w:rPrChange>
        </w:rPr>
      </w:pPr>
      <w:r>
        <w:rPr>
          <w:rFonts w:hint="eastAsia" w:ascii="Times New Roman" w:hAnsi="Times New Roman"/>
          <w:strike/>
          <w:color w:val="auto"/>
          <w:sz w:val="24"/>
          <w:szCs w:val="24"/>
          <w:rPrChange w:id="2679" w:author="Janusio" w:date="2018-03-21T13:18:22Z">
            <w:rPr>
              <w:rFonts w:hint="eastAsia" w:ascii="Times New Roman" w:hAnsi="Times New Roman"/>
              <w:color w:val="auto"/>
              <w:sz w:val="24"/>
              <w:szCs w:val="24"/>
            </w:rPr>
          </w:rPrChange>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80" w:author="Janusio" w:date="2018-03-21T13:18:22Z">
            <w:rPr>
              <w:rFonts w:hint="eastAsia" w:ascii="Times New Roman" w:hAnsi="Times New Roman"/>
              <w:color w:val="auto"/>
              <w:sz w:val="24"/>
              <w:szCs w:val="24"/>
            </w:rPr>
          </w:rPrChange>
        </w:rPr>
      </w:pPr>
      <w:r>
        <w:rPr>
          <w:rFonts w:hint="eastAsia" w:ascii="Times New Roman" w:hAnsi="Times New Roman"/>
          <w:strike/>
          <w:color w:val="auto"/>
          <w:position w:val="-10"/>
          <w:sz w:val="24"/>
          <w:szCs w:val="24"/>
          <w:rPrChange w:id="2682" w:author="Janusio" w:date="2018-03-21T13:18:22Z">
            <w:rPr>
              <w:rFonts w:hint="eastAsia" w:ascii="Times New Roman" w:hAnsi="Times New Roman"/>
              <w:color w:val="auto"/>
              <w:position w:val="-10"/>
              <w:sz w:val="24"/>
              <w:szCs w:val="24"/>
            </w:rPr>
          </w:rPrChange>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color w:val="auto"/>
          <w:sz w:val="24"/>
          <w:szCs w:val="24"/>
          <w:rPrChange w:id="2683" w:author="Janusio" w:date="2018-03-21T13:18:22Z">
            <w:rPr>
              <w:rFonts w:hint="eastAsia" w:ascii="Times New Roman" w:hAnsi="Times New Roman"/>
              <w:color w:val="auto"/>
              <w:sz w:val="24"/>
              <w:szCs w:val="24"/>
            </w:rPr>
          </w:rPrChange>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84" w:author="Janusio" w:date="2018-03-21T13:18:22Z">
            <w:rPr>
              <w:rFonts w:hint="eastAsia" w:ascii="Times New Roman" w:hAnsi="Times New Roman"/>
              <w:color w:val="auto"/>
              <w:sz w:val="24"/>
              <w:szCs w:val="24"/>
            </w:rPr>
          </w:rPrChange>
        </w:rPr>
      </w:pPr>
      <w:r>
        <w:rPr>
          <w:rFonts w:hint="eastAsia" w:ascii="Times New Roman" w:hAnsi="Times New Roman"/>
          <w:strike/>
          <w:color w:val="auto"/>
          <w:position w:val="-44"/>
          <w:sz w:val="24"/>
          <w:szCs w:val="24"/>
          <w:rPrChange w:id="2686" w:author="Janusio" w:date="2018-03-21T13:18:22Z">
            <w:rPr>
              <w:rFonts w:hint="eastAsia" w:ascii="Times New Roman" w:hAnsi="Times New Roman"/>
              <w:color w:val="auto"/>
              <w:position w:val="-44"/>
              <w:sz w:val="24"/>
              <w:szCs w:val="24"/>
            </w:rPr>
          </w:rPrChange>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87" w:author="Janusio" w:date="2018-03-21T13:18:22Z">
            <w:rPr>
              <w:rFonts w:hint="eastAsia" w:ascii="Times New Roman" w:hAnsi="Times New Roman"/>
              <w:color w:val="auto"/>
              <w:sz w:val="24"/>
              <w:szCs w:val="24"/>
            </w:rPr>
          </w:rPrChange>
        </w:rPr>
      </w:pPr>
      <w:r>
        <w:rPr>
          <w:rFonts w:hint="eastAsia" w:ascii="Times New Roman" w:hAnsi="Times New Roman"/>
          <w:strike/>
          <w:color w:val="auto"/>
          <w:sz w:val="24"/>
          <w:szCs w:val="24"/>
          <w:rPrChange w:id="2688" w:author="Janusio" w:date="2018-03-21T13:18:22Z">
            <w:rPr>
              <w:rFonts w:hint="eastAsia" w:ascii="Times New Roman" w:hAnsi="Times New Roman"/>
              <w:color w:val="auto"/>
              <w:sz w:val="24"/>
              <w:szCs w:val="24"/>
            </w:rPr>
          </w:rPrChange>
        </w:rPr>
        <w:t>，且。其中</w:t>
      </w:r>
      <w:r>
        <w:rPr>
          <w:rFonts w:hint="eastAsia" w:ascii="Times New Roman" w:hAnsi="Times New Roman"/>
          <w:strike/>
          <w:color w:val="auto"/>
          <w:position w:val="-10"/>
          <w:sz w:val="24"/>
          <w:szCs w:val="24"/>
          <w:rPrChange w:id="2690" w:author="Janusio" w:date="2018-03-21T13:18:22Z">
            <w:rPr>
              <w:rFonts w:hint="eastAsia" w:ascii="Times New Roman" w:hAnsi="Times New Roman"/>
              <w:color w:val="auto"/>
              <w:position w:val="-10"/>
              <w:sz w:val="24"/>
              <w:szCs w:val="24"/>
            </w:rPr>
          </w:rPrChange>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color w:val="auto"/>
          <w:sz w:val="24"/>
          <w:szCs w:val="24"/>
          <w:rPrChange w:id="2691" w:author="Janusio" w:date="2018-03-21T13:18:22Z">
            <w:rPr>
              <w:rFonts w:hint="eastAsia" w:ascii="Times New Roman" w:hAnsi="Times New Roman"/>
              <w:color w:val="auto"/>
              <w:sz w:val="24"/>
              <w:szCs w:val="24"/>
            </w:rPr>
          </w:rPrChange>
        </w:rPr>
        <w:t>，</w:t>
      </w:r>
      <w:r>
        <w:rPr>
          <w:rFonts w:hint="eastAsia" w:ascii="Times New Roman" w:hAnsi="Times New Roman"/>
          <w:strike/>
          <w:color w:val="auto"/>
          <w:position w:val="-10"/>
          <w:sz w:val="24"/>
          <w:szCs w:val="24"/>
          <w:rPrChange w:id="2693" w:author="Janusio" w:date="2018-03-21T13:18:22Z">
            <w:rPr>
              <w:rFonts w:hint="eastAsia" w:ascii="Times New Roman" w:hAnsi="Times New Roman"/>
              <w:color w:val="auto"/>
              <w:position w:val="-10"/>
              <w:sz w:val="24"/>
              <w:szCs w:val="24"/>
            </w:rPr>
          </w:rPrChange>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color w:val="auto"/>
          <w:sz w:val="24"/>
          <w:szCs w:val="24"/>
          <w:rPrChange w:id="2694"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strike/>
          <w:color w:val="auto"/>
          <w:sz w:val="24"/>
          <w:szCs w:val="24"/>
          <w:rPrChange w:id="2695" w:author="Janusio" w:date="2018-03-21T13:18:22Z">
            <w:rPr>
              <w:rFonts w:hint="eastAsia" w:ascii="Times New Roman" w:hAnsi="Times New Roman"/>
              <w:color w:val="auto"/>
              <w:sz w:val="24"/>
              <w:szCs w:val="24"/>
            </w:rPr>
          </w:rPrChange>
        </w:rPr>
        <w:t>干扰源集的含义是:抽取所有对安</w:t>
      </w:r>
      <w:r>
        <w:rPr>
          <w:rFonts w:hint="eastAsia" w:ascii="Times New Roman" w:hAnsi="Times New Roman"/>
          <w:color w:val="auto"/>
          <w:sz w:val="24"/>
          <w:szCs w:val="24"/>
        </w:rPr>
        <w:t>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696" w:author="Janusio" w:date="2018-03-21T13:18:31Z">
            <w:rPr>
              <w:rFonts w:hint="eastAsia" w:ascii="Times New Roman" w:hAnsi="Times New Roman"/>
              <w:color w:val="auto"/>
              <w:sz w:val="24"/>
              <w:szCs w:val="24"/>
            </w:rPr>
          </w:rPrChange>
        </w:rPr>
      </w:pPr>
      <w:r>
        <w:rPr>
          <w:rFonts w:hint="eastAsia" w:ascii="Times New Roman" w:hAnsi="Times New Roman"/>
          <w:strike/>
          <w:color w:val="auto"/>
          <w:sz w:val="24"/>
          <w:szCs w:val="24"/>
          <w:rPrChange w:id="2697" w:author="Janusio" w:date="2018-03-21T13:18:31Z">
            <w:rPr>
              <w:rFonts w:hint="eastAsia" w:ascii="Times New Roman" w:hAnsi="Times New Roman"/>
              <w:color w:val="auto"/>
              <w:sz w:val="24"/>
              <w:szCs w:val="24"/>
            </w:rPr>
          </w:rPrChange>
        </w:rPr>
        <w:t>弱预期函数</w:t>
      </w:r>
      <w:r>
        <w:rPr>
          <w:rFonts w:hint="eastAsia" w:ascii="Times New Roman" w:hAnsi="Times New Roman"/>
          <w:strike/>
          <w:color w:val="auto"/>
          <w:position w:val="-10"/>
          <w:sz w:val="24"/>
          <w:szCs w:val="24"/>
          <w:rPrChange w:id="2699" w:author="Janusio" w:date="2018-03-21T13:18:31Z">
            <w:rPr>
              <w:rFonts w:hint="eastAsia" w:ascii="Times New Roman" w:hAnsi="Times New Roman"/>
              <w:color w:val="auto"/>
              <w:position w:val="-10"/>
              <w:sz w:val="24"/>
              <w:szCs w:val="24"/>
            </w:rPr>
          </w:rPrChange>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strike/>
          <w:color w:val="auto"/>
          <w:sz w:val="24"/>
          <w:szCs w:val="24"/>
          <w:rPrChange w:id="2700" w:author="Janusio" w:date="2018-03-21T13:18:31Z">
            <w:rPr>
              <w:rFonts w:hint="eastAsia" w:ascii="Times New Roman" w:hAnsi="Times New Roman"/>
              <w:color w:val="auto"/>
              <w:sz w:val="24"/>
              <w:szCs w:val="24"/>
            </w:rPr>
          </w:rPrChange>
        </w:rPr>
        <w:t>的含义是，“将所有对安全域有直接或间接的干扰关系的动作保留，并将除此以外的所有动作删除”，从而得到在非传递无干扰安全策略控制下的预期行为。</w:t>
      </w:r>
      <w:r>
        <w:rPr>
          <w:rFonts w:hint="eastAsia" w:ascii="Times New Roman" w:hAnsi="Times New Roman"/>
          <w:strike/>
          <w:color w:val="auto"/>
          <w:sz w:val="24"/>
          <w:szCs w:val="24"/>
          <w:rPrChange w:id="2701" w:author="Janusio" w:date="2018-03-21T13:18:31Z">
            <w:rPr>
              <w:rFonts w:hint="eastAsia" w:ascii="Times New Roman" w:hAnsi="Times New Roman"/>
              <w:color w:val="auto"/>
              <w:sz w:val="24"/>
              <w:szCs w:val="24"/>
            </w:rPr>
          </w:rPrChange>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strike/>
          <w:color w:val="auto"/>
          <w:sz w:val="24"/>
          <w:szCs w:val="24"/>
          <w:rPrChange w:id="2702" w:author="Janusio" w:date="2018-03-21T13:18:31Z">
            <w:rPr>
              <w:rFonts w:hint="eastAsia" w:ascii="Times New Roman" w:hAnsi="Times New Roman"/>
              <w:color w:val="auto"/>
              <w:sz w:val="24"/>
              <w:szCs w:val="24"/>
            </w:rPr>
          </w:rPrChange>
        </w:rPr>
      </w:pPr>
      <w:r>
        <w:rPr>
          <w:rFonts w:hint="eastAsia" w:ascii="Times New Roman" w:hAnsi="Times New Roman"/>
          <w:b/>
          <w:bCs/>
          <w:strike/>
          <w:color w:val="auto"/>
          <w:sz w:val="24"/>
          <w:szCs w:val="24"/>
          <w:rPrChange w:id="2703" w:author="Janusio" w:date="2018-03-21T13:18:31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2704" w:author="Janusio" w:date="2018-03-21T13:18:31Z">
            <w:rPr>
              <w:rFonts w:hint="eastAsia"/>
              <w:b/>
              <w:bCs/>
              <w:color w:val="auto"/>
              <w:sz w:val="24"/>
              <w:szCs w:val="24"/>
              <w:lang w:val="en-US" w:eastAsia="zh-CN"/>
            </w:rPr>
          </w:rPrChange>
        </w:rPr>
        <w:t>5.</w:t>
      </w:r>
      <w:r>
        <w:rPr>
          <w:rFonts w:hint="eastAsia" w:ascii="Times New Roman" w:hAnsi="Times New Roman"/>
          <w:b/>
          <w:bCs/>
          <w:strike/>
          <w:color w:val="auto"/>
          <w:sz w:val="24"/>
          <w:szCs w:val="24"/>
          <w:lang w:val="en-US" w:eastAsia="zh-CN"/>
          <w:rPrChange w:id="2705" w:author="Janusio" w:date="2018-03-21T13:18:31Z">
            <w:rPr>
              <w:rFonts w:hint="eastAsia" w:ascii="Times New Roman" w:hAnsi="Times New Roman"/>
              <w:b/>
              <w:bCs/>
              <w:color w:val="auto"/>
              <w:sz w:val="24"/>
              <w:szCs w:val="24"/>
              <w:lang w:val="en-US" w:eastAsia="zh-CN"/>
            </w:rPr>
          </w:rPrChange>
        </w:rPr>
        <w:t>9</w:t>
      </w:r>
      <w:r>
        <w:rPr>
          <w:rFonts w:hint="eastAsia"/>
          <w:b/>
          <w:bCs/>
          <w:strike/>
          <w:color w:val="auto"/>
          <w:sz w:val="24"/>
          <w:szCs w:val="24"/>
          <w:lang w:val="en-US" w:eastAsia="zh-CN"/>
          <w:rPrChange w:id="2706" w:author="Janusio" w:date="2018-03-21T13:18:31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2707" w:author="Janusio" w:date="2018-03-21T13:18:31Z">
            <w:rPr>
              <w:rFonts w:hint="eastAsia" w:ascii="Times New Roman" w:hAnsi="Times New Roman"/>
              <w:color w:val="auto"/>
              <w:sz w:val="24"/>
              <w:szCs w:val="24"/>
            </w:rPr>
          </w:rPrChange>
        </w:rPr>
        <w:t>域集等价关系</w:t>
      </w:r>
      <w:r>
        <w:rPr>
          <w:rFonts w:hint="eastAsia" w:ascii="Times New Roman" w:hAnsi="Times New Roman"/>
          <w:strike/>
          <w:color w:val="auto"/>
          <w:position w:val="-10"/>
          <w:sz w:val="24"/>
          <w:szCs w:val="24"/>
          <w:rPrChange w:id="2709" w:author="Janusio" w:date="2018-03-21T13:18:31Z">
            <w:rPr>
              <w:rFonts w:hint="eastAsia" w:ascii="Times New Roman" w:hAnsi="Times New Roman"/>
              <w:color w:val="auto"/>
              <w:position w:val="-10"/>
              <w:sz w:val="24"/>
              <w:szCs w:val="24"/>
            </w:rPr>
          </w:rPrChange>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color w:val="auto"/>
          <w:sz w:val="24"/>
          <w:szCs w:val="24"/>
          <w:rPrChange w:id="2710" w:author="Janusio" w:date="2018-03-21T13:18:31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strike/>
          <w:color w:val="auto"/>
          <w:sz w:val="24"/>
          <w:szCs w:val="24"/>
          <w:lang w:eastAsia="zh-CN"/>
          <w:rPrChange w:id="2711" w:author="Janusio" w:date="2018-03-21T13:18:31Z">
            <w:rPr>
              <w:rFonts w:hint="eastAsia" w:ascii="Times New Roman" w:hAnsi="Times New Roman" w:eastAsia="宋体"/>
              <w:color w:val="auto"/>
              <w:sz w:val="24"/>
              <w:szCs w:val="24"/>
              <w:lang w:eastAsia="zh-CN"/>
            </w:rPr>
          </w:rPrChange>
        </w:rPr>
      </w:pPr>
      <w:r>
        <w:rPr>
          <w:rFonts w:hint="eastAsia" w:ascii="Times New Roman" w:hAnsi="Times New Roman"/>
          <w:strike/>
          <w:color w:val="auto"/>
          <w:sz w:val="24"/>
          <w:szCs w:val="24"/>
          <w:lang w:eastAsia="zh-CN"/>
          <w:rPrChange w:id="2712" w:author="Janusio" w:date="2018-03-21T13:18:31Z">
            <w:rPr>
              <w:rFonts w:hint="eastAsia" w:ascii="Times New Roman" w:hAnsi="Times New Roman"/>
              <w:color w:val="auto"/>
              <w:sz w:val="24"/>
              <w:szCs w:val="24"/>
              <w:lang w:eastAsia="zh-CN"/>
            </w:rPr>
          </w:rPrChange>
        </w:rPr>
        <w:t>并且</w:t>
      </w:r>
      <w:r>
        <w:rPr>
          <w:rFonts w:hint="eastAsia" w:ascii="Times New Roman" w:hAnsi="Times New Roman"/>
          <w:strike/>
          <w:color w:val="auto"/>
          <w:sz w:val="24"/>
          <w:szCs w:val="24"/>
          <w:lang w:val="en-US" w:eastAsia="zh-CN"/>
          <w:rPrChange w:id="2713" w:author="Janusio" w:date="2018-03-21T13:18:31Z">
            <w:rPr>
              <w:rFonts w:hint="eastAsia" w:ascii="Times New Roman" w:hAnsi="Times New Roman"/>
              <w:color w:val="auto"/>
              <w:sz w:val="24"/>
              <w:szCs w:val="24"/>
              <w:lang w:val="en-US" w:eastAsia="zh-CN"/>
            </w:rPr>
          </w:rPrChange>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color w:val="auto"/>
          <w:sz w:val="24"/>
          <w:szCs w:val="24"/>
          <w:lang w:val="en-US" w:eastAsia="zh-CN"/>
          <w:rPrChange w:id="2714" w:author="Janusio" w:date="2018-03-21T13:18:41Z">
            <w:rPr>
              <w:rFonts w:hint="eastAsia" w:ascii="Times New Roman" w:hAnsi="Times New Roman"/>
              <w:color w:val="auto"/>
              <w:sz w:val="24"/>
              <w:szCs w:val="24"/>
              <w:lang w:val="en-US" w:eastAsia="zh-CN"/>
            </w:rPr>
          </w:rPrChange>
        </w:rPr>
      </w:pPr>
      <w:r>
        <w:rPr>
          <w:rFonts w:hint="eastAsia" w:ascii="Times New Roman" w:hAnsi="Times New Roman"/>
          <w:b/>
          <w:bCs/>
          <w:strike/>
          <w:color w:val="auto"/>
          <w:sz w:val="24"/>
          <w:szCs w:val="24"/>
          <w:lang w:val="en-US" w:eastAsia="zh-CN"/>
          <w:rPrChange w:id="2715" w:author="Janusio" w:date="2018-03-21T13:18:41Z">
            <w:rPr>
              <w:rFonts w:hint="eastAsia" w:ascii="Times New Roman" w:hAnsi="Times New Roman"/>
              <w:b/>
              <w:bCs/>
              <w:color w:val="auto"/>
              <w:sz w:val="24"/>
              <w:szCs w:val="24"/>
              <w:lang w:val="en-US" w:eastAsia="zh-CN"/>
            </w:rPr>
          </w:rPrChange>
        </w:rPr>
        <w:t>定理</w:t>
      </w:r>
      <w:r>
        <w:rPr>
          <w:rFonts w:hint="eastAsia"/>
          <w:b/>
          <w:bCs/>
          <w:strike/>
          <w:color w:val="auto"/>
          <w:sz w:val="24"/>
          <w:szCs w:val="24"/>
          <w:lang w:val="en-US" w:eastAsia="zh-CN"/>
          <w:rPrChange w:id="2716" w:author="Janusio" w:date="2018-03-21T13:18:41Z">
            <w:rPr>
              <w:rFonts w:hint="eastAsia"/>
              <w:b/>
              <w:bCs/>
              <w:color w:val="auto"/>
              <w:sz w:val="24"/>
              <w:szCs w:val="24"/>
              <w:lang w:val="en-US" w:eastAsia="zh-CN"/>
            </w:rPr>
          </w:rPrChange>
        </w:rPr>
        <w:t>5.1</w:t>
      </w:r>
      <w:r>
        <w:rPr>
          <w:rFonts w:hint="eastAsia" w:ascii="Times New Roman" w:hAnsi="Times New Roman"/>
          <w:b/>
          <w:bCs/>
          <w:strike/>
          <w:color w:val="auto"/>
          <w:sz w:val="24"/>
          <w:szCs w:val="24"/>
          <w:lang w:val="en-US" w:eastAsia="zh-CN"/>
          <w:rPrChange w:id="2717" w:author="Janusio" w:date="2018-03-21T13:18:41Z">
            <w:rPr>
              <w:rFonts w:hint="eastAsia" w:ascii="Times New Roman" w:hAnsi="Times New Roman"/>
              <w:b/>
              <w:bCs/>
              <w:color w:val="auto"/>
              <w:sz w:val="24"/>
              <w:szCs w:val="24"/>
              <w:lang w:val="en-US" w:eastAsia="zh-CN"/>
            </w:rPr>
          </w:rPrChange>
        </w:rPr>
        <w:t xml:space="preserve"> </w:t>
      </w:r>
      <w:r>
        <w:rPr>
          <w:rFonts w:hint="eastAsia" w:ascii="Times New Roman" w:hAnsi="Times New Roman"/>
          <w:strike/>
          <w:color w:val="auto"/>
          <w:sz w:val="24"/>
          <w:szCs w:val="24"/>
          <w:lang w:val="en-US" w:eastAsia="zh-CN"/>
          <w:rPrChange w:id="2718" w:author="Janusio" w:date="2018-03-21T13:18:41Z">
            <w:rPr>
              <w:rFonts w:hint="eastAsia" w:ascii="Times New Roman" w:hAnsi="Times New Roman"/>
              <w:color w:val="auto"/>
              <w:sz w:val="24"/>
              <w:szCs w:val="24"/>
              <w:lang w:val="en-US" w:eastAsia="zh-CN"/>
            </w:rPr>
          </w:rPrChange>
        </w:rPr>
        <w:t>系统满足非传递性无干扰策略的判定定理。</w:t>
      </w:r>
    </w:p>
    <w:p>
      <w:pPr>
        <w:widowControl w:val="0"/>
        <w:autoSpaceDE/>
        <w:autoSpaceDN/>
        <w:spacing w:line="360" w:lineRule="auto"/>
        <w:ind w:firstLine="420"/>
        <w:outlineLvl w:val="9"/>
        <w:rPr>
          <w:rFonts w:hint="eastAsia" w:ascii="Times New Roman" w:hAnsi="Times New Roman"/>
          <w:strike/>
          <w:sz w:val="24"/>
          <w:szCs w:val="24"/>
          <w:rPrChange w:id="2719" w:author="Janusio" w:date="2018-03-21T13:18:41Z">
            <w:rPr>
              <w:rFonts w:hint="eastAsia" w:ascii="Times New Roman" w:hAnsi="Times New Roman"/>
              <w:sz w:val="24"/>
              <w:szCs w:val="24"/>
            </w:rPr>
          </w:rPrChange>
        </w:rPr>
      </w:pPr>
      <w:r>
        <w:rPr>
          <w:rFonts w:hint="eastAsia" w:ascii="Times New Roman" w:hAnsi="Times New Roman"/>
          <w:strike/>
          <w:color w:val="auto"/>
          <w:sz w:val="24"/>
          <w:szCs w:val="24"/>
          <w:lang w:val="en-US" w:eastAsia="zh-CN"/>
          <w:rPrChange w:id="2720" w:author="Janusio" w:date="2018-03-21T13:18:41Z">
            <w:rPr>
              <w:rFonts w:hint="eastAsia" w:ascii="Times New Roman" w:hAnsi="Times New Roman"/>
              <w:color w:val="auto"/>
              <w:sz w:val="24"/>
              <w:szCs w:val="24"/>
              <w:lang w:val="en-US" w:eastAsia="zh-CN"/>
            </w:rPr>
          </w:rPrChange>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21" w:author="Janusio" w:date="2018-03-21T13:19:05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22" w:author="Janusio" w:date="2018-03-21T13:19:05Z">
            <w:rPr>
              <w:rFonts w:hint="eastAsia" w:ascii="Times New Roman" w:hAnsi="Times New Roman"/>
              <w:sz w:val="24"/>
              <w:szCs w:val="24"/>
              <w:lang w:val="en-US" w:eastAsia="zh-CN"/>
            </w:rPr>
          </w:rPrChange>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23" w:author="Janusio" w:date="2018-03-21T13:19:13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24" w:author="Janusio" w:date="2018-03-21T13:19:13Z">
            <w:rPr>
              <w:rFonts w:hint="eastAsia" w:ascii="Times New Roman" w:hAnsi="Times New Roman"/>
              <w:sz w:val="24"/>
              <w:szCs w:val="24"/>
              <w:lang w:val="en-US" w:eastAsia="zh-CN"/>
            </w:rPr>
          </w:rPrChange>
        </w:rPr>
        <w:t>表示如果由安全域</w:t>
      </w:r>
      <w:r>
        <w:rPr>
          <w:rFonts w:hint="eastAsia" w:ascii="Times New Roman" w:hAnsi="Times New Roman"/>
          <w:strike/>
          <w:position w:val="-10"/>
          <w:sz w:val="24"/>
          <w:szCs w:val="24"/>
          <w:lang w:val="en-US" w:eastAsia="zh-CN"/>
          <w:rPrChange w:id="2726"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27" w:author="Janusio" w:date="2018-03-21T13:19:13Z">
            <w:rPr>
              <w:rFonts w:hint="eastAsia" w:ascii="Times New Roman" w:hAnsi="Times New Roman"/>
              <w:sz w:val="24"/>
              <w:szCs w:val="24"/>
              <w:lang w:val="en-US" w:eastAsia="zh-CN"/>
            </w:rPr>
          </w:rPrChange>
        </w:rPr>
        <w:t>通过摘要运算获得的</w:t>
      </w:r>
      <w:r>
        <w:rPr>
          <w:rFonts w:hint="eastAsia" w:ascii="Times New Roman" w:hAnsi="Times New Roman"/>
          <w:strike/>
          <w:position w:val="-14"/>
          <w:sz w:val="24"/>
          <w:szCs w:val="24"/>
          <w:lang w:val="en-US" w:eastAsia="zh-CN"/>
          <w:rPrChange w:id="2729"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30" w:author="Janusio" w:date="2018-03-21T13:19:13Z">
            <w:rPr>
              <w:rFonts w:hint="eastAsia" w:ascii="Times New Roman" w:hAnsi="Times New Roman"/>
              <w:sz w:val="24"/>
              <w:szCs w:val="24"/>
              <w:lang w:val="en-US" w:eastAsia="zh-CN"/>
            </w:rPr>
          </w:rPrChange>
        </w:rPr>
        <w:t>摘要值与预期值</w:t>
      </w:r>
      <w:r>
        <w:rPr>
          <w:rFonts w:hint="eastAsia" w:ascii="Times New Roman" w:hAnsi="Times New Roman"/>
          <w:strike/>
          <w:position w:val="-14"/>
          <w:sz w:val="24"/>
          <w:szCs w:val="24"/>
          <w:lang w:val="en-US" w:eastAsia="zh-CN"/>
          <w:rPrChange w:id="2732" w:author="Janusio" w:date="2018-03-21T13:19:13Z">
            <w:rPr>
              <w:rFonts w:hint="eastAsia" w:ascii="Times New Roman" w:hAnsi="Times New Roman"/>
              <w:position w:val="-14"/>
              <w:sz w:val="24"/>
              <w:szCs w:val="24"/>
              <w:lang w:val="en-US" w:eastAsia="zh-CN"/>
            </w:rPr>
          </w:rPrChange>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33" w:author="Janusio" w:date="2018-03-21T13:19:13Z">
            <w:rPr>
              <w:rFonts w:hint="eastAsia" w:ascii="Times New Roman" w:hAnsi="Times New Roman"/>
              <w:sz w:val="24"/>
              <w:szCs w:val="24"/>
              <w:lang w:val="en-US" w:eastAsia="zh-CN"/>
            </w:rPr>
          </w:rPrChange>
        </w:rPr>
        <w:t>相等,则安全域</w:t>
      </w:r>
      <w:r>
        <w:rPr>
          <w:rFonts w:hint="eastAsia" w:ascii="Times New Roman" w:hAnsi="Times New Roman"/>
          <w:strike/>
          <w:position w:val="-10"/>
          <w:sz w:val="24"/>
          <w:szCs w:val="24"/>
          <w:lang w:val="en-US" w:eastAsia="zh-CN"/>
          <w:rPrChange w:id="2735"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36" w:author="Janusio" w:date="2018-03-21T13:19:13Z">
            <w:rPr>
              <w:rFonts w:hint="eastAsia" w:ascii="Times New Roman" w:hAnsi="Times New Roman"/>
              <w:sz w:val="24"/>
              <w:szCs w:val="24"/>
              <w:lang w:val="en-US" w:eastAsia="zh-CN"/>
            </w:rPr>
          </w:rPrChange>
        </w:rPr>
        <w:t>信任组件</w:t>
      </w:r>
      <w:r>
        <w:rPr>
          <w:rFonts w:hint="eastAsia" w:ascii="Times New Roman" w:hAnsi="Times New Roman"/>
          <w:strike/>
          <w:position w:val="-14"/>
          <w:sz w:val="24"/>
          <w:szCs w:val="24"/>
          <w:lang w:val="en-US" w:eastAsia="zh-CN"/>
          <w:rPrChange w:id="2738"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39" w:author="Janusio" w:date="2018-03-21T13:19:13Z">
            <w:rPr>
              <w:rFonts w:hint="eastAsia" w:ascii="Times New Roman" w:hAnsi="Times New Roman"/>
              <w:sz w:val="24"/>
              <w:szCs w:val="24"/>
              <w:lang w:val="en-US" w:eastAsia="zh-CN"/>
            </w:rPr>
          </w:rPrChange>
        </w:rPr>
        <w:t>,信任关系将由</w:t>
      </w:r>
      <w:r>
        <w:rPr>
          <w:rFonts w:hint="eastAsia" w:ascii="Times New Roman" w:hAnsi="Times New Roman"/>
          <w:strike/>
          <w:position w:val="-10"/>
          <w:sz w:val="24"/>
          <w:szCs w:val="24"/>
          <w:lang w:val="en-US" w:eastAsia="zh-CN"/>
          <w:rPrChange w:id="2741"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42" w:author="Janusio" w:date="2018-03-21T13:19:13Z">
            <w:rPr>
              <w:rFonts w:hint="eastAsia" w:ascii="Times New Roman" w:hAnsi="Times New Roman"/>
              <w:sz w:val="24"/>
              <w:szCs w:val="24"/>
              <w:lang w:val="en-US" w:eastAsia="zh-CN"/>
            </w:rPr>
          </w:rPrChange>
        </w:rPr>
        <w:t>传递至</w:t>
      </w:r>
      <w:r>
        <w:rPr>
          <w:rFonts w:hint="eastAsia" w:ascii="Times New Roman" w:hAnsi="Times New Roman"/>
          <w:strike/>
          <w:position w:val="-14"/>
          <w:sz w:val="24"/>
          <w:szCs w:val="24"/>
          <w:lang w:val="en-US" w:eastAsia="zh-CN"/>
          <w:rPrChange w:id="2744"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45" w:author="Janusio" w:date="2018-03-21T13:19:13Z">
            <w:rPr>
              <w:rFonts w:hint="eastAsia" w:ascii="Times New Roman" w:hAnsi="Times New Roman"/>
              <w:sz w:val="24"/>
              <w:szCs w:val="24"/>
              <w:lang w:val="en-US" w:eastAsia="zh-CN"/>
            </w:rPr>
          </w:rPrChange>
        </w:rPr>
        <w:t>系统控制权也转移到</w:t>
      </w:r>
      <w:r>
        <w:rPr>
          <w:rFonts w:hint="eastAsia" w:ascii="Times New Roman" w:hAnsi="Times New Roman"/>
          <w:strike/>
          <w:position w:val="-14"/>
          <w:sz w:val="24"/>
          <w:szCs w:val="24"/>
          <w:lang w:val="en-US" w:eastAsia="zh-CN"/>
          <w:rPrChange w:id="2747"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48" w:author="Janusio" w:date="2018-03-21T13:19:13Z">
            <w:rPr>
              <w:rFonts w:hint="eastAsia" w:ascii="Times New Roman" w:hAnsi="Times New Roman"/>
              <w:sz w:val="24"/>
              <w:szCs w:val="24"/>
              <w:lang w:val="en-US" w:eastAsia="zh-CN"/>
            </w:rPr>
          </w:rPrChange>
        </w:rPr>
        <w:t>其中digest(A,B)表示安全域A对安全域B进行摘要运算的结果，expect(A)表示组件A的完整性预期值，</w:t>
      </w:r>
      <w:r>
        <w:rPr>
          <w:rFonts w:hint="eastAsia" w:ascii="Times New Roman" w:hAnsi="Times New Roman"/>
          <w:strike/>
          <w:position w:val="-10"/>
          <w:sz w:val="24"/>
          <w:szCs w:val="24"/>
          <w:lang w:val="en-US" w:eastAsia="zh-CN"/>
          <w:rPrChange w:id="2750" w:author="Janusio" w:date="2018-03-21T13:19:13Z">
            <w:rPr>
              <w:rFonts w:hint="eastAsia" w:ascii="Times New Roman" w:hAnsi="Times New Roman"/>
              <w:position w:val="-10"/>
              <w:sz w:val="24"/>
              <w:szCs w:val="24"/>
              <w:lang w:val="en-US" w:eastAsia="zh-CN"/>
            </w:rPr>
          </w:rPrChange>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51" w:author="Janusio" w:date="2018-03-21T13:19:13Z">
            <w:rPr>
              <w:rFonts w:hint="eastAsia" w:ascii="Times New Roman" w:hAnsi="Times New Roman"/>
              <w:sz w:val="24"/>
              <w:szCs w:val="24"/>
              <w:lang w:val="en-US" w:eastAsia="zh-CN"/>
            </w:rPr>
          </w:rPrChange>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1134"/>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52" w:author="Janusio" w:date="2018-03-21T13:19:25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53" w:author="Janusio" w:date="2018-03-21T13:19:25Z">
            <w:rPr>
              <w:rFonts w:hint="eastAsia" w:ascii="Times New Roman" w:hAnsi="Times New Roman"/>
              <w:sz w:val="24"/>
              <w:szCs w:val="24"/>
              <w:lang w:val="en-US" w:eastAsia="zh-CN"/>
            </w:rPr>
          </w:rPrChange>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trike/>
          <w:sz w:val="24"/>
          <w:szCs w:val="24"/>
          <w:rPrChange w:id="2754" w:author="Janusio" w:date="2018-03-21T13:19:43Z">
            <w:rPr>
              <w:rFonts w:hint="eastAsia"/>
              <w:sz w:val="24"/>
              <w:szCs w:val="24"/>
            </w:rPr>
          </w:rPrChange>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trike/>
          <w:sz w:val="24"/>
          <w:szCs w:val="24"/>
          <w:lang w:val="en-US" w:eastAsia="zh-CN"/>
          <w:rPrChange w:id="2755" w:author="Janusio" w:date="2018-03-21T13:19:43Z">
            <w:rPr>
              <w:rFonts w:hint="eastAsia" w:ascii="Times New Roman" w:hAnsi="Times New Roman"/>
              <w:b w:val="0"/>
              <w:bCs w:val="0"/>
              <w:sz w:val="24"/>
              <w:szCs w:val="24"/>
              <w:lang w:val="en-US" w:eastAsia="zh-CN"/>
            </w:rPr>
          </w:rPrChange>
        </w:rPr>
        <w:t>TVP-QT系统满足非传递无干扰关系的判定定理。</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56" w:author="Janusio" w:date="2018-03-21T13:19:43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57" w:author="Janusio" w:date="2018-03-21T13:19:43Z">
            <w:rPr>
              <w:rFonts w:hint="eastAsia" w:ascii="Times New Roman" w:hAnsi="Times New Roman"/>
              <w:sz w:val="24"/>
              <w:szCs w:val="24"/>
              <w:lang w:val="en-US" w:eastAsia="zh-CN"/>
            </w:rPr>
          </w:rPrChange>
        </w:rPr>
        <w:t>系统的域满足输出一致性。即一个内部操作动作造成的输出影响只依赖于发出动作域的系统视图。且满足</w:t>
      </w:r>
      <w:del w:id="2758" w:author="Janusio" w:date="2018-03-21T13:19:47Z">
        <w:r>
          <w:rPr>
            <w:rFonts w:hint="eastAsia" w:ascii="Times New Roman" w:hAnsi="Times New Roman"/>
            <w:strike/>
            <w:sz w:val="24"/>
            <w:szCs w:val="24"/>
            <w:lang w:val="en-US" w:eastAsia="zh-CN"/>
            <w:rPrChange w:id="2759" w:author="Janusio" w:date="2018-03-21T13:19:43Z">
              <w:rPr>
                <w:rFonts w:hint="eastAsia" w:ascii="Times New Roman" w:hAnsi="Times New Roman"/>
                <w:sz w:val="24"/>
                <w:szCs w:val="24"/>
                <w:lang w:val="en-US" w:eastAsia="zh-CN"/>
              </w:rPr>
            </w:rPrChange>
          </w:rPr>
          <w:delText>一下</w:delText>
        </w:r>
      </w:del>
      <w:ins w:id="2761" w:author="Janusio" w:date="2018-03-21T13:19:48Z">
        <w:r>
          <w:rPr>
            <w:rFonts w:hint="eastAsia"/>
            <w:strike/>
            <w:sz w:val="24"/>
            <w:szCs w:val="24"/>
            <w:lang w:val="en-US" w:eastAsia="zh-CN"/>
          </w:rPr>
          <w:t>以下</w:t>
        </w:r>
      </w:ins>
      <w:r>
        <w:rPr>
          <w:rFonts w:hint="eastAsia" w:ascii="Times New Roman" w:hAnsi="Times New Roman"/>
          <w:strike/>
          <w:sz w:val="24"/>
          <w:szCs w:val="24"/>
          <w:lang w:val="en-US" w:eastAsia="zh-CN"/>
          <w:rPrChange w:id="2762" w:author="Janusio" w:date="2018-03-21T13:19:43Z">
            <w:rPr>
              <w:rFonts w:hint="eastAsia" w:ascii="Times New Roman" w:hAnsi="Times New Roman"/>
              <w:sz w:val="24"/>
              <w:szCs w:val="24"/>
              <w:lang w:val="en-US" w:eastAsia="zh-CN"/>
            </w:rPr>
          </w:rPrChange>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63" w:author="Janusio" w:date="2018-03-21T13:19:59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64" w:author="Janusio" w:date="2018-03-21T13:19:59Z">
            <w:rPr>
              <w:rFonts w:hint="eastAsia" w:ascii="Times New Roman" w:hAnsi="Times New Roman"/>
              <w:sz w:val="24"/>
              <w:szCs w:val="24"/>
              <w:lang w:val="en-US" w:eastAsia="zh-CN"/>
            </w:rPr>
          </w:rPrChange>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trike/>
          <w:sz w:val="24"/>
          <w:szCs w:val="24"/>
          <w:lang w:val="en-US" w:eastAsia="zh-CN"/>
          <w:rPrChange w:id="2765" w:author="Janusio" w:date="2018-03-21T13:19:59Z">
            <w:rPr>
              <w:rFonts w:hint="eastAsia" w:ascii="Times New Roman" w:hAnsi="Times New Roman"/>
              <w:sz w:val="24"/>
              <w:szCs w:val="24"/>
              <w:lang w:val="en-US" w:eastAsia="zh-CN"/>
            </w:rPr>
          </w:rPrChange>
        </w:rPr>
      </w:pPr>
      <w:r>
        <w:rPr>
          <w:rFonts w:hint="eastAsia" w:ascii="Times New Roman" w:hAnsi="Times New Roman"/>
          <w:strike/>
          <w:position w:val="-12"/>
          <w:sz w:val="24"/>
          <w:szCs w:val="24"/>
          <w:lang w:val="en-US" w:eastAsia="zh-CN"/>
          <w:rPrChange w:id="2767" w:author="Janusio" w:date="2018-03-21T13:19:59Z">
            <w:rPr>
              <w:rFonts w:hint="eastAsia" w:ascii="Times New Roman" w:hAnsi="Times New Roman"/>
              <w:position w:val="-12"/>
              <w:sz w:val="24"/>
              <w:szCs w:val="24"/>
              <w:lang w:val="en-US" w:eastAsia="zh-CN"/>
            </w:rPr>
          </w:rPrChange>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68" w:author="Janusio" w:date="2018-03-21T13:19:59Z">
            <w:rPr>
              <w:rFonts w:hint="eastAsia" w:ascii="Times New Roman" w:hAnsi="Times New Roman"/>
              <w:sz w:val="24"/>
              <w:szCs w:val="24"/>
              <w:lang w:val="en-US"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trike/>
          <w:sz w:val="24"/>
          <w:szCs w:val="24"/>
          <w:lang w:val="en-US" w:eastAsia="zh-CN"/>
          <w:rPrChange w:id="2769" w:author="Janusio" w:date="2018-03-21T13:19:59Z">
            <w:rPr>
              <w:rFonts w:hint="eastAsia" w:ascii="Times New Roman" w:hAnsi="Times New Roman"/>
              <w:sz w:val="24"/>
              <w:szCs w:val="24"/>
              <w:lang w:val="en-US" w:eastAsia="zh-CN"/>
            </w:rPr>
          </w:rPrChange>
        </w:rPr>
      </w:pPr>
      <w:r>
        <w:rPr>
          <w:rFonts w:hint="eastAsia" w:ascii="Times New Roman" w:hAnsi="Times New Roman"/>
          <w:strike/>
          <w:position w:val="-10"/>
          <w:sz w:val="24"/>
          <w:szCs w:val="24"/>
          <w:lang w:val="en-US" w:eastAsia="zh-CN"/>
          <w:rPrChange w:id="2771" w:author="Janusio" w:date="2018-03-21T13:19:59Z">
            <w:rPr>
              <w:rFonts w:hint="eastAsia" w:ascii="Times New Roman" w:hAnsi="Times New Roman"/>
              <w:position w:val="-10"/>
              <w:sz w:val="24"/>
              <w:szCs w:val="24"/>
              <w:lang w:val="en-US" w:eastAsia="zh-CN"/>
            </w:rPr>
          </w:rPrChange>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72" w:author="Janusio" w:date="2018-03-21T13:19:59Z">
            <w:rPr>
              <w:rFonts w:hint="eastAsia" w:ascii="Times New Roman" w:hAnsi="Times New Roman"/>
              <w:sz w:val="24"/>
              <w:szCs w:val="24"/>
              <w:lang w:val="en-US" w:eastAsia="zh-CN"/>
            </w:rPr>
          </w:rPrChange>
        </w:rPr>
      </w:pPr>
      <w:r>
        <w:rPr>
          <w:rFonts w:hint="eastAsia" w:ascii="宋体" w:hAnsi="宋体"/>
          <w:strike/>
          <w:sz w:val="24"/>
          <w:szCs w:val="24"/>
          <w:rPrChange w:id="2773" w:author="Janusio" w:date="2018-03-21T13:19:59Z">
            <w:rPr>
              <w:rFonts w:hint="eastAsia" w:ascii="宋体" w:hAnsi="宋体"/>
              <w:sz w:val="24"/>
              <w:szCs w:val="24"/>
            </w:rPr>
          </w:rPrChange>
        </w:rPr>
        <w:t>系统中发生的一个动作造成的对系统状态影响只与发出该动作的域的上一状态系统视图相关联</w:t>
      </w:r>
      <w:r>
        <w:rPr>
          <w:rFonts w:hint="eastAsia" w:ascii="宋体" w:hAnsi="宋体"/>
          <w:strike/>
          <w:sz w:val="24"/>
          <w:szCs w:val="24"/>
          <w:lang w:eastAsia="zh-CN"/>
          <w:rPrChange w:id="2774" w:author="Janusio" w:date="2018-03-21T13:19:5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75" w:author="Janusio" w:date="2018-03-21T13:20:09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76" w:author="Janusio" w:date="2018-03-21T13:20:09Z">
            <w:rPr>
              <w:rFonts w:hint="eastAsia" w:ascii="Times New Roman" w:hAnsi="Times New Roman"/>
              <w:sz w:val="24"/>
              <w:szCs w:val="24"/>
              <w:lang w:val="en-US" w:eastAsia="zh-CN"/>
            </w:rPr>
          </w:rPrChange>
        </w:rPr>
        <w:t>相对于（3），</w:t>
      </w:r>
      <w:r>
        <w:rPr>
          <w:rFonts w:hint="eastAsia" w:ascii="宋体" w:hAnsi="宋体"/>
          <w:strike/>
          <w:sz w:val="24"/>
          <w:szCs w:val="24"/>
          <w:rPrChange w:id="2777" w:author="Janusio" w:date="2018-03-21T13:20:09Z">
            <w:rPr>
              <w:rFonts w:hint="eastAsia" w:ascii="宋体" w:hAnsi="宋体"/>
              <w:sz w:val="24"/>
              <w:szCs w:val="24"/>
            </w:rPr>
          </w:rPrChange>
        </w:rPr>
        <w:t>系统中发生的一个动作造成的对</w:t>
      </w:r>
      <w:r>
        <w:rPr>
          <w:rFonts w:hint="eastAsia" w:ascii="宋体" w:hAnsi="宋体"/>
          <w:strike/>
          <w:sz w:val="24"/>
          <w:szCs w:val="24"/>
          <w:lang w:eastAsia="zh-CN"/>
          <w:rPrChange w:id="2778" w:author="Janusio" w:date="2018-03-21T13:20:09Z">
            <w:rPr>
              <w:rFonts w:hint="eastAsia" w:ascii="宋体" w:hAnsi="宋体"/>
              <w:sz w:val="24"/>
              <w:szCs w:val="24"/>
              <w:lang w:eastAsia="zh-CN"/>
            </w:rPr>
          </w:rPrChange>
        </w:rPr>
        <w:t>安全域</w:t>
      </w:r>
      <w:r>
        <w:rPr>
          <w:rFonts w:hint="eastAsia" w:ascii="宋体" w:hAnsi="宋体"/>
          <w:strike/>
          <w:sz w:val="24"/>
          <w:szCs w:val="24"/>
          <w:rPrChange w:id="2779" w:author="Janusio" w:date="2018-03-21T13:20:09Z">
            <w:rPr>
              <w:rFonts w:hint="eastAsia" w:ascii="宋体" w:hAnsi="宋体"/>
              <w:sz w:val="24"/>
              <w:szCs w:val="24"/>
            </w:rPr>
          </w:rPrChange>
        </w:rPr>
        <w:t>状态影响只与发出该动作的</w:t>
      </w:r>
      <w:r>
        <w:rPr>
          <w:rFonts w:hint="eastAsia" w:ascii="宋体" w:hAnsi="宋体"/>
          <w:strike/>
          <w:sz w:val="24"/>
          <w:szCs w:val="24"/>
          <w:lang w:eastAsia="zh-CN"/>
          <w:rPrChange w:id="2780" w:author="Janusio" w:date="2018-03-21T13:20:09Z">
            <w:rPr>
              <w:rFonts w:hint="eastAsia" w:ascii="宋体" w:hAnsi="宋体"/>
              <w:sz w:val="24"/>
              <w:szCs w:val="24"/>
              <w:lang w:eastAsia="zh-CN"/>
            </w:rPr>
          </w:rPrChange>
        </w:rPr>
        <w:t>动作主体</w:t>
      </w:r>
      <w:r>
        <w:rPr>
          <w:rFonts w:hint="eastAsia" w:ascii="宋体" w:hAnsi="宋体"/>
          <w:strike/>
          <w:sz w:val="24"/>
          <w:szCs w:val="24"/>
          <w:rPrChange w:id="2781" w:author="Janusio" w:date="2018-03-21T13:20:09Z">
            <w:rPr>
              <w:rFonts w:hint="eastAsia" w:ascii="宋体" w:hAnsi="宋体"/>
              <w:sz w:val="24"/>
              <w:szCs w:val="24"/>
            </w:rPr>
          </w:rPrChange>
        </w:rPr>
        <w:t>的上一状态系统视图相关联</w:t>
      </w:r>
      <w:r>
        <w:rPr>
          <w:rFonts w:hint="eastAsia" w:ascii="宋体" w:hAnsi="宋体"/>
          <w:strike/>
          <w:sz w:val="24"/>
          <w:szCs w:val="24"/>
          <w:lang w:eastAsia="zh-CN"/>
          <w:rPrChange w:id="2782" w:author="Janusio" w:date="2018-03-21T13:20:0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trike/>
          <w:sz w:val="24"/>
          <w:szCs w:val="24"/>
          <w:lang w:val="en-US" w:eastAsia="zh-CN"/>
          <w:rPrChange w:id="2783" w:author="Janusio" w:date="2018-03-21T13:20:09Z">
            <w:rPr>
              <w:rFonts w:hint="eastAsia" w:ascii="Times New Roman" w:hAnsi="Times New Roman"/>
              <w:sz w:val="24"/>
              <w:szCs w:val="24"/>
              <w:lang w:val="en-US" w:eastAsia="zh-CN"/>
            </w:rPr>
          </w:rPrChange>
        </w:rPr>
      </w:pPr>
      <w:r>
        <w:rPr>
          <w:rFonts w:hint="eastAsia" w:ascii="Times New Roman" w:hAnsi="Times New Roman"/>
          <w:strike/>
          <w:position w:val="-102"/>
          <w:sz w:val="24"/>
          <w:szCs w:val="24"/>
          <w:lang w:val="en-US" w:eastAsia="zh-CN"/>
          <w:rPrChange w:id="2785" w:author="Janusio" w:date="2018-03-21T13:20:09Z">
            <w:rPr>
              <w:rFonts w:hint="eastAsia" w:ascii="Times New Roman" w:hAnsi="Times New Roman"/>
              <w:position w:val="-102"/>
              <w:sz w:val="24"/>
              <w:szCs w:val="24"/>
              <w:lang w:val="en-US" w:eastAsia="zh-CN"/>
            </w:rPr>
          </w:rPrChange>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2786" w:author="Janusio" w:date="2018-03-21T13:20:09Z">
            <w:rPr>
              <w:rFonts w:hint="eastAsia" w:ascii="Times New Roman" w:hAnsi="Times New Roman"/>
              <w:sz w:val="24"/>
              <w:szCs w:val="24"/>
              <w:lang w:val="en-US" w:eastAsia="zh-CN"/>
            </w:rPr>
          </w:rPrChange>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87" w:author="Janusio" w:date="2018-03-21T13:20:09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88" w:author="Janusio" w:date="2018-03-21T13:20:09Z">
            <w:rPr>
              <w:rFonts w:hint="eastAsia" w:ascii="Times New Roman" w:hAnsi="Times New Roman"/>
              <w:sz w:val="24"/>
              <w:szCs w:val="24"/>
              <w:lang w:val="en-US" w:eastAsia="zh-CN"/>
            </w:rPr>
          </w:rPrChange>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89" w:author="Janusio" w:date="2018-03-21T13:20:27Z">
            <w:rPr>
              <w:rFonts w:hint="eastAsia" w:ascii="Times New Roman" w:hAnsi="Times New Roman"/>
              <w:sz w:val="24"/>
              <w:szCs w:val="24"/>
              <w:lang w:val="en-US" w:eastAsia="zh-CN"/>
            </w:rPr>
          </w:rPrChange>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ascii="Times New Roman" w:hAnsi="Times New Roman"/>
          <w:strike/>
          <w:sz w:val="24"/>
          <w:szCs w:val="24"/>
          <w:lang w:val="en-US" w:eastAsia="zh-CN"/>
          <w:rPrChange w:id="2790" w:author="Janusio" w:date="2018-03-21T13:20:27Z">
            <w:rPr>
              <w:rFonts w:hint="eastAsia" w:ascii="Times New Roman" w:hAnsi="Times New Roman"/>
              <w:sz w:val="24"/>
              <w:szCs w:val="24"/>
              <w:lang w:val="en-US" w:eastAsia="zh-CN"/>
            </w:rPr>
          </w:rPrChange>
        </w:rPr>
        <w:t>利用虚拟隔离实现了一个满足非传递无干扰的系统。它将应用完全隔离，各应用之间不能直接共享信息，所有隔离域之间的信息交换均通过虚拟机监视器进行。并在此</w:t>
      </w:r>
      <w:r>
        <w:rPr>
          <w:rFonts w:hint="eastAsia"/>
          <w:strike/>
          <w:sz w:val="24"/>
          <w:szCs w:val="24"/>
          <w:lang w:val="en-US" w:eastAsia="zh-CN"/>
          <w:rPrChange w:id="2791" w:author="Janusio" w:date="2018-03-21T13:20:27Z">
            <w:rPr>
              <w:rFonts w:hint="eastAsia"/>
              <w:sz w:val="24"/>
              <w:szCs w:val="24"/>
              <w:lang w:val="en-US" w:eastAsia="zh-CN"/>
            </w:rPr>
          </w:rPrChange>
        </w:rPr>
        <w:t>系统</w:t>
      </w:r>
      <w:r>
        <w:rPr>
          <w:rFonts w:hint="eastAsia" w:ascii="Times New Roman" w:hAnsi="Times New Roman"/>
          <w:strike/>
          <w:sz w:val="24"/>
          <w:szCs w:val="24"/>
          <w:lang w:val="en-US" w:eastAsia="zh-CN"/>
          <w:rPrChange w:id="2792" w:author="Janusio" w:date="2018-03-21T13:20:27Z">
            <w:rPr>
              <w:rFonts w:hint="eastAsia" w:ascii="Times New Roman" w:hAnsi="Times New Roman"/>
              <w:sz w:val="24"/>
              <w:szCs w:val="24"/>
              <w:lang w:val="en-US" w:eastAsia="zh-CN"/>
            </w:rPr>
          </w:rPrChange>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93" w:author="Janusio" w:date="2018-03-21T13:20:47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94" w:author="Janusio" w:date="2018-03-21T13:20:47Z">
            <w:rPr>
              <w:rFonts w:hint="eastAsia" w:ascii="Times New Roman" w:hAnsi="Times New Roman"/>
              <w:sz w:val="24"/>
              <w:szCs w:val="24"/>
              <w:lang w:val="en-US" w:eastAsia="zh-CN"/>
            </w:rPr>
          </w:rPrChange>
        </w:rPr>
        <w:t>依据定理</w:t>
      </w:r>
      <w:r>
        <w:rPr>
          <w:rFonts w:hint="eastAsia"/>
          <w:strike/>
          <w:sz w:val="24"/>
          <w:szCs w:val="24"/>
          <w:lang w:val="en-US" w:eastAsia="zh-CN"/>
          <w:rPrChange w:id="2795" w:author="Janusio" w:date="2018-03-21T13:20:47Z">
            <w:rPr>
              <w:rFonts w:hint="eastAsia"/>
              <w:sz w:val="24"/>
              <w:szCs w:val="24"/>
              <w:lang w:val="en-US" w:eastAsia="zh-CN"/>
            </w:rPr>
          </w:rPrChange>
        </w:rPr>
        <w:t>5.3</w:t>
      </w:r>
      <w:r>
        <w:rPr>
          <w:rFonts w:hint="eastAsia" w:ascii="Times New Roman" w:hAnsi="Times New Roman"/>
          <w:strike/>
          <w:sz w:val="24"/>
          <w:szCs w:val="24"/>
          <w:lang w:val="en-US" w:eastAsia="zh-CN"/>
          <w:rPrChange w:id="2796" w:author="Janusio" w:date="2018-03-21T13:20:47Z">
            <w:rPr>
              <w:rFonts w:hint="eastAsia" w:ascii="Times New Roman" w:hAnsi="Times New Roman"/>
              <w:sz w:val="24"/>
              <w:szCs w:val="24"/>
              <w:lang w:val="en-US" w:eastAsia="zh-CN"/>
            </w:rPr>
          </w:rPrChange>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trike/>
          <w:sz w:val="24"/>
          <w:szCs w:val="24"/>
          <w:lang w:val="en-US" w:eastAsia="zh-CN"/>
          <w:rPrChange w:id="2797" w:author="Janusio" w:date="2018-03-21T13:20:47Z">
            <w:rPr>
              <w:rFonts w:hint="eastAsia" w:ascii="Times New Roman" w:hAnsi="Times New Roman"/>
              <w:sz w:val="24"/>
              <w:szCs w:val="24"/>
              <w:lang w:val="en-US" w:eastAsia="zh-CN"/>
            </w:rPr>
          </w:rPrChange>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Change w:id="2798" w:author="Janusio" w:date="2018-03-21T13:21:28Z">
            <w:rPr>
              <w:rFonts w:hint="eastAsia" w:ascii="Times New Roman" w:hAnsi="Times New Roman"/>
              <w:sz w:val="24"/>
              <w:szCs w:val="24"/>
              <w:lang w:val="en-US" w:eastAsia="zh-CN"/>
            </w:rPr>
          </w:rPrChange>
        </w:rPr>
      </w:pPr>
      <w:r>
        <w:rPr>
          <w:rFonts w:hint="eastAsia" w:ascii="Times New Roman" w:hAnsi="Times New Roman"/>
          <w:strike/>
          <w:sz w:val="24"/>
          <w:szCs w:val="24"/>
          <w:lang w:val="en-US" w:eastAsia="zh-CN"/>
          <w:rPrChange w:id="2799" w:author="Janusio" w:date="2018-03-21T13:21:00Z">
            <w:rPr>
              <w:rFonts w:hint="eastAsia" w:ascii="Times New Roman" w:hAnsi="Times New Roman"/>
              <w:sz w:val="24"/>
              <w:szCs w:val="24"/>
              <w:lang w:val="en-US" w:eastAsia="zh-CN"/>
            </w:rPr>
          </w:rPrChange>
        </w:rPr>
        <w:t>由输出一致性的定义可知，VMM维护的虚拟资源必须具有其属于哪个虚拟机的属性标识。</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ascii="Times New Roman" w:hAnsi="Times New Roman"/>
          <w:strike/>
          <w:sz w:val="24"/>
          <w:szCs w:val="24"/>
          <w:lang w:val="en-US" w:eastAsia="zh-CN"/>
          <w:rPrChange w:id="2800" w:author="Janusio" w:date="2018-03-21T13:21:28Z">
            <w:rPr>
              <w:rFonts w:hint="eastAsia" w:ascii="Times New Roman" w:hAnsi="Times New Roman"/>
              <w:sz w:val="24"/>
              <w:szCs w:val="24"/>
              <w:lang w:val="en-US" w:eastAsia="zh-CN"/>
            </w:rPr>
          </w:rPrChange>
        </w:rPr>
        <w:t>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4901"/>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strike/>
          <w:kern w:val="2"/>
          <w:sz w:val="24"/>
          <w:szCs w:val="24"/>
          <w:rPrChange w:id="2801" w:author="Janusio" w:date="2018-03-21T13:21:50Z">
            <w:rPr>
              <w:rFonts w:hint="eastAsia" w:ascii="Times New Roman" w:hAnsi="Times New Roman" w:eastAsia="宋体" w:cs="宋体"/>
              <w:kern w:val="2"/>
              <w:sz w:val="24"/>
              <w:szCs w:val="24"/>
            </w:rPr>
          </w:rPrChange>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w:t>
      </w:r>
      <w:r>
        <w:rPr>
          <w:rFonts w:hint="eastAsia" w:ascii="Times New Roman" w:hAnsi="Times New Roman" w:eastAsia="宋体" w:cs="宋体"/>
          <w:strike/>
          <w:kern w:val="2"/>
          <w:sz w:val="24"/>
          <w:szCs w:val="24"/>
          <w:rPrChange w:id="2802" w:author="Janusio" w:date="2018-03-21T13:21:50Z">
            <w:rPr>
              <w:rFonts w:hint="eastAsia" w:ascii="Times New Roman" w:hAnsi="Times New Roman" w:eastAsia="宋体" w:cs="宋体"/>
              <w:kern w:val="2"/>
              <w:sz w:val="24"/>
              <w:szCs w:val="24"/>
            </w:rPr>
          </w:rPrChange>
        </w:rPr>
        <w:t>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5255"/>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Change w:id="2803" w:author="Janusio" w:date="2018-03-21T13:22:13Z">
            <w:rPr>
              <w:rFonts w:hint="eastAsia"/>
              <w:sz w:val="24"/>
              <w:szCs w:val="24"/>
              <w:lang w:val="en-US" w:eastAsia="zh-CN"/>
            </w:rPr>
          </w:rPrChange>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Change w:id="2804" w:author="Janusio" w:date="2018-03-21T13:22:44Z">
            <w:rPr>
              <w:rFonts w:hint="eastAsia"/>
              <w:sz w:val="24"/>
              <w:lang w:val="en-US" w:eastAsia="zh-CN"/>
            </w:rPr>
          </w:rPrChange>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trike/>
          <w:sz w:val="24"/>
          <w:szCs w:val="24"/>
          <w:lang w:val="en-US" w:eastAsia="zh-CN"/>
          <w:rPrChange w:id="2805" w:author="Janusio" w:date="2018-03-21T13:22:56Z">
            <w:rPr>
              <w:rFonts w:hint="eastAsia" w:ascii="Times New Roman" w:hAnsi="Times New Roman"/>
              <w:sz w:val="24"/>
              <w:szCs w:val="24"/>
              <w:lang w:val="en-US" w:eastAsia="zh-CN"/>
            </w:rPr>
          </w:rPrChange>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Change w:id="2806" w:author="Janusio" w:date="2018-03-21T13:22:56Z">
            <w:rPr>
              <w:rFonts w:hint="eastAsia" w:ascii="Times New Roman" w:hAnsi="Times New Roman"/>
              <w:sz w:val="24"/>
              <w:szCs w:val="24"/>
              <w:lang w:val="en-US" w:eastAsia="zh-CN"/>
            </w:rPr>
          </w:rPrChange>
        </w:rPr>
        <w:t>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trike/>
          <w:sz w:val="24"/>
          <w:szCs w:val="24"/>
          <w:lang w:val="en-US" w:eastAsia="zh-CN"/>
          <w:rPrChange w:id="2807" w:author="Janusio" w:date="2018-03-21T13:22:56Z">
            <w:rPr>
              <w:rFonts w:hint="eastAsia" w:ascii="Times New Roman" w:hAnsi="Times New Roman"/>
              <w:sz w:val="24"/>
              <w:szCs w:val="24"/>
              <w:lang w:val="en-US" w:eastAsia="zh-CN"/>
            </w:rPr>
          </w:rPrChange>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1479"/>
      <w:r>
        <w:rPr>
          <w:rFonts w:hint="eastAsia"/>
          <w:lang w:val="en-US" w:eastAsia="zh-CN"/>
        </w:rPr>
        <w:t>参考文献</w:t>
      </w:r>
      <w:bookmarkEnd w:id="169"/>
      <w:bookmarkEnd w:id="170"/>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6"/>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6"/>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5AB0BE02"/>
    <w:multiLevelType w:val="singleLevel"/>
    <w:tmpl w:val="5AB0BE02"/>
    <w:lvl w:ilvl="0" w:tentative="0">
      <w:start w:val="1"/>
      <w:numFmt w:val="decimal"/>
      <w:suff w:val="nothing"/>
      <w:lvlText w:val="（%1）"/>
      <w:lvlJc w:val="left"/>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8"/>
  </w:num>
  <w:num w:numId="6">
    <w:abstractNumId w:val="9"/>
  </w:num>
  <w:num w:numId="7">
    <w:abstractNumId w:val="10"/>
  </w:num>
  <w:num w:numId="8">
    <w:abstractNumId w:val="14"/>
  </w:num>
  <w:num w:numId="9">
    <w:abstractNumId w:val="0"/>
  </w:num>
  <w:num w:numId="10">
    <w:abstractNumId w:val="2"/>
  </w:num>
  <w:num w:numId="11">
    <w:abstractNumId w:val="3"/>
  </w:num>
  <w:num w:numId="12">
    <w:abstractNumId w:val="5"/>
  </w:num>
  <w:num w:numId="13">
    <w:abstractNumId w:val="6"/>
  </w:num>
  <w:num w:numId="14">
    <w:abstractNumId w:val="4"/>
  </w:num>
  <w:num w:numId="15">
    <w:abstractNumId w:val="7"/>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C458E4"/>
    <w:rsid w:val="0ADD23F7"/>
    <w:rsid w:val="0B5E33D2"/>
    <w:rsid w:val="0B7A1E83"/>
    <w:rsid w:val="0B9F57C6"/>
    <w:rsid w:val="0BA11285"/>
    <w:rsid w:val="0C5303EF"/>
    <w:rsid w:val="0D27346C"/>
    <w:rsid w:val="0D2B463F"/>
    <w:rsid w:val="0DB44185"/>
    <w:rsid w:val="0DC214B4"/>
    <w:rsid w:val="0E34637A"/>
    <w:rsid w:val="0EED2F56"/>
    <w:rsid w:val="0F1D07DB"/>
    <w:rsid w:val="0F7A6C1E"/>
    <w:rsid w:val="0FA2398F"/>
    <w:rsid w:val="0FA52BE4"/>
    <w:rsid w:val="10530DEB"/>
    <w:rsid w:val="10EF0438"/>
    <w:rsid w:val="10F7147F"/>
    <w:rsid w:val="10FE5AA0"/>
    <w:rsid w:val="11171863"/>
    <w:rsid w:val="11491286"/>
    <w:rsid w:val="11584355"/>
    <w:rsid w:val="117558D5"/>
    <w:rsid w:val="119B6110"/>
    <w:rsid w:val="11B84176"/>
    <w:rsid w:val="122226BB"/>
    <w:rsid w:val="124901C1"/>
    <w:rsid w:val="126C3A7A"/>
    <w:rsid w:val="12790B77"/>
    <w:rsid w:val="13D3666E"/>
    <w:rsid w:val="142C32D6"/>
    <w:rsid w:val="14C17B19"/>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3212"/>
    <w:rsid w:val="1E137397"/>
    <w:rsid w:val="1E1B29AD"/>
    <w:rsid w:val="1E537A14"/>
    <w:rsid w:val="1E794DF3"/>
    <w:rsid w:val="1E7B6ABC"/>
    <w:rsid w:val="1F086ED0"/>
    <w:rsid w:val="1F3B130B"/>
    <w:rsid w:val="1F4B1B50"/>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2439D"/>
    <w:rsid w:val="2BDA11C6"/>
    <w:rsid w:val="2CE65DD0"/>
    <w:rsid w:val="2D4F3ECF"/>
    <w:rsid w:val="2D9519B6"/>
    <w:rsid w:val="2D9C0D4D"/>
    <w:rsid w:val="2DE02D4B"/>
    <w:rsid w:val="2DF04EFA"/>
    <w:rsid w:val="2DF34AED"/>
    <w:rsid w:val="2E206087"/>
    <w:rsid w:val="2E4A4D5B"/>
    <w:rsid w:val="2E6C0E71"/>
    <w:rsid w:val="2EAB6446"/>
    <w:rsid w:val="2F0C49B0"/>
    <w:rsid w:val="2F255EB1"/>
    <w:rsid w:val="2F405154"/>
    <w:rsid w:val="3067375F"/>
    <w:rsid w:val="30BE20BE"/>
    <w:rsid w:val="30C94668"/>
    <w:rsid w:val="316D70E5"/>
    <w:rsid w:val="31DD5ECF"/>
    <w:rsid w:val="32144032"/>
    <w:rsid w:val="32E26A70"/>
    <w:rsid w:val="32F17F20"/>
    <w:rsid w:val="334F48C2"/>
    <w:rsid w:val="33E4256E"/>
    <w:rsid w:val="33E83577"/>
    <w:rsid w:val="341144C7"/>
    <w:rsid w:val="34BB0843"/>
    <w:rsid w:val="34E8637B"/>
    <w:rsid w:val="354A51BD"/>
    <w:rsid w:val="363466E6"/>
    <w:rsid w:val="365611DF"/>
    <w:rsid w:val="36F82722"/>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1E411C"/>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A93059"/>
    <w:rsid w:val="4DEB62C9"/>
    <w:rsid w:val="4E4F7EA3"/>
    <w:rsid w:val="4E8B6611"/>
    <w:rsid w:val="4F3A3CA1"/>
    <w:rsid w:val="4F5377BC"/>
    <w:rsid w:val="4F7F53F8"/>
    <w:rsid w:val="4FE149DD"/>
    <w:rsid w:val="500516B3"/>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959603B"/>
    <w:rsid w:val="69F3352C"/>
    <w:rsid w:val="69F9624D"/>
    <w:rsid w:val="69FD6984"/>
    <w:rsid w:val="6A121562"/>
    <w:rsid w:val="6A616E41"/>
    <w:rsid w:val="6A736C12"/>
    <w:rsid w:val="6AB03FA7"/>
    <w:rsid w:val="6B105AC6"/>
    <w:rsid w:val="6B7D4475"/>
    <w:rsid w:val="6BDE780E"/>
    <w:rsid w:val="6BFC0190"/>
    <w:rsid w:val="6C215008"/>
    <w:rsid w:val="6C8C7778"/>
    <w:rsid w:val="6CF37428"/>
    <w:rsid w:val="6E214098"/>
    <w:rsid w:val="6E494ED4"/>
    <w:rsid w:val="6EFF2B8C"/>
    <w:rsid w:val="6F8639ED"/>
    <w:rsid w:val="6FA31C32"/>
    <w:rsid w:val="70091CB4"/>
    <w:rsid w:val="706D6A7E"/>
    <w:rsid w:val="70E13F3D"/>
    <w:rsid w:val="7113524E"/>
    <w:rsid w:val="7114038C"/>
    <w:rsid w:val="71941CC9"/>
    <w:rsid w:val="720051ED"/>
    <w:rsid w:val="721B0514"/>
    <w:rsid w:val="725C5A74"/>
    <w:rsid w:val="72F41666"/>
    <w:rsid w:val="732A363F"/>
    <w:rsid w:val="73422506"/>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2018-03-21T07:25:41Z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